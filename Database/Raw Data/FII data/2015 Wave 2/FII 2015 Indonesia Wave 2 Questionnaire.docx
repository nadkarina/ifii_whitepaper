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A68" w:rsidRPr="00753097" w:rsidRDefault="00630A68" w:rsidP="006E54F2">
      <w:pPr>
        <w:spacing w:after="0" w:line="240" w:lineRule="auto"/>
        <w:rPr>
          <w:rFonts w:asciiTheme="minorHAnsi" w:hAnsiTheme="minorHAnsi" w:cstheme="minorHAnsi"/>
          <w:b/>
        </w:rPr>
      </w:pPr>
      <w:r w:rsidRPr="00753097">
        <w:rPr>
          <w:rFonts w:asciiTheme="minorHAnsi" w:hAnsiTheme="minorHAnsi" w:cstheme="minorHAnsi"/>
          <w:b/>
          <w:lang w:val="id-ID"/>
        </w:rPr>
        <w:t xml:space="preserve">Project </w:t>
      </w:r>
      <w:r w:rsidRPr="00753097">
        <w:rPr>
          <w:rFonts w:asciiTheme="minorHAnsi" w:hAnsiTheme="minorHAnsi" w:cstheme="minorHAnsi"/>
          <w:b/>
        </w:rPr>
        <w:t xml:space="preserve">KHARAJ </w:t>
      </w:r>
      <w:r w:rsidRPr="00753097">
        <w:rPr>
          <w:rFonts w:asciiTheme="minorHAnsi" w:hAnsiTheme="minorHAnsi" w:cstheme="minorHAnsi"/>
          <w:b/>
          <w:lang w:val="id-ID"/>
        </w:rPr>
        <w:t>/ Job Number/ Questionnaire</w:t>
      </w:r>
    </w:p>
    <w:tbl>
      <w:tblPr>
        <w:tblW w:w="105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2854"/>
        <w:gridCol w:w="2854"/>
        <w:gridCol w:w="3182"/>
      </w:tblGrid>
      <w:tr w:rsidR="00630A68" w:rsidRPr="00753097" w:rsidTr="005D35BF">
        <w:trPr>
          <w:cantSplit/>
          <w:trHeight w:val="1053"/>
        </w:trPr>
        <w:tc>
          <w:tcPr>
            <w:tcW w:w="1685" w:type="dxa"/>
          </w:tcPr>
          <w:p w:rsidR="00630A68" w:rsidRPr="00753097" w:rsidRDefault="00630A68" w:rsidP="006E54F2">
            <w:pPr>
              <w:spacing w:after="0" w:line="240" w:lineRule="auto"/>
              <w:jc w:val="both"/>
              <w:rPr>
                <w:rFonts w:asciiTheme="minorHAnsi" w:hAnsiTheme="minorHAnsi" w:cstheme="minorHAnsi"/>
                <w:b/>
                <w:lang w:val="id-ID"/>
              </w:rPr>
            </w:pPr>
            <w:r w:rsidRPr="00753097">
              <w:rPr>
                <w:rFonts w:asciiTheme="minorHAnsi" w:hAnsiTheme="minorHAnsi" w:cstheme="minorHAnsi"/>
                <w:noProof/>
              </w:rPr>
              <w:drawing>
                <wp:anchor distT="0" distB="0" distL="114300" distR="114300" simplePos="0" relativeHeight="251659264" behindDoc="1" locked="0" layoutInCell="1" allowOverlap="1" wp14:anchorId="47C96E6F" wp14:editId="159E6368">
                  <wp:simplePos x="0" y="0"/>
                  <wp:positionH relativeFrom="column">
                    <wp:posOffset>141605</wp:posOffset>
                  </wp:positionH>
                  <wp:positionV relativeFrom="paragraph">
                    <wp:posOffset>179070</wp:posOffset>
                  </wp:positionV>
                  <wp:extent cx="571500" cy="594360"/>
                  <wp:effectExtent l="0" t="0" r="0" b="0"/>
                  <wp:wrapThrough wrapText="bothSides">
                    <wp:wrapPolygon edited="0">
                      <wp:start x="0" y="0"/>
                      <wp:lineTo x="0" y="20769"/>
                      <wp:lineTo x="20880" y="20769"/>
                      <wp:lineTo x="20880" y="0"/>
                      <wp:lineTo x="0" y="0"/>
                    </wp:wrapPolygon>
                  </wp:wrapThrough>
                  <wp:docPr id="12" name="Picture 12" descr="Description: Description: \\tsjakfil701\Work\Library\Pictures\PRECISION GROWTH\TNS%20PG%20global%20practice_files\TNSEmailSignatureLogo_Line.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tsjakfil701\Work\Library\Pictures\PRECISION GROWTH\TNS%20PG%20global%20practice_files\TNSEmailSignatureLogo_Line.jpg"/>
                          <pic:cNvPicPr/>
                        </pic:nvPicPr>
                        <pic:blipFill rotWithShape="1">
                          <a:blip r:embed="rId8">
                            <a:extLst>
                              <a:ext uri="{28A0092B-C50C-407E-A947-70E740481C1C}">
                                <a14:useLocalDpi xmlns:a14="http://schemas.microsoft.com/office/drawing/2010/main" val="0"/>
                              </a:ext>
                            </a:extLst>
                          </a:blip>
                          <a:srcRect t="20312" r="89348"/>
                          <a:stretch/>
                        </pic:blipFill>
                        <pic:spPr bwMode="auto">
                          <a:xfrm>
                            <a:off x="0" y="0"/>
                            <a:ext cx="571500" cy="59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3097">
              <w:rPr>
                <w:rFonts w:asciiTheme="minorHAnsi" w:hAnsiTheme="minorHAnsi" w:cstheme="minorHAnsi"/>
                <w:b/>
                <w:lang w:val="id-ID"/>
              </w:rPr>
              <w:t>TNS Indonesia</w:t>
            </w:r>
          </w:p>
        </w:tc>
        <w:tc>
          <w:tcPr>
            <w:tcW w:w="2854" w:type="dxa"/>
            <w:tcBorders>
              <w:top w:val="single" w:sz="4" w:space="0" w:color="auto"/>
              <w:bottom w:val="single" w:sz="4" w:space="0" w:color="auto"/>
            </w:tcBorders>
            <w:vAlign w:val="center"/>
          </w:tcPr>
          <w:p w:rsidR="00630A68" w:rsidRPr="00753097" w:rsidRDefault="00630A68" w:rsidP="006E54F2">
            <w:pPr>
              <w:spacing w:after="0" w:line="240" w:lineRule="auto"/>
              <w:jc w:val="both"/>
              <w:rPr>
                <w:rFonts w:asciiTheme="minorHAnsi" w:hAnsiTheme="minorHAnsi" w:cstheme="minorHAnsi"/>
                <w:b/>
                <w:sz w:val="18"/>
                <w:szCs w:val="18"/>
                <w:lang w:val="id-ID"/>
              </w:rPr>
            </w:pPr>
            <w:r w:rsidRPr="00753097">
              <w:rPr>
                <w:rFonts w:asciiTheme="minorHAnsi" w:hAnsiTheme="minorHAnsi" w:cstheme="minorHAnsi"/>
                <w:b/>
                <w:sz w:val="18"/>
                <w:szCs w:val="18"/>
                <w:lang w:val="id-ID"/>
              </w:rPr>
              <w:t>Research &amp; Finance Office:</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Wisma Metropolitan II, 7</w:t>
            </w:r>
            <w:r w:rsidRPr="00753097">
              <w:rPr>
                <w:rStyle w:val="Strong"/>
                <w:rFonts w:asciiTheme="minorHAnsi" w:hAnsiTheme="minorHAnsi" w:cstheme="minorHAnsi"/>
                <w:vertAlign w:val="superscript"/>
                <w:lang w:val="id-ID"/>
              </w:rPr>
              <w:t>th</w:t>
            </w:r>
            <w:r w:rsidRPr="00753097">
              <w:rPr>
                <w:rFonts w:asciiTheme="minorHAnsi" w:hAnsiTheme="minorHAnsi" w:cstheme="minorHAnsi"/>
                <w:sz w:val="16"/>
                <w:szCs w:val="16"/>
                <w:lang w:val="id-ID"/>
              </w:rPr>
              <w:t xml:space="preserve"> Floor</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Jl. Jend. Sudirman Kav. 29-31</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Jakarta - Indonesia  12920</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Phone: +62 21 252 6022 / 23</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Fax: +62 21 252 6369</w:t>
            </w:r>
          </w:p>
          <w:p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sz w:val="16"/>
                <w:szCs w:val="16"/>
                <w:lang w:val="id-ID"/>
              </w:rPr>
              <w:t xml:space="preserve">Web: </w:t>
            </w:r>
            <w:hyperlink r:id="rId9" w:history="1">
              <w:r w:rsidRPr="00753097">
                <w:rPr>
                  <w:rStyle w:val="Hyperlink"/>
                  <w:rFonts w:asciiTheme="minorHAnsi" w:hAnsiTheme="minorHAnsi" w:cstheme="minorHAnsi"/>
                  <w:sz w:val="16"/>
                  <w:szCs w:val="16"/>
                  <w:lang w:val="id-ID"/>
                </w:rPr>
                <w:t>http://www.tnsglobal.com</w:t>
              </w:r>
            </w:hyperlink>
            <w:r w:rsidRPr="00753097">
              <w:rPr>
                <w:rFonts w:asciiTheme="minorHAnsi" w:hAnsiTheme="minorHAnsi" w:cstheme="minorHAnsi"/>
                <w:sz w:val="16"/>
                <w:szCs w:val="16"/>
                <w:lang w:val="id-ID"/>
              </w:rPr>
              <w:t xml:space="preserve"> </w:t>
            </w:r>
          </w:p>
        </w:tc>
        <w:tc>
          <w:tcPr>
            <w:tcW w:w="2854" w:type="dxa"/>
            <w:tcBorders>
              <w:top w:val="single" w:sz="4" w:space="0" w:color="auto"/>
              <w:bottom w:val="single" w:sz="4" w:space="0" w:color="auto"/>
            </w:tcBorders>
            <w:vAlign w:val="center"/>
          </w:tcPr>
          <w:p w:rsidR="00630A68" w:rsidRPr="00753097" w:rsidRDefault="00630A68" w:rsidP="006E54F2">
            <w:pPr>
              <w:spacing w:after="0" w:line="240" w:lineRule="auto"/>
              <w:jc w:val="both"/>
              <w:rPr>
                <w:rFonts w:asciiTheme="minorHAnsi" w:hAnsiTheme="minorHAnsi" w:cstheme="minorHAnsi"/>
                <w:b/>
                <w:sz w:val="18"/>
                <w:szCs w:val="18"/>
                <w:lang w:val="id-ID"/>
              </w:rPr>
            </w:pPr>
            <w:r w:rsidRPr="00753097">
              <w:rPr>
                <w:rFonts w:asciiTheme="minorHAnsi" w:hAnsiTheme="minorHAnsi" w:cstheme="minorHAnsi"/>
                <w:b/>
                <w:sz w:val="18"/>
                <w:szCs w:val="18"/>
                <w:lang w:val="id-ID"/>
              </w:rPr>
              <w:t>Operational Office:</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8fl. Blok M Plaza</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Jl. Bulungan No 76</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Kebayoran Baru</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Jakarta - Indonesia  12130</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Phone: +62 21 29 39 2500</w:t>
            </w:r>
          </w:p>
          <w:p w:rsidR="00630A68" w:rsidRPr="00753097" w:rsidRDefault="00630A68" w:rsidP="006E54F2">
            <w:pPr>
              <w:spacing w:after="0" w:line="240" w:lineRule="auto"/>
              <w:jc w:val="both"/>
              <w:rPr>
                <w:rFonts w:asciiTheme="minorHAnsi" w:hAnsiTheme="minorHAnsi" w:cstheme="minorHAnsi"/>
                <w:sz w:val="16"/>
                <w:szCs w:val="16"/>
                <w:lang w:val="id-ID"/>
              </w:rPr>
            </w:pPr>
            <w:r w:rsidRPr="00753097">
              <w:rPr>
                <w:rFonts w:asciiTheme="minorHAnsi" w:hAnsiTheme="minorHAnsi" w:cstheme="minorHAnsi"/>
                <w:sz w:val="16"/>
                <w:szCs w:val="16"/>
                <w:lang w:val="id-ID"/>
              </w:rPr>
              <w:t xml:space="preserve">Fax: </w:t>
            </w:r>
          </w:p>
          <w:p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sz w:val="16"/>
                <w:szCs w:val="16"/>
                <w:lang w:val="id-ID"/>
              </w:rPr>
              <w:t xml:space="preserve">Web: </w:t>
            </w:r>
            <w:hyperlink r:id="rId10" w:history="1">
              <w:r w:rsidRPr="00753097">
                <w:rPr>
                  <w:rStyle w:val="Hyperlink"/>
                  <w:rFonts w:asciiTheme="minorHAnsi" w:hAnsiTheme="minorHAnsi" w:cstheme="minorHAnsi"/>
                  <w:sz w:val="16"/>
                  <w:szCs w:val="16"/>
                  <w:lang w:val="id-ID"/>
                </w:rPr>
                <w:t>http://www.tnsglobal.com</w:t>
              </w:r>
            </w:hyperlink>
            <w:r w:rsidRPr="00753097">
              <w:rPr>
                <w:rFonts w:asciiTheme="minorHAnsi" w:hAnsiTheme="minorHAnsi" w:cstheme="minorHAnsi"/>
                <w:sz w:val="16"/>
                <w:szCs w:val="16"/>
                <w:lang w:val="id-ID"/>
              </w:rPr>
              <w:t xml:space="preserve"> </w:t>
            </w:r>
          </w:p>
        </w:tc>
        <w:tc>
          <w:tcPr>
            <w:tcW w:w="3182" w:type="dxa"/>
          </w:tcPr>
          <w:p w:rsidR="00630A68" w:rsidRPr="00753097" w:rsidRDefault="00630A68" w:rsidP="006E54F2">
            <w:pPr>
              <w:pStyle w:val="AGeneral"/>
              <w:jc w:val="both"/>
              <w:rPr>
                <w:rFonts w:asciiTheme="minorHAnsi" w:hAnsiTheme="minorHAnsi" w:cstheme="minorHAnsi"/>
                <w:b/>
                <w:lang w:val="id-ID"/>
              </w:rPr>
            </w:pPr>
            <w:r w:rsidRPr="00753097">
              <w:rPr>
                <w:rFonts w:asciiTheme="minorHAnsi" w:hAnsiTheme="minorHAnsi" w:cstheme="minorHAnsi"/>
                <w:b/>
                <w:lang w:val="id-ID"/>
              </w:rPr>
              <w:t>Nomor Kuesioner</w:t>
            </w:r>
          </w:p>
          <w:p w:rsidR="00630A68" w:rsidRPr="00753097" w:rsidRDefault="00630A68" w:rsidP="006E54F2">
            <w:pPr>
              <w:pStyle w:val="AGeneral"/>
              <w:jc w:val="both"/>
              <w:rPr>
                <w:rFonts w:asciiTheme="minorHAnsi" w:hAnsiTheme="minorHAnsi" w:cstheme="minorHAnsi"/>
                <w:b/>
                <w:i/>
                <w:lang w:val="id-ID"/>
              </w:rPr>
            </w:pPr>
            <w:r w:rsidRPr="00753097">
              <w:rPr>
                <w:rFonts w:asciiTheme="minorHAnsi" w:hAnsiTheme="minorHAnsi" w:cstheme="minorHAnsi"/>
                <w:b/>
                <w:i/>
                <w:sz w:val="16"/>
                <w:lang w:val="id-ID"/>
              </w:rPr>
              <w:t>Questionnaire number</w:t>
            </w:r>
          </w:p>
        </w:tc>
      </w:tr>
    </w:tbl>
    <w:p w:rsidR="00630A68" w:rsidRPr="00753097" w:rsidRDefault="00630A68" w:rsidP="006E54F2">
      <w:pPr>
        <w:spacing w:after="0"/>
        <w:rPr>
          <w:rFonts w:asciiTheme="minorHAnsi" w:hAnsiTheme="minorHAnsi" w:cstheme="minorHAnsi"/>
          <w:b/>
          <w:sz w:val="16"/>
          <w:lang w:val="id-ID"/>
        </w:rPr>
      </w:pPr>
      <w:r w:rsidRPr="00753097">
        <w:rPr>
          <w:rFonts w:asciiTheme="minorHAnsi" w:hAnsiTheme="minorHAnsi" w:cstheme="minorHAnsi"/>
          <w:b/>
          <w:sz w:val="18"/>
          <w:lang w:val="id-ID"/>
        </w:rPr>
        <w:t>Silahkan dilingkari untuk setiap kontak disetiap rumah/rumah tangga. Dan untuk kolom Janji (Appointment) hanya boleh terlingkar jika calon responden akan sukses untuk diwawancara</w:t>
      </w:r>
    </w:p>
    <w:p w:rsidR="00630A68" w:rsidRPr="00753097" w:rsidRDefault="00630A68" w:rsidP="006E54F2">
      <w:pPr>
        <w:spacing w:after="0"/>
        <w:rPr>
          <w:rFonts w:asciiTheme="minorHAnsi" w:hAnsiTheme="minorHAnsi" w:cstheme="minorHAnsi"/>
          <w:b/>
          <w:sz w:val="16"/>
          <w:lang w:val="id-ID"/>
        </w:rPr>
      </w:pPr>
      <w:r w:rsidRPr="00753097">
        <w:rPr>
          <w:rFonts w:asciiTheme="minorHAnsi" w:hAnsiTheme="minorHAnsi" w:cstheme="minorHAnsi"/>
          <w:i/>
          <w:sz w:val="14"/>
          <w:lang w:val="id-ID"/>
        </w:rPr>
        <w:t>Please put a / at each box under the status column for each household approach. Please circle the Appointment if become successful interviews</w:t>
      </w:r>
    </w:p>
    <w:p w:rsidR="00630A68" w:rsidRPr="00753097" w:rsidRDefault="00630A68" w:rsidP="006E54F2">
      <w:pPr>
        <w:spacing w:after="0"/>
        <w:jc w:val="both"/>
        <w:rPr>
          <w:rFonts w:asciiTheme="minorHAnsi" w:hAnsiTheme="minorHAnsi" w:cstheme="minorHAnsi"/>
          <w:sz w:val="18"/>
          <w:lang w:val="id-ID"/>
        </w:rPr>
      </w:pPr>
    </w:p>
    <w:p w:rsidR="00630A68" w:rsidRPr="00753097" w:rsidRDefault="00630A68" w:rsidP="006E54F2">
      <w:pPr>
        <w:spacing w:after="0" w:line="240" w:lineRule="auto"/>
        <w:ind w:left="720" w:hanging="720"/>
        <w:jc w:val="both"/>
        <w:rPr>
          <w:rFonts w:asciiTheme="minorHAnsi" w:hAnsiTheme="minorHAnsi" w:cstheme="minorHAnsi"/>
          <w:b/>
          <w:sz w:val="18"/>
        </w:rPr>
      </w:pPr>
      <w:r w:rsidRPr="00753097">
        <w:rPr>
          <w:rFonts w:asciiTheme="minorHAnsi" w:hAnsiTheme="minorHAnsi" w:cstheme="minorHAnsi"/>
          <w:b/>
          <w:sz w:val="18"/>
        </w:rPr>
        <w:t>B</w:t>
      </w:r>
      <w:r w:rsidRPr="00753097">
        <w:rPr>
          <w:rFonts w:asciiTheme="minorHAnsi" w:hAnsiTheme="minorHAnsi" w:cstheme="minorHAnsi"/>
          <w:b/>
          <w:sz w:val="18"/>
          <w:lang w:val="id-ID"/>
        </w:rPr>
        <w:t>ACAKAN :Terima kasih atas waktu dan kesediaan anda untuk diwawancarai. Kami sangat menghargai pendapat anda. Atas nama responden seperti anda, kami PT. TNS telah memberikan sumbangan setiap bulan ke Dompet Dhuafa dan Unicef. ( Bisa dilihat di Kartu Thanks’ Card  yang kami berikan kepada Anda).</w:t>
      </w:r>
    </w:p>
    <w:p w:rsidR="00630A68" w:rsidRPr="00753097" w:rsidRDefault="00630A68" w:rsidP="00613C81">
      <w:pPr>
        <w:spacing w:after="0" w:line="240" w:lineRule="auto"/>
        <w:ind w:left="720"/>
        <w:jc w:val="both"/>
        <w:rPr>
          <w:rFonts w:asciiTheme="minorHAnsi" w:hAnsiTheme="minorHAnsi" w:cstheme="minorHAnsi"/>
          <w:sz w:val="18"/>
        </w:rPr>
      </w:pPr>
      <w:r w:rsidRPr="00753097">
        <w:rPr>
          <w:rFonts w:asciiTheme="minorHAnsi" w:hAnsiTheme="minorHAnsi" w:cstheme="minorHAnsi"/>
          <w:i/>
          <w:sz w:val="16"/>
          <w:lang w:val="id-ID"/>
        </w:rPr>
        <w:t>READ OUT : Thank you for your time in providing your valuable opinion. We value your opinion.For your time, on your behalf, we have contribute</w:t>
      </w:r>
      <w:r w:rsidRPr="00753097">
        <w:rPr>
          <w:rFonts w:asciiTheme="minorHAnsi" w:hAnsiTheme="minorHAnsi" w:cstheme="minorHAnsi"/>
          <w:i/>
          <w:sz w:val="16"/>
        </w:rPr>
        <w:t xml:space="preserve">d </w:t>
      </w:r>
      <w:r w:rsidRPr="00753097">
        <w:rPr>
          <w:rFonts w:asciiTheme="minorHAnsi" w:hAnsiTheme="minorHAnsi" w:cstheme="minorHAnsi"/>
          <w:i/>
          <w:sz w:val="16"/>
          <w:lang w:val="id-ID"/>
        </w:rPr>
        <w:t xml:space="preserve"> donation to Baznas Dompet Dhuafa and Unicef. </w:t>
      </w:r>
    </w:p>
    <w:tbl>
      <w:tblPr>
        <w:tblStyle w:val="TableGrid"/>
        <w:tblW w:w="0" w:type="auto"/>
        <w:tblInd w:w="19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96"/>
        <w:gridCol w:w="2656"/>
        <w:gridCol w:w="2674"/>
        <w:gridCol w:w="2659"/>
      </w:tblGrid>
      <w:tr w:rsidR="00630A68" w:rsidRPr="00753097" w:rsidTr="005D35BF">
        <w:trPr>
          <w:trHeight w:val="255"/>
        </w:trPr>
        <w:tc>
          <w:tcPr>
            <w:tcW w:w="10623" w:type="dxa"/>
            <w:gridSpan w:val="4"/>
            <w:tcBorders>
              <w:top w:val="single" w:sz="12" w:space="0" w:color="auto"/>
              <w:bottom w:val="single" w:sz="4" w:space="0" w:color="auto"/>
            </w:tcBorders>
            <w:shd w:val="pct20" w:color="auto" w:fill="auto"/>
            <w:vAlign w:val="center"/>
          </w:tcPr>
          <w:p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AREA DETAIL</w:t>
            </w:r>
          </w:p>
        </w:tc>
      </w:tr>
      <w:tr w:rsidR="00630A68" w:rsidRPr="00753097" w:rsidTr="005D35BF">
        <w:trPr>
          <w:trHeight w:val="405"/>
        </w:trPr>
        <w:tc>
          <w:tcPr>
            <w:tcW w:w="2507" w:type="dxa"/>
            <w:tcBorders>
              <w:top w:val="single" w:sz="4" w:space="0" w:color="auto"/>
            </w:tcBorders>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NOMOR URUT AREA </w:t>
            </w:r>
            <w:r w:rsidRPr="00753097">
              <w:rPr>
                <w:rFonts w:asciiTheme="minorHAnsi" w:hAnsiTheme="minorHAnsi" w:cstheme="minorHAnsi"/>
                <w:b/>
                <w:i/>
                <w:sz w:val="16"/>
                <w:lang w:val="id-ID"/>
              </w:rPr>
              <w:t>Sampling area</w:t>
            </w:r>
          </w:p>
        </w:tc>
        <w:tc>
          <w:tcPr>
            <w:tcW w:w="2705" w:type="dxa"/>
            <w:tcBorders>
              <w:top w:val="single" w:sz="4" w:space="0" w:color="auto"/>
            </w:tcBorders>
            <w:vAlign w:val="center"/>
          </w:tcPr>
          <w:p w:rsidR="00630A68" w:rsidRPr="00753097" w:rsidRDefault="00630A68" w:rsidP="006E54F2">
            <w:pPr>
              <w:rPr>
                <w:rFonts w:asciiTheme="minorHAnsi" w:hAnsiTheme="minorHAnsi" w:cstheme="minorHAnsi"/>
                <w:b/>
                <w:lang w:val="id-ID"/>
              </w:rPr>
            </w:pPr>
          </w:p>
        </w:tc>
        <w:tc>
          <w:tcPr>
            <w:tcW w:w="2705" w:type="dxa"/>
            <w:tcBorders>
              <w:top w:val="single" w:sz="4" w:space="0" w:color="auto"/>
            </w:tcBorders>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RW</w:t>
            </w:r>
          </w:p>
        </w:tc>
        <w:tc>
          <w:tcPr>
            <w:tcW w:w="2706" w:type="dxa"/>
            <w:tcBorders>
              <w:top w:val="single" w:sz="4" w:space="0" w:color="auto"/>
            </w:tcBorders>
            <w:vAlign w:val="center"/>
          </w:tcPr>
          <w:p w:rsidR="00630A68" w:rsidRPr="00753097" w:rsidRDefault="00630A68" w:rsidP="006E54F2">
            <w:pPr>
              <w:rPr>
                <w:rFonts w:asciiTheme="minorHAnsi" w:hAnsiTheme="minorHAnsi" w:cstheme="minorHAnsi"/>
                <w:b/>
                <w:lang w:val="id-ID"/>
              </w:rPr>
            </w:pPr>
          </w:p>
        </w:tc>
      </w:tr>
      <w:tr w:rsidR="00630A68" w:rsidRPr="00753097" w:rsidTr="005D35BF">
        <w:trPr>
          <w:trHeight w:val="225"/>
        </w:trPr>
        <w:tc>
          <w:tcPr>
            <w:tcW w:w="2507"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KABUPATEN </w:t>
            </w:r>
            <w:r w:rsidRPr="00753097">
              <w:rPr>
                <w:rFonts w:asciiTheme="minorHAnsi" w:hAnsiTheme="minorHAnsi" w:cstheme="minorHAnsi"/>
                <w:b/>
                <w:i/>
                <w:sz w:val="16"/>
                <w:lang w:val="id-ID"/>
              </w:rPr>
              <w:t>Regency</w:t>
            </w:r>
          </w:p>
        </w:tc>
        <w:tc>
          <w:tcPr>
            <w:tcW w:w="2705" w:type="dxa"/>
            <w:vAlign w:val="center"/>
          </w:tcPr>
          <w:p w:rsidR="00630A68" w:rsidRPr="00753097" w:rsidRDefault="00630A68" w:rsidP="006E54F2">
            <w:pPr>
              <w:rPr>
                <w:rFonts w:asciiTheme="minorHAnsi" w:hAnsiTheme="minorHAnsi" w:cstheme="minorHAnsi"/>
                <w:b/>
                <w:lang w:val="id-ID"/>
              </w:rPr>
            </w:pPr>
          </w:p>
        </w:tc>
        <w:tc>
          <w:tcPr>
            <w:tcW w:w="2705"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RT</w:t>
            </w:r>
          </w:p>
        </w:tc>
        <w:tc>
          <w:tcPr>
            <w:tcW w:w="2706" w:type="dxa"/>
            <w:vAlign w:val="center"/>
          </w:tcPr>
          <w:p w:rsidR="00630A68" w:rsidRPr="00753097" w:rsidRDefault="00630A68" w:rsidP="006E54F2">
            <w:pPr>
              <w:rPr>
                <w:rFonts w:asciiTheme="minorHAnsi" w:hAnsiTheme="minorHAnsi" w:cstheme="minorHAnsi"/>
                <w:b/>
                <w:lang w:val="id-ID"/>
              </w:rPr>
            </w:pPr>
          </w:p>
        </w:tc>
      </w:tr>
      <w:tr w:rsidR="00630A68" w:rsidRPr="00753097" w:rsidTr="005D35BF">
        <w:trPr>
          <w:trHeight w:val="225"/>
        </w:trPr>
        <w:tc>
          <w:tcPr>
            <w:tcW w:w="2507"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KECAMATAN </w:t>
            </w:r>
            <w:r w:rsidRPr="00753097">
              <w:rPr>
                <w:rFonts w:asciiTheme="minorHAnsi" w:hAnsiTheme="minorHAnsi" w:cstheme="minorHAnsi"/>
                <w:b/>
                <w:i/>
                <w:sz w:val="16"/>
                <w:lang w:val="id-ID"/>
              </w:rPr>
              <w:t>District</w:t>
            </w:r>
          </w:p>
        </w:tc>
        <w:tc>
          <w:tcPr>
            <w:tcW w:w="2705" w:type="dxa"/>
            <w:vAlign w:val="center"/>
          </w:tcPr>
          <w:p w:rsidR="00630A68" w:rsidRPr="00753097" w:rsidRDefault="00630A68" w:rsidP="006E54F2">
            <w:pPr>
              <w:rPr>
                <w:rFonts w:asciiTheme="minorHAnsi" w:hAnsiTheme="minorHAnsi" w:cstheme="minorHAnsi"/>
                <w:b/>
                <w:lang w:val="id-ID"/>
              </w:rPr>
            </w:pPr>
          </w:p>
        </w:tc>
        <w:tc>
          <w:tcPr>
            <w:tcW w:w="2705"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Perkotaan  </w:t>
            </w:r>
            <w:r w:rsidRPr="00753097">
              <w:rPr>
                <w:rFonts w:asciiTheme="minorHAnsi" w:hAnsiTheme="minorHAnsi" w:cstheme="minorHAnsi"/>
                <w:b/>
                <w:i/>
                <w:sz w:val="16"/>
                <w:lang w:val="id-ID"/>
              </w:rPr>
              <w:t>Urban</w:t>
            </w:r>
          </w:p>
        </w:tc>
        <w:tc>
          <w:tcPr>
            <w:tcW w:w="2706" w:type="dxa"/>
            <w:vAlign w:val="center"/>
          </w:tcPr>
          <w:p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1</w:t>
            </w:r>
          </w:p>
        </w:tc>
      </w:tr>
      <w:tr w:rsidR="00630A68" w:rsidRPr="00753097" w:rsidTr="005D35BF">
        <w:trPr>
          <w:trHeight w:val="225"/>
        </w:trPr>
        <w:tc>
          <w:tcPr>
            <w:tcW w:w="2507"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KELURAHAN/DESA</w:t>
            </w:r>
          </w:p>
        </w:tc>
        <w:tc>
          <w:tcPr>
            <w:tcW w:w="2705" w:type="dxa"/>
            <w:vAlign w:val="center"/>
          </w:tcPr>
          <w:p w:rsidR="00630A68" w:rsidRPr="00753097" w:rsidRDefault="00630A68" w:rsidP="006E54F2">
            <w:pPr>
              <w:rPr>
                <w:rFonts w:asciiTheme="minorHAnsi" w:hAnsiTheme="minorHAnsi" w:cstheme="minorHAnsi"/>
                <w:b/>
                <w:lang w:val="id-ID"/>
              </w:rPr>
            </w:pPr>
          </w:p>
        </w:tc>
        <w:tc>
          <w:tcPr>
            <w:tcW w:w="2705" w:type="dxa"/>
            <w:vAlign w:val="center"/>
          </w:tcPr>
          <w:p w:rsidR="00630A68" w:rsidRPr="00753097" w:rsidRDefault="00630A68" w:rsidP="006E54F2">
            <w:pPr>
              <w:jc w:val="right"/>
              <w:rPr>
                <w:rFonts w:asciiTheme="minorHAnsi" w:hAnsiTheme="minorHAnsi" w:cstheme="minorHAnsi"/>
                <w:b/>
                <w:lang w:val="id-ID"/>
              </w:rPr>
            </w:pPr>
            <w:r w:rsidRPr="00753097">
              <w:rPr>
                <w:rFonts w:asciiTheme="minorHAnsi" w:hAnsiTheme="minorHAnsi" w:cstheme="minorHAnsi"/>
                <w:b/>
                <w:lang w:val="id-ID"/>
              </w:rPr>
              <w:t xml:space="preserve">Pedesaan  </w:t>
            </w:r>
            <w:r w:rsidRPr="00753097">
              <w:rPr>
                <w:rFonts w:asciiTheme="minorHAnsi" w:hAnsiTheme="minorHAnsi" w:cstheme="minorHAnsi"/>
                <w:b/>
                <w:i/>
                <w:sz w:val="16"/>
                <w:lang w:val="id-ID"/>
              </w:rPr>
              <w:t>Rural</w:t>
            </w:r>
          </w:p>
        </w:tc>
        <w:tc>
          <w:tcPr>
            <w:tcW w:w="2706" w:type="dxa"/>
            <w:vAlign w:val="center"/>
          </w:tcPr>
          <w:p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2</w:t>
            </w:r>
          </w:p>
        </w:tc>
      </w:tr>
    </w:tbl>
    <w:p w:rsidR="00630A68" w:rsidRPr="00613C81" w:rsidRDefault="00630A68" w:rsidP="006E54F2">
      <w:pPr>
        <w:spacing w:after="0"/>
        <w:jc w:val="both"/>
        <w:rPr>
          <w:rFonts w:asciiTheme="minorHAnsi" w:hAnsiTheme="minorHAnsi" w:cstheme="minorHAnsi"/>
          <w:sz w:val="14"/>
          <w:lang w:val="id-ID"/>
        </w:rPr>
      </w:pPr>
    </w:p>
    <w:tbl>
      <w:tblPr>
        <w:tblStyle w:val="TableGrid"/>
        <w:tblpPr w:leftFromText="187" w:rightFromText="187" w:vertAnchor="text" w:horzAnchor="margin" w:tblpXSpec="center" w:tblpY="1"/>
        <w:tblOverlap w:val="nev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708"/>
        <w:gridCol w:w="867"/>
        <w:gridCol w:w="422"/>
        <w:gridCol w:w="1713"/>
        <w:gridCol w:w="512"/>
        <w:gridCol w:w="578"/>
        <w:gridCol w:w="1567"/>
        <w:gridCol w:w="494"/>
      </w:tblGrid>
      <w:tr w:rsidR="00630A68" w:rsidRPr="00753097" w:rsidTr="005D35BF">
        <w:trPr>
          <w:trHeight w:val="347"/>
        </w:trPr>
        <w:tc>
          <w:tcPr>
            <w:tcW w:w="9576" w:type="dxa"/>
            <w:gridSpan w:val="8"/>
            <w:tcBorders>
              <w:top w:val="single" w:sz="12" w:space="0" w:color="auto"/>
              <w:bottom w:val="single" w:sz="4" w:space="0" w:color="auto"/>
            </w:tcBorders>
            <w:shd w:val="pct20" w:color="auto" w:fill="auto"/>
            <w:vAlign w:val="center"/>
          </w:tcPr>
          <w:p w:rsidR="00630A68" w:rsidRPr="00753097" w:rsidRDefault="00630A68" w:rsidP="006E54F2">
            <w:pPr>
              <w:jc w:val="center"/>
              <w:rPr>
                <w:rFonts w:asciiTheme="minorHAnsi" w:hAnsiTheme="minorHAnsi" w:cstheme="minorHAnsi"/>
                <w:b/>
                <w:lang w:val="id-ID"/>
              </w:rPr>
            </w:pPr>
            <w:r w:rsidRPr="00753097">
              <w:rPr>
                <w:rFonts w:asciiTheme="minorHAnsi" w:hAnsiTheme="minorHAnsi" w:cstheme="minorHAnsi"/>
                <w:b/>
                <w:lang w:val="id-ID"/>
              </w:rPr>
              <w:t>RESPONDENT DETAIL (# If Refusal: write “Refused””. The QC Team will validate these item)</w:t>
            </w:r>
          </w:p>
        </w:tc>
      </w:tr>
      <w:tr w:rsidR="00630A68" w:rsidRPr="00753097" w:rsidTr="005D35BF">
        <w:trPr>
          <w:trHeight w:val="410"/>
        </w:trPr>
        <w:tc>
          <w:tcPr>
            <w:tcW w:w="3708" w:type="dxa"/>
            <w:tcBorders>
              <w:top w:val="single" w:sz="4" w:space="0" w:color="auto"/>
            </w:tcBorders>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Nama Responden  Bpk/Ibu/Sdr. /</w:t>
            </w:r>
            <w:r w:rsidRPr="00753097">
              <w:rPr>
                <w:rFonts w:asciiTheme="minorHAnsi" w:hAnsiTheme="minorHAnsi" w:cstheme="minorHAnsi"/>
                <w:b/>
                <w:i/>
                <w:sz w:val="14"/>
                <w:lang w:val="id-ID"/>
              </w:rPr>
              <w:t>Name of Respondent (Mr./Mrs/Miss/Ms)</w:t>
            </w:r>
          </w:p>
        </w:tc>
        <w:tc>
          <w:tcPr>
            <w:tcW w:w="5868" w:type="dxa"/>
            <w:gridSpan w:val="7"/>
            <w:tcBorders>
              <w:top w:val="single" w:sz="4" w:space="0" w:color="auto"/>
            </w:tcBorders>
            <w:vAlign w:val="center"/>
          </w:tcPr>
          <w:p w:rsidR="00630A68" w:rsidRPr="00753097" w:rsidRDefault="00630A68" w:rsidP="006E54F2">
            <w:pPr>
              <w:tabs>
                <w:tab w:val="left" w:pos="1335"/>
              </w:tabs>
              <w:rPr>
                <w:rFonts w:asciiTheme="minorHAnsi" w:hAnsiTheme="minorHAnsi" w:cstheme="minorHAnsi"/>
                <w:sz w:val="18"/>
                <w:lang w:val="id-ID"/>
              </w:rPr>
            </w:pPr>
          </w:p>
        </w:tc>
      </w:tr>
      <w:tr w:rsidR="00630A68" w:rsidRPr="00753097" w:rsidTr="005D35BF">
        <w:trPr>
          <w:trHeight w:val="455"/>
        </w:trPr>
        <w:tc>
          <w:tcPr>
            <w:tcW w:w="3708" w:type="dxa"/>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Alamat / </w:t>
            </w:r>
            <w:r w:rsidRPr="00753097">
              <w:rPr>
                <w:rFonts w:asciiTheme="minorHAnsi" w:hAnsiTheme="minorHAnsi" w:cstheme="minorHAnsi"/>
                <w:b/>
                <w:i/>
                <w:sz w:val="14"/>
                <w:lang w:val="id-ID"/>
              </w:rPr>
              <w:t>Address</w:t>
            </w:r>
          </w:p>
        </w:tc>
        <w:tc>
          <w:tcPr>
            <w:tcW w:w="5868" w:type="dxa"/>
            <w:gridSpan w:val="7"/>
            <w:vAlign w:val="center"/>
          </w:tcPr>
          <w:p w:rsidR="00630A68" w:rsidRPr="00753097" w:rsidRDefault="00630A68" w:rsidP="006E54F2">
            <w:pPr>
              <w:tabs>
                <w:tab w:val="left" w:pos="1335"/>
              </w:tabs>
              <w:rPr>
                <w:rFonts w:asciiTheme="minorHAnsi" w:hAnsiTheme="minorHAnsi" w:cstheme="minorHAnsi"/>
                <w:sz w:val="18"/>
                <w:lang w:val="id-ID"/>
              </w:rPr>
            </w:pPr>
          </w:p>
        </w:tc>
      </w:tr>
      <w:tr w:rsidR="00630A68" w:rsidRPr="00753097" w:rsidTr="005D35BF">
        <w:trPr>
          <w:trHeight w:val="437"/>
        </w:trPr>
        <w:tc>
          <w:tcPr>
            <w:tcW w:w="3708" w:type="dxa"/>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Kota / </w:t>
            </w:r>
            <w:r w:rsidRPr="00753097">
              <w:rPr>
                <w:rFonts w:asciiTheme="minorHAnsi" w:hAnsiTheme="minorHAnsi" w:cstheme="minorHAnsi"/>
                <w:b/>
                <w:i/>
                <w:sz w:val="14"/>
                <w:lang w:val="id-ID"/>
              </w:rPr>
              <w:t>City</w:t>
            </w:r>
          </w:p>
        </w:tc>
        <w:tc>
          <w:tcPr>
            <w:tcW w:w="5868" w:type="dxa"/>
            <w:gridSpan w:val="7"/>
            <w:vAlign w:val="center"/>
          </w:tcPr>
          <w:p w:rsidR="00630A68" w:rsidRPr="00753097" w:rsidRDefault="00630A68" w:rsidP="006E54F2">
            <w:pPr>
              <w:tabs>
                <w:tab w:val="left" w:pos="1335"/>
              </w:tabs>
              <w:rPr>
                <w:rFonts w:asciiTheme="minorHAnsi" w:hAnsiTheme="minorHAnsi" w:cstheme="minorHAnsi"/>
                <w:sz w:val="18"/>
                <w:lang w:val="id-ID"/>
              </w:rPr>
            </w:pPr>
          </w:p>
        </w:tc>
      </w:tr>
      <w:tr w:rsidR="00630A68" w:rsidRPr="00753097" w:rsidTr="005D35BF">
        <w:trPr>
          <w:trHeight w:val="347"/>
        </w:trPr>
        <w:tc>
          <w:tcPr>
            <w:tcW w:w="3708" w:type="dxa"/>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Telpon Rumah /</w:t>
            </w:r>
          </w:p>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i/>
                <w:sz w:val="14"/>
                <w:lang w:val="id-ID"/>
              </w:rPr>
              <w:t>House Phone</w:t>
            </w:r>
          </w:p>
        </w:tc>
        <w:tc>
          <w:tcPr>
            <w:tcW w:w="2717" w:type="dxa"/>
            <w:gridSpan w:val="3"/>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Telpon Kantor/</w:t>
            </w:r>
          </w:p>
          <w:p w:rsidR="00630A68" w:rsidRPr="00753097" w:rsidRDefault="00630A68" w:rsidP="006E54F2">
            <w:pPr>
              <w:tabs>
                <w:tab w:val="left" w:pos="1335"/>
              </w:tabs>
              <w:rPr>
                <w:rFonts w:asciiTheme="minorHAnsi" w:hAnsiTheme="minorHAnsi" w:cstheme="minorHAnsi"/>
                <w:sz w:val="18"/>
                <w:lang w:val="id-ID"/>
              </w:rPr>
            </w:pPr>
            <w:r w:rsidRPr="00753097">
              <w:rPr>
                <w:rFonts w:asciiTheme="minorHAnsi" w:hAnsiTheme="minorHAnsi" w:cstheme="minorHAnsi"/>
                <w:b/>
                <w:i/>
                <w:sz w:val="14"/>
                <w:lang w:val="id-ID"/>
              </w:rPr>
              <w:t>Office Phone</w:t>
            </w:r>
            <w:r w:rsidRPr="00753097">
              <w:rPr>
                <w:rFonts w:asciiTheme="minorHAnsi" w:hAnsiTheme="minorHAnsi" w:cstheme="minorHAnsi"/>
                <w:b/>
                <w:sz w:val="14"/>
                <w:lang w:val="id-ID"/>
              </w:rPr>
              <w:t xml:space="preserve"> </w:t>
            </w:r>
            <w:r w:rsidRPr="00753097">
              <w:rPr>
                <w:rFonts w:asciiTheme="minorHAnsi" w:hAnsiTheme="minorHAnsi" w:cstheme="minorHAnsi"/>
                <w:b/>
                <w:sz w:val="18"/>
                <w:lang w:val="id-ID"/>
              </w:rPr>
              <w:t>:</w:t>
            </w:r>
          </w:p>
        </w:tc>
        <w:tc>
          <w:tcPr>
            <w:tcW w:w="3151" w:type="dxa"/>
            <w:gridSpan w:val="4"/>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HP /</w:t>
            </w:r>
          </w:p>
          <w:p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i/>
                <w:sz w:val="14"/>
                <w:lang w:val="id-ID"/>
              </w:rPr>
              <w:t>Hand phone :</w:t>
            </w:r>
          </w:p>
        </w:tc>
      </w:tr>
      <w:tr w:rsidR="00630A68" w:rsidRPr="00753097" w:rsidTr="005D35BF">
        <w:trPr>
          <w:trHeight w:val="368"/>
        </w:trPr>
        <w:tc>
          <w:tcPr>
            <w:tcW w:w="3708" w:type="dxa"/>
            <w:vMerge w:val="restart"/>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 xml:space="preserve">Tempat Wawancara/ </w:t>
            </w:r>
            <w:r w:rsidRPr="00753097">
              <w:rPr>
                <w:rFonts w:asciiTheme="minorHAnsi" w:hAnsiTheme="minorHAnsi" w:cstheme="minorHAnsi"/>
                <w:b/>
                <w:i/>
                <w:sz w:val="14"/>
                <w:lang w:val="id-ID"/>
              </w:rPr>
              <w:t>place of interview</w:t>
            </w:r>
          </w:p>
        </w:tc>
        <w:tc>
          <w:tcPr>
            <w:tcW w:w="582"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 xml:space="preserve">Dirumah / </w:t>
            </w:r>
            <w:r w:rsidRPr="00753097">
              <w:rPr>
                <w:rFonts w:asciiTheme="minorHAnsi" w:hAnsiTheme="minorHAnsi" w:cstheme="minorHAnsi"/>
                <w:b/>
                <w:i/>
                <w:sz w:val="16"/>
                <w:lang w:val="id-ID"/>
              </w:rPr>
              <w:t>Home</w:t>
            </w:r>
          </w:p>
        </w:tc>
        <w:tc>
          <w:tcPr>
            <w:tcW w:w="422"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1</w:t>
            </w:r>
          </w:p>
        </w:tc>
        <w:tc>
          <w:tcPr>
            <w:tcW w:w="1713"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Dikantor /</w:t>
            </w:r>
          </w:p>
          <w:p w:rsidR="00630A68" w:rsidRPr="00753097" w:rsidRDefault="00630A68" w:rsidP="006E54F2">
            <w:pPr>
              <w:tabs>
                <w:tab w:val="left" w:pos="1335"/>
              </w:tabs>
              <w:jc w:val="center"/>
              <w:rPr>
                <w:rFonts w:asciiTheme="minorHAnsi" w:hAnsiTheme="minorHAnsi" w:cstheme="minorHAnsi"/>
                <w:b/>
                <w:i/>
                <w:sz w:val="18"/>
                <w:lang w:val="id-ID"/>
              </w:rPr>
            </w:pPr>
            <w:r w:rsidRPr="00753097">
              <w:rPr>
                <w:rFonts w:asciiTheme="minorHAnsi" w:hAnsiTheme="minorHAnsi" w:cstheme="minorHAnsi"/>
                <w:b/>
                <w:i/>
                <w:sz w:val="16"/>
                <w:lang w:val="id-ID"/>
              </w:rPr>
              <w:t>At Work/Office</w:t>
            </w:r>
          </w:p>
        </w:tc>
        <w:tc>
          <w:tcPr>
            <w:tcW w:w="512"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2</w:t>
            </w:r>
          </w:p>
        </w:tc>
        <w:tc>
          <w:tcPr>
            <w:tcW w:w="2145" w:type="dxa"/>
            <w:gridSpan w:val="2"/>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Shopping Area/ Mall</w:t>
            </w:r>
          </w:p>
        </w:tc>
        <w:tc>
          <w:tcPr>
            <w:tcW w:w="494"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3</w:t>
            </w:r>
          </w:p>
        </w:tc>
      </w:tr>
      <w:tr w:rsidR="00630A68" w:rsidRPr="00753097" w:rsidTr="005D35BF">
        <w:trPr>
          <w:trHeight w:val="350"/>
        </w:trPr>
        <w:tc>
          <w:tcPr>
            <w:tcW w:w="3708" w:type="dxa"/>
            <w:vMerge/>
            <w:vAlign w:val="center"/>
          </w:tcPr>
          <w:p w:rsidR="00630A68" w:rsidRPr="00753097" w:rsidRDefault="00630A68" w:rsidP="006E54F2">
            <w:pPr>
              <w:tabs>
                <w:tab w:val="left" w:pos="1335"/>
              </w:tabs>
              <w:rPr>
                <w:rFonts w:asciiTheme="minorHAnsi" w:hAnsiTheme="minorHAnsi" w:cstheme="minorHAnsi"/>
                <w:b/>
                <w:sz w:val="18"/>
                <w:lang w:val="id-ID"/>
              </w:rPr>
            </w:pPr>
          </w:p>
        </w:tc>
        <w:tc>
          <w:tcPr>
            <w:tcW w:w="582" w:type="dxa"/>
            <w:vAlign w:val="center"/>
          </w:tcPr>
          <w:p w:rsidR="00630A68" w:rsidRPr="00753097" w:rsidRDefault="00630A68" w:rsidP="006E54F2">
            <w:pPr>
              <w:tabs>
                <w:tab w:val="left" w:pos="1335"/>
              </w:tabs>
              <w:jc w:val="center"/>
              <w:rPr>
                <w:rFonts w:asciiTheme="minorHAnsi" w:hAnsiTheme="minorHAnsi" w:cstheme="minorHAnsi"/>
                <w:b/>
                <w:sz w:val="18"/>
              </w:rPr>
            </w:pPr>
            <w:r w:rsidRPr="00753097">
              <w:rPr>
                <w:rFonts w:asciiTheme="minorHAnsi" w:hAnsiTheme="minorHAnsi" w:cstheme="minorHAnsi"/>
                <w:b/>
                <w:sz w:val="18"/>
                <w:lang w:val="id-ID"/>
              </w:rPr>
              <w:t>CLT</w:t>
            </w:r>
            <w:r w:rsidRPr="00753097">
              <w:rPr>
                <w:rFonts w:asciiTheme="minorHAnsi" w:hAnsiTheme="minorHAnsi" w:cstheme="minorHAnsi"/>
                <w:b/>
                <w:sz w:val="18"/>
              </w:rPr>
              <w:t>/Hall</w:t>
            </w:r>
          </w:p>
        </w:tc>
        <w:tc>
          <w:tcPr>
            <w:tcW w:w="422"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4</w:t>
            </w:r>
          </w:p>
        </w:tc>
        <w:tc>
          <w:tcPr>
            <w:tcW w:w="4370" w:type="dxa"/>
            <w:gridSpan w:val="4"/>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Tempat lainnya/</w:t>
            </w:r>
            <w:r w:rsidRPr="00753097">
              <w:rPr>
                <w:rFonts w:asciiTheme="minorHAnsi" w:hAnsiTheme="minorHAnsi" w:cstheme="minorHAnsi"/>
                <w:b/>
                <w:i/>
                <w:sz w:val="16"/>
                <w:lang w:val="id-ID"/>
              </w:rPr>
              <w:t>elsewere</w:t>
            </w:r>
            <w:r w:rsidRPr="00753097">
              <w:rPr>
                <w:rFonts w:asciiTheme="minorHAnsi" w:hAnsiTheme="minorHAnsi" w:cstheme="minorHAnsi"/>
                <w:b/>
                <w:sz w:val="18"/>
                <w:lang w:val="id-ID"/>
              </w:rPr>
              <w:t xml:space="preserve"> :______________________</w:t>
            </w:r>
          </w:p>
        </w:tc>
        <w:tc>
          <w:tcPr>
            <w:tcW w:w="494" w:type="dxa"/>
            <w:vAlign w:val="center"/>
          </w:tcPr>
          <w:p w:rsidR="00630A68" w:rsidRPr="00753097" w:rsidRDefault="00630A68" w:rsidP="006E54F2">
            <w:pPr>
              <w:tabs>
                <w:tab w:val="left" w:pos="1335"/>
              </w:tabs>
              <w:jc w:val="center"/>
              <w:rPr>
                <w:rFonts w:asciiTheme="minorHAnsi" w:hAnsiTheme="minorHAnsi" w:cstheme="minorHAnsi"/>
                <w:b/>
                <w:sz w:val="18"/>
                <w:lang w:val="id-ID"/>
              </w:rPr>
            </w:pPr>
            <w:r w:rsidRPr="00753097">
              <w:rPr>
                <w:rFonts w:asciiTheme="minorHAnsi" w:hAnsiTheme="minorHAnsi" w:cstheme="minorHAnsi"/>
                <w:b/>
                <w:sz w:val="18"/>
                <w:lang w:val="id-ID"/>
              </w:rPr>
              <w:t>5</w:t>
            </w:r>
          </w:p>
        </w:tc>
      </w:tr>
      <w:tr w:rsidR="00630A68" w:rsidRPr="00753097" w:rsidTr="005D35BF">
        <w:trPr>
          <w:trHeight w:val="350"/>
        </w:trPr>
        <w:tc>
          <w:tcPr>
            <w:tcW w:w="3708" w:type="dxa"/>
            <w:vAlign w:val="center"/>
          </w:tcPr>
          <w:p w:rsidR="00630A68" w:rsidRPr="00753097" w:rsidRDefault="00630A68" w:rsidP="006E54F2">
            <w:pPr>
              <w:tabs>
                <w:tab w:val="left" w:pos="1335"/>
              </w:tabs>
              <w:rPr>
                <w:rFonts w:asciiTheme="minorHAnsi" w:hAnsiTheme="minorHAnsi" w:cstheme="minorHAnsi"/>
                <w:b/>
                <w:sz w:val="18"/>
                <w:lang w:val="id-ID"/>
              </w:rPr>
            </w:pPr>
            <w:r w:rsidRPr="00753097">
              <w:rPr>
                <w:rFonts w:asciiTheme="minorHAnsi" w:hAnsiTheme="minorHAnsi" w:cstheme="minorHAnsi"/>
                <w:b/>
                <w:sz w:val="18"/>
                <w:lang w:val="id-ID"/>
              </w:rPr>
              <w:t>Alamat E-mail /</w:t>
            </w:r>
          </w:p>
          <w:p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i/>
                <w:sz w:val="14"/>
                <w:lang w:val="id-ID"/>
              </w:rPr>
              <w:t xml:space="preserve">E-mail address </w:t>
            </w:r>
          </w:p>
        </w:tc>
        <w:tc>
          <w:tcPr>
            <w:tcW w:w="3807" w:type="dxa"/>
            <w:gridSpan w:val="5"/>
            <w:vAlign w:val="center"/>
          </w:tcPr>
          <w:p w:rsidR="00630A68" w:rsidRPr="00753097" w:rsidRDefault="00630A68" w:rsidP="006E54F2">
            <w:pPr>
              <w:tabs>
                <w:tab w:val="left" w:pos="1335"/>
              </w:tabs>
              <w:rPr>
                <w:rFonts w:asciiTheme="minorHAnsi" w:hAnsiTheme="minorHAnsi" w:cstheme="minorHAnsi"/>
                <w:sz w:val="18"/>
                <w:lang w:val="id-ID"/>
              </w:rPr>
            </w:pPr>
          </w:p>
        </w:tc>
        <w:tc>
          <w:tcPr>
            <w:tcW w:w="2061" w:type="dxa"/>
            <w:gridSpan w:val="2"/>
            <w:vAlign w:val="center"/>
          </w:tcPr>
          <w:p w:rsidR="00630A68" w:rsidRPr="00753097" w:rsidRDefault="00630A68" w:rsidP="006E54F2">
            <w:pPr>
              <w:tabs>
                <w:tab w:val="left" w:pos="1335"/>
              </w:tabs>
              <w:rPr>
                <w:rFonts w:asciiTheme="minorHAnsi" w:hAnsiTheme="minorHAnsi" w:cstheme="minorHAnsi"/>
                <w:b/>
                <w:i/>
                <w:sz w:val="18"/>
                <w:lang w:val="id-ID"/>
              </w:rPr>
            </w:pPr>
            <w:r w:rsidRPr="00753097">
              <w:rPr>
                <w:rFonts w:asciiTheme="minorHAnsi" w:hAnsiTheme="minorHAnsi" w:cstheme="minorHAnsi"/>
                <w:b/>
                <w:sz w:val="18"/>
                <w:lang w:val="id-ID"/>
              </w:rPr>
              <w:t>Tidak Ada/</w:t>
            </w:r>
            <w:r w:rsidRPr="00753097">
              <w:rPr>
                <w:rFonts w:asciiTheme="minorHAnsi" w:hAnsiTheme="minorHAnsi" w:cstheme="minorHAnsi"/>
                <w:b/>
                <w:i/>
                <w:sz w:val="14"/>
                <w:lang w:val="id-ID"/>
              </w:rPr>
              <w:t xml:space="preserve">No                    </w:t>
            </w:r>
            <w:r w:rsidRPr="00753097">
              <w:rPr>
                <w:rFonts w:asciiTheme="minorHAnsi" w:hAnsiTheme="minorHAnsi" w:cstheme="minorHAnsi"/>
                <w:b/>
                <w:lang w:val="id-ID"/>
              </w:rPr>
              <w:t>2</w:t>
            </w:r>
          </w:p>
        </w:tc>
      </w:tr>
    </w:tbl>
    <w:p w:rsidR="00630A68" w:rsidRPr="00613C81" w:rsidRDefault="00630A68" w:rsidP="006E54F2">
      <w:pPr>
        <w:spacing w:after="0"/>
        <w:jc w:val="both"/>
        <w:rPr>
          <w:rFonts w:asciiTheme="minorHAnsi" w:hAnsiTheme="minorHAnsi" w:cstheme="minorHAnsi"/>
          <w:sz w:val="14"/>
        </w:rPr>
      </w:pPr>
    </w:p>
    <w:p w:rsidR="00961DA0" w:rsidRPr="00753097" w:rsidRDefault="00961DA0" w:rsidP="006E54F2">
      <w:pPr>
        <w:spacing w:after="0"/>
        <w:rPr>
          <w:rFonts w:asciiTheme="minorHAnsi" w:hAnsiTheme="minorHAnsi" w:cstheme="minorHAnsi"/>
          <w:sz w:val="18"/>
        </w:rPr>
      </w:pPr>
    </w:p>
    <w:p w:rsidR="00DF24AA" w:rsidRDefault="00DF24AA">
      <w:pPr>
        <w:rPr>
          <w:rFonts w:asciiTheme="minorHAnsi" w:hAnsiTheme="minorHAnsi" w:cstheme="minorHAnsi"/>
          <w:b/>
          <w:sz w:val="26"/>
          <w:szCs w:val="26"/>
          <w:u w:val="single"/>
        </w:rPr>
      </w:pPr>
      <w:r>
        <w:rPr>
          <w:rFonts w:asciiTheme="minorHAnsi" w:hAnsiTheme="minorHAnsi" w:cstheme="minorHAnsi"/>
          <w:b/>
          <w:sz w:val="26"/>
          <w:szCs w:val="26"/>
          <w:u w:val="single"/>
        </w:rPr>
        <w:br w:type="page"/>
      </w:r>
    </w:p>
    <w:p w:rsidR="00B35E67" w:rsidRPr="00753097" w:rsidRDefault="00B35E67" w:rsidP="006E54F2">
      <w:pPr>
        <w:spacing w:after="0"/>
        <w:ind w:hanging="634"/>
        <w:rPr>
          <w:rFonts w:asciiTheme="minorHAnsi" w:hAnsiTheme="minorHAnsi" w:cstheme="minorHAnsi"/>
          <w:b/>
          <w:sz w:val="26"/>
          <w:szCs w:val="26"/>
        </w:rPr>
      </w:pPr>
      <w:r w:rsidRPr="00753097">
        <w:rPr>
          <w:rFonts w:asciiTheme="minorHAnsi" w:hAnsiTheme="minorHAnsi" w:cstheme="minorHAnsi"/>
          <w:b/>
          <w:sz w:val="26"/>
          <w:szCs w:val="26"/>
          <w:u w:val="single"/>
        </w:rPr>
        <w:lastRenderedPageBreak/>
        <w:t>Section AA. Respondent Information</w:t>
      </w:r>
      <w:r w:rsidRPr="00753097">
        <w:rPr>
          <w:rFonts w:asciiTheme="minorHAnsi" w:hAnsiTheme="minorHAnsi" w:cstheme="minorHAnsi"/>
          <w:b/>
          <w:sz w:val="26"/>
          <w:szCs w:val="26"/>
        </w:rPr>
        <w:t>:</w:t>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r w:rsidRPr="00753097">
        <w:rPr>
          <w:rFonts w:asciiTheme="minorHAnsi" w:hAnsiTheme="minorHAnsi" w:cstheme="minorHAnsi"/>
          <w:b/>
          <w:sz w:val="26"/>
          <w:szCs w:val="26"/>
        </w:rPr>
        <w:tab/>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620"/>
        <w:gridCol w:w="1425"/>
        <w:gridCol w:w="810"/>
        <w:gridCol w:w="1080"/>
        <w:gridCol w:w="1710"/>
        <w:gridCol w:w="1710"/>
        <w:gridCol w:w="1800"/>
      </w:tblGrid>
      <w:tr w:rsidR="00B35E67" w:rsidRPr="00753097" w:rsidTr="00613C81">
        <w:trPr>
          <w:gridAfter w:val="4"/>
          <w:wAfter w:w="6300" w:type="dxa"/>
          <w:trHeight w:val="287"/>
        </w:trPr>
        <w:tc>
          <w:tcPr>
            <w:tcW w:w="3690" w:type="dxa"/>
            <w:gridSpan w:val="3"/>
            <w:shd w:val="clear" w:color="auto" w:fill="auto"/>
            <w:noWrap/>
            <w:vAlign w:val="bottom"/>
            <w:hideMark/>
          </w:tcPr>
          <w:p w:rsidR="00B35E67" w:rsidRPr="00753097" w:rsidRDefault="00B35E67" w:rsidP="006E54F2">
            <w:pPr>
              <w:spacing w:after="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Interviewer: Complete from assignment sheet</w:t>
            </w:r>
          </w:p>
        </w:tc>
        <w:tc>
          <w:tcPr>
            <w:tcW w:w="810" w:type="dxa"/>
            <w:shd w:val="pct12" w:color="auto" w:fill="auto"/>
            <w:noWrap/>
            <w:vAlign w:val="bottom"/>
            <w:hideMark/>
          </w:tcPr>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Coded by office</w:t>
            </w: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20"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Negara </w:t>
            </w:r>
            <w:r w:rsidRPr="00753097">
              <w:rPr>
                <w:rFonts w:asciiTheme="minorHAnsi" w:eastAsia="Times New Roman" w:hAnsiTheme="minorHAnsi" w:cstheme="minorHAnsi"/>
                <w:i/>
                <w:sz w:val="16"/>
                <w:szCs w:val="20"/>
              </w:rPr>
              <w:t>Country</w:t>
            </w:r>
          </w:p>
        </w:tc>
        <w:tc>
          <w:tcPr>
            <w:tcW w:w="1425" w:type="dxa"/>
            <w:shd w:val="clear" w:color="auto" w:fill="auto"/>
          </w:tcPr>
          <w:p w:rsidR="00152D70" w:rsidRPr="00753097" w:rsidRDefault="00152D70" w:rsidP="006E54F2">
            <w:pPr>
              <w:tabs>
                <w:tab w:val="right" w:pos="1854"/>
              </w:tabs>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EA Type</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1=Urban</w:t>
            </w:r>
          </w:p>
        </w:tc>
        <w:tc>
          <w:tcPr>
            <w:tcW w:w="180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2=Rural</w:t>
            </w: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p>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620"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Provinsi </w:t>
            </w:r>
            <w:r w:rsidRPr="00753097">
              <w:rPr>
                <w:rFonts w:asciiTheme="minorHAnsi" w:eastAsia="Times New Roman" w:hAnsiTheme="minorHAnsi" w:cstheme="minorHAnsi"/>
                <w:i/>
                <w:sz w:val="16"/>
                <w:szCs w:val="20"/>
              </w:rPr>
              <w:t>Province</w:t>
            </w:r>
          </w:p>
        </w:tc>
        <w:tc>
          <w:tcPr>
            <w:tcW w:w="1425" w:type="dxa"/>
            <w:shd w:val="clear" w:color="auto" w:fill="auto"/>
          </w:tcPr>
          <w:p w:rsidR="00152D70" w:rsidRPr="00753097" w:rsidRDefault="00152D70" w:rsidP="006E54F2">
            <w:pPr>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Settlement Size (Lingkari kode jawaban)</w:t>
            </w:r>
          </w:p>
        </w:tc>
        <w:tc>
          <w:tcPr>
            <w:tcW w:w="1710" w:type="dxa"/>
          </w:tcPr>
          <w:p w:rsidR="00152D70" w:rsidRPr="00753097" w:rsidRDefault="00152D70" w:rsidP="00BE5C60">
            <w:pPr>
              <w:spacing w:after="0" w:line="240" w:lineRule="auto"/>
              <w:ind w:left="270" w:hanging="27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1= Ibukota </w:t>
            </w:r>
            <w:r w:rsidRPr="00753097">
              <w:rPr>
                <w:rFonts w:asciiTheme="minorHAnsi" w:eastAsia="Times New Roman" w:hAnsiTheme="minorHAnsi" w:cstheme="minorHAnsi"/>
                <w:i/>
                <w:sz w:val="16"/>
                <w:szCs w:val="20"/>
              </w:rPr>
              <w:t>Capital city</w:t>
            </w:r>
          </w:p>
          <w:p w:rsidR="00152D70" w:rsidRPr="00753097" w:rsidRDefault="00152D70" w:rsidP="00BE5C60">
            <w:pPr>
              <w:spacing w:after="0" w:line="240" w:lineRule="auto"/>
              <w:ind w:left="270" w:hanging="27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sz w:val="20"/>
                <w:szCs w:val="20"/>
              </w:rPr>
              <w:t xml:space="preserve">2= 250,000 dan lebih </w:t>
            </w:r>
            <w:r w:rsidRPr="00753097">
              <w:rPr>
                <w:rFonts w:asciiTheme="minorHAnsi" w:eastAsia="Times New Roman" w:hAnsiTheme="minorHAnsi" w:cstheme="minorHAnsi"/>
                <w:i/>
                <w:sz w:val="16"/>
                <w:szCs w:val="20"/>
              </w:rPr>
              <w:t xml:space="preserve">250,000 and over </w:t>
            </w:r>
          </w:p>
          <w:p w:rsidR="00152D70" w:rsidRPr="00753097" w:rsidRDefault="00152D70" w:rsidP="00BE5C60">
            <w:pPr>
              <w:spacing w:after="0" w:line="240" w:lineRule="auto"/>
              <w:ind w:left="270" w:hanging="27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3= 100,000-249,999 </w:t>
            </w:r>
          </w:p>
          <w:p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4= 50,000-99,999 </w:t>
            </w:r>
          </w:p>
        </w:tc>
        <w:tc>
          <w:tcPr>
            <w:tcW w:w="1800" w:type="dxa"/>
          </w:tcPr>
          <w:p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5=20,000-49,999</w:t>
            </w:r>
          </w:p>
          <w:p w:rsidR="00152D70" w:rsidRPr="00753097" w:rsidRDefault="00152D70" w:rsidP="006E54F2">
            <w:pPr>
              <w:spacing w:after="0" w:line="240" w:lineRule="auto"/>
              <w:rPr>
                <w:rFonts w:asciiTheme="minorHAnsi" w:eastAsia="Times New Roman" w:hAnsiTheme="minorHAnsi" w:cstheme="minorHAnsi"/>
                <w:sz w:val="20"/>
                <w:szCs w:val="20"/>
              </w:rPr>
            </w:pPr>
          </w:p>
          <w:p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6=5,000-19,999 </w:t>
            </w:r>
          </w:p>
          <w:p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br/>
              <w:t xml:space="preserve">7=2,000-4,999 </w:t>
            </w:r>
          </w:p>
          <w:p w:rsidR="00152D70" w:rsidRPr="00753097" w:rsidRDefault="00152D70" w:rsidP="006E54F2">
            <w:pPr>
              <w:spacing w:after="0" w:line="240" w:lineRule="auto"/>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br/>
              <w:t xml:space="preserve">8=dibawah 2,000 </w:t>
            </w:r>
            <w:r w:rsidRPr="00753097">
              <w:rPr>
                <w:rFonts w:asciiTheme="minorHAnsi" w:eastAsia="Times New Roman" w:hAnsiTheme="minorHAnsi" w:cstheme="minorHAnsi"/>
                <w:i/>
                <w:sz w:val="16"/>
                <w:szCs w:val="20"/>
              </w:rPr>
              <w:t>Under 2,000</w:t>
            </w:r>
            <w:r w:rsidRPr="00753097">
              <w:rPr>
                <w:rFonts w:asciiTheme="minorHAnsi" w:eastAsia="Times New Roman" w:hAnsiTheme="minorHAnsi" w:cstheme="minorHAnsi"/>
                <w:sz w:val="16"/>
                <w:szCs w:val="20"/>
              </w:rPr>
              <w:t xml:space="preserve">  </w:t>
            </w: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620"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Kecamatan </w:t>
            </w:r>
            <w:r w:rsidRPr="00753097">
              <w:rPr>
                <w:rFonts w:asciiTheme="minorHAnsi" w:eastAsia="Times New Roman" w:hAnsiTheme="minorHAnsi" w:cstheme="minorHAnsi"/>
                <w:i/>
                <w:sz w:val="16"/>
                <w:szCs w:val="20"/>
              </w:rPr>
              <w:t xml:space="preserve">District </w:t>
            </w:r>
          </w:p>
        </w:tc>
        <w:tc>
          <w:tcPr>
            <w:tcW w:w="1425" w:type="dxa"/>
            <w:shd w:val="clear" w:color="auto" w:fill="auto"/>
          </w:tcPr>
          <w:p w:rsidR="00152D70" w:rsidRPr="00753097" w:rsidRDefault="00152D70" w:rsidP="006E54F2">
            <w:pPr>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Lokasi rumah tangga berdasarkan GPS </w:t>
            </w:r>
            <w:r w:rsidRPr="00753097">
              <w:rPr>
                <w:rFonts w:asciiTheme="minorHAnsi" w:eastAsia="Times New Roman" w:hAnsiTheme="minorHAnsi" w:cstheme="minorHAnsi"/>
                <w:i/>
                <w:sz w:val="16"/>
                <w:szCs w:val="20"/>
              </w:rPr>
              <w:t>Household GPS location</w:t>
            </w:r>
          </w:p>
        </w:tc>
        <w:tc>
          <w:tcPr>
            <w:tcW w:w="1710" w:type="dxa"/>
          </w:tcPr>
          <w:p w:rsidR="00152D70" w:rsidRPr="00753097" w:rsidRDefault="00152D70" w:rsidP="006E54F2">
            <w:pPr>
              <w:tabs>
                <w:tab w:val="left" w:pos="1230"/>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Utara </w:t>
            </w:r>
            <w:r w:rsidRPr="00753097">
              <w:rPr>
                <w:rFonts w:asciiTheme="minorHAnsi" w:eastAsia="Times New Roman" w:hAnsiTheme="minorHAnsi" w:cstheme="minorHAnsi"/>
                <w:i/>
                <w:sz w:val="16"/>
                <w:szCs w:val="20"/>
              </w:rPr>
              <w:t>North</w:t>
            </w:r>
            <w:r w:rsidRPr="00753097">
              <w:rPr>
                <w:rFonts w:asciiTheme="minorHAnsi" w:eastAsia="Times New Roman" w:hAnsiTheme="minorHAnsi" w:cstheme="minorHAnsi"/>
                <w:sz w:val="20"/>
                <w:szCs w:val="20"/>
              </w:rPr>
              <w:tab/>
            </w:r>
          </w:p>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Selatan </w:t>
            </w:r>
            <w:r w:rsidRPr="00753097">
              <w:rPr>
                <w:rFonts w:asciiTheme="minorHAnsi" w:eastAsia="Times New Roman" w:hAnsiTheme="minorHAnsi" w:cstheme="minorHAnsi"/>
                <w:i/>
                <w:sz w:val="16"/>
                <w:szCs w:val="20"/>
              </w:rPr>
              <w:t>South</w:t>
            </w:r>
          </w:p>
          <w:p w:rsidR="00152D70" w:rsidRPr="00753097" w:rsidRDefault="00152D70" w:rsidP="006E54F2">
            <w:pPr>
              <w:spacing w:after="0"/>
              <w:rPr>
                <w:rFonts w:asciiTheme="minorHAnsi" w:eastAsia="Times New Roman" w:hAnsiTheme="minorHAnsi" w:cstheme="minorHAnsi"/>
                <w:sz w:val="20"/>
                <w:szCs w:val="20"/>
              </w:rPr>
            </w:pPr>
          </w:p>
          <w:p w:rsidR="00152D70" w:rsidRPr="00753097" w:rsidRDefault="00152D70" w:rsidP="006E54F2">
            <w:pPr>
              <w:tabs>
                <w:tab w:val="left" w:pos="1230"/>
              </w:tabs>
              <w:spacing w:after="0"/>
              <w:jc w:val="right"/>
              <w:rPr>
                <w:rFonts w:asciiTheme="minorHAnsi" w:eastAsia="Times New Roman" w:hAnsiTheme="minorHAnsi" w:cstheme="minorHAnsi"/>
                <w:sz w:val="20"/>
                <w:szCs w:val="20"/>
              </w:rPr>
            </w:pPr>
          </w:p>
          <w:p w:rsidR="00152D70" w:rsidRPr="00753097" w:rsidRDefault="00152D70" w:rsidP="006E54F2">
            <w:pPr>
              <w:tabs>
                <w:tab w:val="left" w:pos="1230"/>
              </w:tabs>
              <w:spacing w:after="0"/>
              <w:jc w:val="right"/>
              <w:rPr>
                <w:rFonts w:asciiTheme="minorHAnsi" w:eastAsia="Times New Roman" w:hAnsiTheme="minorHAnsi" w:cstheme="minorHAnsi"/>
                <w:sz w:val="20"/>
                <w:szCs w:val="20"/>
              </w:rPr>
            </w:pPr>
          </w:p>
        </w:tc>
        <w:tc>
          <w:tcPr>
            <w:tcW w:w="180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Latitude: ______________</w:t>
            </w:r>
          </w:p>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Longitude: _____________</w:t>
            </w: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620"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Kelurahan </w:t>
            </w:r>
            <w:r w:rsidRPr="00753097">
              <w:rPr>
                <w:rFonts w:asciiTheme="minorHAnsi" w:eastAsia="Times New Roman" w:hAnsiTheme="minorHAnsi" w:cstheme="minorHAnsi"/>
                <w:i/>
                <w:sz w:val="16"/>
                <w:szCs w:val="20"/>
              </w:rPr>
              <w:t>Sub-District</w:t>
            </w:r>
          </w:p>
        </w:tc>
        <w:tc>
          <w:tcPr>
            <w:tcW w:w="1425" w:type="dxa"/>
            <w:shd w:val="clear" w:color="auto" w:fill="auto"/>
          </w:tcPr>
          <w:p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Respondent </w:t>
            </w:r>
            <w:r w:rsidRPr="00753097">
              <w:rPr>
                <w:rFonts w:asciiTheme="minorHAnsi" w:eastAsia="Times New Roman" w:hAnsiTheme="minorHAnsi" w:cstheme="minorHAnsi"/>
                <w:i/>
                <w:sz w:val="16"/>
                <w:szCs w:val="20"/>
              </w:rPr>
              <w:t>Respondent ID Number</w:t>
            </w:r>
            <w:r w:rsidRPr="00753097">
              <w:rPr>
                <w:rFonts w:asciiTheme="minorHAnsi" w:eastAsia="Times New Roman" w:hAnsiTheme="minorHAnsi" w:cstheme="minorHAnsi"/>
                <w:sz w:val="16"/>
                <w:szCs w:val="20"/>
              </w:rPr>
              <w:t xml:space="preserve"> </w:t>
            </w:r>
          </w:p>
        </w:tc>
        <w:tc>
          <w:tcPr>
            <w:tcW w:w="3510" w:type="dxa"/>
            <w:gridSpan w:val="2"/>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w:t>
            </w: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20"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Desa </w:t>
            </w:r>
            <w:r w:rsidRPr="00753097">
              <w:rPr>
                <w:rFonts w:asciiTheme="minorHAnsi" w:eastAsia="Times New Roman" w:hAnsiTheme="minorHAnsi" w:cstheme="minorHAnsi"/>
                <w:i/>
                <w:sz w:val="16"/>
                <w:szCs w:val="20"/>
              </w:rPr>
              <w:t>Village</w:t>
            </w:r>
          </w:p>
        </w:tc>
        <w:tc>
          <w:tcPr>
            <w:tcW w:w="1425" w:type="dxa"/>
            <w:shd w:val="clear" w:color="auto" w:fill="auto"/>
          </w:tcPr>
          <w:p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c>
          <w:tcPr>
            <w:tcW w:w="1710" w:type="dxa"/>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respondent </w:t>
            </w:r>
            <w:r w:rsidRPr="00753097">
              <w:rPr>
                <w:rFonts w:asciiTheme="minorHAnsi" w:eastAsia="Times New Roman" w:hAnsiTheme="minorHAnsi" w:cstheme="minorHAnsi"/>
                <w:i/>
                <w:sz w:val="16"/>
                <w:szCs w:val="20"/>
              </w:rPr>
              <w:t>Respondent Name</w:t>
            </w:r>
          </w:p>
        </w:tc>
        <w:tc>
          <w:tcPr>
            <w:tcW w:w="3510" w:type="dxa"/>
            <w:gridSpan w:val="2"/>
          </w:tcPr>
          <w:p w:rsidR="00152D70" w:rsidRPr="00753097" w:rsidRDefault="00152D70" w:rsidP="006E54F2">
            <w:pPr>
              <w:spacing w:after="0"/>
              <w:rPr>
                <w:rFonts w:asciiTheme="minorHAnsi" w:eastAsia="Times New Roman" w:hAnsiTheme="minorHAnsi" w:cstheme="minorHAnsi"/>
                <w:sz w:val="20"/>
                <w:szCs w:val="20"/>
              </w:rPr>
            </w:pPr>
          </w:p>
        </w:tc>
      </w:tr>
      <w:tr w:rsidR="00152D70" w:rsidRPr="00753097" w:rsidTr="00613C81">
        <w:trPr>
          <w:trHeight w:val="330"/>
        </w:trPr>
        <w:tc>
          <w:tcPr>
            <w:tcW w:w="645" w:type="dxa"/>
            <w:shd w:val="clear" w:color="auto" w:fill="auto"/>
            <w:hideMark/>
          </w:tcPr>
          <w:p w:rsidR="00152D70" w:rsidRPr="00753097" w:rsidRDefault="00152D70"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20" w:type="dxa"/>
            <w:shd w:val="clear" w:color="auto" w:fill="auto"/>
            <w:hideMark/>
          </w:tcPr>
          <w:p w:rsidR="00152D70" w:rsidRPr="00753097" w:rsidRDefault="00DF24AA" w:rsidP="006E54F2">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Nomor Sensus Blok</w:t>
            </w:r>
          </w:p>
        </w:tc>
        <w:tc>
          <w:tcPr>
            <w:tcW w:w="1425" w:type="dxa"/>
            <w:shd w:val="clear" w:color="auto" w:fill="auto"/>
          </w:tcPr>
          <w:p w:rsidR="00152D70" w:rsidRPr="00753097" w:rsidRDefault="00152D70" w:rsidP="006E54F2">
            <w:pPr>
              <w:tabs>
                <w:tab w:val="center" w:pos="927"/>
              </w:tabs>
              <w:spacing w:after="0"/>
              <w:rPr>
                <w:rFonts w:asciiTheme="minorHAnsi" w:eastAsia="Times New Roman" w:hAnsiTheme="minorHAnsi" w:cstheme="minorHAnsi"/>
                <w:sz w:val="20"/>
                <w:szCs w:val="20"/>
              </w:rPr>
            </w:pPr>
          </w:p>
        </w:tc>
        <w:tc>
          <w:tcPr>
            <w:tcW w:w="810" w:type="dxa"/>
            <w:shd w:val="clear" w:color="000000" w:fill="D8D8D8"/>
            <w:hideMark/>
          </w:tcPr>
          <w:p w:rsidR="00152D70" w:rsidRPr="00753097" w:rsidRDefault="00152D70" w:rsidP="006E54F2">
            <w:pPr>
              <w:spacing w:after="0"/>
              <w:rPr>
                <w:rFonts w:asciiTheme="minorHAnsi" w:eastAsia="Times New Roman" w:hAnsiTheme="minorHAnsi" w:cstheme="minorHAnsi"/>
                <w:sz w:val="20"/>
                <w:szCs w:val="20"/>
              </w:rPr>
            </w:pPr>
          </w:p>
        </w:tc>
        <w:tc>
          <w:tcPr>
            <w:tcW w:w="1080" w:type="dxa"/>
          </w:tcPr>
          <w:p w:rsidR="00152D70" w:rsidRPr="00753097" w:rsidRDefault="00152D70" w:rsidP="006E54F2">
            <w:pPr>
              <w:spacing w:after="0"/>
              <w:jc w:val="center"/>
              <w:rPr>
                <w:rFonts w:asciiTheme="minorHAnsi" w:eastAsia="Times New Roman" w:hAnsiTheme="minorHAnsi" w:cstheme="minorHAnsi"/>
                <w:sz w:val="20"/>
                <w:szCs w:val="20"/>
              </w:rPr>
            </w:pPr>
          </w:p>
        </w:tc>
        <w:tc>
          <w:tcPr>
            <w:tcW w:w="1710" w:type="dxa"/>
          </w:tcPr>
          <w:p w:rsidR="00152D70" w:rsidRPr="00753097" w:rsidRDefault="00152D70" w:rsidP="006E54F2">
            <w:pPr>
              <w:spacing w:after="0"/>
              <w:rPr>
                <w:rFonts w:asciiTheme="minorHAnsi" w:eastAsia="Times New Roman" w:hAnsiTheme="minorHAnsi" w:cstheme="minorHAnsi"/>
                <w:sz w:val="20"/>
                <w:szCs w:val="20"/>
              </w:rPr>
            </w:pPr>
          </w:p>
        </w:tc>
        <w:tc>
          <w:tcPr>
            <w:tcW w:w="1710" w:type="dxa"/>
          </w:tcPr>
          <w:p w:rsidR="00152D70" w:rsidRPr="00753097" w:rsidRDefault="00152D70" w:rsidP="006E54F2">
            <w:pPr>
              <w:spacing w:after="0"/>
              <w:rPr>
                <w:rFonts w:asciiTheme="minorHAnsi" w:eastAsia="Times New Roman" w:hAnsiTheme="minorHAnsi" w:cstheme="minorHAnsi"/>
                <w:sz w:val="20"/>
                <w:szCs w:val="20"/>
              </w:rPr>
            </w:pPr>
          </w:p>
        </w:tc>
        <w:tc>
          <w:tcPr>
            <w:tcW w:w="1800" w:type="dxa"/>
          </w:tcPr>
          <w:p w:rsidR="00152D70" w:rsidRPr="00753097" w:rsidRDefault="00152D70" w:rsidP="006E54F2">
            <w:pPr>
              <w:spacing w:after="0"/>
              <w:rPr>
                <w:rFonts w:asciiTheme="minorHAnsi" w:eastAsia="Times New Roman" w:hAnsiTheme="minorHAnsi" w:cstheme="minorHAnsi"/>
                <w:sz w:val="20"/>
                <w:szCs w:val="20"/>
              </w:rPr>
            </w:pPr>
          </w:p>
        </w:tc>
      </w:tr>
    </w:tbl>
    <w:p w:rsidR="00B35E67" w:rsidRPr="00753097" w:rsidRDefault="00B35E67" w:rsidP="006E54F2">
      <w:pPr>
        <w:spacing w:after="0"/>
        <w:rPr>
          <w:rFonts w:asciiTheme="minorHAnsi" w:hAnsiTheme="minorHAnsi" w:cstheme="minorHAnsi"/>
          <w:sz w:val="20"/>
          <w:szCs w:val="20"/>
        </w:rPr>
      </w:pPr>
    </w:p>
    <w:p w:rsidR="00B35E67" w:rsidRPr="00753097" w:rsidRDefault="00B35E67" w:rsidP="006E54F2">
      <w:pPr>
        <w:spacing w:after="0"/>
        <w:ind w:hanging="634"/>
        <w:rPr>
          <w:rFonts w:asciiTheme="minorHAnsi" w:hAnsiTheme="minorHAnsi" w:cstheme="minorHAnsi"/>
          <w:b/>
          <w:sz w:val="26"/>
          <w:szCs w:val="26"/>
        </w:rPr>
      </w:pPr>
      <w:r w:rsidRPr="00753097">
        <w:rPr>
          <w:rFonts w:asciiTheme="minorHAnsi" w:hAnsiTheme="minorHAnsi" w:cstheme="minorHAnsi"/>
          <w:b/>
          <w:sz w:val="26"/>
          <w:szCs w:val="26"/>
          <w:u w:val="single"/>
        </w:rPr>
        <w:t>Section AB Interview Information</w:t>
      </w:r>
      <w:r w:rsidRPr="00753097">
        <w:rPr>
          <w:rFonts w:asciiTheme="minorHAnsi" w:hAnsiTheme="minorHAnsi" w:cstheme="minorHAnsi"/>
          <w:b/>
          <w:sz w:val="26"/>
          <w:szCs w:val="26"/>
        </w:rPr>
        <w:t>:</w:t>
      </w:r>
      <w:r w:rsidRPr="00753097">
        <w:rPr>
          <w:rFonts w:asciiTheme="minorHAnsi" w:eastAsia="Times New Roman" w:hAnsiTheme="minorHAnsi" w:cstheme="minorHAnsi"/>
          <w:b/>
          <w:sz w:val="26"/>
          <w:szCs w:val="26"/>
        </w:rPr>
        <w:t xml:space="preserve"> Interviewer: Complete section</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462"/>
        <w:gridCol w:w="1370"/>
        <w:gridCol w:w="1357"/>
        <w:gridCol w:w="620"/>
        <w:gridCol w:w="1671"/>
        <w:gridCol w:w="2520"/>
      </w:tblGrid>
      <w:tr w:rsidR="00B35E67" w:rsidRPr="00753097" w:rsidTr="00613C81">
        <w:trPr>
          <w:trHeight w:val="350"/>
        </w:trPr>
        <w:tc>
          <w:tcPr>
            <w:tcW w:w="630" w:type="dxa"/>
            <w:shd w:val="clear" w:color="auto" w:fill="auto"/>
            <w:vAlign w:val="center"/>
            <w:hideMark/>
          </w:tcPr>
          <w:p w:rsidR="00B35E67" w:rsidRPr="00753097" w:rsidRDefault="00B35E67">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462" w:type="dxa"/>
            <w:shd w:val="clear" w:color="auto" w:fill="auto"/>
            <w:vAlign w:val="center"/>
            <w:hideMark/>
          </w:tcPr>
          <w:p w:rsidR="00B35E67" w:rsidRPr="00753097" w:rsidRDefault="00B35E67">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Date</w:t>
            </w:r>
          </w:p>
        </w:tc>
        <w:tc>
          <w:tcPr>
            <w:tcW w:w="2727" w:type="dxa"/>
            <w:gridSpan w:val="2"/>
            <w:shd w:val="clear" w:color="auto" w:fill="auto"/>
            <w:vAlign w:val="center"/>
            <w:hideMark/>
          </w:tcPr>
          <w:p w:rsidR="00B35E67" w:rsidRPr="00753097" w:rsidRDefault="00B35E67" w:rsidP="00613C81">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  __ /__ __/ 2015</w:t>
            </w:r>
          </w:p>
        </w:tc>
        <w:tc>
          <w:tcPr>
            <w:tcW w:w="620" w:type="dxa"/>
            <w:vAlign w:val="center"/>
          </w:tcPr>
          <w:p w:rsidR="00B35E67" w:rsidRPr="00753097" w:rsidRDefault="00B35E67">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71" w:type="dxa"/>
            <w:vAlign w:val="center"/>
          </w:tcPr>
          <w:p w:rsidR="00B35E67" w:rsidRPr="00753097" w:rsidRDefault="00B35E67" w:rsidP="00613C81">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LOI </w:t>
            </w:r>
            <w:r w:rsidRPr="00753097">
              <w:rPr>
                <w:rFonts w:asciiTheme="minorHAnsi" w:eastAsia="Times New Roman" w:hAnsiTheme="minorHAnsi" w:cstheme="minorHAnsi"/>
                <w:i/>
                <w:sz w:val="16"/>
                <w:szCs w:val="20"/>
              </w:rPr>
              <w:t>Duration</w:t>
            </w:r>
          </w:p>
        </w:tc>
        <w:tc>
          <w:tcPr>
            <w:tcW w:w="2520" w:type="dxa"/>
            <w:vAlign w:val="center"/>
          </w:tcPr>
          <w:p w:rsidR="00B35E67" w:rsidRPr="00753097" w:rsidRDefault="00B35E67" w:rsidP="00613C81">
            <w:pPr>
              <w:tabs>
                <w:tab w:val="center" w:pos="2321"/>
                <w:tab w:val="left" w:pos="3750"/>
              </w:tabs>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 __ __ minutes</w:t>
            </w:r>
          </w:p>
        </w:tc>
      </w:tr>
      <w:tr w:rsidR="00B35E67" w:rsidRPr="00753097" w:rsidTr="00613C81">
        <w:trPr>
          <w:trHeight w:val="845"/>
        </w:trPr>
        <w:tc>
          <w:tcPr>
            <w:tcW w:w="630" w:type="dxa"/>
            <w:shd w:val="clear" w:color="auto" w:fill="auto"/>
            <w:hideMark/>
          </w:tcPr>
          <w:p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462" w:type="dxa"/>
            <w:shd w:val="clear" w:color="auto" w:fill="auto"/>
            <w:hideMark/>
          </w:tcPr>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Hari wawancara </w:t>
            </w:r>
            <w:r w:rsidRPr="00753097">
              <w:rPr>
                <w:rFonts w:asciiTheme="minorHAnsi" w:eastAsia="Times New Roman" w:hAnsiTheme="minorHAnsi" w:cstheme="minorHAnsi"/>
                <w:i/>
                <w:sz w:val="16"/>
                <w:szCs w:val="20"/>
              </w:rPr>
              <w:t>Day of the week</w:t>
            </w:r>
          </w:p>
        </w:tc>
        <w:tc>
          <w:tcPr>
            <w:tcW w:w="1370" w:type="dxa"/>
            <w:shd w:val="clear" w:color="auto" w:fill="auto"/>
            <w:hideMark/>
          </w:tcPr>
          <w:p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1= Senin </w:t>
            </w:r>
            <w:r w:rsidRPr="00753097">
              <w:rPr>
                <w:rFonts w:asciiTheme="minorHAnsi" w:eastAsia="Times New Roman" w:hAnsiTheme="minorHAnsi" w:cstheme="minorHAnsi"/>
                <w:i/>
                <w:sz w:val="16"/>
                <w:szCs w:val="20"/>
              </w:rPr>
              <w:t>Monday</w:t>
            </w:r>
          </w:p>
          <w:p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2= Selasa </w:t>
            </w:r>
            <w:r w:rsidRPr="00753097">
              <w:rPr>
                <w:rFonts w:asciiTheme="minorHAnsi" w:eastAsia="Times New Roman" w:hAnsiTheme="minorHAnsi" w:cstheme="minorHAnsi"/>
                <w:i/>
                <w:sz w:val="16"/>
                <w:szCs w:val="20"/>
              </w:rPr>
              <w:t>Tuesday</w:t>
            </w:r>
          </w:p>
          <w:p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3= Rabu </w:t>
            </w:r>
            <w:r w:rsidRPr="00753097">
              <w:rPr>
                <w:rFonts w:asciiTheme="minorHAnsi" w:eastAsia="Times New Roman" w:hAnsiTheme="minorHAnsi" w:cstheme="minorHAnsi"/>
                <w:i/>
                <w:sz w:val="16"/>
                <w:szCs w:val="20"/>
              </w:rPr>
              <w:t>Wednesday</w:t>
            </w: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4= Kamis </w:t>
            </w:r>
            <w:r w:rsidRPr="00753097">
              <w:rPr>
                <w:rFonts w:asciiTheme="minorHAnsi" w:eastAsia="Times New Roman" w:hAnsiTheme="minorHAnsi" w:cstheme="minorHAnsi"/>
                <w:i/>
                <w:sz w:val="16"/>
                <w:szCs w:val="20"/>
              </w:rPr>
              <w:t>Thursday</w:t>
            </w:r>
          </w:p>
        </w:tc>
        <w:tc>
          <w:tcPr>
            <w:tcW w:w="1357" w:type="dxa"/>
            <w:shd w:val="clear" w:color="auto" w:fill="auto"/>
            <w:hideMark/>
          </w:tcPr>
          <w:p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5= Jum’at </w:t>
            </w:r>
            <w:r w:rsidRPr="00753097">
              <w:rPr>
                <w:rFonts w:asciiTheme="minorHAnsi" w:eastAsia="Times New Roman" w:hAnsiTheme="minorHAnsi" w:cstheme="minorHAnsi"/>
                <w:i/>
                <w:sz w:val="16"/>
                <w:szCs w:val="20"/>
              </w:rPr>
              <w:t>Friday</w:t>
            </w:r>
          </w:p>
          <w:p w:rsidR="00324D05"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6= Sabtu </w:t>
            </w:r>
            <w:r w:rsidRPr="00753097">
              <w:rPr>
                <w:rFonts w:asciiTheme="minorHAnsi" w:eastAsia="Times New Roman" w:hAnsiTheme="minorHAnsi" w:cstheme="minorHAnsi"/>
                <w:i/>
                <w:sz w:val="16"/>
                <w:szCs w:val="20"/>
              </w:rPr>
              <w:t>Saturday</w:t>
            </w:r>
          </w:p>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7= Minggu </w:t>
            </w:r>
            <w:r w:rsidRPr="00753097">
              <w:rPr>
                <w:rFonts w:asciiTheme="minorHAnsi" w:eastAsia="Times New Roman" w:hAnsiTheme="minorHAnsi" w:cstheme="minorHAnsi"/>
                <w:i/>
                <w:sz w:val="16"/>
                <w:szCs w:val="20"/>
              </w:rPr>
              <w:t>Sunday</w:t>
            </w:r>
          </w:p>
          <w:p w:rsidR="00B35E67" w:rsidRPr="00753097" w:rsidRDefault="00B35E67" w:rsidP="006E54F2">
            <w:pPr>
              <w:tabs>
                <w:tab w:val="left" w:pos="109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b/>
            </w:r>
          </w:p>
        </w:tc>
        <w:tc>
          <w:tcPr>
            <w:tcW w:w="620" w:type="dxa"/>
          </w:tcPr>
          <w:p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71" w:type="dxa"/>
          </w:tcPr>
          <w:p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Interviewer </w:t>
            </w:r>
          </w:p>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Interviewer Number</w:t>
            </w:r>
          </w:p>
          <w:p w:rsidR="00B35E67" w:rsidRPr="00753097" w:rsidRDefault="00B35E67" w:rsidP="006E54F2">
            <w:pPr>
              <w:spacing w:after="0"/>
              <w:rPr>
                <w:rFonts w:asciiTheme="minorHAnsi" w:eastAsia="Times New Roman" w:hAnsiTheme="minorHAnsi" w:cstheme="minorHAnsi"/>
                <w:sz w:val="20"/>
                <w:szCs w:val="20"/>
              </w:rPr>
            </w:pPr>
          </w:p>
          <w:p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Interviewer </w:t>
            </w:r>
          </w:p>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Interviewer Name</w:t>
            </w:r>
          </w:p>
          <w:p w:rsidR="00B35E67" w:rsidRPr="00753097" w:rsidRDefault="00B35E67" w:rsidP="006E54F2">
            <w:pPr>
              <w:spacing w:after="0"/>
              <w:rPr>
                <w:rFonts w:asciiTheme="minorHAnsi" w:eastAsia="Times New Roman" w:hAnsiTheme="minorHAnsi" w:cstheme="minorHAnsi"/>
                <w:sz w:val="20"/>
                <w:szCs w:val="20"/>
              </w:rPr>
            </w:pPr>
          </w:p>
          <w:p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ID Supervisor </w:t>
            </w:r>
          </w:p>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Supervisor Number</w:t>
            </w:r>
          </w:p>
          <w:p w:rsidR="00B35E67" w:rsidRPr="00753097" w:rsidRDefault="00B35E67" w:rsidP="006E54F2">
            <w:pPr>
              <w:spacing w:after="0"/>
              <w:rPr>
                <w:rFonts w:asciiTheme="minorHAnsi" w:eastAsia="Times New Roman" w:hAnsiTheme="minorHAnsi" w:cstheme="minorHAnsi"/>
                <w:sz w:val="20"/>
                <w:szCs w:val="20"/>
              </w:rPr>
            </w:pPr>
          </w:p>
          <w:p w:rsidR="00324D05"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Nama Supervisor </w:t>
            </w:r>
          </w:p>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Supervisor Name</w:t>
            </w:r>
          </w:p>
          <w:p w:rsidR="00B35E67" w:rsidRPr="00753097" w:rsidRDefault="00B35E67" w:rsidP="006E54F2">
            <w:pPr>
              <w:spacing w:after="0"/>
              <w:rPr>
                <w:rFonts w:asciiTheme="minorHAnsi" w:eastAsia="Times New Roman" w:hAnsiTheme="minorHAnsi" w:cstheme="minorHAnsi"/>
                <w:sz w:val="20"/>
                <w:szCs w:val="20"/>
              </w:rPr>
            </w:pPr>
          </w:p>
        </w:tc>
        <w:tc>
          <w:tcPr>
            <w:tcW w:w="2520" w:type="dxa"/>
          </w:tcPr>
          <w:p w:rsidR="00324D05" w:rsidRPr="00753097" w:rsidRDefault="00324D05" w:rsidP="006E54F2">
            <w:pPr>
              <w:spacing w:after="0"/>
              <w:rPr>
                <w:rFonts w:asciiTheme="minorHAnsi" w:eastAsia="Times New Roman" w:hAnsiTheme="minorHAnsi" w:cstheme="minorHAnsi"/>
                <w:sz w:val="20"/>
                <w:szCs w:val="20"/>
              </w:rPr>
            </w:pP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_______________________</w:t>
            </w:r>
          </w:p>
          <w:p w:rsidR="00324D05" w:rsidRPr="00753097" w:rsidRDefault="00324D05" w:rsidP="006E54F2">
            <w:pPr>
              <w:spacing w:after="0"/>
              <w:rPr>
                <w:rFonts w:asciiTheme="minorHAnsi" w:eastAsia="Times New Roman" w:hAnsiTheme="minorHAnsi" w:cstheme="minorHAnsi"/>
                <w:sz w:val="20"/>
                <w:szCs w:val="20"/>
              </w:rPr>
            </w:pPr>
          </w:p>
          <w:p w:rsidR="00324D05" w:rsidRPr="00753097" w:rsidRDefault="005120AE" w:rsidP="005120AE">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_______________________</w:t>
            </w:r>
          </w:p>
          <w:p w:rsidR="005120AE" w:rsidRDefault="005120AE" w:rsidP="006E54F2">
            <w:pPr>
              <w:tabs>
                <w:tab w:val="left" w:pos="3705"/>
              </w:tabs>
              <w:spacing w:after="0"/>
              <w:rPr>
                <w:rFonts w:asciiTheme="minorHAnsi" w:eastAsia="Times New Roman" w:hAnsiTheme="minorHAnsi" w:cstheme="minorHAnsi"/>
                <w:sz w:val="20"/>
                <w:szCs w:val="20"/>
              </w:rPr>
            </w:pPr>
          </w:p>
          <w:p w:rsidR="00B35E67" w:rsidRPr="00753097" w:rsidRDefault="00B35E67" w:rsidP="006E54F2">
            <w:pPr>
              <w:tabs>
                <w:tab w:val="left" w:pos="370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w:t>
            </w:r>
            <w:r w:rsidR="005120AE">
              <w:rPr>
                <w:rFonts w:asciiTheme="minorHAnsi" w:eastAsia="Times New Roman" w:hAnsiTheme="minorHAnsi" w:cstheme="minorHAnsi"/>
                <w:sz w:val="20"/>
                <w:szCs w:val="20"/>
              </w:rPr>
              <w:t>_________________</w:t>
            </w:r>
            <w:r w:rsidRPr="00753097">
              <w:rPr>
                <w:rFonts w:asciiTheme="minorHAnsi" w:eastAsia="Times New Roman" w:hAnsiTheme="minorHAnsi" w:cstheme="minorHAnsi"/>
                <w:sz w:val="20"/>
                <w:szCs w:val="20"/>
              </w:rPr>
              <w:tab/>
            </w:r>
          </w:p>
          <w:p w:rsidR="00324D05" w:rsidRPr="00753097" w:rsidRDefault="00324D05" w:rsidP="006E54F2">
            <w:pPr>
              <w:tabs>
                <w:tab w:val="left" w:pos="3705"/>
              </w:tabs>
              <w:spacing w:after="0"/>
              <w:rPr>
                <w:rFonts w:asciiTheme="minorHAnsi" w:eastAsia="Times New Roman" w:hAnsiTheme="minorHAnsi" w:cstheme="minorHAnsi"/>
                <w:sz w:val="20"/>
                <w:szCs w:val="20"/>
              </w:rPr>
            </w:pPr>
          </w:p>
          <w:p w:rsidR="00324D05" w:rsidRPr="00753097" w:rsidRDefault="00324D05" w:rsidP="006E54F2">
            <w:pPr>
              <w:pBdr>
                <w:bottom w:val="single" w:sz="12" w:space="1" w:color="auto"/>
              </w:pBdr>
              <w:tabs>
                <w:tab w:val="left" w:pos="3705"/>
              </w:tabs>
              <w:spacing w:after="0"/>
              <w:rPr>
                <w:rFonts w:asciiTheme="minorHAnsi" w:eastAsia="Times New Roman" w:hAnsiTheme="minorHAnsi" w:cstheme="minorHAnsi"/>
                <w:sz w:val="20"/>
                <w:szCs w:val="20"/>
              </w:rPr>
            </w:pPr>
          </w:p>
          <w:p w:rsidR="005120AE" w:rsidRDefault="005120AE" w:rsidP="005120AE">
            <w:pPr>
              <w:tabs>
                <w:tab w:val="left" w:pos="3705"/>
              </w:tabs>
              <w:spacing w:after="0"/>
              <w:rPr>
                <w:rFonts w:asciiTheme="minorHAnsi" w:eastAsia="Times New Roman" w:hAnsiTheme="minorHAnsi" w:cstheme="minorHAnsi"/>
                <w:sz w:val="20"/>
                <w:szCs w:val="20"/>
              </w:rPr>
            </w:pPr>
          </w:p>
          <w:p w:rsidR="005120AE" w:rsidRDefault="005120AE" w:rsidP="005120AE">
            <w:pPr>
              <w:tabs>
                <w:tab w:val="left" w:pos="3705"/>
              </w:tabs>
              <w:spacing w:after="0"/>
              <w:rPr>
                <w:rFonts w:asciiTheme="minorHAnsi" w:eastAsia="Times New Roman" w:hAnsiTheme="minorHAnsi" w:cstheme="minorHAnsi"/>
                <w:sz w:val="20"/>
                <w:szCs w:val="20"/>
              </w:rPr>
            </w:pPr>
          </w:p>
          <w:p w:rsidR="005120AE" w:rsidRPr="00753097" w:rsidRDefault="005120AE" w:rsidP="005120AE">
            <w:pPr>
              <w:tabs>
                <w:tab w:val="left" w:pos="3705"/>
              </w:tabs>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______________________</w:t>
            </w:r>
          </w:p>
        </w:tc>
      </w:tr>
      <w:tr w:rsidR="00B35E67" w:rsidRPr="00753097" w:rsidTr="00613C81">
        <w:trPr>
          <w:trHeight w:val="377"/>
        </w:trPr>
        <w:tc>
          <w:tcPr>
            <w:tcW w:w="630" w:type="dxa"/>
            <w:shd w:val="clear" w:color="auto" w:fill="auto"/>
            <w:hideMark/>
          </w:tcPr>
          <w:p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462" w:type="dxa"/>
            <w:shd w:val="clear" w:color="auto" w:fill="auto"/>
            <w:hideMark/>
          </w:tcPr>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Waktu mulai </w:t>
            </w:r>
            <w:r w:rsidRPr="00753097">
              <w:rPr>
                <w:rFonts w:asciiTheme="minorHAnsi" w:eastAsia="Times New Roman" w:hAnsiTheme="minorHAnsi" w:cstheme="minorHAnsi"/>
                <w:i/>
                <w:sz w:val="16"/>
                <w:szCs w:val="20"/>
              </w:rPr>
              <w:t>Start Time</w:t>
            </w: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(24 hours)</w:t>
            </w:r>
          </w:p>
        </w:tc>
        <w:tc>
          <w:tcPr>
            <w:tcW w:w="2727" w:type="dxa"/>
            <w:gridSpan w:val="2"/>
            <w:shd w:val="clear" w:color="auto" w:fill="auto"/>
            <w:hideMark/>
          </w:tcPr>
          <w:p w:rsidR="00324D05" w:rsidRPr="00753097" w:rsidRDefault="00324D05" w:rsidP="006E54F2">
            <w:pPr>
              <w:spacing w:after="0"/>
              <w:rPr>
                <w:rFonts w:asciiTheme="minorHAnsi" w:eastAsia="Times New Roman" w:hAnsiTheme="minorHAnsi" w:cstheme="minorHAnsi"/>
                <w:sz w:val="20"/>
                <w:szCs w:val="20"/>
              </w:rPr>
            </w:pP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__  __: __ __ </w:t>
            </w:r>
          </w:p>
        </w:tc>
        <w:tc>
          <w:tcPr>
            <w:tcW w:w="620" w:type="dxa"/>
          </w:tcPr>
          <w:p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671" w:type="dxa"/>
          </w:tcPr>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Jenis kelamin Interviewer </w:t>
            </w:r>
            <w:r w:rsidRPr="00753097">
              <w:rPr>
                <w:rFonts w:asciiTheme="minorHAnsi" w:eastAsia="Times New Roman" w:hAnsiTheme="minorHAnsi" w:cstheme="minorHAnsi"/>
                <w:i/>
                <w:sz w:val="16"/>
                <w:szCs w:val="20"/>
              </w:rPr>
              <w:t>Interviewer Gender</w:t>
            </w:r>
          </w:p>
        </w:tc>
        <w:tc>
          <w:tcPr>
            <w:tcW w:w="2520" w:type="dxa"/>
          </w:tcPr>
          <w:p w:rsidR="00324D05" w:rsidRPr="00753097" w:rsidRDefault="00B35E67" w:rsidP="006E54F2">
            <w:pPr>
              <w:tabs>
                <w:tab w:val="left" w:pos="394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Laki-laki </w:t>
            </w:r>
            <w:r w:rsidRPr="00753097">
              <w:rPr>
                <w:rFonts w:asciiTheme="minorHAnsi" w:eastAsia="Times New Roman" w:hAnsiTheme="minorHAnsi" w:cstheme="minorHAnsi"/>
                <w:i/>
                <w:sz w:val="16"/>
                <w:szCs w:val="20"/>
              </w:rPr>
              <w:t xml:space="preserve">Male   </w:t>
            </w:r>
            <w:r w:rsidRPr="00753097">
              <w:rPr>
                <w:rFonts w:asciiTheme="minorHAnsi" w:eastAsia="Times New Roman" w:hAnsiTheme="minorHAnsi" w:cstheme="minorHAnsi"/>
                <w:sz w:val="20"/>
                <w:szCs w:val="20"/>
              </w:rPr>
              <w:t xml:space="preserve">               </w:t>
            </w:r>
          </w:p>
          <w:p w:rsidR="00B35E67" w:rsidRPr="00753097" w:rsidRDefault="00B35E67" w:rsidP="006E54F2">
            <w:pPr>
              <w:tabs>
                <w:tab w:val="left" w:pos="3945"/>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Perempuan </w:t>
            </w:r>
            <w:r w:rsidRPr="00753097">
              <w:rPr>
                <w:rFonts w:asciiTheme="minorHAnsi" w:eastAsia="Times New Roman" w:hAnsiTheme="minorHAnsi" w:cstheme="minorHAnsi"/>
                <w:i/>
                <w:sz w:val="16"/>
                <w:szCs w:val="20"/>
              </w:rPr>
              <w:t>Female</w:t>
            </w:r>
            <w:r w:rsidRPr="00753097">
              <w:rPr>
                <w:rFonts w:asciiTheme="minorHAnsi" w:eastAsia="Times New Roman" w:hAnsiTheme="minorHAnsi" w:cstheme="minorHAnsi"/>
                <w:sz w:val="20"/>
                <w:szCs w:val="20"/>
              </w:rPr>
              <w:tab/>
            </w:r>
          </w:p>
        </w:tc>
      </w:tr>
      <w:tr w:rsidR="00B35E67" w:rsidRPr="00753097" w:rsidTr="00613C81">
        <w:trPr>
          <w:gridAfter w:val="3"/>
          <w:wAfter w:w="4811" w:type="dxa"/>
          <w:trHeight w:val="385"/>
        </w:trPr>
        <w:tc>
          <w:tcPr>
            <w:tcW w:w="630" w:type="dxa"/>
            <w:shd w:val="clear" w:color="auto" w:fill="auto"/>
            <w:hideMark/>
          </w:tcPr>
          <w:p w:rsidR="00B35E67" w:rsidRPr="00753097" w:rsidRDefault="00B35E67" w:rsidP="006E54F2">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462" w:type="dxa"/>
            <w:shd w:val="clear" w:color="auto" w:fill="auto"/>
            <w:hideMark/>
          </w:tcPr>
          <w:p w:rsidR="00B35E67" w:rsidRPr="00753097" w:rsidRDefault="00B35E67" w:rsidP="006E54F2">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Waktu selesai </w:t>
            </w:r>
            <w:r w:rsidRPr="00753097">
              <w:rPr>
                <w:rFonts w:asciiTheme="minorHAnsi" w:eastAsia="Times New Roman" w:hAnsiTheme="minorHAnsi" w:cstheme="minorHAnsi"/>
                <w:i/>
                <w:sz w:val="16"/>
                <w:szCs w:val="20"/>
              </w:rPr>
              <w:t>End Time</w:t>
            </w: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(24 hours)</w:t>
            </w:r>
          </w:p>
        </w:tc>
        <w:tc>
          <w:tcPr>
            <w:tcW w:w="2727" w:type="dxa"/>
            <w:gridSpan w:val="2"/>
            <w:shd w:val="clear" w:color="auto" w:fill="auto"/>
            <w:hideMark/>
          </w:tcPr>
          <w:p w:rsidR="00324D05" w:rsidRPr="00753097" w:rsidRDefault="00324D05" w:rsidP="006E54F2">
            <w:pPr>
              <w:spacing w:after="0"/>
              <w:rPr>
                <w:rFonts w:asciiTheme="minorHAnsi" w:eastAsia="Times New Roman" w:hAnsiTheme="minorHAnsi" w:cstheme="minorHAnsi"/>
                <w:sz w:val="20"/>
                <w:szCs w:val="20"/>
              </w:rPr>
            </w:pPr>
          </w:p>
          <w:p w:rsidR="00B35E67" w:rsidRPr="00753097" w:rsidRDefault="00B35E67" w:rsidP="006E54F2">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  __: __ __</w:t>
            </w:r>
          </w:p>
        </w:tc>
      </w:tr>
    </w:tbl>
    <w:p w:rsidR="00114E85" w:rsidRPr="00753097" w:rsidRDefault="00114E85" w:rsidP="006E54F2">
      <w:pPr>
        <w:spacing w:after="0"/>
        <w:rPr>
          <w:rFonts w:asciiTheme="minorHAnsi" w:hAnsiTheme="minorHAnsi" w:cstheme="minorHAnsi"/>
        </w:rPr>
      </w:pPr>
    </w:p>
    <w:p w:rsidR="002129A5" w:rsidRPr="00753097" w:rsidRDefault="002129A5" w:rsidP="006E54F2">
      <w:pPr>
        <w:spacing w:after="0"/>
        <w:rPr>
          <w:rFonts w:asciiTheme="minorHAnsi" w:hAnsiTheme="minorHAnsi" w:cstheme="minorHAnsi"/>
        </w:rPr>
      </w:pPr>
    </w:p>
    <w:p w:rsidR="000B462C" w:rsidRDefault="000B462C">
      <w:pPr>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br w:type="page"/>
      </w:r>
    </w:p>
    <w:p w:rsidR="002129A5" w:rsidRPr="00753097" w:rsidRDefault="002129A5" w:rsidP="006E54F2">
      <w:pPr>
        <w:kinsoku w:val="0"/>
        <w:overflowPunct w:val="0"/>
        <w:spacing w:after="0"/>
        <w:textAlignment w:val="baseline"/>
        <w:rPr>
          <w:rFonts w:asciiTheme="minorHAnsi" w:eastAsia="Times New Roman" w:hAnsiTheme="minorHAnsi" w:cstheme="minorHAnsi"/>
          <w:b/>
          <w:bCs/>
          <w:sz w:val="20"/>
          <w:szCs w:val="20"/>
        </w:rPr>
      </w:pPr>
      <w:r w:rsidRPr="00753097">
        <w:rPr>
          <w:rFonts w:asciiTheme="minorHAnsi" w:eastAsia="Times New Roman" w:hAnsiTheme="minorHAnsi" w:cstheme="minorHAnsi"/>
          <w:b/>
          <w:bCs/>
          <w:sz w:val="20"/>
          <w:szCs w:val="20"/>
        </w:rPr>
        <w:lastRenderedPageBreak/>
        <w:t>INTRODUCTION</w:t>
      </w:r>
    </w:p>
    <w:p w:rsidR="002129A5" w:rsidRPr="00753097" w:rsidRDefault="002129A5" w:rsidP="006E54F2">
      <w:pPr>
        <w:widowControl w:val="0"/>
        <w:autoSpaceDE w:val="0"/>
        <w:autoSpaceDN w:val="0"/>
        <w:adjustRightInd w:val="0"/>
        <w:spacing w:after="0" w:line="247" w:lineRule="auto"/>
        <w:ind w:right="130"/>
        <w:jc w:val="both"/>
        <w:rPr>
          <w:rFonts w:asciiTheme="minorHAnsi" w:hAnsiTheme="minorHAnsi" w:cstheme="minorHAnsi"/>
          <w:sz w:val="20"/>
          <w:szCs w:val="20"/>
        </w:rPr>
      </w:pPr>
      <w:r w:rsidRPr="00753097">
        <w:rPr>
          <w:rFonts w:asciiTheme="minorHAnsi" w:hAnsiTheme="minorHAnsi" w:cstheme="minorHAnsi"/>
          <w:sz w:val="20"/>
          <w:szCs w:val="20"/>
        </w:rPr>
        <w:t xml:space="preserve">Selamat pagi / siang / malam. Nama saya ............ dan saya bekerja untuk sebuah perusahaan riset independen yaitu TNS yang berbasis di Indonesia. Hari ini, kami sedang melakukan penelitian tentang </w:t>
      </w:r>
      <w:r w:rsidR="00F8307B">
        <w:rPr>
          <w:rFonts w:asciiTheme="minorHAnsi" w:hAnsiTheme="minorHAnsi" w:cstheme="minorHAnsi"/>
          <w:sz w:val="20"/>
          <w:szCs w:val="20"/>
        </w:rPr>
        <w:t>layanan keuangan dan ponsel</w:t>
      </w:r>
      <w:r w:rsidRPr="00753097">
        <w:rPr>
          <w:rFonts w:asciiTheme="minorHAnsi" w:hAnsiTheme="minorHAnsi" w:cstheme="minorHAnsi"/>
          <w:sz w:val="20"/>
          <w:szCs w:val="20"/>
        </w:rPr>
        <w:t xml:space="preserve">. Informasi ini akan membantu penyedia layanan untuk memperbaiki layanan yang mereka tawarkan. Rumah tangga Anda telah dipilih secara acak untuk berpartisipasi dalam penelitian ini, di antara 6060 rumah tangga di seluruh Indonesia. Saya memiliki kuesioner yang akan memakan waktu sekitar </w:t>
      </w:r>
      <w:r w:rsidR="00A20184">
        <w:rPr>
          <w:rFonts w:asciiTheme="minorHAnsi" w:hAnsiTheme="minorHAnsi" w:cstheme="minorHAnsi"/>
          <w:sz w:val="20"/>
          <w:szCs w:val="20"/>
        </w:rPr>
        <w:t>60</w:t>
      </w:r>
      <w:r w:rsidR="00A20184" w:rsidRPr="00753097">
        <w:rPr>
          <w:rFonts w:asciiTheme="minorHAnsi" w:hAnsiTheme="minorHAnsi" w:cstheme="minorHAnsi"/>
          <w:sz w:val="20"/>
          <w:szCs w:val="20"/>
        </w:rPr>
        <w:t xml:space="preserve"> </w:t>
      </w:r>
      <w:r w:rsidRPr="00753097">
        <w:rPr>
          <w:rFonts w:asciiTheme="minorHAnsi" w:hAnsiTheme="minorHAnsi" w:cstheme="minorHAnsi"/>
          <w:sz w:val="20"/>
          <w:szCs w:val="20"/>
        </w:rPr>
        <w:t>menit untuk diselesaikan, dan saya berharap bahwa anggota rumah tangga Anda yang berusia dewasa bersedia untuk berbagi pandangan mereka dengan saya. Tidak ada jawaban benar atau salah, dan diskusi kita akan diperlakukan secara rahasia. Saya bisa minta izin untuk mewawancarai salah satu anggota dewasa di rumah tangga Anda?</w:t>
      </w:r>
    </w:p>
    <w:p w:rsidR="0080746F" w:rsidRDefault="0080746F" w:rsidP="006E54F2">
      <w:pPr>
        <w:widowControl w:val="0"/>
        <w:autoSpaceDE w:val="0"/>
        <w:autoSpaceDN w:val="0"/>
        <w:adjustRightInd w:val="0"/>
        <w:spacing w:after="0" w:line="246" w:lineRule="auto"/>
        <w:ind w:right="127"/>
        <w:jc w:val="both"/>
        <w:rPr>
          <w:rFonts w:asciiTheme="minorHAnsi" w:hAnsiTheme="minorHAnsi" w:cstheme="minorHAnsi"/>
          <w:spacing w:val="2"/>
          <w:sz w:val="20"/>
          <w:szCs w:val="20"/>
        </w:rPr>
      </w:pPr>
    </w:p>
    <w:p w:rsidR="002129A5" w:rsidRPr="00753097" w:rsidRDefault="002129A5" w:rsidP="006E54F2">
      <w:pPr>
        <w:widowControl w:val="0"/>
        <w:autoSpaceDE w:val="0"/>
        <w:autoSpaceDN w:val="0"/>
        <w:adjustRightInd w:val="0"/>
        <w:spacing w:after="0" w:line="246" w:lineRule="auto"/>
        <w:ind w:right="127"/>
        <w:jc w:val="both"/>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Definisi dari rumah tangga: </w:t>
      </w:r>
      <w:r w:rsidR="0080746F" w:rsidRPr="0080746F">
        <w:rPr>
          <w:rFonts w:asciiTheme="minorHAnsi" w:hAnsiTheme="minorHAnsi" w:cstheme="minorHAnsi"/>
          <w:spacing w:val="2"/>
          <w:sz w:val="20"/>
          <w:szCs w:val="20"/>
        </w:rPr>
        <w:t>sekelompok orang yang mendiami sebagian atau seluruh bangunan</w:t>
      </w:r>
      <w:r w:rsidR="0080746F">
        <w:rPr>
          <w:rFonts w:asciiTheme="minorHAnsi" w:hAnsiTheme="minorHAnsi" w:cstheme="minorHAnsi"/>
          <w:spacing w:val="2"/>
          <w:sz w:val="20"/>
          <w:szCs w:val="20"/>
        </w:rPr>
        <w:t xml:space="preserve"> </w:t>
      </w:r>
      <w:r w:rsidR="0080746F" w:rsidRPr="0080746F">
        <w:rPr>
          <w:rFonts w:asciiTheme="minorHAnsi" w:hAnsiTheme="minorHAnsi" w:cstheme="minorHAnsi"/>
          <w:spacing w:val="2"/>
          <w:sz w:val="20"/>
          <w:szCs w:val="20"/>
        </w:rPr>
        <w:t>fisik/sensus dan biasanya tinggal bersama serta makan dari satu dapur.</w:t>
      </w:r>
      <w:r w:rsidR="0080746F">
        <w:rPr>
          <w:rFonts w:asciiTheme="minorHAnsi" w:hAnsiTheme="minorHAnsi" w:cstheme="minorHAnsi"/>
          <w:spacing w:val="2"/>
          <w:sz w:val="20"/>
          <w:szCs w:val="20"/>
        </w:rPr>
        <w:t xml:space="preserve"> </w:t>
      </w:r>
      <w:r w:rsidR="0080746F" w:rsidRPr="0080746F">
        <w:rPr>
          <w:rFonts w:asciiTheme="minorHAnsi" w:hAnsiTheme="minorHAnsi" w:cstheme="minorHAnsi"/>
          <w:spacing w:val="2"/>
          <w:sz w:val="20"/>
          <w:szCs w:val="20"/>
        </w:rPr>
        <w:t>Yang dimaksud satu dapur adalah jika kepengurusan kebutuhan sehari-hari dikelola bersama menjadi satu.</w:t>
      </w:r>
      <w:r w:rsidR="0080746F">
        <w:rPr>
          <w:rFonts w:asciiTheme="minorHAnsi" w:hAnsiTheme="minorHAnsi" w:cstheme="minorHAnsi"/>
          <w:spacing w:val="2"/>
          <w:sz w:val="20"/>
          <w:szCs w:val="20"/>
        </w:rPr>
        <w:t xml:space="preserve"> </w:t>
      </w:r>
      <w:r w:rsidR="0080746F" w:rsidRPr="0080746F">
        <w:rPr>
          <w:rFonts w:asciiTheme="minorHAnsi" w:hAnsiTheme="minorHAnsi" w:cstheme="minorHAnsi"/>
          <w:spacing w:val="2"/>
          <w:sz w:val="20"/>
          <w:szCs w:val="20"/>
        </w:rPr>
        <w:t>Satu rumah tangga dapat terdiri dari hanya satu anggota rumah tangga.</w:t>
      </w:r>
    </w:p>
    <w:p w:rsidR="0080746F" w:rsidRDefault="0080746F" w:rsidP="006E54F2">
      <w:pPr>
        <w:widowControl w:val="0"/>
        <w:autoSpaceDE w:val="0"/>
        <w:autoSpaceDN w:val="0"/>
        <w:adjustRightInd w:val="0"/>
        <w:spacing w:after="0" w:line="246" w:lineRule="auto"/>
        <w:ind w:right="127"/>
        <w:rPr>
          <w:rFonts w:asciiTheme="minorHAnsi" w:hAnsiTheme="minorHAnsi" w:cstheme="minorHAnsi"/>
          <w:spacing w:val="2"/>
          <w:sz w:val="20"/>
          <w:szCs w:val="20"/>
        </w:rPr>
      </w:pPr>
    </w:p>
    <w:p w:rsidR="002129A5" w:rsidRPr="00753097" w:rsidRDefault="002129A5" w:rsidP="006E54F2">
      <w:pPr>
        <w:widowControl w:val="0"/>
        <w:autoSpaceDE w:val="0"/>
        <w:autoSpaceDN w:val="0"/>
        <w:adjustRightInd w:val="0"/>
        <w:spacing w:after="0" w:line="246" w:lineRule="auto"/>
        <w:ind w:right="127"/>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Definisi dewasa: Berusia 15 tahun keatas </w:t>
      </w:r>
    </w:p>
    <w:p w:rsidR="0080746F" w:rsidRDefault="0080746F" w:rsidP="006E54F2">
      <w:pPr>
        <w:widowControl w:val="0"/>
        <w:autoSpaceDE w:val="0"/>
        <w:autoSpaceDN w:val="0"/>
        <w:adjustRightInd w:val="0"/>
        <w:spacing w:after="0"/>
        <w:ind w:right="127"/>
        <w:rPr>
          <w:rFonts w:asciiTheme="minorHAnsi" w:hAnsiTheme="minorHAnsi" w:cstheme="minorHAnsi"/>
          <w:i/>
          <w:sz w:val="16"/>
          <w:szCs w:val="20"/>
        </w:rPr>
      </w:pPr>
    </w:p>
    <w:p w:rsidR="002129A5" w:rsidRPr="00753097" w:rsidRDefault="002129A5" w:rsidP="006E54F2">
      <w:pPr>
        <w:widowControl w:val="0"/>
        <w:autoSpaceDE w:val="0"/>
        <w:autoSpaceDN w:val="0"/>
        <w:adjustRightInd w:val="0"/>
        <w:spacing w:after="0"/>
        <w:ind w:right="127"/>
        <w:rPr>
          <w:rFonts w:asciiTheme="minorHAnsi" w:hAnsiTheme="minorHAnsi" w:cstheme="minorHAnsi"/>
          <w:i/>
          <w:sz w:val="16"/>
          <w:szCs w:val="20"/>
        </w:rPr>
      </w:pPr>
      <w:r w:rsidRPr="00753097">
        <w:rPr>
          <w:rFonts w:asciiTheme="minorHAnsi" w:hAnsiTheme="minorHAnsi" w:cstheme="minorHAnsi"/>
          <w:i/>
          <w:sz w:val="16"/>
          <w:szCs w:val="20"/>
        </w:rPr>
        <w:t xml:space="preserve">Good morning/afternoon/evening.  My name is …………and I work for an independent market research company called TNS based in Indonesia. Today, we are conducting research about mobile phones and other services people use. This information will help the service providers to improve on the services they offer.  Your household has been randomly selected to participate in the study, among a total of 6000 households all over Indonesia.  I have a questionnaire that will take about </w:t>
      </w:r>
      <w:r w:rsidR="00A20184">
        <w:rPr>
          <w:rFonts w:asciiTheme="minorHAnsi" w:hAnsiTheme="minorHAnsi" w:cstheme="minorHAnsi"/>
          <w:i/>
          <w:sz w:val="16"/>
          <w:szCs w:val="20"/>
        </w:rPr>
        <w:t>60</w:t>
      </w:r>
      <w:r w:rsidR="00A20184"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minutes to complete, and I hope that an adult member of your household will agree to share their views with me.  There are no right or wrong answers, and our discussion will be treated confidentially. May I have your permission to interview one of the adult members of your household?</w:t>
      </w:r>
    </w:p>
    <w:p w:rsidR="002129A5" w:rsidRPr="00753097" w:rsidRDefault="002129A5" w:rsidP="006E54F2">
      <w:pPr>
        <w:widowControl w:val="0"/>
        <w:autoSpaceDE w:val="0"/>
        <w:autoSpaceDN w:val="0"/>
        <w:adjustRightInd w:val="0"/>
        <w:spacing w:after="0"/>
        <w:ind w:right="127"/>
        <w:rPr>
          <w:rFonts w:asciiTheme="minorHAnsi" w:hAnsiTheme="minorHAnsi" w:cstheme="minorHAnsi"/>
          <w:spacing w:val="2"/>
          <w:sz w:val="20"/>
          <w:szCs w:val="20"/>
        </w:rPr>
      </w:pPr>
      <w:r w:rsidRPr="00753097">
        <w:rPr>
          <w:rFonts w:asciiTheme="minorHAnsi" w:hAnsiTheme="minorHAnsi" w:cstheme="minorHAnsi"/>
          <w:i/>
          <w:sz w:val="16"/>
          <w:szCs w:val="20"/>
        </w:rPr>
        <w:t xml:space="preserve">Definition of household (INTERVIEWER, IF TWO OF THE THREE CHARACTERISTICS ARE TRUE CONSIDER IT A HOUSEHOLD):All those who (1) share the same food pot, (2) share the same roof or (3) have a common decision maker </w:t>
      </w:r>
      <w:r w:rsidRPr="00753097">
        <w:rPr>
          <w:rFonts w:asciiTheme="minorHAnsi" w:hAnsiTheme="minorHAnsi" w:cstheme="minorHAnsi"/>
          <w:i/>
          <w:spacing w:val="2"/>
          <w:sz w:val="16"/>
          <w:szCs w:val="20"/>
        </w:rPr>
        <w:t>Definition of adult: All those aged 15 and above</w:t>
      </w:r>
    </w:p>
    <w:p w:rsidR="002129A5" w:rsidRPr="00753097" w:rsidRDefault="002129A5" w:rsidP="006E54F2">
      <w:pPr>
        <w:widowControl w:val="0"/>
        <w:autoSpaceDE w:val="0"/>
        <w:autoSpaceDN w:val="0"/>
        <w:adjustRightInd w:val="0"/>
        <w:spacing w:after="0"/>
        <w:ind w:right="127"/>
        <w:rPr>
          <w:rFonts w:asciiTheme="minorHAnsi" w:hAnsiTheme="minorHAnsi" w:cstheme="minorHAnsi"/>
          <w:spacing w:val="2"/>
          <w:sz w:val="20"/>
          <w:szCs w:val="20"/>
        </w:rPr>
      </w:pPr>
    </w:p>
    <w:tbl>
      <w:tblPr>
        <w:tblStyle w:val="TableGrid"/>
        <w:tblW w:w="9558" w:type="dxa"/>
        <w:tblLayout w:type="fixed"/>
        <w:tblLook w:val="04A0" w:firstRow="1" w:lastRow="0" w:firstColumn="1" w:lastColumn="0" w:noHBand="0" w:noVBand="1"/>
      </w:tblPr>
      <w:tblGrid>
        <w:gridCol w:w="1242"/>
        <w:gridCol w:w="345"/>
        <w:gridCol w:w="7971"/>
      </w:tblGrid>
      <w:tr w:rsidR="002129A5" w:rsidRPr="00753097" w:rsidTr="00C815CA">
        <w:tc>
          <w:tcPr>
            <w:tcW w:w="1242" w:type="dxa"/>
          </w:tcPr>
          <w:p w:rsidR="002129A5" w:rsidRPr="00753097" w:rsidRDefault="002129A5" w:rsidP="006E54F2">
            <w:pPr>
              <w:widowControl w:val="0"/>
              <w:autoSpaceDE w:val="0"/>
              <w:autoSpaceDN w:val="0"/>
              <w:adjustRightInd w:val="0"/>
              <w:ind w:right="111"/>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Ya </w:t>
            </w:r>
            <w:r w:rsidRPr="00753097">
              <w:rPr>
                <w:rFonts w:asciiTheme="minorHAnsi" w:hAnsiTheme="minorHAnsi" w:cstheme="minorHAnsi"/>
                <w:i/>
                <w:spacing w:val="2"/>
                <w:sz w:val="16"/>
                <w:szCs w:val="20"/>
              </w:rPr>
              <w:t>Yes</w:t>
            </w:r>
          </w:p>
        </w:tc>
        <w:tc>
          <w:tcPr>
            <w:tcW w:w="345" w:type="dxa"/>
          </w:tcPr>
          <w:p w:rsidR="002129A5" w:rsidRPr="00753097" w:rsidRDefault="002129A5" w:rsidP="006E54F2">
            <w:pPr>
              <w:widowControl w:val="0"/>
              <w:autoSpaceDE w:val="0"/>
              <w:autoSpaceDN w:val="0"/>
              <w:adjustRightInd w:val="0"/>
              <w:ind w:right="111"/>
              <w:rPr>
                <w:rFonts w:asciiTheme="minorHAnsi" w:hAnsiTheme="minorHAnsi" w:cstheme="minorHAnsi"/>
                <w:spacing w:val="2"/>
                <w:sz w:val="20"/>
                <w:szCs w:val="20"/>
              </w:rPr>
            </w:pPr>
          </w:p>
        </w:tc>
        <w:tc>
          <w:tcPr>
            <w:tcW w:w="7971" w:type="dxa"/>
          </w:tcPr>
          <w:p w:rsidR="002129A5" w:rsidRPr="00753097" w:rsidRDefault="002129A5" w:rsidP="006E54F2">
            <w:pPr>
              <w:widowControl w:val="0"/>
              <w:autoSpaceDE w:val="0"/>
              <w:autoSpaceDN w:val="0"/>
              <w:adjustRightInd w:val="0"/>
              <w:ind w:right="111"/>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LANJUTKAN </w:t>
            </w:r>
            <w:r w:rsidRPr="00753097">
              <w:rPr>
                <w:rFonts w:asciiTheme="minorHAnsi" w:hAnsiTheme="minorHAnsi" w:cstheme="minorHAnsi"/>
                <w:i/>
                <w:spacing w:val="2"/>
                <w:sz w:val="16"/>
                <w:szCs w:val="20"/>
              </w:rPr>
              <w:t>CONTINUE</w:t>
            </w:r>
          </w:p>
        </w:tc>
      </w:tr>
      <w:tr w:rsidR="002129A5" w:rsidRPr="00753097" w:rsidTr="00C815CA">
        <w:tc>
          <w:tcPr>
            <w:tcW w:w="1242" w:type="dxa"/>
          </w:tcPr>
          <w:p w:rsidR="002129A5" w:rsidRPr="00753097" w:rsidRDefault="002129A5" w:rsidP="006E54F2">
            <w:pPr>
              <w:widowControl w:val="0"/>
              <w:autoSpaceDE w:val="0"/>
              <w:autoSpaceDN w:val="0"/>
              <w:adjustRightInd w:val="0"/>
              <w:ind w:right="111"/>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Tidak </w:t>
            </w:r>
            <w:r w:rsidRPr="00753097">
              <w:rPr>
                <w:rFonts w:asciiTheme="minorHAnsi" w:hAnsiTheme="minorHAnsi" w:cstheme="minorHAnsi"/>
                <w:i/>
                <w:spacing w:val="2"/>
                <w:sz w:val="16"/>
                <w:szCs w:val="20"/>
              </w:rPr>
              <w:t>No</w:t>
            </w:r>
            <w:r w:rsidRPr="00753097">
              <w:rPr>
                <w:rFonts w:asciiTheme="minorHAnsi" w:hAnsiTheme="minorHAnsi" w:cstheme="minorHAnsi"/>
                <w:spacing w:val="2"/>
                <w:sz w:val="20"/>
                <w:szCs w:val="20"/>
              </w:rPr>
              <w:t xml:space="preserve"> </w:t>
            </w:r>
          </w:p>
        </w:tc>
        <w:tc>
          <w:tcPr>
            <w:tcW w:w="345" w:type="dxa"/>
          </w:tcPr>
          <w:p w:rsidR="002129A5" w:rsidRPr="00753097" w:rsidRDefault="002129A5" w:rsidP="006E54F2">
            <w:pPr>
              <w:widowControl w:val="0"/>
              <w:autoSpaceDE w:val="0"/>
              <w:autoSpaceDN w:val="0"/>
              <w:adjustRightInd w:val="0"/>
              <w:ind w:right="111"/>
              <w:rPr>
                <w:rFonts w:asciiTheme="minorHAnsi" w:hAnsiTheme="minorHAnsi" w:cstheme="minorHAnsi"/>
                <w:spacing w:val="2"/>
                <w:sz w:val="20"/>
                <w:szCs w:val="20"/>
              </w:rPr>
            </w:pPr>
          </w:p>
        </w:tc>
        <w:tc>
          <w:tcPr>
            <w:tcW w:w="7971" w:type="dxa"/>
          </w:tcPr>
          <w:p w:rsidR="002129A5" w:rsidRPr="00753097" w:rsidRDefault="002129A5" w:rsidP="006E54F2">
            <w:pPr>
              <w:widowControl w:val="0"/>
              <w:autoSpaceDE w:val="0"/>
              <w:autoSpaceDN w:val="0"/>
              <w:adjustRightInd w:val="0"/>
              <w:ind w:right="111"/>
              <w:jc w:val="both"/>
              <w:rPr>
                <w:rFonts w:asciiTheme="minorHAnsi" w:hAnsiTheme="minorHAnsi" w:cstheme="minorHAnsi"/>
                <w:spacing w:val="2"/>
                <w:sz w:val="20"/>
                <w:szCs w:val="20"/>
              </w:rPr>
            </w:pPr>
            <w:r w:rsidRPr="00753097">
              <w:rPr>
                <w:rFonts w:asciiTheme="minorHAnsi" w:hAnsiTheme="minorHAnsi" w:cstheme="minorHAnsi"/>
                <w:spacing w:val="2"/>
                <w:sz w:val="20"/>
                <w:szCs w:val="20"/>
              </w:rPr>
              <w:t xml:space="preserve">STOP – catat sebagai menolak dalam contact sheet dan ikuti proses penggantian [Katakan dimana hal ini akan tersedia, misalnya dalam Bagian X dari Pedoman Interviewer] </w:t>
            </w:r>
            <w:r w:rsidRPr="00753097">
              <w:rPr>
                <w:rFonts w:asciiTheme="minorHAnsi" w:hAnsiTheme="minorHAnsi" w:cstheme="minorHAnsi"/>
                <w:i/>
                <w:spacing w:val="2"/>
                <w:sz w:val="16"/>
                <w:szCs w:val="20"/>
              </w:rPr>
              <w:t>CLOSE &amp; THANK – Record as Refused in Contact Sheet and follow substitution process [say where this will be available, e.g. in Section X of the Interviewer Guide]</w:t>
            </w:r>
          </w:p>
        </w:tc>
      </w:tr>
    </w:tbl>
    <w:p w:rsidR="001B5C67" w:rsidRPr="00753097" w:rsidRDefault="001B5C67" w:rsidP="006E54F2">
      <w:pPr>
        <w:kinsoku w:val="0"/>
        <w:overflowPunct w:val="0"/>
        <w:spacing w:after="0"/>
        <w:ind w:firstLine="720"/>
        <w:jc w:val="both"/>
        <w:textAlignment w:val="baseline"/>
        <w:rPr>
          <w:rFonts w:asciiTheme="minorHAnsi" w:eastAsia="Times New Roman" w:hAnsiTheme="minorHAnsi" w:cstheme="minorHAnsi"/>
          <w:sz w:val="20"/>
          <w:szCs w:val="20"/>
        </w:rPr>
      </w:pPr>
    </w:p>
    <w:p w:rsidR="002129A5" w:rsidRPr="00753097" w:rsidRDefault="002129A5" w:rsidP="00613C81">
      <w:pPr>
        <w:kinsoku w:val="0"/>
        <w:overflowPunct w:val="0"/>
        <w:spacing w:after="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Pertama-tama, saya harus memutuskan siapa yang akan diwawancarai dari rumah tangga ini. Dapatkah Anda memberi tahu saya nama dan usia semua anggota rumah tangga Anda yang ada saat ini (BACA KEMBALI DEFINISI RUMAH TANGGA DIATAS)? Tolong beritahu saya satu per satu, dimulai dari kepala rumah tangga. </w:t>
      </w:r>
    </w:p>
    <w:p w:rsidR="002129A5" w:rsidRPr="00753097" w:rsidRDefault="002129A5"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Terima kasih!</w:t>
      </w:r>
    </w:p>
    <w:p w:rsidR="002129A5" w:rsidRPr="00753097" w:rsidRDefault="002129A5"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 xml:space="preserve">First, I need to decide who to interview from this household. Can you give me the names and ages of all members aged 15 and above who live in this household (READ AGAIN THE DEFINITION OF A HOUSEHOLD ABOVE) at the moment? Please tell me one by one and start from the oldest.  </w:t>
      </w:r>
    </w:p>
    <w:p w:rsidR="002129A5" w:rsidRPr="00753097" w:rsidRDefault="002129A5"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 xml:space="preserve">Thanks!  </w:t>
      </w:r>
    </w:p>
    <w:p w:rsidR="00F271D4" w:rsidRDefault="00F271D4" w:rsidP="00BE5C60">
      <w:pPr>
        <w:spacing w:after="0"/>
        <w:rPr>
          <w:rFonts w:asciiTheme="minorHAnsi" w:eastAsia="Times New Roman" w:hAnsiTheme="minorHAnsi" w:cstheme="minorHAnsi"/>
          <w:b/>
          <w:bCs/>
          <w:sz w:val="20"/>
          <w:szCs w:val="20"/>
        </w:rPr>
      </w:pPr>
    </w:p>
    <w:p w:rsidR="002129A5" w:rsidRPr="00753097" w:rsidRDefault="002129A5" w:rsidP="00BE5C60">
      <w:pPr>
        <w:spacing w:after="0"/>
        <w:rPr>
          <w:rFonts w:asciiTheme="minorHAnsi" w:eastAsia="Times New Roman" w:hAnsiTheme="minorHAnsi" w:cstheme="minorHAnsi"/>
          <w:b/>
          <w:bCs/>
          <w:i/>
          <w:sz w:val="14"/>
          <w:szCs w:val="20"/>
        </w:rPr>
      </w:pPr>
      <w:r w:rsidRPr="00753097">
        <w:rPr>
          <w:rFonts w:asciiTheme="minorHAnsi" w:eastAsia="Times New Roman" w:hAnsiTheme="minorHAnsi" w:cstheme="minorHAnsi"/>
          <w:b/>
          <w:bCs/>
          <w:sz w:val="20"/>
          <w:szCs w:val="20"/>
        </w:rPr>
        <w:t>MENGGUNAKAN KISH GRID</w:t>
      </w:r>
      <w:r w:rsidR="00E51F51">
        <w:rPr>
          <w:rFonts w:asciiTheme="minorHAnsi" w:eastAsia="Times New Roman" w:hAnsiTheme="minorHAnsi" w:cstheme="minorHAnsi"/>
          <w:b/>
          <w:bCs/>
          <w:sz w:val="20"/>
          <w:szCs w:val="20"/>
        </w:rPr>
        <w:t xml:space="preserve"> DENGAN FORM BPS</w:t>
      </w:r>
      <w:r w:rsidRPr="00753097">
        <w:rPr>
          <w:rFonts w:asciiTheme="minorHAnsi" w:eastAsia="Times New Roman" w:hAnsiTheme="minorHAnsi" w:cstheme="minorHAnsi"/>
          <w:b/>
          <w:bCs/>
          <w:sz w:val="20"/>
          <w:szCs w:val="20"/>
        </w:rPr>
        <w:t xml:space="preserve"> </w:t>
      </w:r>
      <w:r w:rsidRPr="00753097">
        <w:rPr>
          <w:rFonts w:asciiTheme="minorHAnsi" w:eastAsia="Times New Roman" w:hAnsiTheme="minorHAnsi" w:cstheme="minorHAnsi"/>
          <w:b/>
          <w:bCs/>
          <w:i/>
          <w:sz w:val="14"/>
          <w:szCs w:val="20"/>
        </w:rPr>
        <w:t>USING THE KISH GRID</w:t>
      </w:r>
      <w:r w:rsidR="00E51F51">
        <w:rPr>
          <w:rFonts w:asciiTheme="minorHAnsi" w:eastAsia="Times New Roman" w:hAnsiTheme="minorHAnsi" w:cstheme="minorHAnsi"/>
          <w:b/>
          <w:bCs/>
          <w:i/>
          <w:sz w:val="14"/>
          <w:szCs w:val="20"/>
        </w:rPr>
        <w:t xml:space="preserve"> FROM CBS</w:t>
      </w:r>
      <w:r w:rsidRPr="00753097">
        <w:rPr>
          <w:rFonts w:asciiTheme="minorHAnsi" w:eastAsia="Times New Roman" w:hAnsiTheme="minorHAnsi" w:cstheme="minorHAnsi"/>
          <w:b/>
          <w:bCs/>
          <w:i/>
          <w:sz w:val="14"/>
          <w:szCs w:val="20"/>
        </w:rPr>
        <w:t xml:space="preserve">  </w:t>
      </w:r>
    </w:p>
    <w:p w:rsidR="00E51F51" w:rsidRDefault="00E51F51" w:rsidP="006E54F2">
      <w:pPr>
        <w:keepNext/>
        <w:keepLines/>
        <w:spacing w:after="0"/>
        <w:jc w:val="both"/>
        <w:rPr>
          <w:rFonts w:asciiTheme="minorHAnsi" w:eastAsia="Times New Roman" w:hAnsiTheme="minorHAnsi" w:cstheme="minorHAnsi"/>
          <w:sz w:val="20"/>
          <w:szCs w:val="20"/>
        </w:rPr>
      </w:pPr>
    </w:p>
    <w:p w:rsidR="001B1190" w:rsidRPr="00753097" w:rsidRDefault="006A0C44" w:rsidP="006E54F2">
      <w:pPr>
        <w:keepNext/>
        <w:keepLines/>
        <w:spacing w:after="0"/>
        <w:jc w:val="both"/>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INTERVIEWER: [SETELAH RESPONDENT TERPILIH, TANYAKAN APAKAH ORANG TERSEBUT BERADA DIRUMAH. JIKA ORANG TERPILIH TERSEBUT BERADA DIRUMAH MINTA UNTUK BERBICARA DENGAN ORANG TERSEBUT] JIKA TIDAK ADA LAKUKAN PROSES </w:t>
      </w:r>
      <w:r w:rsidR="00E51F51">
        <w:rPr>
          <w:rFonts w:asciiTheme="minorHAnsi" w:eastAsia="Times New Roman" w:hAnsiTheme="minorHAnsi" w:cstheme="minorHAnsi"/>
          <w:sz w:val="20"/>
          <w:szCs w:val="20"/>
        </w:rPr>
        <w:t xml:space="preserve">APPOINTMENT ATAU CALLBACK SEBANYAK 3 KALI SEBELUM MELAKUKAN </w:t>
      </w:r>
      <w:r w:rsidRPr="00753097">
        <w:rPr>
          <w:rFonts w:asciiTheme="minorHAnsi" w:eastAsia="Times New Roman" w:hAnsiTheme="minorHAnsi" w:cstheme="minorHAnsi"/>
          <w:sz w:val="20"/>
          <w:szCs w:val="20"/>
        </w:rPr>
        <w:t xml:space="preserve">PENGGANTIAN SEBAGAIMANA PEDOMAN INTERVIEW. </w:t>
      </w:r>
    </w:p>
    <w:p w:rsidR="006A0C44" w:rsidRPr="00753097" w:rsidRDefault="006A0C44" w:rsidP="006E54F2">
      <w:pPr>
        <w:keepNext/>
        <w:keepLines/>
        <w:spacing w:after="0"/>
        <w:jc w:val="both"/>
        <w:rPr>
          <w:rFonts w:asciiTheme="minorHAnsi" w:eastAsia="Times New Roman" w:hAnsiTheme="minorHAnsi" w:cstheme="minorHAnsi"/>
          <w:i/>
          <w:sz w:val="16"/>
          <w:szCs w:val="20"/>
        </w:rPr>
      </w:pPr>
      <w:r w:rsidRPr="00753097">
        <w:rPr>
          <w:rFonts w:asciiTheme="minorHAnsi" w:eastAsia="Times New Roman" w:hAnsiTheme="minorHAnsi" w:cstheme="minorHAnsi"/>
          <w:i/>
          <w:sz w:val="16"/>
          <w:szCs w:val="20"/>
        </w:rPr>
        <w:t>INTERVIEWER:  [AFTER THE RESPONDENT HAS BEEN SELECTED, ASK IF THEY ARE IN THE HOUSEHOLD, IF THE PERSON SELECTED IS WITHIN THE HOUSEHOLD, ASK TO SPEAK TO THEM] OTHERWISE REFER TO THE SUBSTITUTION PROCESS IN THE INTERVIEWER GUIDE</w:t>
      </w:r>
    </w:p>
    <w:p w:rsidR="006A0C44" w:rsidRPr="00753097" w:rsidRDefault="006A0C44" w:rsidP="006E54F2">
      <w:pPr>
        <w:keepNext/>
        <w:keepLines/>
        <w:spacing w:after="0"/>
        <w:rPr>
          <w:rFonts w:asciiTheme="minorHAnsi" w:eastAsia="Times New Roman" w:hAnsiTheme="minorHAnsi" w:cstheme="minorHAnsi"/>
          <w:sz w:val="20"/>
          <w:szCs w:val="20"/>
        </w:rPr>
      </w:pPr>
    </w:p>
    <w:p w:rsidR="00EB1B74" w:rsidRPr="00753097" w:rsidRDefault="00EB1B74" w:rsidP="006E54F2">
      <w:pPr>
        <w:keepNext/>
        <w:keepLines/>
        <w:spacing w:after="0"/>
        <w:rPr>
          <w:rStyle w:val="mrQuestionText"/>
          <w:rFonts w:asciiTheme="minorHAnsi" w:hAnsiTheme="minorHAnsi" w:cstheme="minorHAnsi"/>
          <w:b/>
          <w:bCs/>
          <w:i/>
          <w:sz w:val="16"/>
          <w:szCs w:val="20"/>
        </w:rPr>
      </w:pPr>
      <w:r w:rsidRPr="00753097">
        <w:rPr>
          <w:rStyle w:val="mrQuestionText"/>
          <w:rFonts w:asciiTheme="minorHAnsi" w:hAnsiTheme="minorHAnsi" w:cstheme="minorHAnsi"/>
          <w:b/>
          <w:bCs/>
          <w:sz w:val="20"/>
          <w:szCs w:val="20"/>
        </w:rPr>
        <w:t xml:space="preserve">CATAT NAMA RESPONDENT TERPILIH DIKOLOM BAWAH: </w:t>
      </w:r>
      <w:r w:rsidRPr="00753097">
        <w:rPr>
          <w:rStyle w:val="mrQuestionText"/>
          <w:rFonts w:asciiTheme="minorHAnsi" w:hAnsiTheme="minorHAnsi" w:cstheme="minorHAnsi"/>
          <w:b/>
          <w:bCs/>
          <w:i/>
          <w:sz w:val="16"/>
          <w:szCs w:val="20"/>
        </w:rPr>
        <w:t>RECORD NAME OF SELECTED RESPONDENT BELOW:</w:t>
      </w:r>
    </w:p>
    <w:tbl>
      <w:tblPr>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7"/>
        <w:gridCol w:w="7530"/>
      </w:tblGrid>
      <w:tr w:rsidR="00EB1B74" w:rsidRPr="00753097" w:rsidTr="005D35BF">
        <w:trPr>
          <w:trHeight w:val="426"/>
        </w:trPr>
        <w:tc>
          <w:tcPr>
            <w:tcW w:w="1467" w:type="dxa"/>
            <w:vAlign w:val="center"/>
          </w:tcPr>
          <w:p w:rsidR="00EB1B74" w:rsidRPr="00753097" w:rsidRDefault="00EB1B74" w:rsidP="006E54F2">
            <w:pPr>
              <w:keepNext/>
              <w:keepLines/>
              <w:spacing w:after="0"/>
              <w:rPr>
                <w:rStyle w:val="mrQuestionText"/>
                <w:rFonts w:asciiTheme="minorHAnsi" w:eastAsia="Cambria" w:hAnsiTheme="minorHAnsi" w:cstheme="minorHAnsi"/>
                <w:b/>
                <w:bCs/>
                <w:sz w:val="20"/>
                <w:szCs w:val="20"/>
              </w:rPr>
            </w:pPr>
            <w:r w:rsidRPr="00753097">
              <w:rPr>
                <w:rStyle w:val="mrQuestionText"/>
                <w:rFonts w:asciiTheme="minorHAnsi" w:eastAsia="Cambria" w:hAnsiTheme="minorHAnsi" w:cstheme="minorHAnsi"/>
                <w:b/>
                <w:bCs/>
                <w:sz w:val="20"/>
                <w:szCs w:val="20"/>
              </w:rPr>
              <w:t>NAMA</w:t>
            </w:r>
          </w:p>
          <w:p w:rsidR="00EB1B74" w:rsidRPr="00753097" w:rsidRDefault="00EB1B74" w:rsidP="006E54F2">
            <w:pPr>
              <w:keepNext/>
              <w:keepLines/>
              <w:spacing w:after="0"/>
              <w:rPr>
                <w:rStyle w:val="mrQuestionText"/>
                <w:rFonts w:asciiTheme="minorHAnsi" w:eastAsia="Cambria" w:hAnsiTheme="minorHAnsi" w:cstheme="minorHAnsi"/>
                <w:b/>
                <w:bCs/>
                <w:sz w:val="20"/>
                <w:szCs w:val="20"/>
              </w:rPr>
            </w:pPr>
            <w:r w:rsidRPr="00753097">
              <w:rPr>
                <w:rStyle w:val="mrQuestionText"/>
                <w:rFonts w:asciiTheme="minorHAnsi" w:eastAsia="Cambria" w:hAnsiTheme="minorHAnsi" w:cstheme="minorHAnsi"/>
                <w:b/>
                <w:bCs/>
                <w:i/>
                <w:sz w:val="16"/>
                <w:szCs w:val="20"/>
              </w:rPr>
              <w:t>NAME:</w:t>
            </w:r>
          </w:p>
        </w:tc>
        <w:tc>
          <w:tcPr>
            <w:tcW w:w="7530" w:type="dxa"/>
          </w:tcPr>
          <w:p w:rsidR="00EB1B74" w:rsidRPr="00753097" w:rsidRDefault="00EB1B74" w:rsidP="006E54F2">
            <w:pPr>
              <w:keepNext/>
              <w:keepLines/>
              <w:spacing w:after="0"/>
              <w:rPr>
                <w:rStyle w:val="mrQuestionText"/>
                <w:rFonts w:asciiTheme="minorHAnsi" w:eastAsia="Cambria" w:hAnsiTheme="minorHAnsi" w:cstheme="minorHAnsi"/>
                <w:b/>
                <w:bCs/>
                <w:sz w:val="20"/>
                <w:szCs w:val="20"/>
              </w:rPr>
            </w:pPr>
          </w:p>
        </w:tc>
      </w:tr>
    </w:tbl>
    <w:p w:rsidR="00EB1B74" w:rsidRPr="00753097" w:rsidRDefault="00EB1B74" w:rsidP="006E54F2">
      <w:pPr>
        <w:keepNext/>
        <w:keepLines/>
        <w:spacing w:after="0"/>
        <w:rPr>
          <w:rFonts w:asciiTheme="minorHAnsi" w:eastAsia="Times New Roman" w:hAnsiTheme="minorHAnsi" w:cstheme="minorHAnsi"/>
          <w:sz w:val="20"/>
          <w:szCs w:val="20"/>
        </w:rPr>
      </w:pPr>
    </w:p>
    <w:p w:rsidR="00EB1B74" w:rsidRPr="00753097" w:rsidRDefault="00EB1B74" w:rsidP="006E54F2">
      <w:pPr>
        <w:keepNext/>
        <w:keepLines/>
        <w:spacing w:after="0"/>
        <w:rPr>
          <w:rStyle w:val="mrQuestionText"/>
          <w:rFonts w:asciiTheme="minorHAnsi" w:hAnsiTheme="minorHAnsi" w:cstheme="minorHAnsi"/>
          <w:sz w:val="20"/>
          <w:szCs w:val="20"/>
        </w:rPr>
      </w:pPr>
      <w:r w:rsidRPr="00753097">
        <w:rPr>
          <w:rStyle w:val="mrQuestionText"/>
          <w:rFonts w:asciiTheme="minorHAnsi" w:hAnsiTheme="minorHAnsi" w:cstheme="minorHAnsi"/>
          <w:sz w:val="20"/>
          <w:szCs w:val="20"/>
        </w:rPr>
        <w:t>INTERVIEWER: JIKA RESPONDEN TERPILIH BERUSIA DI ATAS 15 TAHUN TETAPI DI BAWAH 18 TAHUN, MINTALAH IZIN DARI ORANG TUA/ WALI SEBELUM MEMULAI WAWANCARA. GUNAKAN FORM PERSETUJUAN DI BAWAH INI.</w:t>
      </w:r>
    </w:p>
    <w:p w:rsidR="00EB1B74" w:rsidRPr="00753097" w:rsidRDefault="00EB1B74" w:rsidP="006E54F2">
      <w:pPr>
        <w:keepNext/>
        <w:keepLines/>
        <w:spacing w:after="0"/>
        <w:rPr>
          <w:rStyle w:val="mrQuestionText"/>
          <w:rFonts w:asciiTheme="minorHAnsi" w:hAnsiTheme="minorHAnsi" w:cstheme="minorHAnsi"/>
          <w:sz w:val="20"/>
          <w:szCs w:val="20"/>
        </w:rPr>
      </w:pPr>
      <w:r w:rsidRPr="00753097">
        <w:rPr>
          <w:rStyle w:val="mrQuestionText"/>
          <w:rFonts w:asciiTheme="minorHAnsi" w:hAnsiTheme="minorHAnsi" w:cstheme="minorHAnsi"/>
          <w:sz w:val="20"/>
          <w:szCs w:val="20"/>
        </w:rPr>
        <w:t xml:space="preserve">JIKA TIDAK, LANGSUNG KE BAGIAN 1: DEMOGRAFI </w:t>
      </w:r>
    </w:p>
    <w:p w:rsidR="00EB1B74" w:rsidRPr="00753097" w:rsidRDefault="00EB1B74" w:rsidP="006E54F2">
      <w:pPr>
        <w:keepNext/>
        <w:keepLines/>
        <w:spacing w:after="0"/>
        <w:rPr>
          <w:rStyle w:val="mrQuestionText"/>
          <w:rFonts w:asciiTheme="minorHAnsi" w:hAnsiTheme="minorHAnsi" w:cstheme="minorHAnsi"/>
          <w:b/>
          <w:bCs/>
          <w:i/>
          <w:sz w:val="16"/>
          <w:szCs w:val="20"/>
        </w:rPr>
      </w:pPr>
      <w:r w:rsidRPr="00753097">
        <w:rPr>
          <w:rStyle w:val="mrQuestionText"/>
          <w:rFonts w:asciiTheme="minorHAnsi" w:hAnsiTheme="minorHAnsi" w:cstheme="minorHAnsi"/>
          <w:i/>
          <w:sz w:val="16"/>
          <w:szCs w:val="20"/>
        </w:rPr>
        <w:t>INTERVIEWER:  IF SELECTED RESPONDENT IS ABOVE 15YRS BUT BELOW 18YRS OF AGE, GET PERMISSION FROM THE PARENT/ GUARDIAN BEFORE BEGINNING THE INTERVIEW. USE THE CONSENT FORM BELOW.</w:t>
      </w:r>
    </w:p>
    <w:p w:rsidR="00EB1B74" w:rsidRPr="00753097" w:rsidRDefault="00EB1B74" w:rsidP="006E54F2">
      <w:pPr>
        <w:keepNext/>
        <w:keepLines/>
        <w:spacing w:after="0"/>
        <w:rPr>
          <w:rStyle w:val="mrQuestionText"/>
          <w:rFonts w:asciiTheme="minorHAnsi" w:hAnsiTheme="minorHAnsi" w:cstheme="minorHAnsi"/>
          <w:b/>
          <w:bCs/>
          <w:i/>
          <w:sz w:val="16"/>
          <w:szCs w:val="20"/>
        </w:rPr>
      </w:pPr>
      <w:r w:rsidRPr="00753097">
        <w:rPr>
          <w:rStyle w:val="mrQuestionText"/>
          <w:rFonts w:asciiTheme="minorHAnsi" w:hAnsiTheme="minorHAnsi" w:cstheme="minorHAnsi"/>
          <w:i/>
          <w:sz w:val="16"/>
          <w:szCs w:val="20"/>
        </w:rPr>
        <w:t xml:space="preserve">ELSE GO TO SECTION 1: DEMOGRAPHICS </w:t>
      </w:r>
    </w:p>
    <w:p w:rsidR="006A0C44" w:rsidRPr="00753097" w:rsidRDefault="006A0C44" w:rsidP="006E54F2">
      <w:pPr>
        <w:spacing w:after="0"/>
        <w:rPr>
          <w:rFonts w:asciiTheme="minorHAnsi" w:hAnsiTheme="minorHAnsi" w:cstheme="minorHAnsi"/>
        </w:rPr>
      </w:pPr>
    </w:p>
    <w:p w:rsidR="00783040" w:rsidRPr="00753097" w:rsidRDefault="00175135" w:rsidP="006E54F2">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color w:val="auto"/>
          <w:sz w:val="20"/>
          <w:lang w:val="en-US"/>
        </w:rPr>
      </w:pPr>
      <w:r w:rsidRPr="00753097">
        <w:rPr>
          <w:rFonts w:asciiTheme="minorHAnsi" w:hAnsiTheme="minorHAnsi" w:cstheme="minorHAnsi"/>
          <w:sz w:val="20"/>
          <w:szCs w:val="20"/>
        </w:rPr>
        <w:br w:type="page"/>
      </w:r>
      <w:r w:rsidR="00783040" w:rsidRPr="00753097">
        <w:rPr>
          <w:rFonts w:asciiTheme="minorHAnsi" w:hAnsiTheme="minorHAnsi" w:cstheme="minorHAnsi"/>
          <w:b/>
          <w:color w:val="auto"/>
          <w:sz w:val="20"/>
          <w:lang w:val="en-US"/>
        </w:rPr>
        <w:lastRenderedPageBreak/>
        <w:t>Form Persetujuan Orang Tua/ Wali untuk responden berusia 15-17 tahun</w:t>
      </w:r>
    </w:p>
    <w:p w:rsidR="00783040" w:rsidRPr="00753097" w:rsidRDefault="00783040" w:rsidP="006E54F2">
      <w:pPr>
        <w:pStyle w:val="mrSeparator"/>
        <w:pBdr>
          <w:top w:val="single" w:sz="4" w:space="1" w:color="auto"/>
          <w:left w:val="single" w:sz="4" w:space="4" w:color="auto"/>
          <w:bottom w:val="single" w:sz="4" w:space="1" w:color="auto"/>
          <w:right w:val="single" w:sz="4" w:space="0" w:color="auto"/>
        </w:pBdr>
        <w:ind w:left="720"/>
        <w:jc w:val="center"/>
        <w:rPr>
          <w:rFonts w:asciiTheme="minorHAnsi" w:hAnsiTheme="minorHAnsi" w:cstheme="minorHAnsi"/>
          <w:b/>
          <w:i/>
          <w:color w:val="auto"/>
          <w:szCs w:val="20"/>
          <w:lang w:val="en-US"/>
        </w:rPr>
      </w:pPr>
      <w:r w:rsidRPr="00753097">
        <w:rPr>
          <w:rFonts w:asciiTheme="minorHAnsi" w:hAnsiTheme="minorHAnsi" w:cstheme="minorHAnsi"/>
          <w:b/>
          <w:i/>
          <w:color w:val="auto"/>
          <w:szCs w:val="20"/>
          <w:lang w:val="en-US"/>
        </w:rPr>
        <w:t>Parent/guardian Consent Form for respondents who are 15 – 17 years old</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rPr>
          <w:rFonts w:asciiTheme="minorHAnsi" w:hAnsiTheme="minorHAnsi" w:cstheme="minorHAnsi"/>
          <w:color w:val="auto"/>
          <w:szCs w:val="16"/>
          <w:lang w:eastAsia="zh-CN"/>
        </w:rPr>
      </w:pPr>
      <w:r w:rsidRPr="00753097">
        <w:rPr>
          <w:rFonts w:asciiTheme="minorHAnsi" w:hAnsiTheme="minorHAnsi" w:cstheme="minorHAnsi"/>
          <w:color w:val="auto"/>
          <w:sz w:val="20"/>
        </w:rPr>
        <w:t>TNS Indonesia,</w:t>
      </w:r>
      <w:r w:rsidRPr="00753097">
        <w:rPr>
          <w:rFonts w:asciiTheme="minorHAnsi" w:hAnsiTheme="minorHAnsi" w:cstheme="minorHAnsi"/>
          <w:color w:val="auto"/>
          <w:sz w:val="20"/>
        </w:rPr>
        <w:br/>
      </w:r>
      <w:r w:rsidRPr="00753097">
        <w:rPr>
          <w:rFonts w:asciiTheme="minorHAnsi" w:hAnsiTheme="minorHAnsi" w:cstheme="minorHAnsi"/>
          <w:color w:val="auto"/>
          <w:sz w:val="20"/>
          <w:szCs w:val="16"/>
        </w:rPr>
        <w:t xml:space="preserve">Wisma Metropolitan II. 7th Floor </w:t>
      </w:r>
      <w:r w:rsidRPr="00753097">
        <w:rPr>
          <w:rFonts w:asciiTheme="minorHAnsi" w:hAnsiTheme="minorHAnsi" w:cstheme="minorHAnsi"/>
          <w:color w:val="auto"/>
          <w:sz w:val="20"/>
          <w:szCs w:val="16"/>
        </w:rPr>
        <w:br/>
        <w:t xml:space="preserve">Jln. Jenderal Sudirman Kav. 29-31 </w:t>
      </w:r>
      <w:r w:rsidRPr="00753097">
        <w:rPr>
          <w:rFonts w:asciiTheme="minorHAnsi" w:hAnsiTheme="minorHAnsi" w:cstheme="minorHAnsi"/>
          <w:color w:val="auto"/>
          <w:sz w:val="20"/>
          <w:szCs w:val="16"/>
        </w:rPr>
        <w:br/>
        <w:t xml:space="preserve">Jakarta </w:t>
      </w:r>
      <w:r w:rsidRPr="00753097">
        <w:rPr>
          <w:rFonts w:asciiTheme="minorHAnsi" w:hAnsiTheme="minorHAnsi" w:cstheme="minorHAnsi"/>
          <w:color w:val="auto"/>
          <w:sz w:val="20"/>
          <w:szCs w:val="16"/>
        </w:rPr>
        <w:br/>
      </w:r>
      <w:r w:rsidRPr="00753097">
        <w:rPr>
          <w:rFonts w:asciiTheme="minorHAnsi" w:hAnsiTheme="minorHAnsi" w:cstheme="minorHAnsi"/>
          <w:color w:val="auto"/>
          <w:sz w:val="20"/>
          <w:szCs w:val="20"/>
        </w:rPr>
        <w:t xml:space="preserve">12920 </w:t>
      </w:r>
      <w:r w:rsidRPr="00753097">
        <w:rPr>
          <w:rFonts w:asciiTheme="minorHAnsi" w:hAnsiTheme="minorHAnsi" w:cstheme="minorHAnsi"/>
          <w:color w:val="auto"/>
          <w:sz w:val="20"/>
          <w:szCs w:val="20"/>
        </w:rPr>
        <w:br/>
        <w:t>Indonesia</w:t>
      </w:r>
      <w:r w:rsidRPr="00753097">
        <w:rPr>
          <w:rFonts w:asciiTheme="minorHAnsi" w:hAnsiTheme="minorHAnsi" w:cstheme="minorHAnsi"/>
          <w:color w:val="auto"/>
          <w:szCs w:val="16"/>
        </w:rPr>
        <w:t xml:space="preserve"> </w:t>
      </w:r>
    </w:p>
    <w:p w:rsidR="00783040" w:rsidRPr="00753097" w:rsidRDefault="00783040" w:rsidP="006E54F2">
      <w:pPr>
        <w:pStyle w:val="mrSeparator"/>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__ </w:t>
      </w:r>
      <w:r w:rsidR="00B90C4A">
        <w:rPr>
          <w:rFonts w:asciiTheme="minorHAnsi" w:hAnsiTheme="minorHAnsi" w:cstheme="minorHAnsi"/>
          <w:color w:val="auto"/>
          <w:sz w:val="20"/>
          <w:szCs w:val="20"/>
        </w:rPr>
        <w:t>Agustus</w:t>
      </w:r>
      <w:r w:rsidR="00B90C4A"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2015.</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color w:val="auto"/>
          <w:sz w:val="20"/>
        </w:rPr>
        <w:t>Yth. Bapak/ Ibu</w:t>
      </w:r>
      <w:r w:rsidRPr="00753097">
        <w:rPr>
          <w:rFonts w:asciiTheme="minorHAnsi" w:hAnsiTheme="minorHAnsi" w:cstheme="minorHAnsi"/>
          <w:color w:val="auto"/>
          <w:sz w:val="24"/>
          <w:szCs w:val="20"/>
        </w:rPr>
        <w:t xml:space="preserve"> </w:t>
      </w:r>
      <w:r w:rsidRPr="00753097">
        <w:rPr>
          <w:rFonts w:asciiTheme="minorHAnsi" w:hAnsiTheme="minorHAnsi" w:cstheme="minorHAnsi"/>
          <w:i/>
          <w:color w:val="auto"/>
          <w:szCs w:val="20"/>
        </w:rPr>
        <w:t>Dear Sir/ Madam,</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rPr>
          <w:rFonts w:asciiTheme="minorHAnsi" w:hAnsiTheme="minorHAnsi" w:cstheme="minorHAnsi"/>
          <w:b/>
          <w:color w:val="auto"/>
          <w:sz w:val="20"/>
        </w:rPr>
      </w:pPr>
      <w:r w:rsidRPr="00753097">
        <w:rPr>
          <w:rFonts w:asciiTheme="minorHAnsi" w:hAnsiTheme="minorHAnsi" w:cstheme="minorHAnsi"/>
          <w:b/>
          <w:color w:val="auto"/>
          <w:sz w:val="20"/>
        </w:rPr>
        <w:t xml:space="preserve">RE: DFS TRACKER |Survey mengenai ponsel dan layanan lainnya yang digunakan orang-orang </w:t>
      </w:r>
    </w:p>
    <w:p w:rsidR="00783040" w:rsidRPr="00753097" w:rsidRDefault="00783040" w:rsidP="006E54F2">
      <w:pPr>
        <w:pStyle w:val="mrSeparator"/>
        <w:rPr>
          <w:rFonts w:asciiTheme="minorHAnsi" w:hAnsiTheme="minorHAnsi" w:cstheme="minorHAnsi"/>
          <w:b/>
          <w:i/>
          <w:color w:val="auto"/>
          <w:szCs w:val="20"/>
        </w:rPr>
      </w:pPr>
      <w:r w:rsidRPr="00753097">
        <w:rPr>
          <w:rFonts w:asciiTheme="minorHAnsi" w:hAnsiTheme="minorHAnsi" w:cstheme="minorHAnsi"/>
          <w:b/>
          <w:i/>
          <w:color w:val="auto"/>
          <w:szCs w:val="20"/>
        </w:rPr>
        <w:t>RE: DFS TRACKER | Survey on mobile phones and other services that people use</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jc w:val="both"/>
        <w:rPr>
          <w:rFonts w:asciiTheme="minorHAnsi" w:hAnsiTheme="minorHAnsi" w:cstheme="minorHAnsi"/>
          <w:color w:val="auto"/>
          <w:sz w:val="20"/>
        </w:rPr>
      </w:pPr>
      <w:r w:rsidRPr="00753097">
        <w:rPr>
          <w:rFonts w:asciiTheme="minorHAnsi" w:hAnsiTheme="minorHAnsi" w:cstheme="minorHAnsi"/>
          <w:color w:val="auto"/>
          <w:sz w:val="20"/>
        </w:rPr>
        <w:t xml:space="preserve">Terima kasih atas persetujuan Anda terhadap putra/ putri Anda untuk ambil bagian dalam survey mengenai ponsel dan layanan lainnya yang digunakan orang-orang. Harap dicatat bahwa putri Anda / anak </w:t>
      </w:r>
      <w:r w:rsidRPr="00753097">
        <w:rPr>
          <w:rFonts w:asciiTheme="minorHAnsi" w:hAnsiTheme="minorHAnsi" w:cstheme="minorHAnsi"/>
          <w:b/>
          <w:color w:val="auto"/>
          <w:sz w:val="20"/>
        </w:rPr>
        <w:t>TIDAK</w:t>
      </w:r>
      <w:r w:rsidRPr="00753097">
        <w:rPr>
          <w:rFonts w:asciiTheme="minorHAnsi" w:hAnsiTheme="minorHAnsi" w:cstheme="minorHAnsi"/>
          <w:color w:val="auto"/>
          <w:sz w:val="20"/>
        </w:rPr>
        <w:t xml:space="preserve"> diperbolehkan untuk mengambil bagian dalam survei ini jika kita tidak memiliki persetujuan Anda dalam bentuk tanda tangan di bawah ini. Harap bubuhkan tanda tangan Anda di bawah ini.</w:t>
      </w:r>
    </w:p>
    <w:p w:rsidR="00783040" w:rsidRPr="00753097" w:rsidRDefault="00783040" w:rsidP="006E54F2">
      <w:pPr>
        <w:pStyle w:val="mrSeparator"/>
        <w:rPr>
          <w:rFonts w:asciiTheme="minorHAnsi" w:hAnsiTheme="minorHAnsi" w:cstheme="minorHAnsi"/>
          <w:color w:val="auto"/>
          <w:sz w:val="20"/>
        </w:rPr>
      </w:pPr>
    </w:p>
    <w:p w:rsidR="00783040" w:rsidRPr="00753097" w:rsidRDefault="00783040" w:rsidP="006E54F2">
      <w:pPr>
        <w:pStyle w:val="mrSeparator"/>
        <w:rPr>
          <w:rFonts w:asciiTheme="minorHAnsi" w:hAnsiTheme="minorHAnsi" w:cstheme="minorHAnsi"/>
          <w:color w:val="auto"/>
          <w:sz w:val="20"/>
        </w:rPr>
      </w:pPr>
      <w:r w:rsidRPr="00753097">
        <w:rPr>
          <w:rFonts w:asciiTheme="minorHAnsi" w:hAnsiTheme="minorHAnsi" w:cstheme="minorHAnsi"/>
          <w:color w:val="auto"/>
          <w:sz w:val="20"/>
        </w:rPr>
        <w:t>Saya telah membaca dan memahami seluruh dokumen (yang telah dijelaskan kepada saya secara lebih jauh) dan telah sepakat untuk mengizinkan putra/ putri saya untuk berpartisipasi dalam penelitian yang dilakukan oleh TNS.</w:t>
      </w:r>
    </w:p>
    <w:p w:rsidR="00783040" w:rsidRPr="00753097" w:rsidRDefault="00783040" w:rsidP="006E54F2">
      <w:pPr>
        <w:pStyle w:val="mrSeparator"/>
        <w:rPr>
          <w:rFonts w:asciiTheme="minorHAnsi" w:hAnsiTheme="minorHAnsi" w:cstheme="minorHAnsi"/>
          <w:color w:val="auto"/>
          <w:sz w:val="24"/>
        </w:rPr>
      </w:pP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 xml:space="preserve">Thank you for agreeing to have your daughter/ son take part in this survey on </w:t>
      </w:r>
      <w:r w:rsidRPr="00753097">
        <w:rPr>
          <w:rFonts w:asciiTheme="minorHAnsi" w:hAnsiTheme="minorHAnsi" w:cstheme="minorHAnsi"/>
          <w:i/>
          <w:color w:val="auto"/>
          <w:szCs w:val="20"/>
          <w:lang w:val="en-US"/>
        </w:rPr>
        <w:t>mobile phones and other services that people use</w:t>
      </w:r>
      <w:r w:rsidRPr="00753097">
        <w:rPr>
          <w:rFonts w:asciiTheme="minorHAnsi" w:hAnsiTheme="minorHAnsi" w:cstheme="minorHAnsi"/>
          <w:i/>
          <w:color w:val="auto"/>
          <w:szCs w:val="20"/>
        </w:rPr>
        <w:t>/</w:t>
      </w: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 xml:space="preserve">Please note that your daughter/ son is </w:t>
      </w:r>
      <w:r w:rsidRPr="00753097">
        <w:rPr>
          <w:rFonts w:asciiTheme="minorHAnsi" w:hAnsiTheme="minorHAnsi" w:cstheme="minorHAnsi"/>
          <w:b/>
          <w:i/>
          <w:color w:val="auto"/>
          <w:szCs w:val="20"/>
        </w:rPr>
        <w:t>NOT</w:t>
      </w:r>
      <w:r w:rsidRPr="00753097">
        <w:rPr>
          <w:rFonts w:asciiTheme="minorHAnsi" w:hAnsiTheme="minorHAnsi" w:cstheme="minorHAnsi"/>
          <w:i/>
          <w:color w:val="auto"/>
          <w:szCs w:val="20"/>
        </w:rPr>
        <w:t xml:space="preserve"> allowed to take part in the survey if we do not have your consent in the form of a signature below. </w:t>
      </w: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Please do sign below</w:t>
      </w: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I have read and understood the entire document (which has further been explained to me) and have agreed to have my daughter/ son participate in the research conducted by TNS Indonesia.</w:t>
      </w:r>
    </w:p>
    <w:p w:rsidR="00783040" w:rsidRPr="00753097" w:rsidRDefault="00783040" w:rsidP="006E54F2">
      <w:pPr>
        <w:pStyle w:val="mrSeparator"/>
        <w:rPr>
          <w:rFonts w:asciiTheme="minorHAnsi" w:hAnsiTheme="minorHAnsi" w:cstheme="minorHAnsi"/>
          <w:color w:val="auto"/>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693"/>
        <w:gridCol w:w="4499"/>
      </w:tblGrid>
      <w:tr w:rsidR="00783040" w:rsidRPr="00753097" w:rsidTr="00783040">
        <w:trPr>
          <w:trHeight w:val="548"/>
          <w:jc w:val="center"/>
        </w:trPr>
        <w:tc>
          <w:tcPr>
            <w:tcW w:w="2637" w:type="dxa"/>
            <w:shd w:val="clear" w:color="auto" w:fill="auto"/>
            <w:vAlign w:val="center"/>
          </w:tcPr>
          <w:p w:rsidR="00783040" w:rsidRPr="00753097" w:rsidRDefault="00783040" w:rsidP="006E54F2">
            <w:pPr>
              <w:spacing w:after="0"/>
              <w:jc w:val="center"/>
              <w:rPr>
                <w:rFonts w:asciiTheme="minorHAnsi" w:hAnsiTheme="minorHAnsi" w:cstheme="minorHAnsi"/>
                <w:b/>
                <w:color w:val="000000"/>
                <w:sz w:val="20"/>
                <w:szCs w:val="20"/>
              </w:rPr>
            </w:pPr>
            <w:r w:rsidRPr="00753097">
              <w:rPr>
                <w:rFonts w:asciiTheme="minorHAnsi" w:hAnsiTheme="minorHAnsi" w:cstheme="minorHAnsi"/>
                <w:b/>
                <w:color w:val="000000"/>
                <w:sz w:val="20"/>
                <w:szCs w:val="20"/>
              </w:rPr>
              <w:t xml:space="preserve">Menolak </w:t>
            </w:r>
            <w:r w:rsidRPr="00753097">
              <w:rPr>
                <w:rFonts w:asciiTheme="minorHAnsi" w:hAnsiTheme="minorHAnsi" w:cstheme="minorHAnsi"/>
                <w:b/>
                <w:i/>
                <w:color w:val="000000"/>
                <w:sz w:val="16"/>
                <w:szCs w:val="20"/>
              </w:rPr>
              <w:t>Refused Consent</w:t>
            </w:r>
          </w:p>
        </w:tc>
        <w:tc>
          <w:tcPr>
            <w:tcW w:w="693" w:type="dxa"/>
            <w:shd w:val="clear" w:color="auto" w:fill="auto"/>
            <w:vAlign w:val="center"/>
          </w:tcPr>
          <w:p w:rsidR="00783040" w:rsidRPr="00753097" w:rsidRDefault="00783040" w:rsidP="006E54F2">
            <w:pPr>
              <w:spacing w:after="0"/>
              <w:jc w:val="center"/>
              <w:rPr>
                <w:rFonts w:asciiTheme="minorHAnsi" w:hAnsiTheme="minorHAnsi" w:cstheme="minorHAnsi"/>
                <w:color w:val="000000"/>
                <w:sz w:val="20"/>
                <w:szCs w:val="20"/>
                <w:lang w:bidi="bn-IN"/>
              </w:rPr>
            </w:pPr>
            <w:r w:rsidRPr="00753097">
              <w:rPr>
                <w:rFonts w:asciiTheme="minorHAnsi" w:hAnsiTheme="minorHAnsi" w:cstheme="minorHAnsi"/>
                <w:color w:val="000000"/>
                <w:sz w:val="20"/>
                <w:szCs w:val="20"/>
                <w:lang w:bidi="bn-IN"/>
              </w:rPr>
              <w:t>1</w:t>
            </w:r>
          </w:p>
        </w:tc>
        <w:tc>
          <w:tcPr>
            <w:tcW w:w="4499" w:type="dxa"/>
            <w:shd w:val="clear" w:color="auto" w:fill="auto"/>
            <w:vAlign w:val="center"/>
          </w:tcPr>
          <w:p w:rsidR="00783040" w:rsidRPr="00753097" w:rsidRDefault="00783040" w:rsidP="006E54F2">
            <w:pPr>
              <w:spacing w:after="0"/>
              <w:jc w:val="center"/>
              <w:rPr>
                <w:rFonts w:asciiTheme="minorHAnsi" w:hAnsiTheme="minorHAnsi" w:cstheme="minorHAnsi"/>
                <w:i/>
                <w:color w:val="000000"/>
                <w:sz w:val="16"/>
                <w:szCs w:val="20"/>
              </w:rPr>
            </w:pPr>
            <w:r w:rsidRPr="00753097">
              <w:rPr>
                <w:rFonts w:asciiTheme="minorHAnsi" w:hAnsiTheme="minorHAnsi" w:cstheme="minorHAnsi"/>
                <w:color w:val="000000"/>
                <w:sz w:val="20"/>
                <w:szCs w:val="20"/>
              </w:rPr>
              <w:t xml:space="preserve">STOP </w:t>
            </w:r>
            <w:r w:rsidRPr="00753097">
              <w:rPr>
                <w:rFonts w:asciiTheme="minorHAnsi" w:hAnsiTheme="minorHAnsi" w:cstheme="minorHAnsi"/>
                <w:i/>
                <w:color w:val="000000"/>
                <w:sz w:val="16"/>
                <w:szCs w:val="20"/>
              </w:rPr>
              <w:t>Thank &amp; Close</w:t>
            </w:r>
          </w:p>
        </w:tc>
      </w:tr>
      <w:tr w:rsidR="00783040" w:rsidRPr="00753097" w:rsidTr="00783040">
        <w:trPr>
          <w:jc w:val="center"/>
        </w:trPr>
        <w:tc>
          <w:tcPr>
            <w:tcW w:w="2637" w:type="dxa"/>
            <w:shd w:val="clear" w:color="auto" w:fill="auto"/>
            <w:vAlign w:val="center"/>
          </w:tcPr>
          <w:p w:rsidR="00783040" w:rsidRPr="00753097" w:rsidRDefault="00783040">
            <w:pPr>
              <w:spacing w:after="0"/>
              <w:jc w:val="center"/>
              <w:rPr>
                <w:rFonts w:asciiTheme="minorHAnsi" w:hAnsiTheme="minorHAnsi" w:cstheme="minorHAnsi"/>
                <w:b/>
                <w:color w:val="000000"/>
                <w:sz w:val="20"/>
                <w:szCs w:val="20"/>
              </w:rPr>
            </w:pPr>
            <w:r w:rsidRPr="00753097">
              <w:rPr>
                <w:rFonts w:asciiTheme="minorHAnsi" w:hAnsiTheme="minorHAnsi" w:cstheme="minorHAnsi"/>
                <w:b/>
                <w:color w:val="000000"/>
                <w:sz w:val="20"/>
                <w:szCs w:val="20"/>
              </w:rPr>
              <w:t xml:space="preserve">Setuju </w:t>
            </w:r>
            <w:r w:rsidRPr="00753097">
              <w:rPr>
                <w:rFonts w:asciiTheme="minorHAnsi" w:hAnsiTheme="minorHAnsi" w:cstheme="minorHAnsi"/>
                <w:b/>
                <w:i/>
                <w:color w:val="000000"/>
                <w:sz w:val="16"/>
                <w:szCs w:val="20"/>
              </w:rPr>
              <w:t>Granted Consent</w:t>
            </w:r>
          </w:p>
        </w:tc>
        <w:tc>
          <w:tcPr>
            <w:tcW w:w="693" w:type="dxa"/>
            <w:shd w:val="clear" w:color="auto" w:fill="auto"/>
            <w:vAlign w:val="center"/>
          </w:tcPr>
          <w:p w:rsidR="00783040" w:rsidRPr="00753097" w:rsidRDefault="00783040" w:rsidP="006E54F2">
            <w:pPr>
              <w:spacing w:after="0"/>
              <w:jc w:val="center"/>
              <w:rPr>
                <w:rFonts w:asciiTheme="minorHAnsi" w:hAnsiTheme="minorHAnsi" w:cstheme="minorHAnsi"/>
                <w:color w:val="000000"/>
                <w:sz w:val="20"/>
                <w:szCs w:val="20"/>
              </w:rPr>
            </w:pPr>
            <w:r w:rsidRPr="00753097">
              <w:rPr>
                <w:rFonts w:asciiTheme="minorHAnsi" w:hAnsiTheme="minorHAnsi" w:cstheme="minorHAnsi"/>
                <w:color w:val="000000"/>
                <w:sz w:val="20"/>
                <w:szCs w:val="20"/>
              </w:rPr>
              <w:t>2</w:t>
            </w:r>
          </w:p>
        </w:tc>
        <w:tc>
          <w:tcPr>
            <w:tcW w:w="4499" w:type="dxa"/>
            <w:shd w:val="clear" w:color="auto" w:fill="auto"/>
            <w:vAlign w:val="center"/>
          </w:tcPr>
          <w:p w:rsidR="00783040" w:rsidRPr="00753097" w:rsidRDefault="00783040">
            <w:pPr>
              <w:spacing w:after="0"/>
              <w:jc w:val="center"/>
              <w:rPr>
                <w:rFonts w:asciiTheme="minorHAnsi" w:hAnsiTheme="minorHAnsi" w:cstheme="minorHAnsi"/>
                <w:color w:val="000000"/>
                <w:sz w:val="20"/>
                <w:szCs w:val="20"/>
              </w:rPr>
            </w:pPr>
            <w:r w:rsidRPr="00753097">
              <w:rPr>
                <w:rFonts w:asciiTheme="minorHAnsi" w:hAnsiTheme="minorHAnsi" w:cstheme="minorHAnsi"/>
                <w:color w:val="000000"/>
                <w:sz w:val="20"/>
                <w:szCs w:val="20"/>
              </w:rPr>
              <w:t xml:space="preserve">Memberikan tanda tangan di bagian bawah ini </w:t>
            </w:r>
            <w:r w:rsidRPr="00753097">
              <w:rPr>
                <w:rFonts w:asciiTheme="minorHAnsi" w:hAnsiTheme="minorHAnsi" w:cstheme="minorHAnsi"/>
                <w:i/>
                <w:color w:val="000000"/>
                <w:sz w:val="16"/>
                <w:szCs w:val="20"/>
              </w:rPr>
              <w:t>Complete Signature Section Below</w:t>
            </w:r>
          </w:p>
        </w:tc>
      </w:tr>
    </w:tbl>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Nama </w:t>
      </w:r>
      <w:r w:rsidRPr="00753097">
        <w:rPr>
          <w:rFonts w:asciiTheme="minorHAnsi" w:hAnsiTheme="minorHAnsi" w:cstheme="minorHAnsi"/>
          <w:i/>
          <w:color w:val="auto"/>
          <w:szCs w:val="20"/>
        </w:rPr>
        <w:t>Name</w:t>
      </w:r>
      <w:r w:rsidRPr="00753097">
        <w:rPr>
          <w:rFonts w:asciiTheme="minorHAnsi" w:hAnsiTheme="minorHAnsi" w:cstheme="minorHAnsi"/>
          <w:color w:val="auto"/>
          <w:sz w:val="20"/>
          <w:szCs w:val="20"/>
        </w:rPr>
        <w:t>...................................................................................</w:t>
      </w:r>
    </w:p>
    <w:p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Hubungan dengan respondent </w:t>
      </w:r>
      <w:r w:rsidRPr="00753097">
        <w:rPr>
          <w:rFonts w:asciiTheme="minorHAnsi" w:hAnsiTheme="minorHAnsi" w:cstheme="minorHAnsi"/>
          <w:i/>
          <w:color w:val="auto"/>
          <w:szCs w:val="20"/>
        </w:rPr>
        <w:t>Relation to Minor</w:t>
      </w:r>
      <w:r w:rsidRPr="00753097">
        <w:rPr>
          <w:rFonts w:asciiTheme="minorHAnsi" w:hAnsiTheme="minorHAnsi" w:cstheme="minorHAnsi"/>
          <w:color w:val="auto"/>
          <w:sz w:val="20"/>
          <w:szCs w:val="20"/>
        </w:rPr>
        <w:t>.....................................................................ID............................</w:t>
      </w:r>
    </w:p>
    <w:p w:rsidR="00783040" w:rsidRPr="00753097" w:rsidRDefault="00783040" w:rsidP="006E54F2">
      <w:pPr>
        <w:pStyle w:val="mrSeparator"/>
        <w:ind w:left="270"/>
        <w:rPr>
          <w:rFonts w:asciiTheme="minorHAnsi" w:hAnsiTheme="minorHAnsi" w:cstheme="minorHAnsi"/>
          <w:color w:val="auto"/>
          <w:sz w:val="20"/>
          <w:szCs w:val="20"/>
        </w:rPr>
      </w:pPr>
    </w:p>
    <w:p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Tanda tangan </w:t>
      </w:r>
      <w:r w:rsidRPr="00753097">
        <w:rPr>
          <w:rFonts w:asciiTheme="minorHAnsi" w:hAnsiTheme="minorHAnsi" w:cstheme="minorHAnsi"/>
          <w:i/>
          <w:color w:val="auto"/>
          <w:szCs w:val="20"/>
        </w:rPr>
        <w:t>Signature</w:t>
      </w:r>
      <w:r w:rsidRPr="00753097">
        <w:rPr>
          <w:rFonts w:asciiTheme="minorHAnsi" w:hAnsiTheme="minorHAnsi" w:cstheme="minorHAnsi"/>
          <w:color w:val="auto"/>
          <w:sz w:val="20"/>
          <w:szCs w:val="20"/>
        </w:rPr>
        <w:t>..............................................................................</w:t>
      </w:r>
    </w:p>
    <w:p w:rsidR="00783040" w:rsidRPr="00753097" w:rsidRDefault="00783040" w:rsidP="006E54F2">
      <w:pPr>
        <w:pStyle w:val="mrSeparator"/>
        <w:ind w:left="27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Tanggal </w:t>
      </w:r>
      <w:r w:rsidRPr="00753097">
        <w:rPr>
          <w:rFonts w:asciiTheme="minorHAnsi" w:hAnsiTheme="minorHAnsi" w:cstheme="minorHAnsi"/>
          <w:i/>
          <w:color w:val="auto"/>
          <w:szCs w:val="20"/>
        </w:rPr>
        <w:t>Date</w:t>
      </w:r>
      <w:r w:rsidRPr="00753097">
        <w:rPr>
          <w:rFonts w:asciiTheme="minorHAnsi" w:hAnsiTheme="minorHAnsi" w:cstheme="minorHAnsi"/>
          <w:color w:val="auto"/>
          <w:sz w:val="20"/>
          <w:szCs w:val="20"/>
        </w:rPr>
        <w:t>......................................................................................</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color w:val="auto"/>
          <w:sz w:val="20"/>
          <w:szCs w:val="20"/>
        </w:rPr>
        <w:t xml:space="preserve">Jika Anda memiliki pertanyaan mengenai penelitian ini, mohon hubungi </w:t>
      </w:r>
      <w:r w:rsidRPr="00753097">
        <w:rPr>
          <w:rFonts w:asciiTheme="minorHAnsi" w:hAnsiTheme="minorHAnsi" w:cstheme="minorHAnsi"/>
          <w:i/>
          <w:color w:val="auto"/>
          <w:szCs w:val="20"/>
        </w:rPr>
        <w:t>If you have any queries at all regarding this research, please contact</w:t>
      </w:r>
    </w:p>
    <w:p w:rsidR="00783040" w:rsidRPr="00753097" w:rsidRDefault="00783040" w:rsidP="006E54F2">
      <w:pPr>
        <w:pStyle w:val="mrSeparator"/>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8"/>
      </w:tblGrid>
      <w:tr w:rsidR="00783040" w:rsidRPr="00753097" w:rsidTr="005D35BF">
        <w:trPr>
          <w:trHeight w:val="350"/>
        </w:trPr>
        <w:tc>
          <w:tcPr>
            <w:tcW w:w="80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3040" w:rsidRPr="00753097" w:rsidRDefault="00783040" w:rsidP="006E54F2">
            <w:pPr>
              <w:pStyle w:val="mrSeparator"/>
              <w:jc w:val="center"/>
              <w:rPr>
                <w:rFonts w:asciiTheme="minorHAnsi" w:hAnsiTheme="minorHAnsi" w:cstheme="minorHAnsi"/>
                <w:b/>
                <w:color w:val="auto"/>
                <w:sz w:val="24"/>
                <w:szCs w:val="24"/>
              </w:rPr>
            </w:pPr>
            <w:r w:rsidRPr="00753097">
              <w:rPr>
                <w:rFonts w:asciiTheme="minorHAnsi" w:hAnsiTheme="minorHAnsi" w:cstheme="minorHAnsi"/>
                <w:b/>
                <w:color w:val="auto"/>
                <w:sz w:val="24"/>
                <w:szCs w:val="24"/>
              </w:rPr>
              <w:t xml:space="preserve">Project Manager: </w:t>
            </w:r>
          </w:p>
          <w:p w:rsidR="00783040" w:rsidRPr="00753097" w:rsidRDefault="00783040" w:rsidP="006E54F2">
            <w:pPr>
              <w:pStyle w:val="mrSeparator"/>
              <w:rPr>
                <w:rFonts w:asciiTheme="minorHAnsi" w:hAnsiTheme="minorHAnsi" w:cstheme="minorHAnsi"/>
                <w:b/>
                <w:color w:val="auto"/>
                <w:sz w:val="24"/>
                <w:szCs w:val="24"/>
              </w:rPr>
            </w:pPr>
          </w:p>
        </w:tc>
      </w:tr>
    </w:tbl>
    <w:p w:rsidR="00783040" w:rsidRPr="00753097" w:rsidRDefault="00783040" w:rsidP="006E54F2">
      <w:pPr>
        <w:pStyle w:val="mrSeparator"/>
        <w:rPr>
          <w:rFonts w:asciiTheme="minorHAnsi" w:hAnsiTheme="minorHAnsi" w:cstheme="minorHAnsi"/>
          <w:color w:val="auto"/>
        </w:rPr>
      </w:pPr>
    </w:p>
    <w:p w:rsidR="00783040" w:rsidRPr="00753097" w:rsidRDefault="00783040" w:rsidP="006E54F2">
      <w:pPr>
        <w:pStyle w:val="mrSeparator"/>
        <w:rPr>
          <w:rFonts w:asciiTheme="minorHAnsi" w:hAnsiTheme="minorHAnsi" w:cstheme="minorHAnsi"/>
          <w:color w:val="auto"/>
          <w:sz w:val="20"/>
        </w:rPr>
      </w:pPr>
      <w:r w:rsidRPr="00753097">
        <w:rPr>
          <w:rFonts w:asciiTheme="minorHAnsi" w:hAnsiTheme="minorHAnsi" w:cstheme="minorHAnsi"/>
          <w:color w:val="auto"/>
          <w:sz w:val="20"/>
        </w:rPr>
        <w:t>Atau telepon kantor TNS Indonesia di Jakarta (</w:t>
      </w:r>
      <w:r w:rsidRPr="00753097">
        <w:rPr>
          <w:rFonts w:asciiTheme="minorHAnsi" w:hAnsiTheme="minorHAnsi" w:cstheme="minorHAnsi"/>
          <w:bCs/>
          <w:color w:val="auto"/>
          <w:sz w:val="20"/>
          <w:lang w:val="en-ZA"/>
        </w:rPr>
        <w:t>Tel</w:t>
      </w:r>
      <w:r w:rsidRPr="00753097">
        <w:rPr>
          <w:rFonts w:asciiTheme="minorHAnsi" w:hAnsiTheme="minorHAnsi" w:cstheme="minorHAnsi"/>
          <w:color w:val="auto"/>
          <w:sz w:val="20"/>
          <w:lang w:val="en-ZA"/>
        </w:rPr>
        <w:t xml:space="preserve"> +62 (0)21 252 6022</w:t>
      </w:r>
      <w:r w:rsidRPr="00753097">
        <w:rPr>
          <w:rFonts w:asciiTheme="minorHAnsi" w:hAnsiTheme="minorHAnsi" w:cstheme="minorHAnsi"/>
          <w:color w:val="auto"/>
          <w:sz w:val="20"/>
        </w:rPr>
        <w:t>).</w:t>
      </w:r>
    </w:p>
    <w:p w:rsidR="00783040" w:rsidRPr="00753097" w:rsidRDefault="00783040" w:rsidP="006E54F2">
      <w:pPr>
        <w:pStyle w:val="mrSeparator"/>
        <w:rPr>
          <w:rFonts w:asciiTheme="minorHAnsi" w:hAnsiTheme="minorHAnsi" w:cstheme="minorHAnsi"/>
          <w:i/>
          <w:color w:val="auto"/>
          <w:szCs w:val="20"/>
        </w:rPr>
      </w:pPr>
      <w:r w:rsidRPr="00753097">
        <w:rPr>
          <w:rFonts w:asciiTheme="minorHAnsi" w:hAnsiTheme="minorHAnsi" w:cstheme="minorHAnsi"/>
          <w:i/>
          <w:color w:val="auto"/>
          <w:szCs w:val="20"/>
        </w:rPr>
        <w:t>Or call the TNS Indonesia offices in Jakarta (Tel +62 (0)21 252 6022).</w:t>
      </w:r>
    </w:p>
    <w:p w:rsidR="00783040" w:rsidRPr="00753097" w:rsidRDefault="00783040" w:rsidP="006E54F2">
      <w:pPr>
        <w:pStyle w:val="mrSeparator"/>
        <w:rPr>
          <w:rFonts w:asciiTheme="minorHAnsi" w:hAnsiTheme="minorHAnsi" w:cstheme="minorHAnsi"/>
          <w:color w:val="auto"/>
          <w:sz w:val="20"/>
          <w:szCs w:val="20"/>
        </w:rPr>
      </w:pPr>
    </w:p>
    <w:p w:rsidR="00783040" w:rsidRPr="00753097" w:rsidRDefault="00783040" w:rsidP="006E54F2">
      <w:pPr>
        <w:pStyle w:val="mrSeparator"/>
        <w:rPr>
          <w:rFonts w:asciiTheme="minorHAnsi" w:hAnsiTheme="minorHAnsi" w:cstheme="minorHAnsi"/>
          <w:i/>
          <w:color w:val="auto"/>
          <w:sz w:val="12"/>
        </w:rPr>
      </w:pPr>
      <w:r w:rsidRPr="00753097">
        <w:rPr>
          <w:rFonts w:asciiTheme="minorHAnsi" w:hAnsiTheme="minorHAnsi" w:cstheme="minorHAnsi"/>
          <w:color w:val="auto"/>
          <w:sz w:val="20"/>
        </w:rPr>
        <w:t xml:space="preserve">Terima kasih banyak untuk bantuan dan dukungan Anda </w:t>
      </w:r>
      <w:r w:rsidRPr="00753097">
        <w:rPr>
          <w:rFonts w:asciiTheme="minorHAnsi" w:hAnsiTheme="minorHAnsi" w:cstheme="minorHAnsi"/>
          <w:i/>
          <w:color w:val="auto"/>
          <w:szCs w:val="20"/>
        </w:rPr>
        <w:t>Thank you very much for your help and support</w:t>
      </w:r>
    </w:p>
    <w:p w:rsidR="00B90C4A" w:rsidRDefault="00783040" w:rsidP="006E54F2">
      <w:pPr>
        <w:pStyle w:val="mrSeparator"/>
        <w:rPr>
          <w:rFonts w:asciiTheme="minorHAnsi" w:hAnsiTheme="minorHAnsi" w:cstheme="minorHAnsi"/>
          <w:i/>
          <w:color w:val="auto"/>
          <w:szCs w:val="20"/>
          <w:lang w:val="en-US"/>
        </w:rPr>
      </w:pPr>
      <w:r w:rsidRPr="00753097">
        <w:rPr>
          <w:rFonts w:asciiTheme="minorHAnsi" w:hAnsiTheme="minorHAnsi" w:cstheme="minorHAnsi"/>
          <w:color w:val="auto"/>
          <w:sz w:val="20"/>
          <w:szCs w:val="20"/>
          <w:lang w:val="en-US"/>
        </w:rPr>
        <w:t xml:space="preserve">Dengan hormat </w:t>
      </w:r>
      <w:r w:rsidRPr="00753097">
        <w:rPr>
          <w:rFonts w:asciiTheme="minorHAnsi" w:hAnsiTheme="minorHAnsi" w:cstheme="minorHAnsi"/>
          <w:i/>
          <w:color w:val="auto"/>
          <w:szCs w:val="20"/>
          <w:lang w:val="en-US"/>
        </w:rPr>
        <w:t>Yours sincerely</w:t>
      </w:r>
    </w:p>
    <w:p w:rsidR="00B90C4A" w:rsidRDefault="00B90C4A">
      <w:pPr>
        <w:rPr>
          <w:rFonts w:asciiTheme="minorHAnsi" w:eastAsia="Times New Roman" w:hAnsiTheme="minorHAnsi" w:cstheme="minorHAnsi"/>
          <w:i/>
          <w:sz w:val="16"/>
          <w:szCs w:val="20"/>
        </w:rPr>
      </w:pPr>
      <w:r>
        <w:rPr>
          <w:rFonts w:asciiTheme="minorHAnsi" w:hAnsiTheme="minorHAnsi" w:cstheme="minorHAnsi"/>
          <w:i/>
          <w:szCs w:val="20"/>
        </w:rPr>
        <w:br w:type="page"/>
      </w:r>
    </w:p>
    <w:p w:rsidR="00783040" w:rsidRPr="00753097" w:rsidRDefault="00783040" w:rsidP="006E54F2">
      <w:pPr>
        <w:pStyle w:val="mrSeparator"/>
        <w:rPr>
          <w:rFonts w:asciiTheme="minorHAnsi" w:hAnsiTheme="minorHAnsi" w:cstheme="minorHAnsi"/>
          <w:color w:val="auto"/>
          <w:sz w:val="20"/>
          <w:szCs w:val="20"/>
          <w:lang w:val="en-US"/>
        </w:rPr>
      </w:pPr>
    </w:p>
    <w:tbl>
      <w:tblPr>
        <w:tblStyle w:val="TableGrid"/>
        <w:tblW w:w="0" w:type="auto"/>
        <w:tblLook w:val="04A0" w:firstRow="1" w:lastRow="0" w:firstColumn="1" w:lastColumn="0" w:noHBand="0" w:noVBand="1"/>
      </w:tblPr>
      <w:tblGrid>
        <w:gridCol w:w="10683"/>
      </w:tblGrid>
      <w:tr w:rsidR="00187518" w:rsidRPr="00753097" w:rsidTr="005D35BF">
        <w:tc>
          <w:tcPr>
            <w:tcW w:w="12950" w:type="dxa"/>
            <w:shd w:val="clear" w:color="auto" w:fill="E5B8B7" w:themeFill="accent2" w:themeFillTint="66"/>
          </w:tcPr>
          <w:p w:rsidR="00187518" w:rsidRPr="00753097" w:rsidRDefault="00187518" w:rsidP="006E54F2">
            <w:pPr>
              <w:rPr>
                <w:rFonts w:asciiTheme="minorHAnsi" w:hAnsiTheme="minorHAnsi" w:cstheme="minorHAnsi"/>
                <w:b/>
                <w:sz w:val="20"/>
                <w:szCs w:val="20"/>
              </w:rPr>
            </w:pPr>
            <w:r w:rsidRPr="00753097">
              <w:rPr>
                <w:rFonts w:asciiTheme="minorHAnsi" w:eastAsia="Times New Roman" w:hAnsiTheme="minorHAnsi" w:cstheme="minorHAnsi"/>
                <w:b/>
                <w:sz w:val="20"/>
                <w:szCs w:val="20"/>
              </w:rPr>
              <w:t>BAGIAN I: DEMOGRAFI</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SECTION I: DEMOGRAPHICS</w:t>
            </w:r>
          </w:p>
        </w:tc>
      </w:tr>
      <w:tr w:rsidR="00187518" w:rsidRPr="00753097" w:rsidTr="005D35BF">
        <w:tc>
          <w:tcPr>
            <w:tcW w:w="12950" w:type="dxa"/>
            <w:shd w:val="clear" w:color="auto" w:fill="FABF8F" w:themeFill="accent6" w:themeFillTint="99"/>
          </w:tcPr>
          <w:p w:rsidR="00187518" w:rsidRPr="00753097" w:rsidRDefault="00187518" w:rsidP="006E54F2">
            <w:pPr>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Sub-bagian 1. Karakteristik Demografis Umum </w:t>
            </w:r>
            <w:r w:rsidRPr="00753097">
              <w:rPr>
                <w:rFonts w:asciiTheme="minorHAnsi" w:hAnsiTheme="minorHAnsi" w:cstheme="minorHAnsi"/>
                <w:b/>
                <w:i/>
                <w:sz w:val="16"/>
                <w:szCs w:val="20"/>
              </w:rPr>
              <w:t>Subsection 1.1: General Demographic Characteristics</w:t>
            </w:r>
          </w:p>
        </w:tc>
      </w:tr>
    </w:tbl>
    <w:p w:rsidR="00783040" w:rsidRPr="00753097" w:rsidRDefault="00783040" w:rsidP="006E54F2">
      <w:pPr>
        <w:pStyle w:val="mrSeparator"/>
        <w:rPr>
          <w:rFonts w:asciiTheme="minorHAnsi" w:hAnsiTheme="minorHAnsi" w:cstheme="minorHAnsi"/>
          <w:color w:val="auto"/>
          <w:sz w:val="20"/>
          <w:szCs w:val="20"/>
          <w:lang w:val="en-US"/>
        </w:rPr>
      </w:pPr>
    </w:p>
    <w:p w:rsidR="00C73A71" w:rsidRPr="00AB4D3B" w:rsidRDefault="00C73A71" w:rsidP="006E54F2">
      <w:pPr>
        <w:kinsoku w:val="0"/>
        <w:overflowPunct w:val="0"/>
        <w:spacing w:after="0"/>
        <w:textAlignment w:val="baseline"/>
        <w:rPr>
          <w:rFonts w:asciiTheme="minorHAnsi" w:eastAsia="Times New Roman" w:hAnsiTheme="minorHAnsi" w:cstheme="minorHAnsi"/>
          <w:b/>
          <w:sz w:val="20"/>
          <w:szCs w:val="20"/>
        </w:rPr>
      </w:pPr>
      <w:r w:rsidRPr="00AB4D3B">
        <w:rPr>
          <w:rFonts w:asciiTheme="minorHAnsi" w:eastAsia="Times New Roman" w:hAnsiTheme="minorHAnsi" w:cstheme="minorHAnsi"/>
          <w:b/>
          <w:sz w:val="20"/>
          <w:szCs w:val="20"/>
        </w:rPr>
        <w:t xml:space="preserve">INTERVIEWER BACAKAN: </w:t>
      </w:r>
      <w:r w:rsidR="00B96E9E">
        <w:rPr>
          <w:rFonts w:asciiTheme="minorHAnsi" w:eastAsia="Times New Roman" w:hAnsiTheme="minorHAnsi" w:cstheme="minorHAnsi"/>
          <w:b/>
          <w:sz w:val="20"/>
          <w:szCs w:val="20"/>
        </w:rPr>
        <w:t>“</w:t>
      </w:r>
      <w:r w:rsidRPr="00AB4D3B">
        <w:rPr>
          <w:rFonts w:asciiTheme="minorHAnsi" w:eastAsia="Times New Roman" w:hAnsiTheme="minorHAnsi" w:cstheme="minorHAnsi"/>
          <w:b/>
          <w:sz w:val="20"/>
          <w:szCs w:val="20"/>
        </w:rPr>
        <w:t>SEKARANG KITA AKAN BERBICARA MENGENAI DIRI ANDA DAN RUMAH TANGGA ANDA</w:t>
      </w:r>
      <w:r w:rsidR="00B96E9E">
        <w:rPr>
          <w:rFonts w:asciiTheme="minorHAnsi" w:eastAsia="Times New Roman" w:hAnsiTheme="minorHAnsi" w:cstheme="minorHAnsi"/>
          <w:b/>
          <w:sz w:val="20"/>
          <w:szCs w:val="20"/>
        </w:rPr>
        <w:t>”</w:t>
      </w:r>
    </w:p>
    <w:p w:rsidR="00C73A71" w:rsidRDefault="00C73A71" w:rsidP="006E54F2">
      <w:pPr>
        <w:kinsoku w:val="0"/>
        <w:overflowPunct w:val="0"/>
        <w:spacing w:after="0"/>
        <w:textAlignment w:val="baseline"/>
        <w:rPr>
          <w:rFonts w:asciiTheme="minorHAnsi" w:eastAsia="Times New Roman" w:hAnsiTheme="minorHAnsi" w:cstheme="minorHAnsi"/>
          <w:sz w:val="20"/>
          <w:szCs w:val="20"/>
        </w:rPr>
      </w:pPr>
    </w:p>
    <w:p w:rsidR="00187518" w:rsidRPr="00753097" w:rsidRDefault="00187518"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DG1. Pada tahun berapa Anda lahir? </w:t>
      </w:r>
      <w:r w:rsidRPr="00753097">
        <w:rPr>
          <w:rFonts w:asciiTheme="minorHAnsi" w:eastAsia="Times New Roman" w:hAnsiTheme="minorHAnsi" w:cstheme="minorHAnsi"/>
          <w:i/>
          <w:sz w:val="16"/>
          <w:szCs w:val="20"/>
        </w:rPr>
        <w:t>ASK ALL. What year were you born?</w:t>
      </w:r>
      <w:r w:rsidRPr="00753097">
        <w:rPr>
          <w:rFonts w:asciiTheme="minorHAnsi" w:eastAsia="Times New Roman" w:hAnsiTheme="minorHAnsi" w:cstheme="minorHAnsi"/>
          <w:sz w:val="16"/>
          <w:szCs w:val="20"/>
        </w:rPr>
        <w:t xml:space="preserve"> </w:t>
      </w:r>
    </w:p>
    <w:p w:rsidR="00187518" w:rsidRDefault="00187518" w:rsidP="006E54F2">
      <w:pPr>
        <w:kinsoku w:val="0"/>
        <w:overflowPunct w:val="0"/>
        <w:spacing w:after="0"/>
        <w:ind w:firstLine="72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“________”  (999 untuk Tidak Tahu/ Menolak </w:t>
      </w:r>
      <w:r w:rsidRPr="00753097">
        <w:rPr>
          <w:rFonts w:asciiTheme="minorHAnsi" w:eastAsia="Times New Roman" w:hAnsiTheme="minorHAnsi" w:cstheme="minorHAnsi"/>
          <w:i/>
          <w:sz w:val="16"/>
          <w:szCs w:val="20"/>
        </w:rPr>
        <w:t>999 for DK/Refused</w:t>
      </w:r>
      <w:r w:rsidRPr="00753097">
        <w:rPr>
          <w:rFonts w:asciiTheme="minorHAnsi" w:eastAsia="Times New Roman" w:hAnsiTheme="minorHAnsi" w:cstheme="minorHAnsi"/>
          <w:sz w:val="20"/>
          <w:szCs w:val="20"/>
        </w:rPr>
        <w:t>)</w:t>
      </w:r>
    </w:p>
    <w:p w:rsidR="00553771" w:rsidRPr="00753097" w:rsidRDefault="00553771" w:rsidP="006E54F2">
      <w:pPr>
        <w:kinsoku w:val="0"/>
        <w:overflowPunct w:val="0"/>
        <w:spacing w:after="0"/>
        <w:ind w:firstLine="720"/>
        <w:textAlignment w:val="baseline"/>
        <w:rPr>
          <w:rFonts w:asciiTheme="minorHAnsi" w:eastAsia="Times New Roman" w:hAnsiTheme="minorHAnsi" w:cstheme="minorHAnsi"/>
          <w:sz w:val="20"/>
          <w:szCs w:val="20"/>
        </w:rPr>
      </w:pPr>
    </w:p>
    <w:tbl>
      <w:tblPr>
        <w:tblStyle w:val="TableGrid"/>
        <w:tblW w:w="0" w:type="auto"/>
        <w:jc w:val="center"/>
        <w:tblLook w:val="04A0" w:firstRow="1" w:lastRow="0" w:firstColumn="1" w:lastColumn="0" w:noHBand="0" w:noVBand="1"/>
      </w:tblPr>
      <w:tblGrid>
        <w:gridCol w:w="3978"/>
        <w:gridCol w:w="3978"/>
      </w:tblGrid>
      <w:tr w:rsidR="00DF47B8" w:rsidRPr="00753097" w:rsidTr="00613C81">
        <w:trPr>
          <w:trHeight w:val="368"/>
          <w:jc w:val="center"/>
        </w:trPr>
        <w:tc>
          <w:tcPr>
            <w:tcW w:w="7956" w:type="dxa"/>
            <w:gridSpan w:val="2"/>
          </w:tcPr>
          <w:p w:rsidR="00DF47B8" w:rsidRPr="00753097" w:rsidRDefault="00DF47B8" w:rsidP="006E54F2">
            <w:pPr>
              <w:kinsoku w:val="0"/>
              <w:overflowPunct w:val="0"/>
              <w:textAlignment w:val="baseline"/>
              <w:rPr>
                <w:rFonts w:asciiTheme="minorHAnsi" w:eastAsia="Times New Roman" w:hAnsiTheme="minorHAnsi" w:cstheme="minorHAnsi"/>
                <w:sz w:val="20"/>
                <w:szCs w:val="20"/>
              </w:rPr>
            </w:pPr>
          </w:p>
        </w:tc>
      </w:tr>
      <w:tr w:rsidR="00DF47B8" w:rsidRPr="00753097" w:rsidTr="00613C81">
        <w:trPr>
          <w:trHeight w:val="395"/>
          <w:jc w:val="center"/>
        </w:trPr>
        <w:tc>
          <w:tcPr>
            <w:tcW w:w="3978" w:type="dxa"/>
            <w:vAlign w:val="center"/>
          </w:tcPr>
          <w:p w:rsidR="00DF47B8" w:rsidRPr="00753097" w:rsidRDefault="007953D5" w:rsidP="00DF74E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3978" w:type="dxa"/>
            <w:vAlign w:val="center"/>
          </w:tcPr>
          <w:p w:rsidR="00DF47B8" w:rsidRPr="00753097" w:rsidRDefault="007953D5" w:rsidP="00DF74E8">
            <w:pPr>
              <w:kinsoku w:val="0"/>
              <w:overflowPunct w:val="0"/>
              <w:jc w:val="center"/>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999</w:t>
            </w:r>
          </w:p>
        </w:tc>
      </w:tr>
    </w:tbl>
    <w:p w:rsidR="00187518" w:rsidRPr="00753097" w:rsidRDefault="00187518" w:rsidP="006E54F2">
      <w:pPr>
        <w:spacing w:after="0"/>
        <w:rPr>
          <w:rFonts w:asciiTheme="minorHAnsi" w:hAnsiTheme="minorHAnsi" w:cstheme="minorHAnsi"/>
          <w:sz w:val="20"/>
          <w:szCs w:val="20"/>
        </w:rPr>
      </w:pPr>
    </w:p>
    <w:p w:rsidR="00DF74E8" w:rsidRPr="00613C81" w:rsidRDefault="00DF74E8" w:rsidP="00BE5C60">
      <w:pPr>
        <w:kinsoku w:val="0"/>
        <w:overflowPunct w:val="0"/>
        <w:spacing w:after="0"/>
        <w:ind w:firstLine="450"/>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CATAT UNTUK SEMUA</w:t>
      </w:r>
    </w:p>
    <w:p w:rsidR="0084044A" w:rsidRPr="00613C81" w:rsidRDefault="0084044A" w:rsidP="00BE5C60">
      <w:pPr>
        <w:kinsoku w:val="0"/>
        <w:overflowPunct w:val="0"/>
        <w:spacing w:after="0"/>
        <w:ind w:firstLine="450"/>
        <w:textAlignment w:val="baseline"/>
        <w:rPr>
          <w:rFonts w:asciiTheme="minorHAnsi" w:eastAsia="Times New Roman" w:hAnsiTheme="minorHAnsi" w:cstheme="minorHAnsi"/>
          <w:b/>
          <w:sz w:val="20"/>
          <w:szCs w:val="20"/>
          <w:u w:val="single"/>
        </w:rPr>
      </w:pPr>
      <w:r w:rsidRPr="00613C81">
        <w:rPr>
          <w:rFonts w:asciiTheme="minorHAnsi" w:eastAsia="Times New Roman" w:hAnsiTheme="minorHAnsi" w:cstheme="minorHAnsi"/>
          <w:b/>
          <w:sz w:val="20"/>
          <w:szCs w:val="20"/>
          <w:u w:val="single"/>
        </w:rPr>
        <w:t xml:space="preserve">JANGAN TANYAKAN, BERIKAN KODE BERDASARKAN OBSERVASI </w:t>
      </w:r>
      <w:r w:rsidRPr="00613C81">
        <w:rPr>
          <w:rFonts w:asciiTheme="minorHAnsi" w:eastAsia="Times New Roman" w:hAnsiTheme="minorHAnsi" w:cstheme="minorHAnsi"/>
          <w:b/>
          <w:i/>
          <w:sz w:val="16"/>
          <w:szCs w:val="20"/>
          <w:u w:val="single"/>
        </w:rPr>
        <w:t>DO</w:t>
      </w:r>
      <w:r w:rsidR="00D371DB" w:rsidRPr="00613C81">
        <w:rPr>
          <w:rFonts w:asciiTheme="minorHAnsi" w:eastAsia="Times New Roman" w:hAnsiTheme="minorHAnsi" w:cstheme="minorHAnsi"/>
          <w:b/>
          <w:i/>
          <w:sz w:val="16"/>
          <w:szCs w:val="20"/>
          <w:u w:val="single"/>
        </w:rPr>
        <w:t xml:space="preserve"> NOT ASK. RECODE AS YOU OBSERVE</w:t>
      </w:r>
    </w:p>
    <w:p w:rsidR="0084044A" w:rsidRPr="00613C81" w:rsidRDefault="0084044A" w:rsidP="00BE5C60">
      <w:pPr>
        <w:kinsoku w:val="0"/>
        <w:overflowPunct w:val="0"/>
        <w:spacing w:after="0"/>
        <w:ind w:firstLine="450"/>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 xml:space="preserve">SA </w:t>
      </w:r>
      <w:r w:rsidRPr="00613C81">
        <w:rPr>
          <w:rFonts w:asciiTheme="minorHAnsi" w:eastAsia="Times New Roman" w:hAnsiTheme="minorHAnsi" w:cstheme="minorHAnsi"/>
          <w:b/>
          <w:i/>
          <w:sz w:val="16"/>
          <w:szCs w:val="20"/>
        </w:rPr>
        <w:t>SINGLE ANSWER</w:t>
      </w:r>
    </w:p>
    <w:p w:rsidR="00187518" w:rsidRPr="00753097" w:rsidRDefault="00187518" w:rsidP="006E54F2">
      <w:pPr>
        <w:kinsoku w:val="0"/>
        <w:overflowPunct w:val="0"/>
        <w:spacing w:after="0"/>
        <w:textAlignment w:val="baseline"/>
        <w:rPr>
          <w:rFonts w:asciiTheme="minorHAnsi" w:eastAsia="Times New Roman" w:hAnsiTheme="minorHAnsi" w:cstheme="minorHAnsi"/>
          <w:i/>
          <w:sz w:val="16"/>
          <w:szCs w:val="16"/>
        </w:rPr>
      </w:pPr>
      <w:r w:rsidRPr="00753097">
        <w:rPr>
          <w:rFonts w:asciiTheme="minorHAnsi" w:eastAsia="Times New Roman" w:hAnsiTheme="minorHAnsi" w:cstheme="minorHAnsi"/>
          <w:sz w:val="20"/>
          <w:szCs w:val="20"/>
        </w:rPr>
        <w:t xml:space="preserve">DG2. Apakah respondent laki-laki atau perempuan? </w:t>
      </w:r>
      <w:r w:rsidRPr="00753097">
        <w:rPr>
          <w:rFonts w:asciiTheme="minorHAnsi" w:eastAsia="Times New Roman" w:hAnsiTheme="minorHAnsi" w:cstheme="minorHAnsi"/>
          <w:i/>
          <w:sz w:val="16"/>
          <w:szCs w:val="16"/>
        </w:rPr>
        <w:t xml:space="preserve">RECORD FOR ALL. Is the respondent a male or a female? </w:t>
      </w:r>
    </w:p>
    <w:p w:rsidR="00187518" w:rsidRPr="00753097" w:rsidRDefault="00187518"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color w:val="FF0000"/>
          <w:sz w:val="20"/>
          <w:szCs w:val="20"/>
        </w:rPr>
        <w:t xml:space="preserve">*Pertanyaan ini dicatat oleh interviewer berdasarkan observasi </w:t>
      </w:r>
      <w:r w:rsidRPr="00753097">
        <w:rPr>
          <w:rFonts w:asciiTheme="minorHAnsi" w:eastAsia="Times New Roman" w:hAnsiTheme="minorHAnsi" w:cstheme="minorHAnsi"/>
          <w:i/>
          <w:color w:val="FF0000"/>
          <w:sz w:val="16"/>
          <w:szCs w:val="20"/>
        </w:rPr>
        <w:t>This question is recorded by an interviewer based on observation.</w:t>
      </w:r>
    </w:p>
    <w:tbl>
      <w:tblPr>
        <w:tblStyle w:val="TableGrid"/>
        <w:tblW w:w="0" w:type="auto"/>
        <w:jc w:val="center"/>
        <w:tblLayout w:type="fixed"/>
        <w:tblLook w:val="04A0" w:firstRow="1" w:lastRow="0" w:firstColumn="1" w:lastColumn="0" w:noHBand="0" w:noVBand="1"/>
      </w:tblPr>
      <w:tblGrid>
        <w:gridCol w:w="5824"/>
        <w:gridCol w:w="903"/>
      </w:tblGrid>
      <w:tr w:rsidR="00187518" w:rsidRPr="00753097" w:rsidTr="00187518">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p>
        </w:tc>
        <w:tc>
          <w:tcPr>
            <w:tcW w:w="903" w:type="dxa"/>
          </w:tcPr>
          <w:p w:rsidR="00187518" w:rsidRPr="00613C81" w:rsidRDefault="00B51AD4" w:rsidP="006E54F2">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SA</w:t>
            </w:r>
          </w:p>
        </w:tc>
      </w:tr>
      <w:tr w:rsidR="00187518" w:rsidRPr="00753097" w:rsidTr="00187518">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Laki-laki </w:t>
            </w:r>
            <w:r w:rsidRPr="00753097">
              <w:rPr>
                <w:rFonts w:asciiTheme="minorHAnsi" w:eastAsia="Times New Roman" w:hAnsiTheme="minorHAnsi" w:cstheme="minorHAnsi"/>
                <w:i/>
                <w:sz w:val="16"/>
                <w:szCs w:val="20"/>
              </w:rPr>
              <w:t>Male</w:t>
            </w:r>
          </w:p>
        </w:tc>
        <w:tc>
          <w:tcPr>
            <w:tcW w:w="903" w:type="dxa"/>
          </w:tcPr>
          <w:p w:rsidR="00187518" w:rsidRPr="00753097" w:rsidRDefault="00187518"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187518" w:rsidRPr="00753097" w:rsidTr="00187518">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Perempuan </w:t>
            </w:r>
            <w:r w:rsidRPr="00753097">
              <w:rPr>
                <w:rFonts w:asciiTheme="minorHAnsi" w:eastAsia="Times New Roman" w:hAnsiTheme="minorHAnsi" w:cstheme="minorHAnsi"/>
                <w:i/>
                <w:sz w:val="16"/>
                <w:szCs w:val="20"/>
              </w:rPr>
              <w:t>Female</w:t>
            </w:r>
          </w:p>
        </w:tc>
        <w:tc>
          <w:tcPr>
            <w:tcW w:w="903" w:type="dxa"/>
          </w:tcPr>
          <w:p w:rsidR="00187518" w:rsidRPr="00753097" w:rsidRDefault="00187518"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B90C4A" w:rsidRPr="00753097" w:rsidRDefault="00B90C4A" w:rsidP="006E54F2">
      <w:pPr>
        <w:spacing w:after="0"/>
        <w:rPr>
          <w:rFonts w:asciiTheme="minorHAnsi" w:hAnsiTheme="minorHAnsi" w:cstheme="minorHAnsi"/>
          <w:sz w:val="20"/>
          <w:szCs w:val="20"/>
        </w:rPr>
      </w:pPr>
    </w:p>
    <w:p w:rsidR="00187518" w:rsidRPr="00753097" w:rsidRDefault="00187518" w:rsidP="00BE5C60">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r w:rsidRPr="00753097">
        <w:rPr>
          <w:rFonts w:asciiTheme="minorHAnsi" w:eastAsia="Times New Roman" w:hAnsiTheme="minorHAnsi" w:cstheme="minorHAnsi"/>
          <w:b/>
          <w:sz w:val="20"/>
          <w:szCs w:val="20"/>
        </w:rPr>
        <w:t xml:space="preserve"> </w:t>
      </w:r>
    </w:p>
    <w:p w:rsidR="00187518" w:rsidRPr="00BE5C60" w:rsidRDefault="001152EB" w:rsidP="00BE5C60">
      <w:pPr>
        <w:kinsoku w:val="0"/>
        <w:overflowPunct w:val="0"/>
        <w:spacing w:after="0"/>
        <w:ind w:firstLine="450"/>
        <w:textAlignment w:val="baseline"/>
        <w:rPr>
          <w:rFonts w:asciiTheme="minorHAnsi" w:eastAsia="Times New Roman" w:hAnsiTheme="minorHAnsi" w:cstheme="minorHAnsi"/>
          <w:b/>
          <w:color w:val="FF0000"/>
          <w:sz w:val="20"/>
          <w:szCs w:val="20"/>
        </w:rPr>
      </w:pPr>
      <w:r w:rsidRPr="00BE5C60">
        <w:rPr>
          <w:rFonts w:asciiTheme="minorHAnsi" w:eastAsia="Times New Roman" w:hAnsiTheme="minorHAnsi" w:cstheme="minorHAnsi"/>
          <w:b/>
          <w:color w:val="FF0000"/>
          <w:sz w:val="20"/>
          <w:szCs w:val="20"/>
          <w:u w:val="single"/>
        </w:rPr>
        <w:t xml:space="preserve">SPONTAN/ </w:t>
      </w:r>
      <w:r w:rsidR="00187518" w:rsidRPr="00BE5C60">
        <w:rPr>
          <w:rFonts w:asciiTheme="minorHAnsi" w:eastAsia="Times New Roman" w:hAnsiTheme="minorHAnsi" w:cstheme="minorHAnsi"/>
          <w:b/>
          <w:color w:val="FF0000"/>
          <w:sz w:val="20"/>
          <w:szCs w:val="20"/>
          <w:u w:val="single"/>
        </w:rPr>
        <w:t xml:space="preserve">JANGAN BACAKAN </w:t>
      </w:r>
      <w:r w:rsidR="00187518" w:rsidRPr="00BE5C60">
        <w:rPr>
          <w:rFonts w:asciiTheme="minorHAnsi" w:eastAsia="Times New Roman" w:hAnsiTheme="minorHAnsi" w:cstheme="minorHAnsi"/>
          <w:b/>
          <w:i/>
          <w:color w:val="FF0000"/>
          <w:sz w:val="16"/>
          <w:szCs w:val="20"/>
          <w:u w:val="single"/>
        </w:rPr>
        <w:t>DO NOT READ</w:t>
      </w:r>
      <w:r w:rsidR="00187518" w:rsidRPr="00BE5C60">
        <w:rPr>
          <w:rFonts w:asciiTheme="minorHAnsi" w:eastAsia="Times New Roman" w:hAnsiTheme="minorHAnsi" w:cstheme="minorHAnsi"/>
          <w:b/>
          <w:i/>
          <w:color w:val="FF0000"/>
          <w:sz w:val="16"/>
          <w:szCs w:val="20"/>
        </w:rPr>
        <w:t>.</w:t>
      </w:r>
    </w:p>
    <w:p w:rsidR="00187518" w:rsidRPr="00753097" w:rsidRDefault="008233B2" w:rsidP="00BE5C60">
      <w:pPr>
        <w:kinsoku w:val="0"/>
        <w:overflowPunct w:val="0"/>
        <w:spacing w:after="0"/>
        <w:ind w:firstLine="45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00187518"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187518"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00187518" w:rsidRPr="00753097">
        <w:rPr>
          <w:rFonts w:asciiTheme="minorHAnsi" w:eastAsia="Times New Roman" w:hAnsiTheme="minorHAnsi" w:cstheme="minorHAnsi"/>
          <w:b/>
          <w:sz w:val="20"/>
          <w:szCs w:val="20"/>
        </w:rPr>
        <w:t xml:space="preserve">. PROBE </w:t>
      </w:r>
      <w:r w:rsidR="00187518" w:rsidRPr="00753097">
        <w:rPr>
          <w:rFonts w:asciiTheme="minorHAnsi" w:eastAsia="Times New Roman" w:hAnsiTheme="minorHAnsi" w:cstheme="minorHAnsi"/>
          <w:b/>
          <w:i/>
          <w:sz w:val="16"/>
          <w:szCs w:val="20"/>
        </w:rPr>
        <w:t>CODE TO FIT. PROBE.</w:t>
      </w:r>
    </w:p>
    <w:p w:rsidR="00187518" w:rsidRPr="00753097" w:rsidRDefault="00187518"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DG3. Apakah status pernikahan Anda? </w:t>
      </w: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What is your marital status?</w:t>
      </w:r>
    </w:p>
    <w:tbl>
      <w:tblPr>
        <w:tblStyle w:val="TableGrid"/>
        <w:tblW w:w="0" w:type="auto"/>
        <w:jc w:val="center"/>
        <w:tblLayout w:type="fixed"/>
        <w:tblLook w:val="04A0" w:firstRow="1" w:lastRow="0" w:firstColumn="1" w:lastColumn="0" w:noHBand="0" w:noVBand="1"/>
      </w:tblPr>
      <w:tblGrid>
        <w:gridCol w:w="5824"/>
        <w:gridCol w:w="903"/>
      </w:tblGrid>
      <w:tr w:rsidR="00187518" w:rsidRPr="00753097" w:rsidTr="00187518">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i/>
                <w:sz w:val="20"/>
                <w:szCs w:val="20"/>
              </w:rPr>
            </w:pPr>
          </w:p>
        </w:tc>
        <w:tc>
          <w:tcPr>
            <w:tcW w:w="903" w:type="dxa"/>
          </w:tcPr>
          <w:p w:rsidR="00187518" w:rsidRPr="00613C81" w:rsidRDefault="00187518" w:rsidP="006E54F2">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SA</w:t>
            </w:r>
          </w:p>
          <w:p w:rsidR="00187518" w:rsidRPr="00753097" w:rsidRDefault="00187518" w:rsidP="006E54F2">
            <w:pPr>
              <w:kinsoku w:val="0"/>
              <w:overflowPunct w:val="0"/>
              <w:jc w:val="center"/>
              <w:textAlignment w:val="baseline"/>
              <w:rPr>
                <w:rFonts w:asciiTheme="minorHAnsi" w:eastAsia="Times New Roman" w:hAnsiTheme="minorHAnsi" w:cstheme="minorHAnsi"/>
                <w:sz w:val="20"/>
                <w:szCs w:val="20"/>
              </w:rPr>
            </w:pP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Lajang/ belum pernah menikah </w:t>
            </w:r>
            <w:r w:rsidRPr="00753097">
              <w:rPr>
                <w:rFonts w:asciiTheme="minorHAnsi" w:eastAsia="Times New Roman" w:hAnsiTheme="minorHAnsi" w:cstheme="minorHAnsi"/>
                <w:i/>
                <w:sz w:val="16"/>
                <w:szCs w:val="20"/>
              </w:rPr>
              <w:t>Single/ never married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Poligami </w:t>
            </w:r>
            <w:r w:rsidRPr="00753097">
              <w:rPr>
                <w:rFonts w:asciiTheme="minorHAnsi" w:eastAsia="Times New Roman" w:hAnsiTheme="minorHAnsi" w:cstheme="minorHAnsi"/>
                <w:i/>
                <w:sz w:val="16"/>
                <w:szCs w:val="20"/>
              </w:rPr>
              <w:t>Polygamously married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Monogami/ Satu suami satu istri </w:t>
            </w:r>
            <w:r w:rsidRPr="00753097">
              <w:rPr>
                <w:rFonts w:asciiTheme="minorHAnsi" w:eastAsia="Times New Roman" w:hAnsiTheme="minorHAnsi" w:cstheme="minorHAnsi"/>
                <w:i/>
                <w:sz w:val="16"/>
                <w:szCs w:val="20"/>
              </w:rPr>
              <w:t>Monogamously married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Bercerai </w:t>
            </w:r>
            <w:r w:rsidRPr="00753097">
              <w:rPr>
                <w:rFonts w:asciiTheme="minorHAnsi" w:eastAsia="Times New Roman" w:hAnsiTheme="minorHAnsi" w:cstheme="minorHAnsi"/>
                <w:i/>
                <w:sz w:val="16"/>
                <w:szCs w:val="20"/>
              </w:rPr>
              <w:t>Divorced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Berpisah </w:t>
            </w:r>
            <w:r w:rsidRPr="00753097">
              <w:rPr>
                <w:rFonts w:asciiTheme="minorHAnsi" w:eastAsia="Times New Roman" w:hAnsiTheme="minorHAnsi" w:cstheme="minorHAnsi"/>
                <w:i/>
                <w:sz w:val="16"/>
                <w:szCs w:val="20"/>
              </w:rPr>
              <w:t>Separated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Janda/ Duda </w:t>
            </w:r>
            <w:r w:rsidRPr="00753097">
              <w:rPr>
                <w:rFonts w:asciiTheme="minorHAnsi" w:eastAsia="Times New Roman" w:hAnsiTheme="minorHAnsi" w:cstheme="minorHAnsi"/>
                <w:i/>
                <w:sz w:val="16"/>
                <w:szCs w:val="20"/>
              </w:rPr>
              <w:t>Widowed</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Tinggal bersama/ hidup bersama (tanpa ikatan pernikahan) </w:t>
            </w:r>
            <w:r w:rsidRPr="00753097">
              <w:rPr>
                <w:rFonts w:asciiTheme="minorHAnsi" w:eastAsia="Times New Roman" w:hAnsiTheme="minorHAnsi" w:cstheme="minorHAnsi"/>
                <w:i/>
                <w:sz w:val="16"/>
                <w:szCs w:val="20"/>
              </w:rPr>
              <w:t>Living together/ cohabiting</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187518" w:rsidRPr="00753097" w:rsidTr="00613C81">
        <w:trPr>
          <w:jc w:val="center"/>
        </w:trPr>
        <w:tc>
          <w:tcPr>
            <w:tcW w:w="5824" w:type="dxa"/>
          </w:tcPr>
          <w:p w:rsidR="00187518" w:rsidRDefault="00187518"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rsidR="00F219C2" w:rsidRPr="00753097" w:rsidRDefault="00F219C2" w:rsidP="006E54F2">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i/>
                <w:sz w:val="16"/>
                <w:szCs w:val="20"/>
              </w:rPr>
              <w:t>___________________________________</w:t>
            </w:r>
          </w:p>
        </w:tc>
        <w:tc>
          <w:tcPr>
            <w:tcW w:w="903" w:type="dxa"/>
            <w:vAlign w:val="center"/>
          </w:tcPr>
          <w:p w:rsidR="00187518" w:rsidRPr="00753097" w:rsidRDefault="0018751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187518" w:rsidRPr="00753097" w:rsidTr="00613C81">
        <w:trPr>
          <w:jc w:val="center"/>
        </w:trPr>
        <w:tc>
          <w:tcPr>
            <w:tcW w:w="5824" w:type="dxa"/>
          </w:tcPr>
          <w:p w:rsidR="00187518" w:rsidRPr="00753097" w:rsidRDefault="0018751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DK/Refused</w:t>
            </w:r>
          </w:p>
        </w:tc>
        <w:tc>
          <w:tcPr>
            <w:tcW w:w="903" w:type="dxa"/>
            <w:vAlign w:val="center"/>
          </w:tcPr>
          <w:p w:rsidR="00187518" w:rsidRPr="00753097" w:rsidRDefault="005344AE">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r>
    </w:tbl>
    <w:p w:rsidR="005E5FAB" w:rsidRDefault="005E5FAB" w:rsidP="006E54F2">
      <w:pPr>
        <w:kinsoku w:val="0"/>
        <w:overflowPunct w:val="0"/>
        <w:spacing w:after="0"/>
        <w:textAlignment w:val="baseline"/>
        <w:rPr>
          <w:rFonts w:asciiTheme="minorHAnsi" w:hAnsiTheme="minorHAnsi" w:cstheme="minorHAnsi"/>
          <w:b/>
          <w:sz w:val="20"/>
          <w:szCs w:val="20"/>
        </w:rPr>
      </w:pPr>
    </w:p>
    <w:p w:rsidR="00AC3EEC" w:rsidRPr="00753097" w:rsidRDefault="005E5FAB" w:rsidP="00BE5C60">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T</w:t>
      </w:r>
      <w:r w:rsidR="00AC3EEC" w:rsidRPr="00753097">
        <w:rPr>
          <w:rFonts w:asciiTheme="minorHAnsi" w:hAnsiTheme="minorHAnsi" w:cstheme="minorHAnsi"/>
          <w:b/>
          <w:sz w:val="20"/>
          <w:szCs w:val="20"/>
        </w:rPr>
        <w:t>ANYAKAN SEMUA</w:t>
      </w:r>
      <w:r w:rsidR="00AC3EEC" w:rsidRPr="00753097">
        <w:rPr>
          <w:rFonts w:asciiTheme="minorHAnsi" w:hAnsiTheme="minorHAnsi" w:cstheme="minorHAnsi"/>
          <w:b/>
          <w:i/>
          <w:sz w:val="16"/>
          <w:szCs w:val="20"/>
        </w:rPr>
        <w:t xml:space="preserve"> ASK ALL</w:t>
      </w:r>
    </w:p>
    <w:p w:rsidR="008C4E07" w:rsidRPr="00613C81" w:rsidRDefault="001152EB" w:rsidP="00BE5C60">
      <w:pPr>
        <w:kinsoku w:val="0"/>
        <w:overflowPunct w:val="0"/>
        <w:spacing w:after="0"/>
        <w:ind w:firstLine="450"/>
        <w:textAlignment w:val="baseline"/>
        <w:rPr>
          <w:rFonts w:asciiTheme="minorHAnsi" w:hAnsiTheme="minorHAnsi" w:cstheme="minorHAnsi"/>
          <w:b/>
          <w:i/>
          <w:sz w:val="16"/>
          <w:szCs w:val="20"/>
          <w:u w:val="single"/>
        </w:rPr>
      </w:pPr>
      <w:r>
        <w:rPr>
          <w:rFonts w:asciiTheme="minorHAnsi" w:hAnsiTheme="minorHAnsi" w:cstheme="minorHAnsi"/>
          <w:b/>
          <w:sz w:val="20"/>
          <w:szCs w:val="20"/>
          <w:u w:val="single"/>
        </w:rPr>
        <w:t xml:space="preserve">KARTU BANTU/ </w:t>
      </w:r>
      <w:r w:rsidR="008C4E07" w:rsidRPr="00613C81">
        <w:rPr>
          <w:rFonts w:asciiTheme="minorHAnsi" w:hAnsiTheme="minorHAnsi" w:cstheme="minorHAnsi"/>
          <w:b/>
          <w:sz w:val="20"/>
          <w:szCs w:val="20"/>
          <w:u w:val="single"/>
        </w:rPr>
        <w:t xml:space="preserve">BACAKAN </w:t>
      </w:r>
      <w:r w:rsidR="008C4E07" w:rsidRPr="00613C81">
        <w:rPr>
          <w:rFonts w:asciiTheme="minorHAnsi" w:hAnsiTheme="minorHAnsi" w:cstheme="minorHAnsi"/>
          <w:b/>
          <w:i/>
          <w:sz w:val="16"/>
          <w:szCs w:val="20"/>
          <w:u w:val="single"/>
        </w:rPr>
        <w:t>READ OUT</w:t>
      </w:r>
    </w:p>
    <w:p w:rsidR="00013659" w:rsidRPr="00753097" w:rsidRDefault="00013659" w:rsidP="00BE5C60">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187518" w:rsidRPr="00753097" w:rsidRDefault="00187518" w:rsidP="006E54F2">
      <w:pPr>
        <w:kinsoku w:val="0"/>
        <w:overflowPunct w:val="0"/>
        <w:spacing w:after="0"/>
        <w:textAlignment w:val="baseline"/>
        <w:rPr>
          <w:rFonts w:asciiTheme="minorHAnsi" w:hAnsiTheme="minorHAnsi" w:cstheme="minorHAnsi"/>
          <w:i/>
          <w:sz w:val="16"/>
          <w:szCs w:val="20"/>
        </w:rPr>
      </w:pPr>
      <w:r w:rsidRPr="00753097">
        <w:rPr>
          <w:rFonts w:asciiTheme="minorHAnsi" w:hAnsiTheme="minorHAnsi" w:cstheme="minorHAnsi"/>
          <w:sz w:val="20"/>
          <w:szCs w:val="20"/>
        </w:rPr>
        <w:t>DG4</w:t>
      </w:r>
      <w:r w:rsidR="00AC3EEC" w:rsidRPr="00753097">
        <w:rPr>
          <w:rFonts w:asciiTheme="minorHAnsi" w:hAnsiTheme="minorHAnsi" w:cstheme="minorHAnsi"/>
          <w:sz w:val="20"/>
          <w:szCs w:val="20"/>
        </w:rPr>
        <w:t xml:space="preserve">. </w:t>
      </w:r>
      <w:r w:rsidRPr="00753097">
        <w:rPr>
          <w:rFonts w:asciiTheme="minorHAnsi" w:hAnsiTheme="minorHAnsi" w:cstheme="minorHAnsi"/>
          <w:sz w:val="20"/>
          <w:szCs w:val="20"/>
        </w:rPr>
        <w:t>Apakah ti</w:t>
      </w:r>
      <w:r w:rsidR="00AC3EEC" w:rsidRPr="00753097">
        <w:rPr>
          <w:rFonts w:asciiTheme="minorHAnsi" w:hAnsiTheme="minorHAnsi" w:cstheme="minorHAnsi"/>
          <w:sz w:val="20"/>
          <w:szCs w:val="20"/>
        </w:rPr>
        <w:t xml:space="preserve">ngkat pendidikan tertinggi Anda? </w:t>
      </w:r>
      <w:r w:rsidR="00AC3EEC" w:rsidRPr="00753097">
        <w:rPr>
          <w:rFonts w:asciiTheme="minorHAnsi" w:hAnsiTheme="minorHAnsi" w:cstheme="minorHAnsi"/>
          <w:b/>
          <w:sz w:val="20"/>
          <w:szCs w:val="20"/>
        </w:rPr>
        <w:t>SA</w:t>
      </w:r>
      <w:r w:rsidR="00AC3EEC"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your highest level of education?</w:t>
      </w:r>
    </w:p>
    <w:tbl>
      <w:tblPr>
        <w:tblStyle w:val="TableGrid"/>
        <w:tblW w:w="0" w:type="auto"/>
        <w:jc w:val="center"/>
        <w:tblLayout w:type="fixed"/>
        <w:tblLook w:val="04A0" w:firstRow="1" w:lastRow="0" w:firstColumn="1" w:lastColumn="0" w:noHBand="0" w:noVBand="1"/>
      </w:tblPr>
      <w:tblGrid>
        <w:gridCol w:w="7296"/>
        <w:gridCol w:w="1022"/>
      </w:tblGrid>
      <w:tr w:rsidR="00187518" w:rsidRPr="00753097" w:rsidTr="00613C81">
        <w:trPr>
          <w:jc w:val="center"/>
        </w:trPr>
        <w:tc>
          <w:tcPr>
            <w:tcW w:w="7296" w:type="dxa"/>
          </w:tcPr>
          <w:p w:rsidR="00187518" w:rsidRPr="00753097" w:rsidRDefault="00187518" w:rsidP="006E54F2">
            <w:pPr>
              <w:kinsoku w:val="0"/>
              <w:overflowPunct w:val="0"/>
              <w:textAlignment w:val="baseline"/>
              <w:rPr>
                <w:rFonts w:asciiTheme="minorHAnsi" w:hAnsiTheme="minorHAnsi" w:cstheme="minorHAnsi"/>
                <w:sz w:val="20"/>
                <w:szCs w:val="20"/>
              </w:rPr>
            </w:pPr>
          </w:p>
        </w:tc>
        <w:tc>
          <w:tcPr>
            <w:tcW w:w="1022" w:type="dxa"/>
          </w:tcPr>
          <w:p w:rsidR="00187518" w:rsidRPr="00753097" w:rsidRDefault="00AC3EEC" w:rsidP="006E54F2">
            <w:pPr>
              <w:kinsoku w:val="0"/>
              <w:overflowPunct w:val="0"/>
              <w:jc w:val="center"/>
              <w:textAlignment w:val="baseline"/>
              <w:rPr>
                <w:rFonts w:asciiTheme="minorHAnsi" w:hAnsiTheme="minorHAnsi" w:cstheme="minorHAnsi"/>
                <w:b/>
                <w:sz w:val="20"/>
                <w:szCs w:val="20"/>
              </w:rPr>
            </w:pPr>
            <w:r w:rsidRPr="00753097">
              <w:rPr>
                <w:rFonts w:asciiTheme="minorHAnsi" w:hAnsiTheme="minorHAnsi" w:cstheme="minorHAnsi"/>
                <w:b/>
                <w:sz w:val="20"/>
                <w:szCs w:val="20"/>
              </w:rPr>
              <w:t>SA</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Tidak memiliki pendidikan formal </w:t>
            </w:r>
            <w:r w:rsidRPr="00753097">
              <w:rPr>
                <w:rFonts w:asciiTheme="minorHAnsi" w:eastAsia="Times New Roman" w:hAnsiTheme="minorHAnsi" w:cstheme="minorHAnsi"/>
                <w:i/>
                <w:sz w:val="16"/>
                <w:szCs w:val="20"/>
              </w:rPr>
              <w:t>No formal education</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Belum lulus Sekolah Dasar (SD) </w:t>
            </w:r>
            <w:r w:rsidRPr="00753097">
              <w:rPr>
                <w:rFonts w:asciiTheme="minorHAnsi" w:eastAsia="Times New Roman" w:hAnsiTheme="minorHAnsi" w:cstheme="minorHAnsi"/>
                <w:i/>
                <w:sz w:val="16"/>
                <w:szCs w:val="20"/>
              </w:rPr>
              <w:t>Primary education not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2</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Lulus Sekolah Dasar (SD) </w:t>
            </w:r>
            <w:r w:rsidRPr="00753097">
              <w:rPr>
                <w:rFonts w:asciiTheme="minorHAnsi" w:eastAsia="Times New Roman" w:hAnsiTheme="minorHAnsi" w:cstheme="minorHAnsi"/>
                <w:i/>
                <w:sz w:val="16"/>
                <w:szCs w:val="20"/>
              </w:rPr>
              <w:t>Primary education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3</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Belum lulus sekolah menengah pertama </w:t>
            </w:r>
            <w:r w:rsidRPr="00753097">
              <w:rPr>
                <w:rFonts w:asciiTheme="minorHAnsi" w:eastAsia="Times New Roman" w:hAnsiTheme="minorHAnsi" w:cstheme="minorHAnsi"/>
                <w:i/>
                <w:sz w:val="16"/>
                <w:szCs w:val="20"/>
              </w:rPr>
              <w:t>Some junior high school</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4</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Lulus sekolah menengah pertama </w:t>
            </w:r>
            <w:r w:rsidRPr="00753097">
              <w:rPr>
                <w:rFonts w:asciiTheme="minorHAnsi" w:eastAsia="Times New Roman" w:hAnsiTheme="minorHAnsi" w:cstheme="minorHAnsi"/>
                <w:i/>
                <w:sz w:val="16"/>
                <w:szCs w:val="20"/>
              </w:rPr>
              <w:t>Junior high school education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5</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Belum lulus sekolah menengah atas/umum </w:t>
            </w:r>
            <w:r w:rsidRPr="00753097">
              <w:rPr>
                <w:rFonts w:asciiTheme="minorHAnsi" w:eastAsia="Times New Roman" w:hAnsiTheme="minorHAnsi" w:cstheme="minorHAnsi"/>
                <w:i/>
                <w:sz w:val="16"/>
                <w:szCs w:val="20"/>
              </w:rPr>
              <w:t>Some senior high school</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6</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Lulus sekolah menengah atas/umum </w:t>
            </w:r>
            <w:r w:rsidRPr="00753097">
              <w:rPr>
                <w:rFonts w:asciiTheme="minorHAnsi" w:eastAsia="Times New Roman" w:hAnsiTheme="minorHAnsi" w:cstheme="minorHAnsi"/>
                <w:i/>
                <w:sz w:val="16"/>
                <w:szCs w:val="20"/>
              </w:rPr>
              <w:t>Senior high school education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7</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Belum lulus sekolah menengah kejuruan/ sekolah sertifikasi </w:t>
            </w:r>
            <w:r w:rsidRPr="00753097">
              <w:rPr>
                <w:rFonts w:asciiTheme="minorHAnsi" w:eastAsia="Times New Roman" w:hAnsiTheme="minorHAnsi" w:cstheme="minorHAnsi"/>
                <w:i/>
                <w:sz w:val="16"/>
                <w:szCs w:val="20"/>
              </w:rPr>
              <w:t>Some secondary vocational training / some certificate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8</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Lulus sekolah menengah kejuruan/ sekolah sertifikasi </w:t>
            </w:r>
            <w:r w:rsidRPr="00753097">
              <w:rPr>
                <w:rFonts w:asciiTheme="minorHAnsi" w:eastAsia="Times New Roman" w:hAnsiTheme="minorHAnsi" w:cstheme="minorHAnsi"/>
                <w:i/>
                <w:sz w:val="16"/>
                <w:szCs w:val="20"/>
              </w:rPr>
              <w:t>Secondary vocational training complete / certificate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9</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 xml:space="preserve">Belum lulus diploma </w:t>
            </w:r>
            <w:r w:rsidRPr="00753097">
              <w:rPr>
                <w:rFonts w:asciiTheme="minorHAnsi" w:eastAsia="Times New Roman" w:hAnsiTheme="minorHAnsi" w:cstheme="minorHAnsi"/>
                <w:i/>
                <w:sz w:val="16"/>
                <w:szCs w:val="20"/>
              </w:rPr>
              <w:t>Some diploma</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10</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Lulus diploma </w:t>
            </w:r>
            <w:r w:rsidRPr="00753097">
              <w:rPr>
                <w:rFonts w:asciiTheme="minorHAnsi" w:eastAsia="Times New Roman" w:hAnsiTheme="minorHAnsi" w:cstheme="minorHAnsi"/>
                <w:i/>
                <w:sz w:val="16"/>
                <w:szCs w:val="20"/>
              </w:rPr>
              <w:t>Diploma complete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11</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Belum lulus universitas </w:t>
            </w:r>
            <w:r w:rsidRPr="00753097">
              <w:rPr>
                <w:rFonts w:asciiTheme="minorHAnsi" w:eastAsia="Times New Roman" w:hAnsiTheme="minorHAnsi" w:cstheme="minorHAnsi"/>
                <w:i/>
                <w:sz w:val="16"/>
                <w:szCs w:val="20"/>
              </w:rPr>
              <w:t>Some college/university</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12</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Lulus universitas </w:t>
            </w:r>
            <w:r w:rsidRPr="00753097">
              <w:rPr>
                <w:rFonts w:asciiTheme="minorHAnsi" w:eastAsia="Times New Roman" w:hAnsiTheme="minorHAnsi" w:cstheme="minorHAnsi"/>
                <w:i/>
                <w:sz w:val="16"/>
                <w:szCs w:val="20"/>
              </w:rPr>
              <w:t>Complete university degree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13</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Pasca-sarjana </w:t>
            </w:r>
            <w:r w:rsidRPr="00753097">
              <w:rPr>
                <w:rFonts w:asciiTheme="minorHAnsi" w:eastAsia="Times New Roman" w:hAnsiTheme="minorHAnsi" w:cstheme="minorHAnsi"/>
                <w:i/>
                <w:sz w:val="16"/>
                <w:szCs w:val="20"/>
              </w:rPr>
              <w:t>Post-graduate university degree</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14</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Sekolah Agama/ Pesantren (informal) </w:t>
            </w:r>
            <w:r w:rsidRPr="00753097">
              <w:rPr>
                <w:rFonts w:asciiTheme="minorHAnsi" w:eastAsia="Times New Roman" w:hAnsiTheme="minorHAnsi" w:cstheme="minorHAnsi"/>
                <w:i/>
                <w:sz w:val="16"/>
                <w:szCs w:val="20"/>
              </w:rPr>
              <w:t>Informal (Sekolah agama/pesantren)</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15</w:t>
            </w:r>
          </w:p>
        </w:tc>
      </w:tr>
      <w:tr w:rsidR="00B61CC7" w:rsidRPr="00753097" w:rsidTr="00613C81">
        <w:trPr>
          <w:jc w:val="center"/>
        </w:trPr>
        <w:tc>
          <w:tcPr>
            <w:tcW w:w="7296" w:type="dxa"/>
          </w:tcPr>
          <w:p w:rsidR="00B61CC7" w:rsidRDefault="00B61CC7" w:rsidP="003A5FA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rsidR="00F219C2" w:rsidRPr="00753097" w:rsidRDefault="00F219C2" w:rsidP="003A5FA6">
            <w:pPr>
              <w:kinsoku w:val="0"/>
              <w:overflowPunct w:val="0"/>
              <w:textAlignment w:val="baseline"/>
              <w:rPr>
                <w:rFonts w:asciiTheme="minorHAnsi" w:hAnsiTheme="minorHAnsi" w:cstheme="minorHAnsi"/>
                <w:sz w:val="20"/>
                <w:szCs w:val="20"/>
              </w:rPr>
            </w:pPr>
            <w:r>
              <w:rPr>
                <w:rFonts w:asciiTheme="minorHAnsi" w:eastAsia="Times New Roman" w:hAnsiTheme="minorHAnsi" w:cstheme="minorHAnsi"/>
                <w:i/>
                <w:sz w:val="16"/>
                <w:szCs w:val="20"/>
              </w:rPr>
              <w:t>_______________________________</w:t>
            </w:r>
          </w:p>
        </w:tc>
        <w:tc>
          <w:tcPr>
            <w:tcW w:w="1022" w:type="dxa"/>
            <w:vAlign w:val="center"/>
          </w:tcPr>
          <w:p w:rsidR="00B61CC7" w:rsidRPr="00753097" w:rsidRDefault="00B61CC7">
            <w:pPr>
              <w:kinsoku w:val="0"/>
              <w:overflowPunct w:val="0"/>
              <w:jc w:val="center"/>
              <w:textAlignment w:val="baseline"/>
              <w:rPr>
                <w:rFonts w:asciiTheme="minorHAnsi" w:hAnsiTheme="minorHAnsi" w:cstheme="minorHAnsi"/>
                <w:sz w:val="20"/>
                <w:szCs w:val="20"/>
              </w:rPr>
            </w:pPr>
            <w:r w:rsidRPr="00753097">
              <w:rPr>
                <w:rFonts w:asciiTheme="minorHAnsi" w:hAnsiTheme="minorHAnsi" w:cstheme="minorHAnsi"/>
                <w:sz w:val="20"/>
                <w:szCs w:val="20"/>
              </w:rPr>
              <w:t>16</w:t>
            </w:r>
          </w:p>
        </w:tc>
      </w:tr>
      <w:tr w:rsidR="00B61CC7" w:rsidRPr="00753097" w:rsidTr="00613C81">
        <w:trPr>
          <w:jc w:val="center"/>
        </w:trPr>
        <w:tc>
          <w:tcPr>
            <w:tcW w:w="7296" w:type="dxa"/>
          </w:tcPr>
          <w:p w:rsidR="00B61CC7" w:rsidRPr="00753097" w:rsidRDefault="00B61CC7"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DK/Refused</w:t>
            </w:r>
          </w:p>
        </w:tc>
        <w:tc>
          <w:tcPr>
            <w:tcW w:w="1022" w:type="dxa"/>
            <w:vAlign w:val="center"/>
          </w:tcPr>
          <w:p w:rsidR="00B61CC7" w:rsidRPr="00753097" w:rsidRDefault="005344AE">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17</w:t>
            </w:r>
          </w:p>
        </w:tc>
      </w:tr>
    </w:tbl>
    <w:p w:rsidR="00AC65BD" w:rsidRPr="00753097" w:rsidRDefault="00AC65BD" w:rsidP="006E54F2">
      <w:pPr>
        <w:kinsoku w:val="0"/>
        <w:overflowPunct w:val="0"/>
        <w:spacing w:after="0"/>
        <w:textAlignment w:val="baseline"/>
        <w:rPr>
          <w:rFonts w:asciiTheme="minorHAnsi" w:hAnsiTheme="minorHAnsi" w:cstheme="minorHAnsi"/>
          <w:sz w:val="20"/>
          <w:szCs w:val="20"/>
        </w:rPr>
      </w:pPr>
    </w:p>
    <w:p w:rsidR="00187518" w:rsidRPr="00753097" w:rsidRDefault="00AC65BD" w:rsidP="00BE5C60">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hAnsiTheme="minorHAnsi" w:cstheme="minorHAnsi"/>
          <w:b/>
          <w:sz w:val="20"/>
          <w:szCs w:val="20"/>
        </w:rPr>
        <w:t>TANYAKAN SEMUA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ALL.</w:t>
      </w:r>
    </w:p>
    <w:p w:rsidR="00AC65BD" w:rsidRPr="00753097" w:rsidRDefault="001152EB" w:rsidP="00BE5C60">
      <w:pPr>
        <w:kinsoku w:val="0"/>
        <w:overflowPunct w:val="0"/>
        <w:spacing w:after="0"/>
        <w:ind w:firstLine="450"/>
        <w:textAlignment w:val="baseline"/>
        <w:rPr>
          <w:rFonts w:asciiTheme="minorHAnsi" w:hAnsiTheme="minorHAnsi" w:cstheme="minorHAnsi"/>
          <w:b/>
          <w:sz w:val="20"/>
          <w:szCs w:val="20"/>
        </w:rPr>
      </w:pPr>
      <w:r>
        <w:rPr>
          <w:rFonts w:asciiTheme="minorHAnsi" w:eastAsia="Times New Roman" w:hAnsiTheme="minorHAnsi" w:cstheme="minorHAnsi"/>
          <w:b/>
          <w:sz w:val="20"/>
          <w:szCs w:val="20"/>
          <w:u w:val="single"/>
        </w:rPr>
        <w:t xml:space="preserve">KARTU BANTU/ </w:t>
      </w:r>
      <w:r w:rsidR="00AC65BD" w:rsidRPr="00613C81">
        <w:rPr>
          <w:rFonts w:asciiTheme="minorHAnsi" w:eastAsia="Times New Roman" w:hAnsiTheme="minorHAnsi" w:cstheme="minorHAnsi"/>
          <w:b/>
          <w:sz w:val="20"/>
          <w:szCs w:val="20"/>
          <w:u w:val="single"/>
        </w:rPr>
        <w:t xml:space="preserve">BACAKAN </w:t>
      </w:r>
      <w:r w:rsidR="00AC65BD" w:rsidRPr="00613C81">
        <w:rPr>
          <w:rFonts w:asciiTheme="minorHAnsi" w:eastAsia="Times New Roman" w:hAnsiTheme="minorHAnsi" w:cstheme="minorHAnsi"/>
          <w:b/>
          <w:i/>
          <w:sz w:val="16"/>
          <w:szCs w:val="20"/>
          <w:u w:val="single"/>
        </w:rPr>
        <w:t>READ OUT</w:t>
      </w:r>
    </w:p>
    <w:p w:rsidR="00187518" w:rsidRPr="00753097" w:rsidRDefault="00187518" w:rsidP="006E54F2">
      <w:pPr>
        <w:kinsoku w:val="0"/>
        <w:overflowPunct w:val="0"/>
        <w:spacing w:after="0"/>
        <w:ind w:left="446" w:hanging="446"/>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DG5. Apakah Anda memiliki tipe-tipe identifikasi resmi berikut ini? </w:t>
      </w:r>
      <w:r w:rsidRPr="00753097">
        <w:rPr>
          <w:rFonts w:asciiTheme="minorHAnsi" w:eastAsia="Times New Roman" w:hAnsiTheme="minorHAnsi" w:cstheme="minorHAnsi"/>
          <w:i/>
          <w:sz w:val="16"/>
          <w:szCs w:val="20"/>
        </w:rPr>
        <w:t>Do you have any of the following types of an official identification?</w:t>
      </w:r>
    </w:p>
    <w:tbl>
      <w:tblPr>
        <w:tblStyle w:val="TableGrid"/>
        <w:tblW w:w="7848" w:type="dxa"/>
        <w:jc w:val="center"/>
        <w:tblLayout w:type="fixed"/>
        <w:tblLook w:val="04A0" w:firstRow="1" w:lastRow="0" w:firstColumn="1" w:lastColumn="0" w:noHBand="0" w:noVBand="1"/>
      </w:tblPr>
      <w:tblGrid>
        <w:gridCol w:w="5441"/>
        <w:gridCol w:w="1203"/>
        <w:gridCol w:w="1204"/>
      </w:tblGrid>
      <w:tr w:rsidR="0034644B" w:rsidRPr="00753097" w:rsidTr="00613C81">
        <w:trPr>
          <w:jc w:val="center"/>
        </w:trPr>
        <w:tc>
          <w:tcPr>
            <w:tcW w:w="5441" w:type="dxa"/>
          </w:tcPr>
          <w:p w:rsidR="0034644B" w:rsidRPr="00753097" w:rsidRDefault="0034644B" w:rsidP="006E54F2">
            <w:pPr>
              <w:kinsoku w:val="0"/>
              <w:overflowPunct w:val="0"/>
              <w:textAlignment w:val="baseline"/>
              <w:rPr>
                <w:rFonts w:asciiTheme="minorHAnsi" w:eastAsia="Times New Roman" w:hAnsiTheme="minorHAnsi" w:cstheme="minorHAnsi"/>
                <w:sz w:val="20"/>
                <w:szCs w:val="20"/>
              </w:rPr>
            </w:pPr>
          </w:p>
        </w:tc>
        <w:tc>
          <w:tcPr>
            <w:tcW w:w="1203" w:type="dxa"/>
          </w:tcPr>
          <w:p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rsidR="0034644B" w:rsidRPr="00BE5C60" w:rsidRDefault="0034644B">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204" w:type="dxa"/>
          </w:tcPr>
          <w:p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rsidR="0034644B" w:rsidRPr="00BE5C60" w:rsidRDefault="0034644B"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Kartu Tanda Penduduk (KTP)</w:t>
            </w:r>
            <w:r w:rsidRPr="00753097">
              <w:rPr>
                <w:rFonts w:asciiTheme="minorHAnsi" w:eastAsia="Times New Roman" w:hAnsiTheme="minorHAnsi" w:cstheme="minorHAnsi"/>
                <w:i/>
                <w:sz w:val="16"/>
                <w:szCs w:val="20"/>
              </w:rPr>
              <w:t xml:space="preserve"> National ID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Keluarga </w:t>
            </w:r>
            <w:r w:rsidRPr="00753097">
              <w:rPr>
                <w:rFonts w:asciiTheme="minorHAnsi" w:eastAsia="Times New Roman" w:hAnsiTheme="minorHAnsi" w:cstheme="minorHAnsi"/>
                <w:i/>
                <w:sz w:val="16"/>
                <w:szCs w:val="20"/>
              </w:rPr>
              <w:t>Family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Paspor </w:t>
            </w:r>
            <w:r w:rsidRPr="00753097">
              <w:rPr>
                <w:rFonts w:asciiTheme="minorHAnsi" w:eastAsia="Times New Roman" w:hAnsiTheme="minorHAnsi" w:cstheme="minorHAnsi"/>
                <w:i/>
                <w:sz w:val="16"/>
                <w:szCs w:val="20"/>
              </w:rPr>
              <w:t>Passport</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Surat Izin Mengemudi (SIM) </w:t>
            </w:r>
            <w:r w:rsidRPr="00753097">
              <w:rPr>
                <w:rFonts w:asciiTheme="minorHAnsi" w:eastAsia="Times New Roman" w:hAnsiTheme="minorHAnsi" w:cstheme="minorHAnsi"/>
                <w:i/>
                <w:sz w:val="16"/>
                <w:szCs w:val="20"/>
              </w:rPr>
              <w:t>Driver’s license</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Pelajar </w:t>
            </w:r>
            <w:r w:rsidRPr="00753097">
              <w:rPr>
                <w:rFonts w:asciiTheme="minorHAnsi" w:eastAsia="Times New Roman" w:hAnsiTheme="minorHAnsi" w:cstheme="minorHAnsi"/>
                <w:i/>
                <w:sz w:val="16"/>
                <w:szCs w:val="20"/>
              </w:rPr>
              <w:t>School-issued ID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KPS (Kartu Perlindungan Sosial) </w:t>
            </w:r>
            <w:r w:rsidRPr="00753097">
              <w:rPr>
                <w:rFonts w:asciiTheme="minorHAnsi" w:eastAsia="Times New Roman" w:hAnsiTheme="minorHAnsi" w:cstheme="minorHAnsi"/>
                <w:i/>
                <w:sz w:val="16"/>
                <w:szCs w:val="20"/>
              </w:rPr>
              <w:t>KPS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BLT (Bantuan Langsung Tunai) </w:t>
            </w:r>
            <w:r w:rsidRPr="00753097">
              <w:rPr>
                <w:rFonts w:asciiTheme="minorHAnsi" w:eastAsia="Times New Roman" w:hAnsiTheme="minorHAnsi" w:cstheme="minorHAnsi"/>
                <w:i/>
                <w:sz w:val="16"/>
                <w:szCs w:val="20"/>
              </w:rPr>
              <w:t>BLT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PKH (Program Keluarga Harapan) </w:t>
            </w:r>
            <w:r w:rsidRPr="00753097">
              <w:rPr>
                <w:rFonts w:asciiTheme="minorHAnsi" w:eastAsia="Times New Roman" w:hAnsiTheme="minorHAnsi" w:cstheme="minorHAnsi"/>
                <w:i/>
                <w:sz w:val="16"/>
                <w:szCs w:val="20"/>
              </w:rPr>
              <w:t>PKH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asuransi kesehatan BPJS </w:t>
            </w:r>
            <w:r w:rsidRPr="00753097">
              <w:rPr>
                <w:rFonts w:asciiTheme="minorHAnsi" w:eastAsia="Times New Roman" w:hAnsiTheme="minorHAnsi" w:cstheme="minorHAnsi"/>
                <w:i/>
                <w:sz w:val="16"/>
                <w:szCs w:val="20"/>
              </w:rPr>
              <w:t>Health insurance Card BPJS</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Jamsostek </w:t>
            </w:r>
            <w:r w:rsidRPr="00753097">
              <w:rPr>
                <w:rFonts w:asciiTheme="minorHAnsi" w:eastAsia="Times New Roman" w:hAnsiTheme="minorHAnsi" w:cstheme="minorHAnsi"/>
                <w:i/>
                <w:sz w:val="16"/>
                <w:szCs w:val="20"/>
              </w:rPr>
              <w:t>Jamsostek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Nomor Pokok Wajib Pajak (NPWP) </w:t>
            </w:r>
            <w:r w:rsidRPr="00753097">
              <w:rPr>
                <w:rFonts w:asciiTheme="minorHAnsi" w:eastAsia="Times New Roman" w:hAnsiTheme="minorHAnsi" w:cstheme="minorHAnsi"/>
                <w:i/>
                <w:sz w:val="16"/>
                <w:szCs w:val="20"/>
              </w:rPr>
              <w:t>Tax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ID karyawan (untuk Pegawai Negeri Sipil) </w:t>
            </w:r>
          </w:p>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 xml:space="preserve">Employee ID (For Government / Civil Servants) </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Kartu pemilih</w:t>
            </w:r>
            <w:r w:rsidR="00570142">
              <w:rPr>
                <w:rFonts w:asciiTheme="minorHAnsi" w:eastAsia="Times New Roman" w:hAnsiTheme="minorHAnsi" w:cstheme="minorHAnsi"/>
                <w:sz w:val="20"/>
                <w:szCs w:val="20"/>
              </w:rPr>
              <w:t>/pemilu</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16"/>
              </w:rPr>
              <w:t>Voter’s card/Voter ID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ID militer </w:t>
            </w:r>
            <w:r w:rsidRPr="00753097">
              <w:rPr>
                <w:rFonts w:asciiTheme="minorHAnsi" w:eastAsia="Times New Roman" w:hAnsiTheme="minorHAnsi" w:cstheme="minorHAnsi"/>
                <w:i/>
                <w:sz w:val="16"/>
                <w:szCs w:val="20"/>
              </w:rPr>
              <w:t>Military ID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Akte Kelahiran </w:t>
            </w:r>
            <w:r w:rsidRPr="00753097">
              <w:rPr>
                <w:rFonts w:asciiTheme="minorHAnsi" w:eastAsia="Times New Roman" w:hAnsiTheme="minorHAnsi" w:cstheme="minorHAnsi"/>
                <w:i/>
                <w:sz w:val="16"/>
                <w:szCs w:val="20"/>
              </w:rPr>
              <w:t>Birth Certificate</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Sehat </w:t>
            </w:r>
            <w:r w:rsidRPr="00753097">
              <w:rPr>
                <w:rFonts w:asciiTheme="minorHAnsi" w:eastAsia="Times New Roman" w:hAnsiTheme="minorHAnsi" w:cstheme="minorHAnsi"/>
                <w:i/>
                <w:sz w:val="16"/>
                <w:szCs w:val="20"/>
              </w:rPr>
              <w:t>Health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Kartu Pintar </w:t>
            </w:r>
            <w:r w:rsidRPr="00753097">
              <w:rPr>
                <w:rFonts w:asciiTheme="minorHAnsi" w:eastAsia="Times New Roman" w:hAnsiTheme="minorHAnsi" w:cstheme="minorHAnsi"/>
                <w:i/>
                <w:sz w:val="16"/>
                <w:szCs w:val="20"/>
              </w:rPr>
              <w:t>Smart card</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753097" w:rsidRDefault="0034644B" w:rsidP="003A5FA6">
            <w:pPr>
              <w:kinsoku w:val="0"/>
              <w:overflowPunct w:val="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Lainnya, sebutkan </w:t>
            </w:r>
            <w:r w:rsidRPr="00753097">
              <w:rPr>
                <w:rFonts w:asciiTheme="minorHAnsi" w:eastAsia="Times New Roman" w:hAnsiTheme="minorHAnsi" w:cstheme="minorHAnsi"/>
                <w:b/>
                <w:i/>
                <w:sz w:val="16"/>
                <w:szCs w:val="20"/>
              </w:rPr>
              <w:t>Other (Specify)</w:t>
            </w:r>
          </w:p>
          <w:p w:rsidR="00570142" w:rsidRDefault="00570142" w:rsidP="003A5FA6">
            <w:pPr>
              <w:kinsoku w:val="0"/>
              <w:overflowPunct w:val="0"/>
              <w:textAlignment w:val="baseline"/>
              <w:rPr>
                <w:rFonts w:asciiTheme="minorHAnsi" w:eastAsia="Times New Roman" w:hAnsiTheme="minorHAnsi" w:cstheme="minorHAnsi"/>
                <w:b/>
                <w:i/>
                <w:sz w:val="16"/>
                <w:szCs w:val="20"/>
              </w:rPr>
            </w:pPr>
          </w:p>
          <w:p w:rsidR="0034644B" w:rsidRPr="00753097" w:rsidRDefault="0034644B" w:rsidP="003A5FA6">
            <w:pPr>
              <w:kinsoku w:val="0"/>
              <w:overflowPunct w:val="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i/>
                <w:sz w:val="16"/>
                <w:szCs w:val="20"/>
              </w:rPr>
              <w:t>_________________________________</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r w:rsidR="0034644B" w:rsidRPr="00753097" w:rsidTr="00613C81">
        <w:trPr>
          <w:jc w:val="center"/>
        </w:trPr>
        <w:tc>
          <w:tcPr>
            <w:tcW w:w="5441" w:type="dxa"/>
          </w:tcPr>
          <w:p w:rsidR="0034644B" w:rsidRPr="00613C81" w:rsidRDefault="0034644B" w:rsidP="003A5FA6">
            <w:pPr>
              <w:kinsoku w:val="0"/>
              <w:overflowPunct w:val="0"/>
              <w:textAlignment w:val="baseline"/>
              <w:rPr>
                <w:rFonts w:asciiTheme="minorHAnsi" w:eastAsia="Times New Roman" w:hAnsiTheme="minorHAnsi" w:cstheme="minorHAnsi"/>
                <w:i/>
                <w:sz w:val="16"/>
                <w:szCs w:val="20"/>
              </w:rPr>
            </w:pPr>
            <w:r w:rsidRPr="00613C81">
              <w:rPr>
                <w:rFonts w:asciiTheme="minorHAnsi" w:eastAsia="Times New Roman" w:hAnsiTheme="minorHAnsi" w:cstheme="minorHAnsi"/>
                <w:sz w:val="20"/>
                <w:szCs w:val="20"/>
              </w:rPr>
              <w:t xml:space="preserve">Tidak ada </w:t>
            </w:r>
            <w:r w:rsidRPr="00613C81">
              <w:rPr>
                <w:rFonts w:asciiTheme="minorHAnsi" w:eastAsia="Times New Roman" w:hAnsiTheme="minorHAnsi" w:cstheme="minorHAnsi"/>
                <w:i/>
                <w:sz w:val="16"/>
                <w:szCs w:val="20"/>
              </w:rPr>
              <w:t>None</w:t>
            </w:r>
          </w:p>
        </w:tc>
        <w:tc>
          <w:tcPr>
            <w:tcW w:w="1203"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1</w:t>
            </w:r>
          </w:p>
        </w:tc>
        <w:tc>
          <w:tcPr>
            <w:tcW w:w="1204" w:type="dxa"/>
            <w:vAlign w:val="center"/>
          </w:tcPr>
          <w:p w:rsidR="0034644B" w:rsidRPr="00613C81" w:rsidRDefault="0034644B">
            <w:pPr>
              <w:kinsoku w:val="0"/>
              <w:overflowPunct w:val="0"/>
              <w:jc w:val="center"/>
              <w:textAlignment w:val="baseline"/>
              <w:rPr>
                <w:rFonts w:asciiTheme="minorHAnsi" w:eastAsia="Times New Roman" w:hAnsiTheme="minorHAnsi" w:cstheme="minorHAnsi"/>
                <w:sz w:val="20"/>
                <w:szCs w:val="20"/>
              </w:rPr>
            </w:pPr>
            <w:r w:rsidRPr="00613C81">
              <w:rPr>
                <w:rFonts w:asciiTheme="minorHAnsi" w:eastAsia="Times New Roman" w:hAnsiTheme="minorHAnsi" w:cstheme="minorHAnsi"/>
                <w:sz w:val="20"/>
                <w:szCs w:val="20"/>
              </w:rPr>
              <w:t>2</w:t>
            </w:r>
          </w:p>
        </w:tc>
      </w:tr>
    </w:tbl>
    <w:p w:rsidR="005E5FAB" w:rsidRDefault="005E5FAB" w:rsidP="006E54F2">
      <w:pPr>
        <w:spacing w:after="0"/>
        <w:rPr>
          <w:rFonts w:asciiTheme="minorHAnsi" w:hAnsiTheme="minorHAnsi" w:cstheme="minorHAnsi"/>
          <w:b/>
          <w:sz w:val="20"/>
          <w:szCs w:val="20"/>
        </w:rPr>
      </w:pPr>
    </w:p>
    <w:p w:rsidR="00AC65BD" w:rsidRPr="00753097" w:rsidRDefault="00AC65BD" w:rsidP="00BE5C60">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AC65BD" w:rsidRPr="00BE5C60" w:rsidRDefault="000522D4" w:rsidP="00BE5C60">
      <w:pPr>
        <w:spacing w:after="0"/>
        <w:ind w:firstLine="450"/>
        <w:rPr>
          <w:rFonts w:asciiTheme="minorHAnsi" w:hAnsiTheme="minorHAnsi" w:cstheme="minorHAnsi"/>
          <w:b/>
          <w:color w:val="FF0000"/>
          <w:sz w:val="20"/>
          <w:szCs w:val="20"/>
          <w:u w:val="single"/>
        </w:rPr>
      </w:pPr>
      <w:r w:rsidRPr="00BE5C60">
        <w:rPr>
          <w:rFonts w:asciiTheme="minorHAnsi" w:hAnsiTheme="minorHAnsi" w:cstheme="minorHAnsi"/>
          <w:b/>
          <w:color w:val="FF0000"/>
          <w:sz w:val="20"/>
          <w:szCs w:val="20"/>
          <w:u w:val="single"/>
        </w:rPr>
        <w:t xml:space="preserve">SPONTAN/ </w:t>
      </w:r>
      <w:r w:rsidR="00AC65BD" w:rsidRPr="00BE5C60">
        <w:rPr>
          <w:rFonts w:asciiTheme="minorHAnsi" w:hAnsiTheme="minorHAnsi" w:cstheme="minorHAnsi"/>
          <w:b/>
          <w:color w:val="FF0000"/>
          <w:sz w:val="20"/>
          <w:szCs w:val="20"/>
          <w:u w:val="single"/>
        </w:rPr>
        <w:t xml:space="preserve">JANGAN BACAKAN </w:t>
      </w:r>
      <w:r w:rsidR="00AC65BD" w:rsidRPr="00BE5C60">
        <w:rPr>
          <w:rFonts w:asciiTheme="minorHAnsi" w:hAnsiTheme="minorHAnsi" w:cstheme="minorHAnsi"/>
          <w:b/>
          <w:i/>
          <w:color w:val="FF0000"/>
          <w:sz w:val="16"/>
          <w:szCs w:val="20"/>
          <w:u w:val="single"/>
        </w:rPr>
        <w:t>DO NOT READ</w:t>
      </w:r>
    </w:p>
    <w:p w:rsidR="00AC65BD" w:rsidRPr="00753097" w:rsidRDefault="00755B7B" w:rsidP="00BE5C60">
      <w:pPr>
        <w:spacing w:after="0"/>
        <w:ind w:firstLine="450"/>
        <w:rPr>
          <w:rFonts w:asciiTheme="minorHAnsi" w:hAnsiTheme="minorHAnsi" w:cstheme="minorHAnsi"/>
          <w:b/>
          <w:sz w:val="20"/>
          <w:szCs w:val="20"/>
        </w:rPr>
      </w:pPr>
      <w:r>
        <w:rPr>
          <w:rFonts w:asciiTheme="minorHAnsi" w:hAnsiTheme="minorHAnsi" w:cstheme="minorHAnsi"/>
          <w:b/>
          <w:sz w:val="20"/>
          <w:szCs w:val="20"/>
        </w:rPr>
        <w:t>INTERVIEWER</w:t>
      </w:r>
      <w:r w:rsidR="008233B2">
        <w:rPr>
          <w:rFonts w:asciiTheme="minorHAnsi" w:hAnsiTheme="minorHAnsi" w:cstheme="minorHAnsi"/>
          <w:b/>
          <w:sz w:val="20"/>
          <w:szCs w:val="20"/>
        </w:rPr>
        <w:t>:</w:t>
      </w:r>
      <w:r>
        <w:rPr>
          <w:rFonts w:asciiTheme="minorHAnsi" w:hAnsiTheme="minorHAnsi" w:cstheme="minorHAnsi"/>
          <w:b/>
          <w:sz w:val="20"/>
          <w:szCs w:val="20"/>
        </w:rPr>
        <w:t xml:space="preserve"> </w:t>
      </w:r>
      <w:r w:rsidR="00AC65BD" w:rsidRPr="00753097">
        <w:rPr>
          <w:rFonts w:asciiTheme="minorHAnsi" w:hAnsiTheme="minorHAnsi" w:cstheme="minorHAnsi"/>
          <w:b/>
          <w:sz w:val="20"/>
          <w:szCs w:val="20"/>
        </w:rPr>
        <w:t xml:space="preserve">SESUAIKAN </w:t>
      </w:r>
      <w:r w:rsidR="008233B2">
        <w:rPr>
          <w:rFonts w:asciiTheme="minorHAnsi" w:hAnsiTheme="minorHAnsi" w:cstheme="minorHAnsi"/>
          <w:b/>
          <w:sz w:val="20"/>
          <w:szCs w:val="20"/>
        </w:rPr>
        <w:t xml:space="preserve">JAWABAN </w:t>
      </w:r>
      <w:r w:rsidR="00AC65BD" w:rsidRPr="00753097">
        <w:rPr>
          <w:rFonts w:asciiTheme="minorHAnsi" w:hAnsiTheme="minorHAnsi" w:cstheme="minorHAnsi"/>
          <w:b/>
          <w:sz w:val="20"/>
          <w:szCs w:val="20"/>
        </w:rPr>
        <w:t xml:space="preserve">DENGAN </w:t>
      </w:r>
      <w:r w:rsidR="008233B2">
        <w:rPr>
          <w:rFonts w:asciiTheme="minorHAnsi" w:hAnsiTheme="minorHAnsi" w:cstheme="minorHAnsi"/>
          <w:b/>
          <w:sz w:val="20"/>
          <w:szCs w:val="20"/>
        </w:rPr>
        <w:t xml:space="preserve">PILIHAN </w:t>
      </w:r>
      <w:r w:rsidR="00AC65BD" w:rsidRPr="00753097">
        <w:rPr>
          <w:rFonts w:asciiTheme="minorHAnsi" w:hAnsiTheme="minorHAnsi" w:cstheme="minorHAnsi"/>
          <w:b/>
          <w:i/>
          <w:sz w:val="16"/>
          <w:szCs w:val="20"/>
        </w:rPr>
        <w:t>CODE TO FIT</w:t>
      </w:r>
    </w:p>
    <w:p w:rsidR="00187518" w:rsidRPr="00753097" w:rsidRDefault="00187518" w:rsidP="006E54F2">
      <w:pPr>
        <w:pStyle w:val="NoSpacing"/>
        <w:ind w:left="450" w:hanging="450"/>
        <w:rPr>
          <w:rFonts w:asciiTheme="minorHAnsi" w:hAnsiTheme="minorHAnsi" w:cstheme="minorHAnsi"/>
          <w:i/>
          <w:sz w:val="16"/>
          <w:szCs w:val="20"/>
        </w:rPr>
      </w:pPr>
      <w:r w:rsidRPr="00753097">
        <w:rPr>
          <w:rFonts w:asciiTheme="minorHAnsi" w:hAnsiTheme="minorHAnsi" w:cstheme="minorHAnsi"/>
          <w:sz w:val="20"/>
          <w:szCs w:val="20"/>
        </w:rPr>
        <w:t>DG6. Apa hubungan Anda dengan kepala rumah tangga? Kepala rumah tangga disini maksudnya adalah orang yang membuat semua keputusan utama dalam rumah tangga</w:t>
      </w:r>
      <w:r w:rsidR="00AC65BD" w:rsidRPr="00753097">
        <w:rPr>
          <w:rFonts w:asciiTheme="minorHAnsi" w:hAnsiTheme="minorHAnsi" w:cstheme="minorHAnsi"/>
          <w:sz w:val="20"/>
          <w:szCs w:val="20"/>
        </w:rPr>
        <w:t xml:space="preserve">. </w:t>
      </w:r>
      <w:r w:rsidR="00AC65BD"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your relationship to the household head? BY Head I mean the one who makes all the main decisions in the household.</w:t>
      </w:r>
    </w:p>
    <w:p w:rsidR="00AC65BD" w:rsidRPr="00753097" w:rsidRDefault="00AC65BD" w:rsidP="006E54F2">
      <w:pPr>
        <w:pStyle w:val="NoSpacing"/>
        <w:ind w:left="450" w:hanging="450"/>
        <w:rPr>
          <w:rFonts w:asciiTheme="minorHAnsi" w:hAnsiTheme="minorHAnsi" w:cstheme="minorHAnsi"/>
          <w:sz w:val="20"/>
          <w:szCs w:val="20"/>
        </w:rPr>
      </w:pPr>
    </w:p>
    <w:tbl>
      <w:tblPr>
        <w:tblStyle w:val="TableGrid"/>
        <w:tblW w:w="8766" w:type="dxa"/>
        <w:jc w:val="center"/>
        <w:tblLayout w:type="fixed"/>
        <w:tblLook w:val="04A0" w:firstRow="1" w:lastRow="0" w:firstColumn="1" w:lastColumn="0" w:noHBand="0" w:noVBand="1"/>
      </w:tblPr>
      <w:tblGrid>
        <w:gridCol w:w="847"/>
        <w:gridCol w:w="5593"/>
        <w:gridCol w:w="1163"/>
        <w:gridCol w:w="1163"/>
      </w:tblGrid>
      <w:tr w:rsidR="001152EB" w:rsidRPr="00753097" w:rsidTr="00613C81">
        <w:trPr>
          <w:trHeight w:val="593"/>
          <w:jc w:val="center"/>
        </w:trPr>
        <w:tc>
          <w:tcPr>
            <w:tcW w:w="847" w:type="dxa"/>
          </w:tcPr>
          <w:p w:rsidR="001152EB" w:rsidRPr="00753097" w:rsidRDefault="001152EB" w:rsidP="006E54F2">
            <w:pPr>
              <w:pStyle w:val="NoSpacing"/>
              <w:rPr>
                <w:rFonts w:asciiTheme="minorHAnsi" w:hAnsiTheme="minorHAnsi" w:cstheme="minorHAnsi"/>
                <w:sz w:val="20"/>
                <w:szCs w:val="20"/>
              </w:rPr>
            </w:pPr>
          </w:p>
        </w:tc>
        <w:tc>
          <w:tcPr>
            <w:tcW w:w="5593" w:type="dxa"/>
          </w:tcPr>
          <w:p w:rsidR="001152EB" w:rsidRPr="00753097" w:rsidRDefault="001152EB" w:rsidP="006E54F2">
            <w:pPr>
              <w:pStyle w:val="NoSpacing"/>
              <w:rPr>
                <w:rFonts w:asciiTheme="minorHAnsi" w:hAnsiTheme="minorHAnsi" w:cstheme="minorHAnsi"/>
                <w:sz w:val="20"/>
                <w:szCs w:val="20"/>
              </w:rPr>
            </w:pPr>
          </w:p>
        </w:tc>
        <w:tc>
          <w:tcPr>
            <w:tcW w:w="1163" w:type="dxa"/>
          </w:tcPr>
          <w:p w:rsidR="001152EB" w:rsidRPr="00753097" w:rsidRDefault="001152EB" w:rsidP="003A5FA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p w:rsidR="001152EB" w:rsidRPr="00753097" w:rsidRDefault="001152EB" w:rsidP="003A5FA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163" w:type="dxa"/>
          </w:tcPr>
          <w:p w:rsidR="001152EB" w:rsidRPr="00753097" w:rsidRDefault="001152EB" w:rsidP="003A5FA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DG6.1</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Kepala rumah tangga </w:t>
            </w:r>
            <w:r w:rsidRPr="00753097">
              <w:rPr>
                <w:rFonts w:asciiTheme="minorHAnsi" w:hAnsiTheme="minorHAnsi" w:cstheme="minorHAnsi"/>
                <w:i/>
                <w:sz w:val="16"/>
                <w:szCs w:val="20"/>
              </w:rPr>
              <w:t>Head</w:t>
            </w:r>
          </w:p>
        </w:tc>
        <w:tc>
          <w:tcPr>
            <w:tcW w:w="1163" w:type="dxa"/>
          </w:tcPr>
          <w:p w:rsidR="001152EB" w:rsidRPr="00753097" w:rsidRDefault="001152E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DG6.2</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Pasangan </w:t>
            </w:r>
            <w:r w:rsidRPr="00753097">
              <w:rPr>
                <w:rFonts w:asciiTheme="minorHAnsi" w:hAnsiTheme="minorHAnsi" w:cstheme="minorHAnsi"/>
                <w:i/>
                <w:sz w:val="16"/>
                <w:szCs w:val="20"/>
              </w:rPr>
              <w:t>Spouse</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DG6.3</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Anak laki-laki/Anak perempuan </w:t>
            </w:r>
            <w:r w:rsidRPr="00753097">
              <w:rPr>
                <w:rFonts w:asciiTheme="minorHAnsi" w:hAnsiTheme="minorHAnsi" w:cstheme="minorHAnsi"/>
                <w:i/>
                <w:sz w:val="16"/>
                <w:szCs w:val="20"/>
              </w:rPr>
              <w:t>Son/Daughter</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DG6.4</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Ayah/Ibu </w:t>
            </w:r>
            <w:r w:rsidRPr="00753097">
              <w:rPr>
                <w:rFonts w:asciiTheme="minorHAnsi" w:hAnsiTheme="minorHAnsi" w:cstheme="minorHAnsi"/>
                <w:i/>
                <w:sz w:val="16"/>
                <w:szCs w:val="20"/>
              </w:rPr>
              <w:t>Father/Mother</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DG6.5</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Saudara perempuan/Saudara laki-laki </w:t>
            </w:r>
            <w:r w:rsidRPr="00753097">
              <w:rPr>
                <w:rFonts w:asciiTheme="minorHAnsi" w:hAnsiTheme="minorHAnsi" w:cstheme="minorHAnsi"/>
                <w:i/>
                <w:sz w:val="16"/>
                <w:szCs w:val="20"/>
              </w:rPr>
              <w:t>Sister/Brother</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DG6.6</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Cucu </w:t>
            </w:r>
            <w:r w:rsidRPr="00753097">
              <w:rPr>
                <w:rFonts w:asciiTheme="minorHAnsi" w:hAnsiTheme="minorHAnsi" w:cstheme="minorHAnsi"/>
                <w:i/>
                <w:sz w:val="16"/>
                <w:szCs w:val="20"/>
              </w:rPr>
              <w:t>Grandchild</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DG6.7</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Kerabat lainnya </w:t>
            </w:r>
            <w:r w:rsidRPr="00753097">
              <w:rPr>
                <w:rFonts w:asciiTheme="minorHAnsi" w:hAnsiTheme="minorHAnsi" w:cstheme="minorHAnsi"/>
                <w:i/>
                <w:sz w:val="16"/>
                <w:szCs w:val="20"/>
              </w:rPr>
              <w:t>Other relative</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trHeight w:val="242"/>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DG6.8</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Pembantu rumah tangga</w:t>
            </w:r>
            <w:r w:rsidR="00493CF8">
              <w:rPr>
                <w:rFonts w:asciiTheme="minorHAnsi" w:hAnsiTheme="minorHAnsi" w:cstheme="minorHAnsi"/>
                <w:sz w:val="20"/>
                <w:szCs w:val="20"/>
              </w:rPr>
              <w:t>/ supir/ suster</w:t>
            </w:r>
            <w:r w:rsidR="001636DD">
              <w:rPr>
                <w:rFonts w:asciiTheme="minorHAnsi" w:hAnsiTheme="minorHAnsi" w:cstheme="minorHAnsi"/>
                <w:sz w:val="20"/>
                <w:szCs w:val="20"/>
              </w:rPr>
              <w:t>/ tukang kebun</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Servant/house help</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DG6.9</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Bukan kerabat yang lain </w:t>
            </w:r>
            <w:r w:rsidRPr="00753097">
              <w:rPr>
                <w:rFonts w:asciiTheme="minorHAnsi" w:hAnsiTheme="minorHAnsi" w:cstheme="minorHAnsi"/>
                <w:i/>
                <w:sz w:val="16"/>
                <w:szCs w:val="20"/>
              </w:rPr>
              <w:t>Other non-relative</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152EB" w:rsidRPr="00753097" w:rsidTr="00613C81">
        <w:trPr>
          <w:jc w:val="center"/>
        </w:trPr>
        <w:tc>
          <w:tcPr>
            <w:tcW w:w="847" w:type="dxa"/>
          </w:tcPr>
          <w:p w:rsidR="001152EB" w:rsidRPr="00753097" w:rsidRDefault="001152EB" w:rsidP="006E54F2">
            <w:pPr>
              <w:pStyle w:val="NoSpacing"/>
              <w:rPr>
                <w:rFonts w:asciiTheme="minorHAnsi" w:hAnsiTheme="minorHAnsi" w:cstheme="minorHAnsi"/>
                <w:sz w:val="20"/>
                <w:szCs w:val="20"/>
              </w:rPr>
            </w:pPr>
            <w:r>
              <w:rPr>
                <w:rFonts w:asciiTheme="minorHAnsi" w:hAnsiTheme="minorHAnsi" w:cstheme="minorHAnsi"/>
                <w:sz w:val="20"/>
                <w:szCs w:val="20"/>
              </w:rPr>
              <w:t>DG6.99</w:t>
            </w:r>
          </w:p>
        </w:tc>
        <w:tc>
          <w:tcPr>
            <w:tcW w:w="5593" w:type="dxa"/>
          </w:tcPr>
          <w:p w:rsidR="001152EB" w:rsidRPr="00753097" w:rsidRDefault="001152E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63" w:type="dxa"/>
          </w:tcPr>
          <w:p w:rsidR="001152EB" w:rsidRPr="00753097" w:rsidRDefault="001152EB"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57480F" w:rsidRPr="00753097" w:rsidRDefault="0057480F" w:rsidP="00AB4D3B">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w:t>
      </w:r>
      <w:r w:rsidR="001152EB">
        <w:rPr>
          <w:rFonts w:asciiTheme="minorHAnsi" w:hAnsiTheme="minorHAnsi" w:cstheme="minorHAnsi"/>
          <w:b/>
          <w:sz w:val="20"/>
          <w:szCs w:val="20"/>
        </w:rPr>
        <w:t xml:space="preserve">DG7 </w:t>
      </w:r>
      <w:r w:rsidRPr="00753097">
        <w:rPr>
          <w:rFonts w:asciiTheme="minorHAnsi" w:hAnsiTheme="minorHAnsi" w:cstheme="minorHAnsi"/>
          <w:b/>
          <w:sz w:val="20"/>
          <w:szCs w:val="20"/>
        </w:rPr>
        <w:t xml:space="preserve">JIKA </w:t>
      </w:r>
      <w:r w:rsidR="001152EB">
        <w:rPr>
          <w:rFonts w:asciiTheme="minorHAnsi" w:hAnsiTheme="minorHAnsi" w:cstheme="minorHAnsi"/>
          <w:b/>
          <w:sz w:val="20"/>
          <w:szCs w:val="20"/>
        </w:rPr>
        <w:t xml:space="preserve">RESPONDEN BUKAN KEPALA RUMAH TANGGA (TERLINGKAR KODE </w:t>
      </w:r>
      <w:r w:rsidRPr="00753097">
        <w:rPr>
          <w:rFonts w:asciiTheme="minorHAnsi" w:hAnsiTheme="minorHAnsi" w:cstheme="minorHAnsi"/>
          <w:b/>
          <w:sz w:val="20"/>
          <w:szCs w:val="20"/>
        </w:rPr>
        <w:t>2</w:t>
      </w:r>
      <w:r w:rsidR="001152EB">
        <w:rPr>
          <w:rFonts w:asciiTheme="minorHAnsi" w:hAnsiTheme="minorHAnsi" w:cstheme="minorHAnsi"/>
          <w:b/>
          <w:sz w:val="20"/>
          <w:szCs w:val="20"/>
        </w:rPr>
        <w:t xml:space="preserve"> DI DG6.1)</w:t>
      </w:r>
      <w:r w:rsidRPr="00753097">
        <w:rPr>
          <w:rFonts w:asciiTheme="minorHAnsi" w:hAnsiTheme="minorHAnsi" w:cstheme="minorHAnsi"/>
          <w:b/>
          <w:sz w:val="20"/>
          <w:szCs w:val="20"/>
        </w:rPr>
        <w:t xml:space="preserve">. LAINNYA LANGSUNG KE DG8 </w:t>
      </w:r>
      <w:r w:rsidRPr="00753097">
        <w:rPr>
          <w:rFonts w:asciiTheme="minorHAnsi" w:hAnsiTheme="minorHAnsi" w:cstheme="minorHAnsi"/>
          <w:b/>
          <w:i/>
          <w:sz w:val="16"/>
          <w:szCs w:val="20"/>
        </w:rPr>
        <w:t>ASK IF DG6.1=2. OTHERS GO TO DG8</w:t>
      </w:r>
    </w:p>
    <w:p w:rsidR="0057480F" w:rsidRPr="00613C81" w:rsidRDefault="000522D4" w:rsidP="00BE5C60">
      <w:pPr>
        <w:pStyle w:val="NoSpacing"/>
        <w:ind w:left="450"/>
        <w:rPr>
          <w:rFonts w:asciiTheme="minorHAnsi" w:hAnsiTheme="minorHAnsi" w:cstheme="minorHAnsi"/>
          <w:b/>
          <w:sz w:val="20"/>
          <w:szCs w:val="20"/>
          <w:u w:val="single"/>
        </w:rPr>
      </w:pPr>
      <w:r w:rsidRPr="00613C81">
        <w:rPr>
          <w:rFonts w:asciiTheme="minorHAnsi" w:hAnsiTheme="minorHAnsi" w:cstheme="minorHAnsi"/>
          <w:b/>
          <w:sz w:val="20"/>
          <w:szCs w:val="20"/>
          <w:u w:val="single"/>
        </w:rPr>
        <w:t xml:space="preserve">KARTU BANTU/ </w:t>
      </w:r>
      <w:r w:rsidR="0057480F" w:rsidRPr="00613C81">
        <w:rPr>
          <w:rFonts w:asciiTheme="minorHAnsi" w:hAnsiTheme="minorHAnsi" w:cstheme="minorHAnsi"/>
          <w:b/>
          <w:sz w:val="20"/>
          <w:szCs w:val="20"/>
          <w:u w:val="single"/>
        </w:rPr>
        <w:t xml:space="preserve">BACAKAN </w:t>
      </w:r>
      <w:r w:rsidR="0057480F" w:rsidRPr="00613C81">
        <w:rPr>
          <w:rFonts w:asciiTheme="minorHAnsi" w:hAnsiTheme="minorHAnsi" w:cstheme="minorHAnsi"/>
          <w:b/>
          <w:i/>
          <w:sz w:val="16"/>
          <w:szCs w:val="20"/>
          <w:u w:val="single"/>
        </w:rPr>
        <w:t>READ OUT</w:t>
      </w:r>
    </w:p>
    <w:p w:rsidR="00187518" w:rsidRPr="00753097" w:rsidRDefault="0057480F"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DG7. </w:t>
      </w:r>
      <w:r w:rsidR="00187518" w:rsidRPr="00753097">
        <w:rPr>
          <w:rFonts w:asciiTheme="minorHAnsi" w:hAnsiTheme="minorHAnsi" w:cstheme="minorHAnsi"/>
          <w:sz w:val="20"/>
          <w:szCs w:val="20"/>
        </w:rPr>
        <w:t>Dimana kepala rumah tangga tinggal?</w:t>
      </w:r>
      <w:r w:rsidRPr="00753097">
        <w:rPr>
          <w:rFonts w:asciiTheme="minorHAnsi" w:hAnsiTheme="minorHAnsi" w:cstheme="minorHAnsi"/>
          <w:sz w:val="20"/>
          <w:szCs w:val="20"/>
        </w:rPr>
        <w:t xml:space="preserve">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00187518" w:rsidRPr="00753097">
        <w:rPr>
          <w:rFonts w:asciiTheme="minorHAnsi" w:hAnsiTheme="minorHAnsi" w:cstheme="minorHAnsi"/>
          <w:i/>
          <w:sz w:val="16"/>
          <w:szCs w:val="20"/>
        </w:rPr>
        <w:t>Where does the head of the household live?</w:t>
      </w:r>
    </w:p>
    <w:p w:rsidR="00C4036F" w:rsidRPr="00753097" w:rsidRDefault="00C4036F" w:rsidP="006E54F2">
      <w:pPr>
        <w:pStyle w:val="NoSpacing"/>
        <w:rPr>
          <w:rFonts w:asciiTheme="minorHAnsi" w:hAnsiTheme="minorHAnsi" w:cstheme="minorHAnsi"/>
          <w:i/>
          <w:sz w:val="16"/>
          <w:szCs w:val="20"/>
        </w:rPr>
      </w:pPr>
    </w:p>
    <w:tbl>
      <w:tblPr>
        <w:tblStyle w:val="TableGrid"/>
        <w:tblW w:w="0" w:type="auto"/>
        <w:jc w:val="center"/>
        <w:tblLook w:val="04A0" w:firstRow="1" w:lastRow="0" w:firstColumn="1" w:lastColumn="0" w:noHBand="0" w:noVBand="1"/>
      </w:tblPr>
      <w:tblGrid>
        <w:gridCol w:w="7241"/>
        <w:gridCol w:w="990"/>
        <w:gridCol w:w="990"/>
      </w:tblGrid>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p>
        </w:tc>
        <w:tc>
          <w:tcPr>
            <w:tcW w:w="990" w:type="dxa"/>
          </w:tcPr>
          <w:p w:rsidR="00820766" w:rsidRPr="00BE5C60" w:rsidRDefault="00820766"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rsidR="00820766" w:rsidRPr="00BE5C60" w:rsidRDefault="00820766"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990" w:type="dxa"/>
          </w:tcPr>
          <w:p w:rsidR="00820766" w:rsidRPr="00BE5C60" w:rsidRDefault="00820766"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rsidR="00820766" w:rsidRPr="00BE5C60" w:rsidRDefault="00820766" w:rsidP="003A5FA6">
            <w:pPr>
              <w:pStyle w:val="NoSpacing"/>
              <w:jc w:val="center"/>
              <w:rPr>
                <w:rFonts w:asciiTheme="minorHAnsi"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Didalam rumah ini </w:t>
            </w:r>
            <w:r w:rsidRPr="00753097">
              <w:rPr>
                <w:rFonts w:asciiTheme="minorHAnsi" w:hAnsiTheme="minorHAnsi" w:cstheme="minorHAnsi"/>
                <w:i/>
                <w:sz w:val="16"/>
                <w:szCs w:val="20"/>
              </w:rPr>
              <w:t>In this household</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di rumah ini tapi masih dikota/desa yang sama </w:t>
            </w:r>
            <w:r w:rsidRPr="00753097">
              <w:rPr>
                <w:rFonts w:asciiTheme="minorHAnsi" w:hAnsiTheme="minorHAnsi" w:cstheme="minorHAnsi"/>
                <w:i/>
                <w:sz w:val="16"/>
                <w:szCs w:val="20"/>
              </w:rPr>
              <w:t>Not in this household but in this city/village</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tinggal dikota ini tapi masih dinegara yang sama </w:t>
            </w:r>
            <w:r w:rsidRPr="00753097">
              <w:rPr>
                <w:rFonts w:asciiTheme="minorHAnsi" w:hAnsiTheme="minorHAnsi" w:cstheme="minorHAnsi"/>
                <w:i/>
                <w:sz w:val="16"/>
                <w:szCs w:val="20"/>
              </w:rPr>
              <w:t>Not in this city but in this country</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dinegara ini tapi masih di benua Asia </w:t>
            </w:r>
            <w:r w:rsidRPr="00753097">
              <w:rPr>
                <w:rFonts w:asciiTheme="minorHAnsi" w:hAnsiTheme="minorHAnsi" w:cstheme="minorHAnsi"/>
                <w:i/>
                <w:sz w:val="16"/>
                <w:szCs w:val="20"/>
              </w:rPr>
              <w:t>Not in this country but in Asia</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820766" w:rsidRPr="00753097" w:rsidTr="00AB4D3B">
        <w:trPr>
          <w:jc w:val="center"/>
        </w:trPr>
        <w:tc>
          <w:tcPr>
            <w:tcW w:w="7241" w:type="dxa"/>
          </w:tcPr>
          <w:p w:rsidR="00820766" w:rsidRPr="00753097" w:rsidRDefault="00820766"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Diluar benua Asia </w:t>
            </w:r>
            <w:r w:rsidRPr="00753097">
              <w:rPr>
                <w:rFonts w:asciiTheme="minorHAnsi" w:hAnsiTheme="minorHAnsi" w:cstheme="minorHAnsi"/>
                <w:i/>
                <w:sz w:val="16"/>
                <w:szCs w:val="20"/>
              </w:rPr>
              <w:t>Outside Asia</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820766" w:rsidRPr="00753097" w:rsidRDefault="0082076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392D5C" w:rsidRPr="00753097" w:rsidRDefault="00392D5C" w:rsidP="006E54F2">
      <w:pPr>
        <w:pStyle w:val="NoSpacing"/>
        <w:rPr>
          <w:rFonts w:asciiTheme="minorHAnsi" w:hAnsiTheme="minorHAnsi" w:cstheme="minorHAnsi"/>
          <w:sz w:val="20"/>
          <w:szCs w:val="20"/>
        </w:rPr>
      </w:pPr>
    </w:p>
    <w:p w:rsidR="00E5222E" w:rsidRPr="00753097" w:rsidRDefault="00E5222E" w:rsidP="00BE5C60">
      <w:pPr>
        <w:pStyle w:val="NoSpacing"/>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187518" w:rsidRPr="00753097" w:rsidRDefault="00187518" w:rsidP="006E54F2">
      <w:pPr>
        <w:pStyle w:val="NoSpacing"/>
        <w:ind w:left="450" w:hanging="450"/>
        <w:rPr>
          <w:rFonts w:asciiTheme="minorHAnsi" w:eastAsia="Times New Roman" w:hAnsiTheme="minorHAnsi" w:cstheme="minorHAnsi"/>
          <w:i/>
          <w:sz w:val="16"/>
          <w:szCs w:val="20"/>
        </w:rPr>
      </w:pPr>
      <w:r w:rsidRPr="00753097">
        <w:rPr>
          <w:rFonts w:asciiTheme="minorHAnsi" w:hAnsiTheme="minorHAnsi" w:cstheme="minorHAnsi"/>
          <w:sz w:val="20"/>
          <w:szCs w:val="20"/>
        </w:rPr>
        <w:t>DG8.</w:t>
      </w:r>
      <w:r w:rsidR="00E5222E" w:rsidRPr="00753097">
        <w:rPr>
          <w:rFonts w:asciiTheme="minorHAnsi" w:hAnsiTheme="minorHAnsi" w:cstheme="minorHAnsi"/>
          <w:sz w:val="20"/>
          <w:szCs w:val="20"/>
        </w:rPr>
        <w:t xml:space="preserve"> </w:t>
      </w:r>
      <w:r w:rsidRPr="00753097">
        <w:rPr>
          <w:rFonts w:asciiTheme="minorHAnsi" w:hAnsiTheme="minorHAnsi" w:cstheme="minorHAnsi"/>
          <w:sz w:val="20"/>
          <w:szCs w:val="20"/>
        </w:rPr>
        <w:t>Berapa jumlah anggota keluarga yang Anda miliki dalam rumah tangga ini? (999 untuk Tidak Tahu/Menolak)</w:t>
      </w:r>
      <w:r w:rsidRPr="00753097">
        <w:rPr>
          <w:rFonts w:asciiTheme="minorHAnsi" w:hAnsiTheme="minorHAnsi" w:cstheme="minorHAnsi"/>
          <w:i/>
          <w:sz w:val="16"/>
          <w:szCs w:val="20"/>
        </w:rPr>
        <w:t>. How many members do you have in the household?</w:t>
      </w:r>
      <w:r w:rsidRPr="00753097">
        <w:rPr>
          <w:rFonts w:asciiTheme="minorHAnsi" w:eastAsia="Times New Roman" w:hAnsiTheme="minorHAnsi" w:cstheme="minorHAnsi"/>
          <w:i/>
          <w:sz w:val="16"/>
          <w:szCs w:val="20"/>
        </w:rPr>
        <w:t xml:space="preserve"> (999 for DK/Refused)</w:t>
      </w:r>
    </w:p>
    <w:p w:rsidR="00E5222E" w:rsidRPr="00753097" w:rsidRDefault="00E5222E" w:rsidP="006E54F2">
      <w:pPr>
        <w:pStyle w:val="NoSpacing"/>
        <w:rPr>
          <w:rFonts w:asciiTheme="minorHAnsi" w:eastAsia="Times New Roman" w:hAnsiTheme="minorHAnsi" w:cstheme="minorHAnsi"/>
          <w:i/>
          <w:sz w:val="16"/>
          <w:szCs w:val="20"/>
        </w:rPr>
      </w:pPr>
    </w:p>
    <w:p w:rsidR="00783040" w:rsidRPr="00753097" w:rsidRDefault="000320A4" w:rsidP="00BE5C60">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TANYAKAN </w:t>
      </w:r>
      <w:r w:rsidR="0052328B">
        <w:rPr>
          <w:rFonts w:asciiTheme="minorHAnsi" w:hAnsiTheme="minorHAnsi" w:cstheme="minorHAnsi"/>
          <w:b/>
          <w:sz w:val="20"/>
          <w:szCs w:val="20"/>
        </w:rPr>
        <w:t xml:space="preserve">DG9 </w:t>
      </w:r>
      <w:r w:rsidRPr="00613C81">
        <w:rPr>
          <w:rFonts w:asciiTheme="minorHAnsi" w:hAnsiTheme="minorHAnsi" w:cstheme="minorHAnsi"/>
          <w:b/>
          <w:sz w:val="20"/>
          <w:szCs w:val="20"/>
          <w:u w:val="single"/>
        </w:rPr>
        <w:t xml:space="preserve">UNTUK SETIAP </w:t>
      </w:r>
      <w:r w:rsidR="000522D4" w:rsidRPr="00613C81">
        <w:rPr>
          <w:rFonts w:asciiTheme="minorHAnsi" w:hAnsiTheme="minorHAnsi" w:cstheme="minorHAnsi"/>
          <w:b/>
          <w:sz w:val="20"/>
          <w:szCs w:val="20"/>
          <w:u w:val="single"/>
        </w:rPr>
        <w:t>BAGIAN</w:t>
      </w:r>
      <w:r w:rsidRPr="00613C81">
        <w:rPr>
          <w:rFonts w:asciiTheme="minorHAnsi" w:hAnsiTheme="minorHAnsi" w:cstheme="minorHAnsi"/>
          <w:b/>
          <w:sz w:val="20"/>
          <w:szCs w:val="20"/>
          <w:u w:val="single"/>
        </w:rPr>
        <w:t xml:space="preserve"> YANG TERISI</w:t>
      </w:r>
      <w:r w:rsidR="000522D4" w:rsidRPr="00613C81">
        <w:rPr>
          <w:rFonts w:asciiTheme="minorHAnsi" w:hAnsiTheme="minorHAnsi" w:cstheme="minorHAnsi"/>
          <w:b/>
          <w:sz w:val="20"/>
          <w:szCs w:val="20"/>
          <w:u w:val="single"/>
        </w:rPr>
        <w:t xml:space="preserve"> DI DG8</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FOR EACH SUBGROUP IN DG8 WHICH HAS A NUMBER</w:t>
      </w:r>
    </w:p>
    <w:p w:rsidR="000320A4" w:rsidRPr="00753097" w:rsidRDefault="000320A4" w:rsidP="00613C81">
      <w:pPr>
        <w:pStyle w:val="NoSpacing"/>
        <w:ind w:left="450" w:hanging="450"/>
        <w:rPr>
          <w:rFonts w:asciiTheme="minorHAnsi" w:eastAsia="Times New Roman" w:hAnsiTheme="minorHAnsi" w:cstheme="minorHAnsi"/>
          <w:i/>
          <w:sz w:val="16"/>
          <w:szCs w:val="20"/>
        </w:rPr>
      </w:pPr>
      <w:r w:rsidRPr="00753097">
        <w:rPr>
          <w:rFonts w:asciiTheme="minorHAnsi" w:hAnsiTheme="minorHAnsi" w:cstheme="minorHAnsi"/>
          <w:sz w:val="20"/>
          <w:szCs w:val="20"/>
        </w:rPr>
        <w:t>DG9.</w:t>
      </w:r>
      <w:r w:rsidR="000522D4">
        <w:rPr>
          <w:rFonts w:asciiTheme="minorHAnsi" w:hAnsiTheme="minorHAnsi" w:cstheme="minorHAnsi"/>
          <w:sz w:val="20"/>
          <w:szCs w:val="20"/>
        </w:rPr>
        <w:t xml:space="preserve"> </w:t>
      </w:r>
      <w:r w:rsidRPr="00753097">
        <w:rPr>
          <w:rFonts w:asciiTheme="minorHAnsi" w:hAnsiTheme="minorHAnsi" w:cstheme="minorHAnsi"/>
          <w:sz w:val="20"/>
          <w:szCs w:val="20"/>
        </w:rPr>
        <w:t xml:space="preserve">Berapa orang dewasa/anak laki-laki/anak perempuan yang memiliki pendapatan atau memberikan kontribusi pada pendapatan rumah tangga? </w:t>
      </w:r>
      <w:r w:rsidRPr="00753097">
        <w:rPr>
          <w:rFonts w:asciiTheme="minorHAnsi" w:hAnsiTheme="minorHAnsi" w:cstheme="minorHAnsi"/>
          <w:i/>
          <w:sz w:val="16"/>
          <w:szCs w:val="20"/>
        </w:rPr>
        <w:t>How many adults/boys/girls earn an income or contribute to household income?</w:t>
      </w:r>
      <w:r w:rsidRPr="00753097">
        <w:rPr>
          <w:rFonts w:asciiTheme="minorHAnsi" w:eastAsia="Times New Roman" w:hAnsiTheme="minorHAnsi" w:cstheme="minorHAnsi"/>
          <w:i/>
          <w:sz w:val="16"/>
          <w:szCs w:val="20"/>
        </w:rPr>
        <w:t xml:space="preserve"> </w:t>
      </w:r>
    </w:p>
    <w:p w:rsidR="00B0713E" w:rsidRDefault="00B0713E" w:rsidP="006E54F2">
      <w:pPr>
        <w:pStyle w:val="NoSpacing"/>
        <w:ind w:left="450" w:hanging="450"/>
        <w:jc w:val="both"/>
        <w:rPr>
          <w:rFonts w:asciiTheme="minorHAnsi" w:eastAsia="Times New Roman" w:hAnsiTheme="minorHAnsi" w:cstheme="minorHAnsi"/>
          <w:i/>
          <w:sz w:val="16"/>
          <w:szCs w:val="20"/>
        </w:rPr>
      </w:pPr>
    </w:p>
    <w:p w:rsidR="00392D5C" w:rsidRPr="00753097" w:rsidRDefault="00392D5C" w:rsidP="006E54F2">
      <w:pPr>
        <w:pStyle w:val="NoSpacing"/>
        <w:ind w:left="450" w:hanging="450"/>
        <w:jc w:val="both"/>
        <w:rPr>
          <w:rFonts w:asciiTheme="minorHAnsi" w:eastAsia="Times New Roman" w:hAnsiTheme="minorHAnsi" w:cstheme="minorHAnsi"/>
          <w:i/>
          <w:sz w:val="16"/>
          <w:szCs w:val="20"/>
        </w:rPr>
      </w:pPr>
    </w:p>
    <w:p w:rsidR="000320A4" w:rsidRDefault="00B0713E" w:rsidP="00BE5C60">
      <w:pPr>
        <w:pStyle w:val="NoSpacing"/>
        <w:ind w:left="450"/>
        <w:jc w:val="both"/>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392D5C" w:rsidRPr="00392D5C">
        <w:rPr>
          <w:rFonts w:asciiTheme="minorHAnsi" w:eastAsia="Times New Roman" w:hAnsiTheme="minorHAnsi" w:cstheme="minorHAnsi"/>
          <w:b/>
          <w:sz w:val="20"/>
          <w:szCs w:val="20"/>
        </w:rPr>
        <w:t>DG10</w:t>
      </w:r>
      <w:r w:rsidR="00392D5C">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JIKA </w:t>
      </w:r>
      <w:r w:rsidRPr="00613C81">
        <w:rPr>
          <w:rFonts w:asciiTheme="minorHAnsi" w:eastAsia="Times New Roman" w:hAnsiTheme="minorHAnsi" w:cstheme="minorHAnsi"/>
          <w:b/>
          <w:sz w:val="20"/>
          <w:szCs w:val="20"/>
          <w:u w:val="single"/>
        </w:rPr>
        <w:t>ADA ANAK LAKI-LAKI DAN/ATAU ANAK PEREMPUAN DI RUMAH TANGGA</w:t>
      </w:r>
      <w:r w:rsidRPr="00753097">
        <w:rPr>
          <w:rFonts w:asciiTheme="minorHAnsi" w:eastAsia="Times New Roman" w:hAnsiTheme="minorHAnsi" w:cstheme="minorHAnsi"/>
          <w:b/>
          <w:sz w:val="20"/>
          <w:szCs w:val="20"/>
        </w:rPr>
        <w:t>. LAINNYA LA</w:t>
      </w:r>
      <w:r w:rsidR="00392D5C">
        <w:rPr>
          <w:rFonts w:asciiTheme="minorHAnsi" w:eastAsia="Times New Roman" w:hAnsiTheme="minorHAnsi" w:cstheme="minorHAnsi"/>
          <w:b/>
          <w:sz w:val="20"/>
          <w:szCs w:val="20"/>
        </w:rPr>
        <w:t>N</w:t>
      </w:r>
      <w:r w:rsidRPr="00753097">
        <w:rPr>
          <w:rFonts w:asciiTheme="minorHAnsi" w:eastAsia="Times New Roman" w:hAnsiTheme="minorHAnsi" w:cstheme="minorHAnsi"/>
          <w:b/>
          <w:sz w:val="20"/>
          <w:szCs w:val="20"/>
        </w:rPr>
        <w:t xml:space="preserve">JUTKAN KE </w:t>
      </w:r>
      <w:r w:rsidR="00392D5C">
        <w:rPr>
          <w:rFonts w:asciiTheme="minorHAnsi" w:eastAsia="Times New Roman" w:hAnsiTheme="minorHAnsi" w:cstheme="minorHAnsi"/>
          <w:b/>
          <w:sz w:val="20"/>
          <w:szCs w:val="20"/>
        </w:rPr>
        <w:t xml:space="preserve">PERTANYAAN </w:t>
      </w:r>
      <w:r w:rsidR="00392D5C" w:rsidRPr="00613C81">
        <w:rPr>
          <w:rFonts w:asciiTheme="minorHAnsi" w:eastAsia="Times New Roman" w:hAnsiTheme="minorHAnsi" w:cstheme="minorHAnsi"/>
          <w:b/>
          <w:sz w:val="20"/>
          <w:szCs w:val="20"/>
          <w:u w:val="single"/>
        </w:rPr>
        <w:t>DL0</w:t>
      </w:r>
      <w:r w:rsidRPr="00753097">
        <w:rPr>
          <w:rFonts w:asciiTheme="minorHAnsi" w:eastAsia="Times New Roman" w:hAnsiTheme="minorHAnsi" w:cstheme="minorHAnsi"/>
          <w:b/>
          <w:sz w:val="20"/>
          <w:szCs w:val="20"/>
        </w:rPr>
        <w:t xml:space="preserve"> </w:t>
      </w:r>
      <w:r w:rsidR="00392D5C">
        <w:rPr>
          <w:rFonts w:asciiTheme="minorHAnsi" w:eastAsia="Times New Roman" w:hAnsiTheme="minorHAnsi" w:cstheme="minorHAnsi"/>
          <w:b/>
          <w:sz w:val="20"/>
          <w:szCs w:val="20"/>
        </w:rPr>
        <w:t xml:space="preserve">(BAGIAN SELANJUTNYA) </w:t>
      </w:r>
      <w:r w:rsidRPr="00753097">
        <w:rPr>
          <w:rFonts w:asciiTheme="minorHAnsi" w:eastAsia="Times New Roman" w:hAnsiTheme="minorHAnsi" w:cstheme="minorHAnsi"/>
          <w:b/>
          <w:i/>
          <w:sz w:val="16"/>
          <w:szCs w:val="20"/>
        </w:rPr>
        <w:t>ASK IF THERE ARE BOYS AND/OR GIRLS IN THE HOUSEHOLD. OTHERS SKIP TO THE NEXT SECTION.</w:t>
      </w:r>
    </w:p>
    <w:p w:rsidR="000320A4" w:rsidRPr="00753097" w:rsidRDefault="000320A4" w:rsidP="006E54F2">
      <w:pPr>
        <w:spacing w:after="0"/>
        <w:ind w:left="450" w:hanging="45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DG10. Berapa banyak anak laki-laki dan anak perempuan usia sekolah (3 tahun atau lebih) </w:t>
      </w:r>
      <w:r w:rsidR="00392D5C" w:rsidRPr="00613C81">
        <w:rPr>
          <w:rFonts w:asciiTheme="minorHAnsi" w:eastAsia="Times New Roman" w:hAnsiTheme="minorHAnsi" w:cstheme="minorHAnsi"/>
          <w:b/>
          <w:sz w:val="20"/>
          <w:szCs w:val="20"/>
          <w:u w:val="single"/>
        </w:rPr>
        <w:t xml:space="preserve">DALAM </w:t>
      </w:r>
      <w:r w:rsidR="000C73E0">
        <w:rPr>
          <w:rFonts w:asciiTheme="minorHAnsi" w:eastAsia="Times New Roman" w:hAnsiTheme="minorHAnsi" w:cstheme="minorHAnsi"/>
          <w:b/>
          <w:sz w:val="20"/>
          <w:szCs w:val="20"/>
          <w:u w:val="single"/>
        </w:rPr>
        <w:t>RUMAH TANGGA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How many boys and girls are of school going age (3 years and above) in the household?</w:t>
      </w:r>
    </w:p>
    <w:p w:rsidR="009A0A82" w:rsidRDefault="009A0A82" w:rsidP="006E54F2">
      <w:pPr>
        <w:spacing w:after="0"/>
        <w:rPr>
          <w:rFonts w:asciiTheme="minorHAnsi" w:eastAsia="Times New Roman" w:hAnsiTheme="minorHAnsi" w:cstheme="minorHAnsi"/>
          <w:sz w:val="20"/>
          <w:szCs w:val="20"/>
        </w:rPr>
      </w:pPr>
    </w:p>
    <w:p w:rsidR="008233B2" w:rsidRDefault="008233B2" w:rsidP="00BE5C60">
      <w:pPr>
        <w:pStyle w:val="NoSpacing"/>
        <w:ind w:left="450"/>
        <w:jc w:val="both"/>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Pr>
          <w:rFonts w:asciiTheme="minorHAnsi" w:eastAsia="Times New Roman" w:hAnsiTheme="minorHAnsi" w:cstheme="minorHAnsi"/>
          <w:b/>
          <w:sz w:val="20"/>
          <w:szCs w:val="20"/>
        </w:rPr>
        <w:t xml:space="preserve">DG11 </w:t>
      </w:r>
      <w:r w:rsidRPr="00753097">
        <w:rPr>
          <w:rFonts w:asciiTheme="minorHAnsi" w:eastAsia="Times New Roman" w:hAnsiTheme="minorHAnsi" w:cstheme="minorHAnsi"/>
          <w:b/>
          <w:sz w:val="20"/>
          <w:szCs w:val="20"/>
        </w:rPr>
        <w:t xml:space="preserve">JIKA </w:t>
      </w:r>
      <w:r w:rsidRPr="00613C81">
        <w:rPr>
          <w:rFonts w:asciiTheme="minorHAnsi" w:eastAsia="Times New Roman" w:hAnsiTheme="minorHAnsi" w:cstheme="minorHAnsi"/>
          <w:b/>
          <w:sz w:val="20"/>
          <w:szCs w:val="20"/>
          <w:u w:val="single"/>
        </w:rPr>
        <w:t>ADA ANAK LAKI-LAKI DAN/ATAU ANAK PEREMPUAN DI RUMAH TANGGA</w:t>
      </w:r>
      <w:r w:rsidRPr="00753097">
        <w:rPr>
          <w:rFonts w:asciiTheme="minorHAnsi" w:eastAsia="Times New Roman" w:hAnsiTheme="minorHAnsi" w:cstheme="minorHAnsi"/>
          <w:b/>
          <w:sz w:val="20"/>
          <w:szCs w:val="20"/>
        </w:rPr>
        <w:t>. LAINNYA LA</w:t>
      </w:r>
      <w:r>
        <w:rPr>
          <w:rFonts w:asciiTheme="minorHAnsi" w:eastAsia="Times New Roman" w:hAnsiTheme="minorHAnsi" w:cstheme="minorHAnsi"/>
          <w:b/>
          <w:sz w:val="20"/>
          <w:szCs w:val="20"/>
        </w:rPr>
        <w:t>N</w:t>
      </w:r>
      <w:r w:rsidRPr="00753097">
        <w:rPr>
          <w:rFonts w:asciiTheme="minorHAnsi" w:eastAsia="Times New Roman" w:hAnsiTheme="minorHAnsi" w:cstheme="minorHAnsi"/>
          <w:b/>
          <w:sz w:val="20"/>
          <w:szCs w:val="20"/>
        </w:rPr>
        <w:t xml:space="preserve">JUTKAN KE </w:t>
      </w:r>
      <w:r>
        <w:rPr>
          <w:rFonts w:asciiTheme="minorHAnsi" w:eastAsia="Times New Roman" w:hAnsiTheme="minorHAnsi" w:cstheme="minorHAnsi"/>
          <w:b/>
          <w:sz w:val="20"/>
          <w:szCs w:val="20"/>
        </w:rPr>
        <w:t xml:space="preserve">PERTANYAAN </w:t>
      </w:r>
      <w:r w:rsidRPr="00613C81">
        <w:rPr>
          <w:rFonts w:asciiTheme="minorHAnsi" w:eastAsia="Times New Roman" w:hAnsiTheme="minorHAnsi" w:cstheme="minorHAnsi"/>
          <w:b/>
          <w:sz w:val="20"/>
          <w:szCs w:val="20"/>
          <w:u w:val="single"/>
        </w:rPr>
        <w:t>DL0</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(BAGIAN SELANJUTNYA) </w:t>
      </w:r>
      <w:r w:rsidRPr="00753097">
        <w:rPr>
          <w:rFonts w:asciiTheme="minorHAnsi" w:eastAsia="Times New Roman" w:hAnsiTheme="minorHAnsi" w:cstheme="minorHAnsi"/>
          <w:b/>
          <w:i/>
          <w:sz w:val="16"/>
          <w:szCs w:val="20"/>
        </w:rPr>
        <w:t>ASK IF THERE ARE BOYS AND/OR GIRLS IN THE HOUSEHOLD. OTHERS SKIP TO THE NEXT SECTION.</w:t>
      </w:r>
    </w:p>
    <w:p w:rsidR="000320A4" w:rsidRPr="00753097" w:rsidRDefault="000320A4" w:rsidP="006E54F2">
      <w:pPr>
        <w:kinsoku w:val="0"/>
        <w:overflowPunct w:val="0"/>
        <w:spacing w:after="0"/>
        <w:ind w:left="450" w:hanging="45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DG11</w:t>
      </w:r>
      <w:r w:rsidR="00B0713E"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Berapa banyak anak (laki-laki dan perempuan) usia sekolah (3+) </w:t>
      </w:r>
      <w:r w:rsidR="00392D5C" w:rsidRPr="00613C81">
        <w:rPr>
          <w:rFonts w:asciiTheme="minorHAnsi" w:eastAsia="Times New Roman" w:hAnsiTheme="minorHAnsi" w:cstheme="minorHAnsi"/>
          <w:b/>
          <w:sz w:val="20"/>
          <w:szCs w:val="20"/>
          <w:u w:val="single"/>
        </w:rPr>
        <w:t>YANG TERDAFTAR DI SEKOLAH</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How many children (boys and girls) of school-going age (3+) are enrolled in a school?</w:t>
      </w:r>
    </w:p>
    <w:p w:rsidR="000320A4" w:rsidRPr="00753097" w:rsidRDefault="000320A4" w:rsidP="006E54F2">
      <w:pPr>
        <w:kinsoku w:val="0"/>
        <w:overflowPunct w:val="0"/>
        <w:spacing w:after="0"/>
        <w:textAlignment w:val="baseline"/>
        <w:rPr>
          <w:rFonts w:asciiTheme="minorHAnsi" w:eastAsia="Times New Roman" w:hAnsiTheme="minorHAnsi" w:cstheme="minorHAnsi"/>
          <w:sz w:val="20"/>
          <w:szCs w:val="21"/>
          <w:lang w:bidi="hi-IN"/>
        </w:rPr>
      </w:pPr>
    </w:p>
    <w:tbl>
      <w:tblPr>
        <w:tblStyle w:val="TableGrid"/>
        <w:tblW w:w="9990" w:type="dxa"/>
        <w:tblInd w:w="648" w:type="dxa"/>
        <w:tblLayout w:type="fixed"/>
        <w:tblLook w:val="04A0" w:firstRow="1" w:lastRow="0" w:firstColumn="1" w:lastColumn="0" w:noHBand="0" w:noVBand="1"/>
      </w:tblPr>
      <w:tblGrid>
        <w:gridCol w:w="3600"/>
        <w:gridCol w:w="1597"/>
        <w:gridCol w:w="1598"/>
        <w:gridCol w:w="1597"/>
        <w:gridCol w:w="1598"/>
      </w:tblGrid>
      <w:tr w:rsidR="000320A4" w:rsidRPr="00753097" w:rsidTr="00BE5C60">
        <w:trPr>
          <w:trHeight w:val="593"/>
        </w:trPr>
        <w:tc>
          <w:tcPr>
            <w:tcW w:w="3600" w:type="dxa"/>
          </w:tcPr>
          <w:p w:rsidR="000320A4" w:rsidRPr="00AB4D3B" w:rsidRDefault="000320A4" w:rsidP="006E54F2">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BACAKAN. TULISKAN ANGKANYA </w:t>
            </w:r>
            <w:r w:rsidRPr="00AB4D3B">
              <w:rPr>
                <w:rFonts w:asciiTheme="minorHAnsi" w:hAnsiTheme="minorHAnsi" w:cstheme="minorHAnsi"/>
                <w:b/>
                <w:i/>
                <w:sz w:val="16"/>
                <w:szCs w:val="20"/>
              </w:rPr>
              <w:t>READ OUT. WRITE DOWN THE NUMBER</w:t>
            </w:r>
          </w:p>
        </w:tc>
        <w:tc>
          <w:tcPr>
            <w:tcW w:w="1597" w:type="dxa"/>
          </w:tcPr>
          <w:p w:rsidR="000320A4" w:rsidRPr="00BE5C60"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DG8</w:t>
            </w:r>
          </w:p>
          <w:p w:rsidR="00B76E0C" w:rsidRPr="00BE5C60" w:rsidRDefault="00B76E0C" w:rsidP="00B76E0C">
            <w:pPr>
              <w:pStyle w:val="NoSpacing"/>
              <w:jc w:val="center"/>
              <w:rPr>
                <w:rFonts w:asciiTheme="minorHAnsi" w:hAnsiTheme="minorHAnsi" w:cstheme="minorHAnsi"/>
                <w:b/>
                <w:sz w:val="20"/>
                <w:szCs w:val="20"/>
              </w:rPr>
            </w:pPr>
            <w:r w:rsidRPr="00B76E0C">
              <w:rPr>
                <w:rFonts w:asciiTheme="minorHAnsi" w:hAnsiTheme="minorHAnsi" w:cstheme="minorHAnsi"/>
                <w:b/>
                <w:sz w:val="20"/>
                <w:szCs w:val="20"/>
              </w:rPr>
              <w:t xml:space="preserve">(Jumlah </w:t>
            </w:r>
            <w:r>
              <w:rPr>
                <w:rFonts w:asciiTheme="minorHAnsi" w:hAnsiTheme="minorHAnsi" w:cstheme="minorHAnsi"/>
                <w:b/>
                <w:sz w:val="20"/>
                <w:szCs w:val="20"/>
              </w:rPr>
              <w:t>a</w:t>
            </w:r>
            <w:r w:rsidRPr="00BE5C60">
              <w:rPr>
                <w:rFonts w:asciiTheme="minorHAnsi" w:hAnsiTheme="minorHAnsi" w:cstheme="minorHAnsi"/>
                <w:b/>
                <w:sz w:val="20"/>
                <w:szCs w:val="20"/>
              </w:rPr>
              <w:t xml:space="preserve">nggota </w:t>
            </w:r>
            <w:r>
              <w:rPr>
                <w:rFonts w:asciiTheme="minorHAnsi" w:hAnsiTheme="minorHAnsi" w:cstheme="minorHAnsi"/>
                <w:b/>
                <w:sz w:val="20"/>
                <w:szCs w:val="20"/>
              </w:rPr>
              <w:t>k</w:t>
            </w:r>
            <w:r w:rsidRPr="00BE5C60">
              <w:rPr>
                <w:rFonts w:asciiTheme="minorHAnsi" w:hAnsiTheme="minorHAnsi" w:cstheme="minorHAnsi"/>
                <w:b/>
                <w:sz w:val="20"/>
                <w:szCs w:val="20"/>
              </w:rPr>
              <w:t>eluarga)</w:t>
            </w:r>
          </w:p>
        </w:tc>
        <w:tc>
          <w:tcPr>
            <w:tcW w:w="1598" w:type="dxa"/>
          </w:tcPr>
          <w:p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DG9</w:t>
            </w:r>
          </w:p>
          <w:p w:rsidR="00B76E0C" w:rsidRPr="00BE5C60" w:rsidRDefault="00B76E0C" w:rsidP="00B76E0C">
            <w:pPr>
              <w:pStyle w:val="NoSpacing"/>
              <w:jc w:val="center"/>
              <w:rPr>
                <w:rFonts w:asciiTheme="minorHAnsi" w:hAnsiTheme="minorHAnsi" w:cstheme="minorHAnsi"/>
                <w:b/>
                <w:sz w:val="20"/>
                <w:szCs w:val="20"/>
              </w:rPr>
            </w:pPr>
            <w:r w:rsidRPr="00E17780">
              <w:rPr>
                <w:rFonts w:asciiTheme="minorHAnsi" w:hAnsiTheme="minorHAnsi" w:cstheme="minorHAnsi"/>
                <w:b/>
                <w:sz w:val="20"/>
                <w:szCs w:val="20"/>
              </w:rPr>
              <w:t xml:space="preserve">(Jumlah </w:t>
            </w:r>
            <w:r>
              <w:rPr>
                <w:rFonts w:asciiTheme="minorHAnsi" w:hAnsiTheme="minorHAnsi" w:cstheme="minorHAnsi"/>
                <w:b/>
                <w:sz w:val="20"/>
                <w:szCs w:val="20"/>
              </w:rPr>
              <w:t>anggota keluarga yang memiliki pendapatan</w:t>
            </w:r>
            <w:r w:rsidRPr="00E17780">
              <w:rPr>
                <w:rFonts w:asciiTheme="minorHAnsi" w:hAnsiTheme="minorHAnsi" w:cstheme="minorHAnsi"/>
                <w:b/>
                <w:sz w:val="20"/>
                <w:szCs w:val="20"/>
              </w:rPr>
              <w:t>)</w:t>
            </w:r>
          </w:p>
        </w:tc>
        <w:tc>
          <w:tcPr>
            <w:tcW w:w="1597" w:type="dxa"/>
          </w:tcPr>
          <w:p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DG10</w:t>
            </w:r>
          </w:p>
          <w:p w:rsidR="00B76E0C" w:rsidRPr="00BE5C60" w:rsidRDefault="00B76E0C" w:rsidP="006E54F2">
            <w:pPr>
              <w:pStyle w:val="NoSpacing"/>
              <w:jc w:val="center"/>
              <w:rPr>
                <w:rFonts w:asciiTheme="minorHAnsi" w:hAnsiTheme="minorHAnsi" w:cstheme="minorHAnsi"/>
                <w:b/>
                <w:sz w:val="20"/>
                <w:szCs w:val="20"/>
              </w:rPr>
            </w:pPr>
            <w:r>
              <w:rPr>
                <w:rFonts w:asciiTheme="minorHAnsi" w:hAnsiTheme="minorHAnsi" w:cstheme="minorHAnsi"/>
                <w:b/>
                <w:sz w:val="20"/>
                <w:szCs w:val="20"/>
              </w:rPr>
              <w:t>(Jumlah anak USIA SEKOLAH)</w:t>
            </w:r>
          </w:p>
        </w:tc>
        <w:tc>
          <w:tcPr>
            <w:tcW w:w="1598" w:type="dxa"/>
          </w:tcPr>
          <w:p w:rsidR="000320A4" w:rsidRDefault="000320A4" w:rsidP="006E54F2">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DG11</w:t>
            </w:r>
          </w:p>
          <w:p w:rsidR="00B76E0C" w:rsidRPr="00BE5C60" w:rsidRDefault="00B76E0C" w:rsidP="006E54F2">
            <w:pPr>
              <w:pStyle w:val="NoSpacing"/>
              <w:jc w:val="center"/>
              <w:rPr>
                <w:rFonts w:asciiTheme="minorHAnsi" w:hAnsiTheme="minorHAnsi" w:cstheme="minorHAnsi"/>
                <w:b/>
                <w:sz w:val="20"/>
                <w:szCs w:val="20"/>
              </w:rPr>
            </w:pPr>
            <w:r>
              <w:rPr>
                <w:rFonts w:asciiTheme="minorHAnsi" w:hAnsiTheme="minorHAnsi" w:cstheme="minorHAnsi"/>
                <w:b/>
                <w:sz w:val="20"/>
                <w:szCs w:val="20"/>
              </w:rPr>
              <w:t>(Jumlah anak yang TERDAFTAR DI SEKOLAH)</w:t>
            </w:r>
          </w:p>
        </w:tc>
      </w:tr>
      <w:tr w:rsidR="000320A4" w:rsidRPr="00753097" w:rsidTr="00BE5C60">
        <w:tc>
          <w:tcPr>
            <w:tcW w:w="3600" w:type="dxa"/>
          </w:tcPr>
          <w:p w:rsidR="000320A4" w:rsidRPr="00753097" w:rsidRDefault="007A25A9" w:rsidP="006E54F2">
            <w:pPr>
              <w:pStyle w:val="NoSpacing"/>
              <w:numPr>
                <w:ilvl w:val="0"/>
                <w:numId w:val="4"/>
              </w:numPr>
              <w:ind w:left="432" w:hanging="450"/>
              <w:rPr>
                <w:rFonts w:asciiTheme="minorHAnsi" w:hAnsiTheme="minorHAnsi" w:cstheme="minorHAnsi"/>
                <w:i/>
                <w:sz w:val="16"/>
                <w:szCs w:val="20"/>
              </w:rPr>
            </w:pPr>
            <w:r w:rsidRPr="00753097">
              <w:rPr>
                <w:rFonts w:asciiTheme="minorHAnsi" w:eastAsia="Times New Roman" w:hAnsiTheme="minorHAnsi" w:cstheme="minorHAnsi"/>
                <w:sz w:val="20"/>
                <w:szCs w:val="20"/>
              </w:rPr>
              <w:t xml:space="preserve">Orang dewasa (18 tahun atau lebih tua) </w:t>
            </w:r>
            <w:r w:rsidRPr="00753097">
              <w:rPr>
                <w:rFonts w:asciiTheme="minorHAnsi" w:eastAsia="Times New Roman" w:hAnsiTheme="minorHAnsi" w:cstheme="minorHAnsi"/>
                <w:i/>
                <w:sz w:val="16"/>
                <w:szCs w:val="20"/>
              </w:rPr>
              <w:t>Adults (18 years and above)</w:t>
            </w:r>
          </w:p>
        </w:tc>
        <w:tc>
          <w:tcPr>
            <w:tcW w:w="1597" w:type="dxa"/>
          </w:tcPr>
          <w:p w:rsidR="000320A4" w:rsidRPr="00753097" w:rsidRDefault="000320A4" w:rsidP="006E54F2">
            <w:pPr>
              <w:pStyle w:val="NoSpacing"/>
              <w:rPr>
                <w:rFonts w:asciiTheme="minorHAnsi" w:hAnsiTheme="minorHAnsi" w:cstheme="minorHAnsi"/>
                <w:sz w:val="20"/>
                <w:szCs w:val="20"/>
              </w:rPr>
            </w:pPr>
          </w:p>
        </w:tc>
        <w:tc>
          <w:tcPr>
            <w:tcW w:w="1598" w:type="dxa"/>
          </w:tcPr>
          <w:p w:rsidR="000320A4" w:rsidRPr="00753097" w:rsidRDefault="000320A4" w:rsidP="006E54F2">
            <w:pPr>
              <w:pStyle w:val="NoSpacing"/>
              <w:rPr>
                <w:rFonts w:asciiTheme="minorHAnsi" w:hAnsiTheme="minorHAnsi" w:cstheme="minorHAnsi"/>
                <w:sz w:val="20"/>
                <w:szCs w:val="20"/>
              </w:rPr>
            </w:pPr>
          </w:p>
        </w:tc>
        <w:tc>
          <w:tcPr>
            <w:tcW w:w="1597" w:type="dxa"/>
            <w:shd w:val="clear" w:color="auto" w:fill="000000" w:themeFill="text1"/>
          </w:tcPr>
          <w:p w:rsidR="000320A4" w:rsidRPr="00753097" w:rsidRDefault="000320A4" w:rsidP="006E54F2">
            <w:pPr>
              <w:pStyle w:val="NoSpacing"/>
              <w:rPr>
                <w:rFonts w:asciiTheme="minorHAnsi" w:hAnsiTheme="minorHAnsi" w:cstheme="minorHAnsi"/>
                <w:sz w:val="20"/>
                <w:szCs w:val="20"/>
              </w:rPr>
            </w:pPr>
          </w:p>
        </w:tc>
        <w:tc>
          <w:tcPr>
            <w:tcW w:w="1598" w:type="dxa"/>
            <w:shd w:val="clear" w:color="auto" w:fill="000000" w:themeFill="text1"/>
          </w:tcPr>
          <w:p w:rsidR="000320A4" w:rsidRPr="00753097" w:rsidRDefault="000320A4" w:rsidP="006E54F2">
            <w:pPr>
              <w:pStyle w:val="NoSpacing"/>
              <w:rPr>
                <w:rFonts w:asciiTheme="minorHAnsi" w:hAnsiTheme="minorHAnsi" w:cstheme="minorHAnsi"/>
                <w:sz w:val="20"/>
                <w:szCs w:val="20"/>
              </w:rPr>
            </w:pPr>
          </w:p>
        </w:tc>
      </w:tr>
      <w:tr w:rsidR="000320A4" w:rsidRPr="00753097" w:rsidTr="00BE5C60">
        <w:tc>
          <w:tcPr>
            <w:tcW w:w="3600" w:type="dxa"/>
          </w:tcPr>
          <w:p w:rsidR="000320A4" w:rsidRPr="00753097" w:rsidRDefault="007A25A9" w:rsidP="006E54F2">
            <w:pPr>
              <w:pStyle w:val="NoSpacing"/>
              <w:numPr>
                <w:ilvl w:val="0"/>
                <w:numId w:val="4"/>
              </w:numPr>
              <w:ind w:left="432" w:hanging="450"/>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Anak laki-laki (Dibawah 18 tahun) </w:t>
            </w:r>
            <w:r w:rsidRPr="00753097">
              <w:rPr>
                <w:rFonts w:asciiTheme="minorHAnsi" w:eastAsia="Times New Roman" w:hAnsiTheme="minorHAnsi" w:cstheme="minorHAnsi"/>
                <w:i/>
                <w:sz w:val="16"/>
                <w:szCs w:val="20"/>
              </w:rPr>
              <w:t>Boys (Below 18 years)</w:t>
            </w:r>
          </w:p>
        </w:tc>
        <w:tc>
          <w:tcPr>
            <w:tcW w:w="1597" w:type="dxa"/>
          </w:tcPr>
          <w:p w:rsidR="000320A4" w:rsidRPr="00753097" w:rsidRDefault="000320A4" w:rsidP="006E54F2">
            <w:pPr>
              <w:pStyle w:val="NoSpacing"/>
              <w:rPr>
                <w:rFonts w:asciiTheme="minorHAnsi" w:hAnsiTheme="minorHAnsi" w:cstheme="minorHAnsi"/>
                <w:sz w:val="20"/>
                <w:szCs w:val="20"/>
              </w:rPr>
            </w:pPr>
          </w:p>
        </w:tc>
        <w:tc>
          <w:tcPr>
            <w:tcW w:w="1598" w:type="dxa"/>
          </w:tcPr>
          <w:p w:rsidR="000320A4" w:rsidRPr="00753097" w:rsidRDefault="000320A4" w:rsidP="006E54F2">
            <w:pPr>
              <w:pStyle w:val="NoSpacing"/>
              <w:rPr>
                <w:rFonts w:asciiTheme="minorHAnsi" w:hAnsiTheme="minorHAnsi" w:cstheme="minorHAnsi"/>
                <w:sz w:val="20"/>
                <w:szCs w:val="20"/>
              </w:rPr>
            </w:pPr>
          </w:p>
        </w:tc>
        <w:tc>
          <w:tcPr>
            <w:tcW w:w="1597" w:type="dxa"/>
          </w:tcPr>
          <w:p w:rsidR="000320A4" w:rsidRPr="00753097" w:rsidRDefault="000320A4" w:rsidP="006E54F2">
            <w:pPr>
              <w:pStyle w:val="NoSpacing"/>
              <w:rPr>
                <w:rFonts w:asciiTheme="minorHAnsi" w:hAnsiTheme="minorHAnsi" w:cstheme="minorHAnsi"/>
                <w:sz w:val="20"/>
                <w:szCs w:val="20"/>
              </w:rPr>
            </w:pPr>
          </w:p>
        </w:tc>
        <w:tc>
          <w:tcPr>
            <w:tcW w:w="1598" w:type="dxa"/>
          </w:tcPr>
          <w:p w:rsidR="000320A4" w:rsidRPr="00753097" w:rsidRDefault="000320A4" w:rsidP="006E54F2">
            <w:pPr>
              <w:pStyle w:val="NoSpacing"/>
              <w:rPr>
                <w:rFonts w:asciiTheme="minorHAnsi" w:hAnsiTheme="minorHAnsi" w:cstheme="minorHAnsi"/>
                <w:sz w:val="20"/>
                <w:szCs w:val="20"/>
              </w:rPr>
            </w:pPr>
          </w:p>
        </w:tc>
      </w:tr>
      <w:tr w:rsidR="000320A4" w:rsidRPr="00753097" w:rsidTr="00BE5C60">
        <w:tc>
          <w:tcPr>
            <w:tcW w:w="3600" w:type="dxa"/>
          </w:tcPr>
          <w:p w:rsidR="000320A4" w:rsidRPr="00753097" w:rsidRDefault="007A25A9" w:rsidP="006E54F2">
            <w:pPr>
              <w:pStyle w:val="NoSpacing"/>
              <w:numPr>
                <w:ilvl w:val="0"/>
                <w:numId w:val="4"/>
              </w:numPr>
              <w:ind w:left="432" w:hanging="450"/>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Anak perempuan (Dibawah 18 tahun) </w:t>
            </w:r>
            <w:r w:rsidRPr="00753097">
              <w:rPr>
                <w:rFonts w:asciiTheme="minorHAnsi" w:eastAsia="Times New Roman" w:hAnsiTheme="minorHAnsi" w:cstheme="minorHAnsi"/>
                <w:i/>
                <w:sz w:val="16"/>
                <w:szCs w:val="20"/>
              </w:rPr>
              <w:t>Girls (below 18 years)</w:t>
            </w:r>
          </w:p>
        </w:tc>
        <w:tc>
          <w:tcPr>
            <w:tcW w:w="1597" w:type="dxa"/>
          </w:tcPr>
          <w:p w:rsidR="000320A4" w:rsidRPr="00753097" w:rsidRDefault="000320A4" w:rsidP="006E54F2">
            <w:pPr>
              <w:pStyle w:val="NoSpacing"/>
              <w:rPr>
                <w:rFonts w:asciiTheme="minorHAnsi" w:hAnsiTheme="minorHAnsi" w:cstheme="minorHAnsi"/>
                <w:sz w:val="20"/>
                <w:szCs w:val="20"/>
              </w:rPr>
            </w:pPr>
          </w:p>
        </w:tc>
        <w:tc>
          <w:tcPr>
            <w:tcW w:w="1598" w:type="dxa"/>
          </w:tcPr>
          <w:p w:rsidR="000320A4" w:rsidRPr="00753097" w:rsidRDefault="000320A4" w:rsidP="006E54F2">
            <w:pPr>
              <w:pStyle w:val="NoSpacing"/>
              <w:rPr>
                <w:rFonts w:asciiTheme="minorHAnsi" w:hAnsiTheme="minorHAnsi" w:cstheme="minorHAnsi"/>
                <w:sz w:val="20"/>
                <w:szCs w:val="20"/>
              </w:rPr>
            </w:pPr>
          </w:p>
        </w:tc>
        <w:tc>
          <w:tcPr>
            <w:tcW w:w="1597" w:type="dxa"/>
          </w:tcPr>
          <w:p w:rsidR="000320A4" w:rsidRPr="00753097" w:rsidRDefault="000320A4" w:rsidP="006E54F2">
            <w:pPr>
              <w:pStyle w:val="NoSpacing"/>
              <w:rPr>
                <w:rFonts w:asciiTheme="minorHAnsi" w:hAnsiTheme="minorHAnsi" w:cstheme="minorHAnsi"/>
                <w:sz w:val="20"/>
                <w:szCs w:val="20"/>
              </w:rPr>
            </w:pPr>
          </w:p>
        </w:tc>
        <w:tc>
          <w:tcPr>
            <w:tcW w:w="1598" w:type="dxa"/>
          </w:tcPr>
          <w:p w:rsidR="000320A4" w:rsidRPr="00753097" w:rsidRDefault="000320A4" w:rsidP="006E54F2">
            <w:pPr>
              <w:pStyle w:val="NoSpacing"/>
              <w:rPr>
                <w:rFonts w:asciiTheme="minorHAnsi" w:hAnsiTheme="minorHAnsi" w:cstheme="minorHAnsi"/>
                <w:sz w:val="20"/>
                <w:szCs w:val="20"/>
              </w:rPr>
            </w:pPr>
          </w:p>
        </w:tc>
      </w:tr>
      <w:tr w:rsidR="000320A4" w:rsidRPr="00753097" w:rsidTr="00BE5C60">
        <w:tc>
          <w:tcPr>
            <w:tcW w:w="3600" w:type="dxa"/>
          </w:tcPr>
          <w:p w:rsidR="000320A4" w:rsidRPr="00753097" w:rsidRDefault="000320A4" w:rsidP="006E54F2">
            <w:pPr>
              <w:pStyle w:val="NoSpacing"/>
              <w:numPr>
                <w:ilvl w:val="0"/>
                <w:numId w:val="4"/>
              </w:numPr>
              <w:ind w:left="432" w:hanging="450"/>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597" w:type="dxa"/>
          </w:tcPr>
          <w:p w:rsidR="000320A4" w:rsidRPr="00753097" w:rsidRDefault="000320A4" w:rsidP="006E54F2">
            <w:pPr>
              <w:jc w:val="center"/>
            </w:pPr>
            <w:r w:rsidRPr="00753097">
              <w:rPr>
                <w:rFonts w:asciiTheme="minorHAnsi" w:eastAsia="Times New Roman" w:hAnsiTheme="minorHAnsi" w:cstheme="minorHAnsi"/>
                <w:sz w:val="20"/>
                <w:szCs w:val="20"/>
              </w:rPr>
              <w:t>999</w:t>
            </w:r>
          </w:p>
        </w:tc>
        <w:tc>
          <w:tcPr>
            <w:tcW w:w="1598" w:type="dxa"/>
          </w:tcPr>
          <w:p w:rsidR="000320A4" w:rsidRPr="00753097" w:rsidRDefault="000320A4" w:rsidP="006E54F2">
            <w:pPr>
              <w:jc w:val="center"/>
            </w:pPr>
            <w:r w:rsidRPr="00753097">
              <w:rPr>
                <w:rFonts w:asciiTheme="minorHAnsi" w:eastAsia="Times New Roman" w:hAnsiTheme="minorHAnsi" w:cstheme="minorHAnsi"/>
                <w:sz w:val="20"/>
                <w:szCs w:val="20"/>
              </w:rPr>
              <w:t>999</w:t>
            </w:r>
          </w:p>
        </w:tc>
        <w:tc>
          <w:tcPr>
            <w:tcW w:w="1597" w:type="dxa"/>
          </w:tcPr>
          <w:p w:rsidR="000320A4" w:rsidRPr="00753097" w:rsidRDefault="000320A4" w:rsidP="006E54F2">
            <w:pPr>
              <w:jc w:val="center"/>
            </w:pPr>
            <w:r w:rsidRPr="00753097">
              <w:rPr>
                <w:rFonts w:asciiTheme="minorHAnsi" w:eastAsia="Times New Roman" w:hAnsiTheme="minorHAnsi" w:cstheme="minorHAnsi"/>
                <w:sz w:val="20"/>
                <w:szCs w:val="20"/>
              </w:rPr>
              <w:t>999</w:t>
            </w:r>
          </w:p>
        </w:tc>
        <w:tc>
          <w:tcPr>
            <w:tcW w:w="1598" w:type="dxa"/>
          </w:tcPr>
          <w:p w:rsidR="000320A4" w:rsidRPr="00753097" w:rsidRDefault="000320A4" w:rsidP="006E54F2">
            <w:pPr>
              <w:jc w:val="center"/>
            </w:pPr>
            <w:r w:rsidRPr="00753097">
              <w:rPr>
                <w:rFonts w:asciiTheme="minorHAnsi" w:eastAsia="Times New Roman" w:hAnsiTheme="minorHAnsi" w:cstheme="minorHAnsi"/>
                <w:sz w:val="20"/>
                <w:szCs w:val="20"/>
              </w:rPr>
              <w:t>999</w:t>
            </w:r>
          </w:p>
        </w:tc>
      </w:tr>
    </w:tbl>
    <w:p w:rsidR="00C73A71" w:rsidRDefault="00C73A71" w:rsidP="00AB4D3B">
      <w:pPr>
        <w:spacing w:after="0"/>
        <w:rPr>
          <w:rFonts w:asciiTheme="minorHAnsi" w:eastAsia="Times New Roman" w:hAnsiTheme="minorHAnsi" w:cstheme="minorHAnsi"/>
          <w:b/>
          <w:sz w:val="20"/>
          <w:szCs w:val="20"/>
        </w:rPr>
      </w:pPr>
    </w:p>
    <w:p w:rsidR="00482D1F" w:rsidRPr="00753097" w:rsidRDefault="00482D1F" w:rsidP="00AB4D3B">
      <w:pPr>
        <w:kinsoku w:val="0"/>
        <w:overflowPunct w:val="0"/>
        <w:spacing w:after="0"/>
        <w:ind w:left="540"/>
        <w:textAlignment w:val="baseline"/>
        <w:rPr>
          <w:rFonts w:asciiTheme="minorHAnsi" w:eastAsiaTheme="minorHAnsi"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392D5C">
        <w:rPr>
          <w:rFonts w:asciiTheme="minorHAnsi" w:eastAsia="Times New Roman" w:hAnsiTheme="minorHAnsi" w:cstheme="minorHAnsi"/>
          <w:b/>
          <w:sz w:val="20"/>
          <w:szCs w:val="20"/>
        </w:rPr>
        <w:t xml:space="preserve">DG12 </w:t>
      </w:r>
      <w:r w:rsidRPr="00753097">
        <w:rPr>
          <w:rFonts w:asciiTheme="minorHAnsi" w:eastAsia="Times New Roman" w:hAnsiTheme="minorHAnsi" w:cstheme="minorHAnsi"/>
          <w:b/>
          <w:sz w:val="20"/>
          <w:szCs w:val="20"/>
        </w:rPr>
        <w:t xml:space="preserve">JIKA MINIMAL MEMILIKI SATU ANAK, LAKI-LAKI ATAUPUN PEREMPUAN </w:t>
      </w:r>
      <w:r w:rsidRPr="00613C81">
        <w:rPr>
          <w:rFonts w:asciiTheme="minorHAnsi" w:eastAsia="Times New Roman" w:hAnsiTheme="minorHAnsi" w:cstheme="minorHAnsi"/>
          <w:b/>
          <w:sz w:val="20"/>
          <w:szCs w:val="20"/>
          <w:u w:val="single"/>
        </w:rPr>
        <w:t>YANG BERSEKOLAH</w:t>
      </w:r>
      <w:r w:rsidR="005279EB">
        <w:rPr>
          <w:rFonts w:asciiTheme="minorHAnsi" w:eastAsia="Times New Roman" w:hAnsiTheme="minorHAnsi" w:cstheme="minorHAnsi"/>
          <w:b/>
          <w:sz w:val="20"/>
          <w:szCs w:val="20"/>
        </w:rPr>
        <w:t xml:space="preserve"> (SETIDAKNYA ADA SATU DI DG11)</w:t>
      </w:r>
      <w:r w:rsidRPr="00753097">
        <w:rPr>
          <w:rFonts w:asciiTheme="minorHAnsi" w:eastAsia="Times New Roman" w:hAnsiTheme="minorHAnsi" w:cstheme="minorHAnsi"/>
          <w:b/>
          <w:sz w:val="20"/>
          <w:szCs w:val="20"/>
        </w:rPr>
        <w:t xml:space="preserve">. LAINNYA LANJUTKAN KE DG13 </w:t>
      </w:r>
      <w:r w:rsidRPr="00753097">
        <w:rPr>
          <w:rFonts w:asciiTheme="minorHAnsi" w:eastAsiaTheme="minorHAnsi" w:hAnsiTheme="minorHAnsi" w:cstheme="minorHAnsi"/>
          <w:b/>
          <w:i/>
          <w:sz w:val="16"/>
          <w:szCs w:val="20"/>
        </w:rPr>
        <w:t>ASK IF AT LEAST ONE CHILD, BOY OR GIRL, GOES TO SCHOOL. OTHERS SKIP TO</w:t>
      </w:r>
    </w:p>
    <w:p w:rsidR="00482D1F" w:rsidRPr="00613C81" w:rsidRDefault="00392D5C" w:rsidP="00E56F40">
      <w:pPr>
        <w:kinsoku w:val="0"/>
        <w:overflowPunct w:val="0"/>
        <w:spacing w:after="0"/>
        <w:ind w:firstLine="540"/>
        <w:textAlignment w:val="baseline"/>
        <w:rPr>
          <w:rFonts w:asciiTheme="minorHAnsi" w:eastAsia="Times New Roman" w:hAnsiTheme="minorHAnsi" w:cstheme="minorHAnsi"/>
          <w:b/>
          <w:sz w:val="20"/>
          <w:szCs w:val="20"/>
          <w:u w:val="single"/>
        </w:rPr>
      </w:pPr>
      <w:r w:rsidRPr="00613C81">
        <w:rPr>
          <w:rFonts w:asciiTheme="minorHAnsi" w:hAnsiTheme="minorHAnsi" w:cstheme="minorHAnsi"/>
          <w:b/>
          <w:sz w:val="20"/>
          <w:szCs w:val="20"/>
          <w:u w:val="single"/>
        </w:rPr>
        <w:t xml:space="preserve">KARTU BANTU/ </w:t>
      </w:r>
      <w:r w:rsidR="00482D1F" w:rsidRPr="00613C81">
        <w:rPr>
          <w:rFonts w:asciiTheme="minorHAnsi" w:hAnsiTheme="minorHAnsi" w:cstheme="minorHAnsi"/>
          <w:b/>
          <w:sz w:val="20"/>
          <w:szCs w:val="20"/>
          <w:u w:val="single"/>
        </w:rPr>
        <w:t xml:space="preserve">BACAKAN </w:t>
      </w:r>
      <w:r w:rsidR="00482D1F" w:rsidRPr="00613C81">
        <w:rPr>
          <w:rFonts w:asciiTheme="minorHAnsi" w:hAnsiTheme="minorHAnsi" w:cstheme="minorHAnsi"/>
          <w:b/>
          <w:i/>
          <w:sz w:val="16"/>
          <w:szCs w:val="20"/>
          <w:u w:val="single"/>
        </w:rPr>
        <w:t>READ OUT</w:t>
      </w:r>
    </w:p>
    <w:p w:rsidR="00482D1F" w:rsidRPr="00753097" w:rsidRDefault="00482D1F"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DG12. Jenis sekolah apakah yang anak </w:t>
      </w:r>
      <w:r w:rsidR="000C73E0">
        <w:rPr>
          <w:rFonts w:asciiTheme="minorHAnsi" w:eastAsia="Times New Roman" w:hAnsiTheme="minorHAnsi" w:cstheme="minorHAnsi"/>
          <w:sz w:val="20"/>
          <w:szCs w:val="20"/>
        </w:rPr>
        <w:t xml:space="preserve">di rumah tangga </w:t>
      </w:r>
      <w:r w:rsidRPr="00753097">
        <w:rPr>
          <w:rFonts w:asciiTheme="minorHAnsi" w:eastAsia="Times New Roman" w:hAnsiTheme="minorHAnsi" w:cstheme="minorHAnsi"/>
          <w:sz w:val="20"/>
          <w:szCs w:val="20"/>
        </w:rPr>
        <w:t xml:space="preserve">Anda ikuti? </w:t>
      </w:r>
      <w:r w:rsidRPr="00753097">
        <w:rPr>
          <w:rFonts w:asciiTheme="minorHAnsi" w:eastAsia="Times New Roman" w:hAnsiTheme="minorHAnsi" w:cstheme="minorHAnsi"/>
          <w:b/>
          <w:sz w:val="20"/>
          <w:szCs w:val="20"/>
        </w:rPr>
        <w:t>MA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What type of school do the children go to?</w:t>
      </w:r>
    </w:p>
    <w:p w:rsidR="00587C58" w:rsidRPr="00753097" w:rsidRDefault="00587C58" w:rsidP="006E54F2">
      <w:pPr>
        <w:kinsoku w:val="0"/>
        <w:overflowPunct w:val="0"/>
        <w:spacing w:after="0" w:line="240" w:lineRule="auto"/>
        <w:textAlignment w:val="baseline"/>
        <w:rPr>
          <w:rFonts w:asciiTheme="minorHAnsi" w:eastAsia="Times New Roman" w:hAnsiTheme="minorHAnsi" w:cstheme="minorHAnsi"/>
          <w:sz w:val="20"/>
          <w:szCs w:val="20"/>
        </w:rPr>
      </w:pPr>
    </w:p>
    <w:tbl>
      <w:tblPr>
        <w:tblStyle w:val="TableGrid5"/>
        <w:tblW w:w="0" w:type="auto"/>
        <w:tblInd w:w="1188" w:type="dxa"/>
        <w:tblLayout w:type="fixed"/>
        <w:tblLook w:val="04A0" w:firstRow="1" w:lastRow="0" w:firstColumn="1" w:lastColumn="0" w:noHBand="0" w:noVBand="1"/>
      </w:tblPr>
      <w:tblGrid>
        <w:gridCol w:w="5609"/>
        <w:gridCol w:w="1345"/>
      </w:tblGrid>
      <w:tr w:rsidR="00482D1F" w:rsidRPr="00753097" w:rsidTr="00A0022B">
        <w:trPr>
          <w:trHeight w:val="174"/>
        </w:trPr>
        <w:tc>
          <w:tcPr>
            <w:tcW w:w="5609" w:type="dxa"/>
          </w:tcPr>
          <w:p w:rsidR="00482D1F" w:rsidRPr="00753097" w:rsidRDefault="00482D1F" w:rsidP="006E54F2">
            <w:pPr>
              <w:rPr>
                <w:rFonts w:asciiTheme="minorHAnsi" w:hAnsiTheme="minorHAnsi" w:cstheme="minorHAnsi"/>
                <w:sz w:val="20"/>
                <w:szCs w:val="20"/>
              </w:rPr>
            </w:pPr>
          </w:p>
        </w:tc>
        <w:tc>
          <w:tcPr>
            <w:tcW w:w="1345" w:type="dxa"/>
          </w:tcPr>
          <w:p w:rsidR="00482D1F" w:rsidRPr="00753097" w:rsidRDefault="00482D1F" w:rsidP="006E54F2">
            <w:pPr>
              <w:jc w:val="center"/>
              <w:rPr>
                <w:rFonts w:asciiTheme="minorHAnsi" w:hAnsiTheme="minorHAnsi" w:cstheme="minorHAnsi"/>
                <w:b/>
                <w:sz w:val="20"/>
                <w:szCs w:val="20"/>
              </w:rPr>
            </w:pPr>
            <w:r w:rsidRPr="00753097">
              <w:rPr>
                <w:rFonts w:asciiTheme="minorHAnsi" w:hAnsiTheme="minorHAnsi" w:cstheme="minorHAnsi"/>
                <w:b/>
                <w:sz w:val="20"/>
                <w:szCs w:val="20"/>
              </w:rPr>
              <w:t>MA</w:t>
            </w:r>
          </w:p>
        </w:tc>
      </w:tr>
      <w:tr w:rsidR="00482D1F" w:rsidRPr="00753097" w:rsidTr="00A0022B">
        <w:trPr>
          <w:trHeight w:val="242"/>
        </w:trPr>
        <w:tc>
          <w:tcPr>
            <w:tcW w:w="5609" w:type="dxa"/>
          </w:tcPr>
          <w:p w:rsidR="00482D1F" w:rsidRPr="00753097" w:rsidRDefault="00674932"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gratis (gratis SPP)—Dimana Anda tidak perlu membayar biaya apapun </w:t>
            </w:r>
            <w:r w:rsidRPr="00753097">
              <w:rPr>
                <w:rFonts w:asciiTheme="minorHAnsi" w:hAnsiTheme="minorHAnsi" w:cstheme="minorHAnsi"/>
                <w:i/>
                <w:sz w:val="16"/>
                <w:szCs w:val="20"/>
              </w:rPr>
              <w:t>Free school – Where you do not need to pay a fee</w:t>
            </w:r>
          </w:p>
        </w:tc>
        <w:tc>
          <w:tcPr>
            <w:tcW w:w="1345" w:type="dxa"/>
            <w:vAlign w:val="center"/>
          </w:tcPr>
          <w:p w:rsidR="00482D1F" w:rsidRPr="00753097" w:rsidRDefault="00482D1F" w:rsidP="006E54F2">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482D1F" w:rsidRPr="00753097" w:rsidTr="00A0022B">
        <w:trPr>
          <w:trHeight w:val="350"/>
        </w:trPr>
        <w:tc>
          <w:tcPr>
            <w:tcW w:w="5609" w:type="dxa"/>
          </w:tcPr>
          <w:p w:rsidR="00482D1F" w:rsidRPr="00753097" w:rsidRDefault="00482D1F" w:rsidP="006E54F2">
            <w:pPr>
              <w:rPr>
                <w:rFonts w:asciiTheme="minorHAnsi" w:hAnsiTheme="minorHAnsi" w:cstheme="minorHAnsi"/>
                <w:sz w:val="20"/>
                <w:szCs w:val="20"/>
              </w:rPr>
            </w:pPr>
            <w:r w:rsidRPr="00753097">
              <w:rPr>
                <w:rFonts w:asciiTheme="minorHAnsi" w:hAnsiTheme="minorHAnsi" w:cstheme="minorHAnsi"/>
                <w:sz w:val="20"/>
                <w:szCs w:val="20"/>
              </w:rPr>
              <w:t>Membayar biaya untuk sekolah</w:t>
            </w:r>
            <w:r w:rsidR="00636BBE">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 a fee for the school</w:t>
            </w:r>
          </w:p>
        </w:tc>
        <w:tc>
          <w:tcPr>
            <w:tcW w:w="1345" w:type="dxa"/>
            <w:vAlign w:val="center"/>
          </w:tcPr>
          <w:p w:rsidR="00482D1F" w:rsidRPr="00753097" w:rsidRDefault="00482D1F" w:rsidP="006E54F2">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482D1F" w:rsidRPr="00753097" w:rsidRDefault="00482D1F" w:rsidP="006E54F2">
      <w:pPr>
        <w:pStyle w:val="NoSpacing"/>
        <w:rPr>
          <w:rFonts w:asciiTheme="minorHAnsi" w:hAnsiTheme="minorHAnsi" w:cstheme="minorHAnsi"/>
          <w:sz w:val="20"/>
          <w:szCs w:val="20"/>
        </w:rPr>
      </w:pPr>
    </w:p>
    <w:p w:rsidR="000A443C" w:rsidRDefault="000A443C" w:rsidP="006E54F2">
      <w:pPr>
        <w:pStyle w:val="NoSpacing"/>
        <w:rPr>
          <w:rFonts w:asciiTheme="minorHAnsi" w:eastAsiaTheme="minorHAnsi" w:hAnsiTheme="minorHAnsi" w:cstheme="minorHAnsi"/>
          <w:sz w:val="20"/>
          <w:szCs w:val="20"/>
        </w:rPr>
      </w:pPr>
    </w:p>
    <w:p w:rsidR="00C3295E" w:rsidRPr="00613C81" w:rsidRDefault="00C3295E" w:rsidP="00BE5C60">
      <w:pPr>
        <w:pStyle w:val="NoSpacing"/>
        <w:ind w:left="540"/>
        <w:rPr>
          <w:rFonts w:asciiTheme="minorHAnsi" w:eastAsia="Times New Roman" w:hAnsiTheme="minorHAnsi" w:cstheme="minorHAnsi"/>
          <w:b/>
          <w:i/>
          <w:sz w:val="16"/>
          <w:szCs w:val="20"/>
        </w:rPr>
      </w:pPr>
      <w:r w:rsidRPr="00613C81">
        <w:rPr>
          <w:rFonts w:asciiTheme="minorHAnsi" w:eastAsiaTheme="minorHAnsi" w:hAnsiTheme="minorHAnsi" w:cstheme="minorHAnsi"/>
          <w:b/>
          <w:sz w:val="20"/>
          <w:szCs w:val="20"/>
        </w:rPr>
        <w:t xml:space="preserve">TANYAKAN </w:t>
      </w:r>
      <w:r w:rsidR="00392D5C">
        <w:rPr>
          <w:rFonts w:asciiTheme="minorHAnsi" w:eastAsiaTheme="minorHAnsi" w:hAnsiTheme="minorHAnsi" w:cstheme="minorHAnsi"/>
          <w:b/>
          <w:sz w:val="20"/>
          <w:szCs w:val="20"/>
        </w:rPr>
        <w:t xml:space="preserve">DG13 </w:t>
      </w:r>
      <w:r w:rsidRPr="00613C81">
        <w:rPr>
          <w:rFonts w:asciiTheme="minorHAnsi" w:eastAsiaTheme="minorHAnsi" w:hAnsiTheme="minorHAnsi" w:cstheme="minorHAnsi"/>
          <w:b/>
          <w:sz w:val="20"/>
          <w:szCs w:val="20"/>
        </w:rPr>
        <w:t xml:space="preserve">JIKA MEMILIKI ANAK LAKI-LAKI/PEREMPUAN </w:t>
      </w:r>
      <w:r w:rsidRPr="00613C81">
        <w:rPr>
          <w:rFonts w:asciiTheme="minorHAnsi" w:eastAsiaTheme="minorHAnsi" w:hAnsiTheme="minorHAnsi" w:cstheme="minorHAnsi"/>
          <w:b/>
          <w:sz w:val="20"/>
          <w:szCs w:val="20"/>
          <w:u w:val="single"/>
        </w:rPr>
        <w:t>USIA SEKOLAH</w:t>
      </w:r>
      <w:r w:rsidR="005279EB">
        <w:rPr>
          <w:rFonts w:asciiTheme="minorHAnsi" w:eastAsiaTheme="minorHAnsi" w:hAnsiTheme="minorHAnsi" w:cstheme="minorHAnsi"/>
          <w:b/>
          <w:sz w:val="20"/>
          <w:szCs w:val="20"/>
        </w:rPr>
        <w:t xml:space="preserve"> (SETIDAKNYA ADA SATU DI DG10)</w:t>
      </w:r>
      <w:r w:rsidRPr="00613C81">
        <w:rPr>
          <w:rFonts w:asciiTheme="minorHAnsi" w:eastAsiaTheme="minorHAnsi" w:hAnsiTheme="minorHAnsi" w:cstheme="minorHAnsi"/>
          <w:b/>
          <w:sz w:val="20"/>
          <w:szCs w:val="20"/>
        </w:rPr>
        <w:t xml:space="preserve">. LAINNYA LANJUTKAN KE </w:t>
      </w:r>
      <w:r w:rsidR="00392D5C">
        <w:rPr>
          <w:rFonts w:asciiTheme="minorHAnsi" w:eastAsiaTheme="minorHAnsi" w:hAnsiTheme="minorHAnsi" w:cstheme="minorHAnsi"/>
          <w:b/>
          <w:sz w:val="20"/>
          <w:szCs w:val="20"/>
        </w:rPr>
        <w:t>DL0 (</w:t>
      </w:r>
      <w:r w:rsidRPr="00613C81">
        <w:rPr>
          <w:rFonts w:asciiTheme="minorHAnsi" w:eastAsiaTheme="minorHAnsi" w:hAnsiTheme="minorHAnsi" w:cstheme="minorHAnsi"/>
          <w:b/>
          <w:sz w:val="20"/>
          <w:szCs w:val="20"/>
        </w:rPr>
        <w:t>BAGIAN SELANJUTNYA</w:t>
      </w:r>
      <w:r w:rsidR="00392D5C">
        <w:rPr>
          <w:rFonts w:asciiTheme="minorHAnsi" w:eastAsiaTheme="minorHAnsi" w:hAnsiTheme="minorHAnsi" w:cstheme="minorHAnsi"/>
          <w:b/>
          <w:sz w:val="20"/>
          <w:szCs w:val="20"/>
        </w:rPr>
        <w:t>)</w:t>
      </w:r>
      <w:r w:rsidRPr="00613C81">
        <w:rPr>
          <w:rFonts w:asciiTheme="minorHAnsi" w:eastAsiaTheme="minorHAnsi" w:hAnsiTheme="minorHAnsi" w:cstheme="minorHAnsi"/>
          <w:b/>
          <w:sz w:val="20"/>
          <w:szCs w:val="20"/>
        </w:rPr>
        <w:t xml:space="preserve"> </w:t>
      </w:r>
      <w:r w:rsidRPr="00613C81">
        <w:rPr>
          <w:rFonts w:asciiTheme="minorHAnsi" w:eastAsia="Times New Roman" w:hAnsiTheme="minorHAnsi" w:cstheme="minorHAnsi"/>
          <w:b/>
          <w:i/>
          <w:sz w:val="16"/>
          <w:szCs w:val="20"/>
        </w:rPr>
        <w:t>ASK IF THERE ARE BOYS AND/OR GIRLS OF SCHOOL-GOING AGE. OTHERS SKIP TO THE NEXT SECTION.</w:t>
      </w:r>
    </w:p>
    <w:p w:rsidR="00587C58" w:rsidRPr="00613C81" w:rsidRDefault="00392D5C" w:rsidP="00E56F40">
      <w:pPr>
        <w:pStyle w:val="NoSpacing"/>
        <w:ind w:firstLine="540"/>
        <w:rPr>
          <w:rFonts w:asciiTheme="minorHAnsi" w:hAnsiTheme="minorHAnsi" w:cstheme="minorHAnsi"/>
          <w:b/>
          <w:sz w:val="20"/>
          <w:szCs w:val="20"/>
          <w:u w:val="single"/>
        </w:rPr>
      </w:pPr>
      <w:r w:rsidRPr="00613C81">
        <w:rPr>
          <w:rFonts w:asciiTheme="minorHAnsi" w:eastAsiaTheme="minorHAnsi" w:hAnsiTheme="minorHAnsi" w:cstheme="minorHAnsi"/>
          <w:b/>
          <w:sz w:val="20"/>
          <w:szCs w:val="20"/>
          <w:u w:val="single"/>
        </w:rPr>
        <w:t xml:space="preserve">KARTU BANTU/ </w:t>
      </w:r>
      <w:r w:rsidR="00587C58" w:rsidRPr="00613C81">
        <w:rPr>
          <w:rFonts w:asciiTheme="minorHAnsi" w:eastAsiaTheme="minorHAnsi" w:hAnsiTheme="minorHAnsi" w:cstheme="minorHAnsi"/>
          <w:b/>
          <w:sz w:val="20"/>
          <w:szCs w:val="20"/>
          <w:u w:val="single"/>
        </w:rPr>
        <w:t xml:space="preserve">BACAKAN </w:t>
      </w:r>
      <w:r w:rsidR="00587C58" w:rsidRPr="00613C81">
        <w:rPr>
          <w:rFonts w:asciiTheme="minorHAnsi" w:eastAsiaTheme="minorHAnsi" w:hAnsiTheme="minorHAnsi" w:cstheme="minorHAnsi"/>
          <w:b/>
          <w:i/>
          <w:sz w:val="16"/>
          <w:szCs w:val="20"/>
          <w:u w:val="single"/>
        </w:rPr>
        <w:t>READ OUT.</w:t>
      </w:r>
    </w:p>
    <w:p w:rsidR="00482D1F" w:rsidRPr="00753097" w:rsidRDefault="00482D1F" w:rsidP="006E54F2">
      <w:pPr>
        <w:spacing w:after="0"/>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DG13. Apakah </w:t>
      </w:r>
      <w:r w:rsidR="000C73E0">
        <w:rPr>
          <w:rFonts w:asciiTheme="minorHAnsi" w:eastAsiaTheme="minorHAnsi" w:hAnsiTheme="minorHAnsi" w:cstheme="minorHAnsi"/>
          <w:sz w:val="20"/>
          <w:szCs w:val="20"/>
        </w:rPr>
        <w:t xml:space="preserve">di rumah tangga </w:t>
      </w:r>
      <w:r w:rsidRPr="00753097">
        <w:rPr>
          <w:rFonts w:asciiTheme="minorHAnsi" w:eastAsiaTheme="minorHAnsi" w:hAnsiTheme="minorHAnsi" w:cstheme="minorHAnsi"/>
          <w:sz w:val="20"/>
          <w:szCs w:val="20"/>
        </w:rPr>
        <w:t>Anda pernah mengalami hal-hal berikut ini saat membayar biaya sekolah</w:t>
      </w:r>
      <w:r w:rsidR="008233B2">
        <w:rPr>
          <w:rFonts w:asciiTheme="minorHAnsi" w:eastAsiaTheme="minorHAnsi" w:hAnsiTheme="minorHAnsi" w:cstheme="minorHAnsi"/>
          <w:sz w:val="20"/>
          <w:szCs w:val="20"/>
        </w:rPr>
        <w:t xml:space="preserve"> (SPP)</w:t>
      </w:r>
      <w:r w:rsidRPr="00753097">
        <w:rPr>
          <w:rFonts w:asciiTheme="minorHAnsi" w:eastAsiaTheme="minorHAnsi" w:hAnsiTheme="minorHAnsi" w:cstheme="minorHAnsi"/>
          <w:sz w:val="20"/>
          <w:szCs w:val="20"/>
        </w:rPr>
        <w:t>?</w:t>
      </w:r>
      <w:r w:rsidR="00110447" w:rsidRPr="00753097">
        <w:rPr>
          <w:rFonts w:asciiTheme="minorHAnsi" w:eastAsiaTheme="minorHAnsi" w:hAnsiTheme="minorHAnsi" w:cstheme="minorHAnsi"/>
          <w:sz w:val="20"/>
          <w:szCs w:val="20"/>
        </w:rPr>
        <w:t xml:space="preserve"> </w:t>
      </w:r>
      <w:r w:rsidR="00110447" w:rsidRPr="00753097">
        <w:rPr>
          <w:rFonts w:asciiTheme="minorHAnsi" w:eastAsiaTheme="minorHAnsi" w:hAnsiTheme="minorHAnsi" w:cstheme="minorHAnsi"/>
          <w:b/>
          <w:sz w:val="20"/>
          <w:szCs w:val="20"/>
        </w:rPr>
        <w:t>MA</w:t>
      </w:r>
      <w:r w:rsidR="00110447"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Have you ever experienced the following problems when trying to pay school fees?</w:t>
      </w:r>
    </w:p>
    <w:tbl>
      <w:tblPr>
        <w:tblStyle w:val="TableGrid"/>
        <w:tblW w:w="0" w:type="auto"/>
        <w:jc w:val="center"/>
        <w:tblLook w:val="04A0" w:firstRow="1" w:lastRow="0" w:firstColumn="1" w:lastColumn="0" w:noHBand="0" w:noVBand="1"/>
      </w:tblPr>
      <w:tblGrid>
        <w:gridCol w:w="5706"/>
        <w:gridCol w:w="1499"/>
        <w:gridCol w:w="1499"/>
      </w:tblGrid>
      <w:tr w:rsidR="00802B73" w:rsidRPr="00753097" w:rsidTr="003A5FA6">
        <w:trPr>
          <w:jc w:val="center"/>
        </w:trPr>
        <w:tc>
          <w:tcPr>
            <w:tcW w:w="5706" w:type="dxa"/>
          </w:tcPr>
          <w:p w:rsidR="00802B73" w:rsidRPr="00753097" w:rsidRDefault="00802B73" w:rsidP="006E54F2">
            <w:pPr>
              <w:rPr>
                <w:rFonts w:asciiTheme="minorHAnsi" w:eastAsiaTheme="minorHAnsi" w:hAnsiTheme="minorHAnsi" w:cstheme="minorHAnsi"/>
                <w:sz w:val="20"/>
                <w:szCs w:val="20"/>
              </w:rPr>
            </w:pPr>
          </w:p>
        </w:tc>
        <w:tc>
          <w:tcPr>
            <w:tcW w:w="1499" w:type="dxa"/>
          </w:tcPr>
          <w:p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sz w:val="16"/>
                <w:szCs w:val="20"/>
              </w:rPr>
              <w:t>Yes</w:t>
            </w:r>
          </w:p>
        </w:tc>
        <w:tc>
          <w:tcPr>
            <w:tcW w:w="1499" w:type="dxa"/>
          </w:tcPr>
          <w:p w:rsidR="00802B73" w:rsidRPr="00BE5C60" w:rsidRDefault="00802B73"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rsidR="00802B73" w:rsidRPr="00BE5C60" w:rsidRDefault="00802B73" w:rsidP="003A5FA6">
            <w:pPr>
              <w:pStyle w:val="NoSpacing"/>
              <w:jc w:val="center"/>
              <w:rPr>
                <w:rFonts w:asciiTheme="minorHAnsi"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sz w:val="16"/>
                <w:szCs w:val="20"/>
              </w:rPr>
              <w:t>No</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Kekurangan biaya, tidak mampu membayar sama sekali </w:t>
            </w:r>
            <w:r w:rsidRPr="00753097">
              <w:rPr>
                <w:rFonts w:asciiTheme="minorHAnsi" w:eastAsiaTheme="minorHAnsi" w:hAnsiTheme="minorHAnsi" w:cstheme="minorHAnsi"/>
                <w:i/>
                <w:sz w:val="16"/>
                <w:szCs w:val="20"/>
              </w:rPr>
              <w:t>Lack of funds, could not pay at all</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Kekurangan biaya, hanya mampu membayar setengah biaya/Kadang tidak mampu membayar </w:t>
            </w:r>
            <w:r w:rsidRPr="00753097">
              <w:rPr>
                <w:rFonts w:asciiTheme="minorHAnsi" w:eastAsiaTheme="minorHAnsi" w:hAnsiTheme="minorHAnsi" w:cstheme="minorHAnsi"/>
                <w:i/>
                <w:sz w:val="16"/>
                <w:szCs w:val="20"/>
              </w:rPr>
              <w:t>Lack of funds, could only pay a portion/Sometimes can’t pay</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28228C">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Isu-isu yang berkaitan dengan bank (misalnya biaya (administrasi) yang terlalu tinggi atau </w:t>
            </w:r>
            <w:r w:rsidR="0028228C">
              <w:rPr>
                <w:rFonts w:asciiTheme="minorHAnsi" w:eastAsiaTheme="minorHAnsi" w:hAnsiTheme="minorHAnsi" w:cstheme="minorHAnsi"/>
                <w:sz w:val="20"/>
                <w:szCs w:val="20"/>
              </w:rPr>
              <w:t xml:space="preserve">antrian </w:t>
            </w:r>
            <w:r w:rsidRPr="00753097">
              <w:rPr>
                <w:rFonts w:asciiTheme="minorHAnsi" w:eastAsiaTheme="minorHAnsi" w:hAnsiTheme="minorHAnsi" w:cstheme="minorHAnsi"/>
                <w:sz w:val="20"/>
                <w:szCs w:val="20"/>
              </w:rPr>
              <w:t xml:space="preserve">yang </w:t>
            </w:r>
            <w:r w:rsidR="0028228C">
              <w:rPr>
                <w:rFonts w:asciiTheme="minorHAnsi" w:eastAsiaTheme="minorHAnsi" w:hAnsiTheme="minorHAnsi" w:cstheme="minorHAnsi"/>
                <w:sz w:val="20"/>
                <w:szCs w:val="20"/>
              </w:rPr>
              <w:t>panjang</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Bank related issues (e.g. high fees or long lines)</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Harus membayar dalam bentuk tunai tapi gagal karena jauhnya jarak ke sekolah </w:t>
            </w:r>
            <w:r w:rsidRPr="00753097">
              <w:rPr>
                <w:rFonts w:asciiTheme="minorHAnsi" w:eastAsiaTheme="minorHAnsi" w:hAnsiTheme="minorHAnsi" w:cstheme="minorHAnsi"/>
                <w:i/>
                <w:sz w:val="16"/>
                <w:szCs w:val="20"/>
              </w:rPr>
              <w:t>Had to deliver cash but failed because of long distance to school</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mengetahui jumlah totalnya </w:t>
            </w:r>
            <w:r w:rsidRPr="00753097">
              <w:rPr>
                <w:rFonts w:asciiTheme="minorHAnsi" w:eastAsiaTheme="minorHAnsi" w:hAnsiTheme="minorHAnsi" w:cstheme="minorHAnsi"/>
                <w:i/>
                <w:sz w:val="16"/>
                <w:szCs w:val="20"/>
              </w:rPr>
              <w:t>Don’t know the full amount</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Penipuan yang berkaitan dengan penerima pembayaran di sekolah </w:t>
            </w:r>
            <w:r w:rsidRPr="00753097">
              <w:rPr>
                <w:rFonts w:asciiTheme="minorHAnsi" w:eastAsiaTheme="minorHAnsi" w:hAnsiTheme="minorHAnsi" w:cstheme="minorHAnsi"/>
                <w:i/>
                <w:sz w:val="16"/>
                <w:szCs w:val="20"/>
              </w:rPr>
              <w:t>Fraud related with the payment recipient at the school</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753097" w:rsidRDefault="009D34A9" w:rsidP="003A5FA6">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 </w:t>
            </w:r>
            <w:r w:rsidRPr="00753097">
              <w:rPr>
                <w:rFonts w:asciiTheme="minorHAnsi" w:eastAsiaTheme="minorHAnsi" w:hAnsiTheme="minorHAnsi" w:cstheme="minorHAnsi"/>
                <w:i/>
                <w:sz w:val="16"/>
                <w:szCs w:val="20"/>
              </w:rPr>
              <w:t>Other (Specify)</w:t>
            </w:r>
          </w:p>
          <w:p w:rsidR="0028228C" w:rsidRDefault="0028228C" w:rsidP="003A5FA6">
            <w:pPr>
              <w:rPr>
                <w:rFonts w:asciiTheme="minorHAnsi" w:eastAsiaTheme="minorHAnsi" w:hAnsiTheme="minorHAnsi" w:cstheme="minorHAnsi"/>
                <w:i/>
                <w:sz w:val="16"/>
                <w:szCs w:val="20"/>
              </w:rPr>
            </w:pPr>
          </w:p>
          <w:p w:rsidR="009D34A9" w:rsidRPr="00753097" w:rsidRDefault="009D34A9" w:rsidP="003A5FA6">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__________________________________________________</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r w:rsidR="009D34A9" w:rsidRPr="00753097" w:rsidTr="00613C81">
        <w:trPr>
          <w:jc w:val="center"/>
        </w:trPr>
        <w:tc>
          <w:tcPr>
            <w:tcW w:w="5706" w:type="dxa"/>
          </w:tcPr>
          <w:p w:rsidR="009D34A9" w:rsidRPr="00A225D1" w:rsidRDefault="009D34A9" w:rsidP="003A5FA6">
            <w:pP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 xml:space="preserve">Tidak ada </w:t>
            </w:r>
            <w:r w:rsidRPr="00613C81">
              <w:rPr>
                <w:rFonts w:asciiTheme="minorHAnsi" w:eastAsiaTheme="minorHAnsi" w:hAnsiTheme="minorHAnsi" w:cstheme="minorHAnsi"/>
                <w:i/>
                <w:sz w:val="16"/>
                <w:szCs w:val="20"/>
              </w:rPr>
              <w:t>None</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1</w:t>
            </w:r>
          </w:p>
        </w:tc>
        <w:tc>
          <w:tcPr>
            <w:tcW w:w="1499" w:type="dxa"/>
            <w:vAlign w:val="center"/>
          </w:tcPr>
          <w:p w:rsidR="009D34A9" w:rsidRPr="00613C81" w:rsidRDefault="009D34A9">
            <w:pPr>
              <w:jc w:val="center"/>
              <w:rPr>
                <w:rFonts w:asciiTheme="minorHAnsi" w:eastAsiaTheme="minorHAnsi" w:hAnsiTheme="minorHAnsi" w:cstheme="minorHAnsi"/>
                <w:sz w:val="20"/>
                <w:szCs w:val="20"/>
              </w:rPr>
            </w:pPr>
            <w:r w:rsidRPr="00613C81">
              <w:rPr>
                <w:rFonts w:asciiTheme="minorHAnsi" w:eastAsiaTheme="minorHAnsi" w:hAnsiTheme="minorHAnsi" w:cstheme="minorHAnsi"/>
                <w:sz w:val="20"/>
                <w:szCs w:val="20"/>
              </w:rPr>
              <w:t>2</w:t>
            </w:r>
          </w:p>
        </w:tc>
      </w:tr>
    </w:tbl>
    <w:p w:rsidR="00175135" w:rsidRDefault="00175135" w:rsidP="006E54F2">
      <w:pPr>
        <w:spacing w:after="0"/>
        <w:rPr>
          <w:rFonts w:asciiTheme="minorHAnsi" w:eastAsia="Times New Roman" w:hAnsiTheme="minorHAnsi" w:cstheme="minorHAnsi"/>
          <w:sz w:val="20"/>
          <w:szCs w:val="20"/>
          <w:lang w:val="en-GB"/>
        </w:rPr>
      </w:pPr>
    </w:p>
    <w:p w:rsidR="008233B2" w:rsidRPr="00753097" w:rsidRDefault="008233B2" w:rsidP="006E54F2">
      <w:pPr>
        <w:spacing w:after="0"/>
        <w:rPr>
          <w:rFonts w:asciiTheme="minorHAnsi" w:eastAsia="Times New Roman" w:hAnsiTheme="minorHAnsi" w:cstheme="minorHAnsi"/>
          <w:sz w:val="20"/>
          <w:szCs w:val="20"/>
          <w:lang w:val="en-GB"/>
        </w:rPr>
      </w:pPr>
    </w:p>
    <w:p w:rsidR="00110447" w:rsidRPr="00753097" w:rsidRDefault="00110447" w:rsidP="00BE5C60">
      <w:pPr>
        <w:spacing w:after="0"/>
        <w:ind w:left="540"/>
        <w:jc w:val="both"/>
        <w:rPr>
          <w:rFonts w:asciiTheme="minorHAnsi" w:eastAsia="Times New Roman"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8233B2">
        <w:rPr>
          <w:rFonts w:asciiTheme="minorHAnsi" w:eastAsiaTheme="minorHAnsi" w:hAnsiTheme="minorHAnsi" w:cstheme="minorHAnsi"/>
          <w:b/>
          <w:sz w:val="20"/>
          <w:szCs w:val="20"/>
        </w:rPr>
        <w:t xml:space="preserve">DG14 </w:t>
      </w:r>
      <w:r w:rsidRPr="00753097">
        <w:rPr>
          <w:rFonts w:asciiTheme="minorHAnsi" w:eastAsiaTheme="minorHAnsi" w:hAnsiTheme="minorHAnsi" w:cstheme="minorHAnsi"/>
          <w:b/>
          <w:sz w:val="20"/>
          <w:szCs w:val="20"/>
        </w:rPr>
        <w:t xml:space="preserve">JIKA BEBERAPA ANAK LAKI-LAKI DAN/ATAU PEREMPUAN USIA SEKOLAH </w:t>
      </w:r>
      <w:r w:rsidRPr="00753097">
        <w:rPr>
          <w:rFonts w:asciiTheme="minorHAnsi" w:eastAsiaTheme="minorHAnsi" w:hAnsiTheme="minorHAnsi" w:cstheme="minorHAnsi"/>
          <w:b/>
          <w:sz w:val="20"/>
          <w:szCs w:val="20"/>
          <w:u w:val="single"/>
        </w:rPr>
        <w:t>YANG TIDAK PERGI KE SEKOLAH</w:t>
      </w:r>
      <w:r w:rsidR="0028228C">
        <w:rPr>
          <w:rFonts w:asciiTheme="minorHAnsi" w:eastAsiaTheme="minorHAnsi" w:hAnsiTheme="minorHAnsi" w:cstheme="minorHAnsi"/>
          <w:b/>
          <w:sz w:val="20"/>
          <w:szCs w:val="20"/>
        </w:rPr>
        <w:t xml:space="preserve"> (JUMLAH DI DG11 LEBIH KECIL DARI DG10)</w:t>
      </w:r>
      <w:r w:rsidRPr="00BE5C60">
        <w:rPr>
          <w:rFonts w:asciiTheme="minorHAnsi" w:eastAsiaTheme="minorHAnsi" w:hAnsiTheme="minorHAnsi" w:cstheme="minorHAnsi"/>
          <w:b/>
          <w:sz w:val="20"/>
          <w:szCs w:val="20"/>
        </w:rPr>
        <w:t>.</w:t>
      </w:r>
      <w:r w:rsidRPr="0028228C">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sz w:val="20"/>
          <w:szCs w:val="20"/>
        </w:rPr>
        <w:t xml:space="preserve">LAINNYA LANJUTKAN KE </w:t>
      </w:r>
      <w:r w:rsidR="008233B2">
        <w:rPr>
          <w:rFonts w:asciiTheme="minorHAnsi" w:eastAsiaTheme="minorHAnsi" w:hAnsiTheme="minorHAnsi" w:cstheme="minorHAnsi"/>
          <w:b/>
          <w:sz w:val="20"/>
          <w:szCs w:val="20"/>
        </w:rPr>
        <w:t>DL0 (</w:t>
      </w:r>
      <w:r w:rsidRPr="00753097">
        <w:rPr>
          <w:rFonts w:asciiTheme="minorHAnsi" w:eastAsiaTheme="minorHAnsi" w:hAnsiTheme="minorHAnsi" w:cstheme="minorHAnsi"/>
          <w:b/>
          <w:sz w:val="20"/>
          <w:szCs w:val="20"/>
        </w:rPr>
        <w:t>BAGIAN SELANJUTNYA</w:t>
      </w:r>
      <w:r w:rsidR="008233B2">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SOME BOYS AND/OR GIRLS OF SCHOOL-GOING AGE </w:t>
      </w:r>
      <w:r w:rsidRPr="00753097">
        <w:rPr>
          <w:rFonts w:asciiTheme="minorHAnsi" w:eastAsia="Times New Roman" w:hAnsiTheme="minorHAnsi" w:cstheme="minorHAnsi"/>
          <w:b/>
          <w:i/>
          <w:sz w:val="16"/>
          <w:szCs w:val="20"/>
          <w:u w:val="single"/>
        </w:rPr>
        <w:t>DO NOT GO TO SCHOOL</w:t>
      </w:r>
      <w:r w:rsidRPr="00753097">
        <w:rPr>
          <w:rFonts w:asciiTheme="minorHAnsi" w:eastAsia="Times New Roman" w:hAnsiTheme="minorHAnsi" w:cstheme="minorHAnsi"/>
          <w:b/>
          <w:i/>
          <w:sz w:val="16"/>
          <w:szCs w:val="20"/>
        </w:rPr>
        <w:t>. OTHERS SKIP TO THE NEXT SECTION</w:t>
      </w:r>
    </w:p>
    <w:p w:rsidR="009C7A0A" w:rsidRPr="00BE5C60" w:rsidRDefault="00392D5C" w:rsidP="00E56F40">
      <w:pPr>
        <w:spacing w:after="0"/>
        <w:ind w:firstLine="540"/>
        <w:rPr>
          <w:rFonts w:asciiTheme="minorHAnsi" w:eastAsiaTheme="minorHAnsi" w:hAnsiTheme="minorHAnsi" w:cstheme="minorHAnsi"/>
          <w:b/>
          <w:i/>
          <w:color w:val="FF0000"/>
          <w:sz w:val="16"/>
          <w:szCs w:val="20"/>
          <w:u w:val="single"/>
        </w:rPr>
      </w:pPr>
      <w:r w:rsidRPr="00BE5C60">
        <w:rPr>
          <w:rFonts w:asciiTheme="minorHAnsi" w:eastAsiaTheme="minorHAnsi" w:hAnsiTheme="minorHAnsi" w:cstheme="minorHAnsi"/>
          <w:b/>
          <w:color w:val="FF0000"/>
          <w:sz w:val="20"/>
          <w:szCs w:val="20"/>
          <w:u w:val="single"/>
        </w:rPr>
        <w:t xml:space="preserve">SPONTAN/ </w:t>
      </w:r>
      <w:r w:rsidR="009C7A0A" w:rsidRPr="00BE5C60">
        <w:rPr>
          <w:rFonts w:asciiTheme="minorHAnsi" w:eastAsiaTheme="minorHAnsi" w:hAnsiTheme="minorHAnsi" w:cstheme="minorHAnsi"/>
          <w:b/>
          <w:color w:val="FF0000"/>
          <w:sz w:val="20"/>
          <w:szCs w:val="20"/>
          <w:u w:val="single"/>
        </w:rPr>
        <w:t xml:space="preserve">JANGAN  BACAKAN </w:t>
      </w:r>
      <w:r w:rsidR="009C7A0A" w:rsidRPr="00BE5C60">
        <w:rPr>
          <w:rFonts w:asciiTheme="minorHAnsi" w:eastAsiaTheme="minorHAnsi" w:hAnsiTheme="minorHAnsi" w:cstheme="minorHAnsi"/>
          <w:b/>
          <w:i/>
          <w:color w:val="FF0000"/>
          <w:sz w:val="16"/>
          <w:szCs w:val="20"/>
          <w:u w:val="single"/>
        </w:rPr>
        <w:t>DO NOT READ.</w:t>
      </w:r>
    </w:p>
    <w:p w:rsidR="009C7A0A" w:rsidRPr="00753097" w:rsidRDefault="008233B2" w:rsidP="00E56F40">
      <w:pPr>
        <w:spacing w:after="0"/>
        <w:ind w:firstLine="540"/>
        <w:rPr>
          <w:rFonts w:asciiTheme="minorHAnsi" w:eastAsia="Times New Roman" w:hAnsiTheme="minorHAnsi" w:cstheme="minorHAnsi"/>
          <w:b/>
          <w:sz w:val="20"/>
          <w:szCs w:val="20"/>
          <w:lang w:val="en-GB"/>
        </w:rPr>
      </w:pPr>
      <w:r>
        <w:rPr>
          <w:rFonts w:asciiTheme="minorHAnsi" w:eastAsiaTheme="minorHAnsi" w:hAnsiTheme="minorHAnsi" w:cstheme="minorHAnsi"/>
          <w:b/>
          <w:sz w:val="20"/>
          <w:szCs w:val="20"/>
        </w:rPr>
        <w:t xml:space="preserve">INTERVIEWER: </w:t>
      </w:r>
      <w:r w:rsidR="009C7A0A" w:rsidRPr="00753097">
        <w:rPr>
          <w:rFonts w:asciiTheme="minorHAnsi" w:eastAsiaTheme="minorHAnsi" w:hAnsiTheme="minorHAnsi" w:cstheme="minorHAnsi"/>
          <w:b/>
          <w:sz w:val="20"/>
          <w:szCs w:val="20"/>
        </w:rPr>
        <w:t xml:space="preserve">SESUAIKAN </w:t>
      </w:r>
      <w:r>
        <w:rPr>
          <w:rFonts w:asciiTheme="minorHAnsi" w:eastAsiaTheme="minorHAnsi" w:hAnsiTheme="minorHAnsi" w:cstheme="minorHAnsi"/>
          <w:b/>
          <w:sz w:val="20"/>
          <w:szCs w:val="20"/>
        </w:rPr>
        <w:t xml:space="preserve">JAWABAN </w:t>
      </w:r>
      <w:r w:rsidR="009C7A0A" w:rsidRPr="00753097">
        <w:rPr>
          <w:rFonts w:asciiTheme="minorHAnsi" w:eastAsiaTheme="minorHAnsi" w:hAnsiTheme="minorHAnsi" w:cstheme="minorHAnsi"/>
          <w:b/>
          <w:sz w:val="20"/>
          <w:szCs w:val="20"/>
        </w:rPr>
        <w:t xml:space="preserve">DENGAN </w:t>
      </w:r>
      <w:r>
        <w:rPr>
          <w:rFonts w:asciiTheme="minorHAnsi" w:eastAsiaTheme="minorHAnsi" w:hAnsiTheme="minorHAnsi" w:cstheme="minorHAnsi"/>
          <w:b/>
          <w:sz w:val="20"/>
          <w:szCs w:val="20"/>
        </w:rPr>
        <w:t>PILIHAN</w:t>
      </w:r>
      <w:r w:rsidRPr="00753097">
        <w:rPr>
          <w:rFonts w:asciiTheme="minorHAnsi" w:eastAsiaTheme="minorHAnsi" w:hAnsiTheme="minorHAnsi" w:cstheme="minorHAnsi"/>
          <w:b/>
          <w:sz w:val="20"/>
          <w:szCs w:val="20"/>
        </w:rPr>
        <w:t xml:space="preserve">  </w:t>
      </w:r>
      <w:r w:rsidR="009C7A0A" w:rsidRPr="00753097">
        <w:rPr>
          <w:rFonts w:asciiTheme="minorHAnsi" w:eastAsiaTheme="minorHAnsi" w:hAnsiTheme="minorHAnsi" w:cstheme="minorHAnsi"/>
          <w:b/>
          <w:i/>
          <w:sz w:val="16"/>
          <w:szCs w:val="20"/>
        </w:rPr>
        <w:t>CODE TO FIT</w:t>
      </w:r>
    </w:p>
    <w:p w:rsidR="00110447" w:rsidRPr="00753097" w:rsidRDefault="00110447" w:rsidP="006E54F2">
      <w:pPr>
        <w:spacing w:after="0"/>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DG14. Apa </w:t>
      </w:r>
      <w:r w:rsidRPr="00753097">
        <w:rPr>
          <w:rFonts w:asciiTheme="minorHAnsi" w:eastAsiaTheme="minorHAnsi" w:hAnsiTheme="minorHAnsi" w:cstheme="minorHAnsi"/>
          <w:b/>
          <w:sz w:val="20"/>
          <w:szCs w:val="20"/>
          <w:u w:val="single"/>
        </w:rPr>
        <w:t>alasan utama</w:t>
      </w:r>
      <w:r w:rsidRPr="00753097">
        <w:rPr>
          <w:rFonts w:asciiTheme="minorHAnsi" w:eastAsiaTheme="minorHAnsi" w:hAnsiTheme="minorHAnsi" w:cstheme="minorHAnsi"/>
          <w:sz w:val="20"/>
          <w:szCs w:val="20"/>
        </w:rPr>
        <w:t xml:space="preserve"> anak-anak tersebut tidak terdaftar disekolah?</w:t>
      </w:r>
      <w:r w:rsidR="009C7A0A" w:rsidRPr="00753097">
        <w:rPr>
          <w:rFonts w:asciiTheme="minorHAnsi" w:eastAsiaTheme="minorHAnsi" w:hAnsiTheme="minorHAnsi" w:cstheme="minorHAnsi"/>
          <w:sz w:val="20"/>
          <w:szCs w:val="20"/>
        </w:rPr>
        <w:t xml:space="preserve"> </w:t>
      </w:r>
      <w:r w:rsidR="009C7A0A" w:rsidRPr="00753097">
        <w:rPr>
          <w:rFonts w:asciiTheme="minorHAnsi" w:eastAsiaTheme="minorHAnsi" w:hAnsiTheme="minorHAnsi" w:cstheme="minorHAnsi"/>
          <w:b/>
          <w:sz w:val="20"/>
          <w:szCs w:val="20"/>
        </w:rPr>
        <w:t>SA</w:t>
      </w:r>
      <w:r w:rsidRPr="00753097">
        <w:rPr>
          <w:rFonts w:asciiTheme="minorHAnsi" w:eastAsia="Times New Roman" w:hAnsiTheme="minorHAnsi" w:cstheme="minorHAnsi"/>
          <w:i/>
          <w:sz w:val="16"/>
          <w:szCs w:val="20"/>
        </w:rPr>
        <w:t xml:space="preserve"> </w:t>
      </w:r>
      <w:r w:rsidRPr="00753097">
        <w:rPr>
          <w:rFonts w:asciiTheme="minorHAnsi" w:eastAsiaTheme="minorHAnsi" w:hAnsiTheme="minorHAnsi" w:cstheme="minorHAnsi"/>
          <w:i/>
          <w:sz w:val="16"/>
          <w:szCs w:val="20"/>
        </w:rPr>
        <w:t xml:space="preserve">What is </w:t>
      </w:r>
      <w:r w:rsidRPr="00753097">
        <w:rPr>
          <w:rFonts w:asciiTheme="minorHAnsi" w:eastAsiaTheme="minorHAnsi" w:hAnsiTheme="minorHAnsi" w:cstheme="minorHAnsi"/>
          <w:i/>
          <w:sz w:val="16"/>
          <w:szCs w:val="20"/>
          <w:u w:val="single"/>
        </w:rPr>
        <w:t>the main reason</w:t>
      </w:r>
      <w:r w:rsidRPr="00753097">
        <w:rPr>
          <w:rFonts w:asciiTheme="minorHAnsi" w:eastAsiaTheme="minorHAnsi" w:hAnsiTheme="minorHAnsi" w:cstheme="minorHAnsi"/>
          <w:i/>
          <w:sz w:val="16"/>
          <w:szCs w:val="20"/>
        </w:rPr>
        <w:t xml:space="preserve"> not all school-age children are enrolled in school?</w:t>
      </w:r>
    </w:p>
    <w:tbl>
      <w:tblPr>
        <w:tblStyle w:val="TableGrid"/>
        <w:tblW w:w="0" w:type="auto"/>
        <w:tblInd w:w="1188" w:type="dxa"/>
        <w:tblLook w:val="04A0" w:firstRow="1" w:lastRow="0" w:firstColumn="1" w:lastColumn="0" w:noHBand="0" w:noVBand="1"/>
      </w:tblPr>
      <w:tblGrid>
        <w:gridCol w:w="5670"/>
        <w:gridCol w:w="1530"/>
      </w:tblGrid>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p>
        </w:tc>
        <w:tc>
          <w:tcPr>
            <w:tcW w:w="1530" w:type="dxa"/>
          </w:tcPr>
          <w:p w:rsidR="00110447" w:rsidRPr="00753097" w:rsidRDefault="009C7A0A" w:rsidP="006E54F2">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Kami tidak memiliki uang yang cukup untuk membayar biaya sekolah</w:t>
            </w:r>
            <w:r w:rsidR="00835D32">
              <w:rPr>
                <w:rFonts w:asciiTheme="minorHAnsi" w:eastAsiaTheme="minorHAnsi" w:hAnsiTheme="minorHAnsi" w:cstheme="minorHAnsi"/>
                <w:sz w:val="20"/>
                <w:szCs w:val="20"/>
              </w:rPr>
              <w:t xml:space="preserve"> (SPP)</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We don’t have enough money to pay school fees</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tidak lulus ke tingkat selanjutnya </w:t>
            </w:r>
            <w:r w:rsidRPr="00753097">
              <w:rPr>
                <w:rFonts w:asciiTheme="minorHAnsi" w:eastAsiaTheme="minorHAnsi" w:hAnsiTheme="minorHAnsi" w:cstheme="minorHAnsi"/>
                <w:i/>
                <w:sz w:val="16"/>
                <w:szCs w:val="20"/>
              </w:rPr>
              <w:t>A child could not pass to the next grade level</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kehilangan minat, tidak ingin masuk sekolah </w:t>
            </w:r>
            <w:r w:rsidRPr="00753097">
              <w:rPr>
                <w:rFonts w:asciiTheme="minorHAnsi" w:eastAsiaTheme="minorHAnsi" w:hAnsiTheme="minorHAnsi" w:cstheme="minorHAnsi"/>
                <w:i/>
                <w:sz w:val="16"/>
                <w:szCs w:val="20"/>
              </w:rPr>
              <w:t>A child lost interest, does not want to attend</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sakit, sakit secara fisik atau mental </w:t>
            </w:r>
            <w:r w:rsidRPr="00753097">
              <w:rPr>
                <w:rFonts w:asciiTheme="minorHAnsi" w:eastAsiaTheme="minorHAnsi" w:hAnsiTheme="minorHAnsi" w:cstheme="minorHAnsi"/>
                <w:i/>
                <w:sz w:val="16"/>
                <w:szCs w:val="20"/>
              </w:rPr>
              <w:t>A child is sick, physically or mentally disabled</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110447" w:rsidRPr="00753097" w:rsidTr="008724F7">
        <w:tc>
          <w:tcPr>
            <w:tcW w:w="5670" w:type="dxa"/>
          </w:tcPr>
          <w:p w:rsidR="00110447" w:rsidRPr="00753097" w:rsidRDefault="00110447">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harus pulang </w:t>
            </w:r>
            <w:r w:rsidR="00636BBE">
              <w:rPr>
                <w:rFonts w:asciiTheme="minorHAnsi" w:eastAsiaTheme="minorHAnsi" w:hAnsiTheme="minorHAnsi" w:cstheme="minorHAnsi"/>
                <w:sz w:val="20"/>
                <w:szCs w:val="20"/>
              </w:rPr>
              <w:t>ke rumah</w:t>
            </w:r>
            <w:r w:rsidR="00636BBE"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untuk membantu pekerjaan rumah, merawat saudara yang lebih muda </w:t>
            </w:r>
            <w:r w:rsidRPr="00753097">
              <w:rPr>
                <w:rFonts w:asciiTheme="minorHAnsi" w:eastAsiaTheme="minorHAnsi" w:hAnsiTheme="minorHAnsi" w:cstheme="minorHAnsi"/>
                <w:i/>
                <w:sz w:val="16"/>
                <w:szCs w:val="20"/>
              </w:rPr>
              <w:t>A child had to come home to help with household chores, taking care of younger siblings</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Anak harus membantu pertanian</w:t>
            </w:r>
            <w:r w:rsidR="00BA7C72">
              <w:rPr>
                <w:rFonts w:asciiTheme="minorHAnsi" w:eastAsiaTheme="minorHAnsi" w:hAnsiTheme="minorHAnsi" w:cstheme="minorHAnsi"/>
                <w:sz w:val="20"/>
                <w:szCs w:val="20"/>
              </w:rPr>
              <w:t>/ peternakan/ perikanan</w:t>
            </w:r>
            <w:r w:rsidR="005C227A">
              <w:rPr>
                <w:rFonts w:asciiTheme="minorHAnsi" w:eastAsiaTheme="minorHAnsi" w:hAnsiTheme="minorHAnsi" w:cstheme="minorHAnsi"/>
                <w:sz w:val="20"/>
                <w:szCs w:val="20"/>
              </w:rPr>
              <w:t xml:space="preserve"> (tambak)</w:t>
            </w:r>
            <w:r w:rsidRPr="00753097">
              <w:rPr>
                <w:rFonts w:asciiTheme="minorHAnsi" w:eastAsiaTheme="minorHAnsi" w:hAnsiTheme="minorHAnsi" w:cstheme="minorHAnsi"/>
                <w:sz w:val="20"/>
                <w:szCs w:val="20"/>
              </w:rPr>
              <w:t xml:space="preserve"> keluarga </w:t>
            </w:r>
            <w:r w:rsidRPr="00753097">
              <w:rPr>
                <w:rFonts w:asciiTheme="minorHAnsi" w:eastAsiaTheme="minorHAnsi" w:hAnsiTheme="minorHAnsi" w:cstheme="minorHAnsi"/>
                <w:i/>
                <w:sz w:val="16"/>
                <w:szCs w:val="20"/>
              </w:rPr>
              <w:t>A child needed to help with the household’s farm</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Anak harus bekerja dan membantu pendapatan keluarga </w:t>
            </w:r>
            <w:r w:rsidRPr="00753097">
              <w:rPr>
                <w:rFonts w:asciiTheme="minorHAnsi" w:eastAsiaTheme="minorHAnsi" w:hAnsiTheme="minorHAnsi" w:cstheme="minorHAnsi"/>
                <w:i/>
                <w:sz w:val="16"/>
                <w:szCs w:val="20"/>
              </w:rPr>
              <w:t>A child had to go to work and help household to earn income</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w:t>
            </w:r>
            <w:r w:rsidRPr="00753097">
              <w:rPr>
                <w:rFonts w:asciiTheme="minorHAnsi" w:eastAsiaTheme="minorHAnsi" w:hAnsiTheme="minorHAnsi" w:cstheme="minorHAnsi"/>
                <w:i/>
                <w:sz w:val="16"/>
                <w:szCs w:val="20"/>
              </w:rPr>
              <w:t>Other</w:t>
            </w:r>
          </w:p>
          <w:p w:rsidR="00FD45AA" w:rsidRPr="00753097" w:rsidRDefault="00FD45AA" w:rsidP="006E54F2">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8</w:t>
            </w:r>
          </w:p>
        </w:tc>
      </w:tr>
      <w:tr w:rsidR="00110447" w:rsidRPr="00753097" w:rsidTr="008724F7">
        <w:tc>
          <w:tcPr>
            <w:tcW w:w="5670" w:type="dxa"/>
          </w:tcPr>
          <w:p w:rsidR="00110447" w:rsidRPr="00753097" w:rsidRDefault="00110447" w:rsidP="006E54F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ada alasan khusus </w:t>
            </w:r>
            <w:r w:rsidRPr="00753097">
              <w:rPr>
                <w:rFonts w:asciiTheme="minorHAnsi" w:eastAsiaTheme="minorHAnsi" w:hAnsiTheme="minorHAnsi" w:cstheme="minorHAnsi"/>
                <w:i/>
                <w:sz w:val="16"/>
                <w:szCs w:val="20"/>
              </w:rPr>
              <w:t>No particular reason</w:t>
            </w:r>
          </w:p>
        </w:tc>
        <w:tc>
          <w:tcPr>
            <w:tcW w:w="1530" w:type="dxa"/>
          </w:tcPr>
          <w:p w:rsidR="00110447" w:rsidRPr="00753097" w:rsidRDefault="00110447" w:rsidP="006E54F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w:t>
            </w:r>
          </w:p>
        </w:tc>
      </w:tr>
    </w:tbl>
    <w:p w:rsidR="00E13B49" w:rsidRDefault="00E13B49" w:rsidP="006E54F2">
      <w:pPr>
        <w:kinsoku w:val="0"/>
        <w:overflowPunct w:val="0"/>
        <w:spacing w:after="0"/>
        <w:textAlignment w:val="baseline"/>
        <w:rPr>
          <w:rFonts w:asciiTheme="minorHAnsi" w:eastAsia="Times New Roman" w:hAnsiTheme="minorHAnsi" w:cstheme="minorHAnsi"/>
          <w:sz w:val="20"/>
          <w:szCs w:val="20"/>
        </w:rPr>
      </w:pPr>
    </w:p>
    <w:p w:rsidR="00E13B49" w:rsidRDefault="00E13B49">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110447" w:rsidRPr="00753097" w:rsidRDefault="00110447" w:rsidP="006E54F2">
      <w:pPr>
        <w:kinsoku w:val="0"/>
        <w:overflowPunct w:val="0"/>
        <w:spacing w:after="0"/>
        <w:textAlignment w:val="baseline"/>
        <w:rPr>
          <w:rFonts w:asciiTheme="minorHAnsi" w:eastAsia="Times New Roman" w:hAnsiTheme="minorHAnsi" w:cstheme="minorHAnsi"/>
          <w:sz w:val="20"/>
          <w:szCs w:val="20"/>
        </w:rPr>
      </w:pPr>
    </w:p>
    <w:tbl>
      <w:tblPr>
        <w:tblStyle w:val="TableGrid"/>
        <w:tblW w:w="0" w:type="auto"/>
        <w:tblLayout w:type="fixed"/>
        <w:tblLook w:val="04A0" w:firstRow="1" w:lastRow="0" w:firstColumn="1" w:lastColumn="0" w:noHBand="0" w:noVBand="1"/>
      </w:tblPr>
      <w:tblGrid>
        <w:gridCol w:w="9018"/>
      </w:tblGrid>
      <w:tr w:rsidR="005C6DFC" w:rsidRPr="00753097" w:rsidTr="005C6DFC">
        <w:tc>
          <w:tcPr>
            <w:tcW w:w="9018" w:type="dxa"/>
            <w:shd w:val="clear" w:color="auto" w:fill="FABF8F" w:themeFill="accent6" w:themeFillTint="99"/>
          </w:tcPr>
          <w:p w:rsidR="005C6DFC" w:rsidRPr="00753097" w:rsidRDefault="005C6DFC" w:rsidP="006E54F2">
            <w:pPr>
              <w:rPr>
                <w:rFonts w:asciiTheme="minorHAnsi" w:hAnsiTheme="minorHAnsi" w:cstheme="minorHAnsi"/>
                <w:b/>
                <w:sz w:val="20"/>
                <w:szCs w:val="20"/>
              </w:rPr>
            </w:pPr>
            <w:r w:rsidRPr="00753097">
              <w:rPr>
                <w:rFonts w:asciiTheme="minorHAnsi" w:hAnsiTheme="minorHAnsi" w:cstheme="minorHAnsi"/>
                <w:b/>
                <w:sz w:val="20"/>
                <w:szCs w:val="20"/>
              </w:rPr>
              <w:t xml:space="preserve">Sub-bagian 1.2: Mata Pencaharian </w:t>
            </w:r>
            <w:r w:rsidRPr="00753097">
              <w:rPr>
                <w:rFonts w:asciiTheme="minorHAnsi" w:hAnsiTheme="minorHAnsi" w:cstheme="minorHAnsi"/>
                <w:b/>
                <w:i/>
                <w:sz w:val="16"/>
                <w:szCs w:val="20"/>
              </w:rPr>
              <w:t>Subsection 1.2: Livelihood</w:t>
            </w:r>
          </w:p>
        </w:tc>
      </w:tr>
    </w:tbl>
    <w:p w:rsidR="00110447" w:rsidRDefault="00110447" w:rsidP="006E54F2">
      <w:pPr>
        <w:kinsoku w:val="0"/>
        <w:overflowPunct w:val="0"/>
        <w:spacing w:after="0"/>
        <w:textAlignment w:val="baseline"/>
        <w:rPr>
          <w:rFonts w:asciiTheme="minorHAnsi" w:eastAsia="Times New Roman" w:hAnsiTheme="minorHAnsi" w:cstheme="minorHAnsi"/>
          <w:sz w:val="20"/>
          <w:szCs w:val="20"/>
        </w:rPr>
      </w:pPr>
    </w:p>
    <w:p w:rsidR="00B96E9E" w:rsidRDefault="00B96E9E" w:rsidP="006E54F2">
      <w:pPr>
        <w:kinsoku w:val="0"/>
        <w:overflowPunct w:val="0"/>
        <w:spacing w:after="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“SELANJUTNYA</w:t>
      </w:r>
      <w:r w:rsidRPr="0034489D">
        <w:rPr>
          <w:rFonts w:asciiTheme="minorHAnsi" w:eastAsia="Times New Roman" w:hAnsiTheme="minorHAnsi" w:cstheme="minorHAnsi"/>
          <w:b/>
          <w:sz w:val="20"/>
          <w:szCs w:val="20"/>
        </w:rPr>
        <w:t xml:space="preserve"> KITA AKAN BERBICARA MENGENAI </w:t>
      </w:r>
      <w:r>
        <w:rPr>
          <w:rFonts w:asciiTheme="minorHAnsi" w:eastAsia="Times New Roman" w:hAnsiTheme="minorHAnsi" w:cstheme="minorHAnsi"/>
          <w:b/>
          <w:sz w:val="20"/>
          <w:szCs w:val="20"/>
        </w:rPr>
        <w:t>MATA PENCAHARIAN”</w:t>
      </w:r>
    </w:p>
    <w:p w:rsidR="00B96E9E" w:rsidRPr="00753097" w:rsidRDefault="00B96E9E" w:rsidP="006E54F2">
      <w:pPr>
        <w:kinsoku w:val="0"/>
        <w:overflowPunct w:val="0"/>
        <w:spacing w:after="0"/>
        <w:textAlignment w:val="baseline"/>
        <w:rPr>
          <w:rFonts w:asciiTheme="minorHAnsi" w:eastAsia="Times New Roman" w:hAnsiTheme="minorHAnsi" w:cstheme="minorHAnsi"/>
          <w:sz w:val="20"/>
          <w:szCs w:val="20"/>
        </w:rPr>
      </w:pPr>
    </w:p>
    <w:p w:rsidR="00A11D33" w:rsidRPr="00613C81" w:rsidRDefault="00A11D33" w:rsidP="00E56F40">
      <w:pPr>
        <w:kinsoku w:val="0"/>
        <w:overflowPunct w:val="0"/>
        <w:spacing w:after="0"/>
        <w:ind w:firstLine="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SEMUA </w:t>
      </w:r>
      <w:r w:rsidRPr="00613C81">
        <w:rPr>
          <w:rFonts w:asciiTheme="minorHAnsi" w:eastAsia="Times New Roman" w:hAnsiTheme="minorHAnsi" w:cstheme="minorHAnsi"/>
          <w:b/>
          <w:i/>
          <w:sz w:val="16"/>
          <w:szCs w:val="20"/>
        </w:rPr>
        <w:t>ASK ALL</w:t>
      </w:r>
    </w:p>
    <w:p w:rsidR="00A11D33" w:rsidRPr="00056961" w:rsidRDefault="00E13B49" w:rsidP="00E56F40">
      <w:pPr>
        <w:kinsoku w:val="0"/>
        <w:overflowPunct w:val="0"/>
        <w:spacing w:after="0"/>
        <w:ind w:firstLine="450"/>
        <w:textAlignment w:val="baseline"/>
        <w:rPr>
          <w:rFonts w:asciiTheme="minorHAnsi" w:eastAsia="Times New Roman" w:hAnsiTheme="minorHAnsi" w:cstheme="minorHAnsi"/>
          <w:b/>
          <w:i/>
          <w:sz w:val="16"/>
          <w:szCs w:val="20"/>
          <w:u w:val="single"/>
        </w:rPr>
      </w:pPr>
      <w:r w:rsidRPr="00056961">
        <w:rPr>
          <w:rFonts w:asciiTheme="minorHAnsi" w:eastAsia="Times New Roman" w:hAnsiTheme="minorHAnsi" w:cstheme="minorHAnsi"/>
          <w:b/>
          <w:sz w:val="20"/>
          <w:szCs w:val="20"/>
          <w:u w:val="single"/>
        </w:rPr>
        <w:t>KARTU BANTU/</w:t>
      </w:r>
      <w:r w:rsidR="00A11D33" w:rsidRPr="00056961">
        <w:rPr>
          <w:rFonts w:asciiTheme="minorHAnsi" w:eastAsia="Times New Roman" w:hAnsiTheme="minorHAnsi" w:cstheme="minorHAnsi"/>
          <w:b/>
          <w:sz w:val="20"/>
          <w:szCs w:val="20"/>
          <w:u w:val="single"/>
        </w:rPr>
        <w:t xml:space="preserve">BACAKAN </w:t>
      </w:r>
      <w:r w:rsidR="00A11D33" w:rsidRPr="00056961">
        <w:rPr>
          <w:rFonts w:asciiTheme="minorHAnsi" w:eastAsia="Times New Roman" w:hAnsiTheme="minorHAnsi" w:cstheme="minorHAnsi"/>
          <w:b/>
          <w:i/>
          <w:sz w:val="16"/>
          <w:szCs w:val="20"/>
          <w:u w:val="single"/>
        </w:rPr>
        <w:t>READ OUT</w:t>
      </w:r>
    </w:p>
    <w:p w:rsidR="00A11D33" w:rsidRPr="00753097" w:rsidRDefault="00A11D33"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DL0. Siapakah yang menjadi pencari nafkah utama dalam </w:t>
      </w:r>
      <w:r w:rsidR="002167BB">
        <w:rPr>
          <w:rFonts w:asciiTheme="minorHAnsi" w:eastAsia="Times New Roman" w:hAnsiTheme="minorHAnsi" w:cstheme="minorHAnsi"/>
          <w:sz w:val="20"/>
          <w:szCs w:val="20"/>
        </w:rPr>
        <w:t>rumah tangga</w:t>
      </w:r>
      <w:r w:rsidR="002167B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w:t>
      </w: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ASK ALL. Who is the main income earner in your household?</w:t>
      </w:r>
    </w:p>
    <w:tbl>
      <w:tblPr>
        <w:tblStyle w:val="TableGrid"/>
        <w:tblW w:w="0" w:type="auto"/>
        <w:tblInd w:w="1188" w:type="dxa"/>
        <w:tblLook w:val="04A0" w:firstRow="1" w:lastRow="0" w:firstColumn="1" w:lastColumn="0" w:noHBand="0" w:noVBand="1"/>
      </w:tblPr>
      <w:tblGrid>
        <w:gridCol w:w="5670"/>
        <w:gridCol w:w="1530"/>
      </w:tblGrid>
      <w:tr w:rsidR="00A11D33" w:rsidRPr="00753097" w:rsidTr="00A11D33">
        <w:tc>
          <w:tcPr>
            <w:tcW w:w="567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p>
        </w:tc>
        <w:tc>
          <w:tcPr>
            <w:tcW w:w="1530" w:type="dxa"/>
          </w:tcPr>
          <w:p w:rsidR="00A11D33" w:rsidRPr="00753097" w:rsidRDefault="00A11D33"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A11D33" w:rsidRPr="00753097" w:rsidTr="00A11D33">
        <w:trPr>
          <w:trHeight w:val="161"/>
        </w:trPr>
        <w:tc>
          <w:tcPr>
            <w:tcW w:w="567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sendiri </w:t>
            </w:r>
            <w:r w:rsidRPr="00753097">
              <w:rPr>
                <w:rFonts w:asciiTheme="minorHAnsi" w:eastAsia="Times New Roman" w:hAnsiTheme="minorHAnsi" w:cstheme="minorHAnsi"/>
                <w:i/>
                <w:sz w:val="16"/>
                <w:szCs w:val="20"/>
              </w:rPr>
              <w:t>Myself</w:t>
            </w:r>
          </w:p>
        </w:tc>
        <w:tc>
          <w:tcPr>
            <w:tcW w:w="1530" w:type="dxa"/>
          </w:tcPr>
          <w:p w:rsidR="00A11D33" w:rsidRPr="00753097" w:rsidRDefault="00A11D33"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A11D33" w:rsidRPr="00753097" w:rsidTr="00A11D33">
        <w:tc>
          <w:tcPr>
            <w:tcW w:w="567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lain </w:t>
            </w:r>
            <w:r w:rsidRPr="00753097">
              <w:rPr>
                <w:rFonts w:asciiTheme="minorHAnsi" w:eastAsia="Times New Roman" w:hAnsiTheme="minorHAnsi" w:cstheme="minorHAnsi"/>
                <w:i/>
                <w:sz w:val="16"/>
                <w:szCs w:val="20"/>
              </w:rPr>
              <w:t>Somebody else</w:t>
            </w:r>
          </w:p>
        </w:tc>
        <w:tc>
          <w:tcPr>
            <w:tcW w:w="1530" w:type="dxa"/>
          </w:tcPr>
          <w:p w:rsidR="00A11D33" w:rsidRPr="00753097" w:rsidRDefault="00A11D33"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EA5348" w:rsidRPr="00753097" w:rsidRDefault="0007318F"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 </w:t>
      </w:r>
    </w:p>
    <w:p w:rsidR="00A11D33" w:rsidRPr="00613C81" w:rsidRDefault="00A11D33" w:rsidP="00E56F40">
      <w:pPr>
        <w:kinsoku w:val="0"/>
        <w:overflowPunct w:val="0"/>
        <w:spacing w:after="0"/>
        <w:ind w:firstLine="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SEMUA </w:t>
      </w:r>
      <w:r w:rsidRPr="00613C81">
        <w:rPr>
          <w:rFonts w:asciiTheme="minorHAnsi" w:eastAsia="Times New Roman" w:hAnsiTheme="minorHAnsi" w:cstheme="minorHAnsi"/>
          <w:b/>
          <w:i/>
          <w:sz w:val="16"/>
          <w:szCs w:val="20"/>
        </w:rPr>
        <w:t>ASK ALL</w:t>
      </w:r>
    </w:p>
    <w:p w:rsidR="00A11D33" w:rsidRPr="00056961" w:rsidRDefault="00E13B49" w:rsidP="00E56F40">
      <w:pPr>
        <w:kinsoku w:val="0"/>
        <w:overflowPunct w:val="0"/>
        <w:spacing w:after="0"/>
        <w:ind w:firstLine="450"/>
        <w:textAlignment w:val="baseline"/>
        <w:rPr>
          <w:rFonts w:asciiTheme="minorHAnsi" w:eastAsia="Times New Roman" w:hAnsiTheme="minorHAnsi" w:cstheme="minorHAnsi"/>
          <w:b/>
          <w:i/>
          <w:sz w:val="16"/>
          <w:szCs w:val="20"/>
          <w:u w:val="single"/>
        </w:rPr>
      </w:pPr>
      <w:r w:rsidRPr="00056961">
        <w:rPr>
          <w:rFonts w:asciiTheme="minorHAnsi" w:eastAsia="Times New Roman" w:hAnsiTheme="minorHAnsi" w:cstheme="minorHAnsi"/>
          <w:b/>
          <w:sz w:val="20"/>
          <w:szCs w:val="20"/>
          <w:u w:val="single"/>
        </w:rPr>
        <w:t>KARTU BANTU/</w:t>
      </w:r>
      <w:r w:rsidR="00A11D33" w:rsidRPr="00056961">
        <w:rPr>
          <w:rFonts w:asciiTheme="minorHAnsi" w:eastAsia="Times New Roman" w:hAnsiTheme="minorHAnsi" w:cstheme="minorHAnsi"/>
          <w:b/>
          <w:sz w:val="20"/>
          <w:szCs w:val="20"/>
          <w:u w:val="single"/>
        </w:rPr>
        <w:t xml:space="preserve">BACAKAN </w:t>
      </w:r>
      <w:r w:rsidR="00A11D33" w:rsidRPr="00056961">
        <w:rPr>
          <w:rFonts w:asciiTheme="minorHAnsi" w:eastAsia="Times New Roman" w:hAnsiTheme="minorHAnsi" w:cstheme="minorHAnsi"/>
          <w:b/>
          <w:i/>
          <w:sz w:val="16"/>
          <w:szCs w:val="20"/>
          <w:u w:val="single"/>
        </w:rPr>
        <w:t>READ OUT</w:t>
      </w:r>
    </w:p>
    <w:p w:rsidR="00A11D33" w:rsidRPr="00753097" w:rsidRDefault="00A11D33" w:rsidP="00FD45AA">
      <w:pPr>
        <w:kinsoku w:val="0"/>
        <w:overflowPunct w:val="0"/>
        <w:textAlignment w:val="baseline"/>
        <w:rPr>
          <w:rFonts w:asciiTheme="majorHAnsi" w:eastAsia="Times New Roman" w:hAnsiTheme="majorHAnsi" w:cstheme="minorHAnsi"/>
          <w:i/>
          <w:sz w:val="16"/>
          <w:szCs w:val="20"/>
        </w:rPr>
      </w:pPr>
      <w:r w:rsidRPr="00753097">
        <w:rPr>
          <w:rFonts w:asciiTheme="minorHAnsi" w:eastAsia="Times New Roman" w:hAnsiTheme="minorHAnsi" w:cstheme="minorHAnsi"/>
          <w:sz w:val="20"/>
          <w:szCs w:val="20"/>
        </w:rPr>
        <w:t xml:space="preserve">DL1. </w:t>
      </w:r>
      <w:r w:rsidR="00FD45AA" w:rsidRPr="00753097">
        <w:rPr>
          <w:rFonts w:asciiTheme="minorHAnsi" w:eastAsia="Times New Roman" w:hAnsiTheme="minorHAnsi" w:cstheme="minorHAnsi"/>
          <w:sz w:val="20"/>
          <w:szCs w:val="20"/>
        </w:rPr>
        <w:t xml:space="preserve">Dalam 12 bulan terakhir, apakah </w:t>
      </w:r>
      <w:r w:rsidR="00FD45AA" w:rsidRPr="00753097">
        <w:rPr>
          <w:rFonts w:asciiTheme="minorHAnsi" w:eastAsia="Times New Roman" w:hAnsiTheme="minorHAnsi" w:cstheme="minorHAnsi"/>
          <w:b/>
          <w:i/>
          <w:sz w:val="20"/>
          <w:szCs w:val="20"/>
          <w:u w:val="single"/>
        </w:rPr>
        <w:t>kegiatan utama</w:t>
      </w:r>
      <w:r w:rsidR="00FD45AA" w:rsidRPr="00753097">
        <w:rPr>
          <w:rFonts w:asciiTheme="minorHAnsi" w:eastAsia="Times New Roman" w:hAnsiTheme="minorHAnsi" w:cstheme="minorHAnsi"/>
          <w:sz w:val="20"/>
          <w:szCs w:val="20"/>
        </w:rPr>
        <w:t xml:space="preserve"> Anda… (BACAKAN PILIHAN DIBAWAH)? </w:t>
      </w:r>
      <w:r w:rsidR="00FD45AA" w:rsidRPr="00753097">
        <w:rPr>
          <w:rFonts w:asciiTheme="minorHAnsi" w:eastAsia="Times New Roman" w:hAnsiTheme="minorHAnsi" w:cstheme="minorHAnsi"/>
          <w:i/>
          <w:sz w:val="16"/>
          <w:szCs w:val="20"/>
        </w:rPr>
        <w:t>ASK ALL. In the past 12 months, were you mainly (READ OUT OPTIONS BELOW)?</w:t>
      </w:r>
    </w:p>
    <w:tbl>
      <w:tblPr>
        <w:tblStyle w:val="TableGrid"/>
        <w:tblW w:w="0" w:type="auto"/>
        <w:tblInd w:w="558" w:type="dxa"/>
        <w:tblLayout w:type="fixed"/>
        <w:tblLook w:val="04A0" w:firstRow="1" w:lastRow="0" w:firstColumn="1" w:lastColumn="0" w:noHBand="0" w:noVBand="1"/>
      </w:tblPr>
      <w:tblGrid>
        <w:gridCol w:w="6660"/>
        <w:gridCol w:w="1170"/>
      </w:tblGrid>
      <w:tr w:rsidR="00A11D33" w:rsidRPr="00753097" w:rsidTr="00A11D33">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p>
        </w:tc>
        <w:tc>
          <w:tcPr>
            <w:tcW w:w="1170" w:type="dxa"/>
          </w:tcPr>
          <w:p w:rsidR="00A11D33" w:rsidRPr="00753097" w:rsidRDefault="00A11D33"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penuh waktu dengan gaji yang rutin</w:t>
            </w:r>
          </w:p>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Working full-time for a regular salary</w:t>
            </w:r>
          </w:p>
        </w:tc>
        <w:tc>
          <w:tcPr>
            <w:tcW w:w="1170" w:type="dxa"/>
            <w:vAlign w:val="center"/>
          </w:tcPr>
          <w:p w:rsidR="00A11D33" w:rsidRPr="00753097" w:rsidRDefault="00A11D33" w:rsidP="0005696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paruh waktu dengan gaji yang rutin</w:t>
            </w:r>
          </w:p>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Working part-time for a regular salary</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A11D33" w:rsidRPr="00753097" w:rsidTr="00065344">
        <w:trPr>
          <w:trHeight w:val="242"/>
        </w:trPr>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Bekerja secara sekali-sekali, gaji yang tidak rutin (</w:t>
            </w:r>
            <w:r w:rsidR="00965501">
              <w:rPr>
                <w:rFonts w:asciiTheme="minorHAnsi" w:eastAsia="Times New Roman" w:hAnsiTheme="minorHAnsi" w:cstheme="minorHAnsi"/>
                <w:sz w:val="20"/>
                <w:szCs w:val="20"/>
              </w:rPr>
              <w:t>hanya waktu</w:t>
            </w:r>
            <w:r w:rsidR="0096550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ada pekerjaan)</w:t>
            </w:r>
          </w:p>
          <w:p w:rsidR="00A11D33" w:rsidRPr="00753097" w:rsidRDefault="00A11D33" w:rsidP="006E54F2">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Working occasionally, irregular pay (whenever the work is available)</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Musiman (misalnya hanya saat musim panen) </w:t>
            </w:r>
            <w:r w:rsidRPr="00753097">
              <w:rPr>
                <w:rFonts w:asciiTheme="minorHAnsi" w:eastAsia="Times New Roman" w:hAnsiTheme="minorHAnsi" w:cstheme="minorHAnsi"/>
                <w:i/>
                <w:sz w:val="16"/>
                <w:szCs w:val="20"/>
              </w:rPr>
              <w:t>Per season (e.g., only during the harvest season)</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A11D33" w:rsidRPr="00753097" w:rsidTr="00065344">
        <w:trPr>
          <w:trHeight w:val="70"/>
        </w:trPr>
        <w:tc>
          <w:tcPr>
            <w:tcW w:w="6660" w:type="dxa"/>
          </w:tcPr>
          <w:p w:rsidR="00A11D33" w:rsidRPr="00753097" w:rsidRDefault="00A11D33" w:rsidP="00506DC0">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Mempunyai </w:t>
            </w:r>
            <w:r w:rsidR="00506DC0">
              <w:rPr>
                <w:rFonts w:asciiTheme="minorHAnsi" w:eastAsia="Times New Roman" w:hAnsiTheme="minorHAnsi" w:cstheme="minorHAnsi"/>
                <w:sz w:val="20"/>
                <w:szCs w:val="20"/>
              </w:rPr>
              <w:t>usaha</w:t>
            </w:r>
            <w:r w:rsidR="00506DC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sendiri, bekerja untuk diri sendiri </w:t>
            </w:r>
            <w:r w:rsidRPr="00753097">
              <w:rPr>
                <w:rFonts w:asciiTheme="minorHAnsi" w:eastAsia="Times New Roman" w:hAnsiTheme="minorHAnsi" w:cstheme="minorHAnsi"/>
                <w:i/>
                <w:sz w:val="16"/>
                <w:szCs w:val="20"/>
              </w:rPr>
              <w:t>Self-employed, working for yourself</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tetapi mencari pekerjaan </w:t>
            </w:r>
            <w:r w:rsidRPr="00753097">
              <w:rPr>
                <w:rFonts w:asciiTheme="minorHAnsi" w:eastAsia="Times New Roman" w:hAnsiTheme="minorHAnsi" w:cstheme="minorHAnsi"/>
                <w:i/>
                <w:sz w:val="16"/>
                <w:szCs w:val="20"/>
              </w:rPr>
              <w:t>Not working but looking for a job</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Ibu rumah tangga</w:t>
            </w:r>
            <w:r w:rsidR="00132A65">
              <w:rPr>
                <w:rFonts w:asciiTheme="minorHAnsi" w:eastAsia="Times New Roman" w:hAnsiTheme="minorHAnsi" w:cstheme="minorHAnsi"/>
                <w:sz w:val="20"/>
                <w:szCs w:val="20"/>
              </w:rPr>
              <w:t xml:space="preserve">/ bapak, </w:t>
            </w:r>
            <w:r w:rsidRPr="00753097">
              <w:rPr>
                <w:rFonts w:asciiTheme="minorHAnsi" w:eastAsia="Times New Roman" w:hAnsiTheme="minorHAnsi" w:cstheme="minorHAnsi"/>
                <w:sz w:val="20"/>
                <w:szCs w:val="20"/>
              </w:rPr>
              <w:t xml:space="preserve">mengerjakan pekerjaan rumah </w:t>
            </w:r>
          </w:p>
          <w:p w:rsidR="00A11D33" w:rsidRPr="00753097" w:rsidRDefault="00A11D33" w:rsidP="006E54F2">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Housewife or stay-at-home husband, doing household chores</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Siswa/ mahasiswa penuh waktu </w:t>
            </w:r>
            <w:r w:rsidRPr="00753097">
              <w:rPr>
                <w:rFonts w:asciiTheme="minorHAnsi" w:eastAsia="Times New Roman" w:hAnsiTheme="minorHAnsi" w:cstheme="minorHAnsi"/>
                <w:i/>
                <w:sz w:val="16"/>
                <w:szCs w:val="20"/>
              </w:rPr>
              <w:t>Full-time student</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karena sudah pensiun </w:t>
            </w:r>
            <w:r w:rsidRPr="00753097">
              <w:rPr>
                <w:rFonts w:asciiTheme="minorHAnsi" w:eastAsia="Times New Roman" w:hAnsiTheme="minorHAnsi" w:cstheme="minorHAnsi"/>
                <w:i/>
                <w:sz w:val="16"/>
                <w:szCs w:val="20"/>
              </w:rPr>
              <w:t>Not working because of retirement</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bekerja karena sakit, cacat, dll </w:t>
            </w:r>
            <w:r w:rsidRPr="00753097">
              <w:rPr>
                <w:rFonts w:asciiTheme="minorHAnsi" w:eastAsia="Times New Roman" w:hAnsiTheme="minorHAnsi" w:cstheme="minorHAnsi"/>
                <w:i/>
                <w:sz w:val="16"/>
                <w:szCs w:val="20"/>
              </w:rPr>
              <w:t>Not working because of sickness, disability, etc.</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rsidR="00732890" w:rsidRDefault="00732890" w:rsidP="006E54F2">
            <w:pPr>
              <w:kinsoku w:val="0"/>
              <w:overflowPunct w:val="0"/>
              <w:textAlignment w:val="baseline"/>
              <w:rPr>
                <w:rFonts w:asciiTheme="minorHAnsi" w:eastAsia="Times New Roman" w:hAnsiTheme="minorHAnsi" w:cstheme="minorHAnsi"/>
                <w:i/>
                <w:sz w:val="16"/>
                <w:szCs w:val="20"/>
              </w:rPr>
            </w:pPr>
          </w:p>
          <w:p w:rsidR="006858B1" w:rsidRPr="00753097" w:rsidRDefault="006858B1"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w:t>
            </w:r>
          </w:p>
        </w:tc>
        <w:tc>
          <w:tcPr>
            <w:tcW w:w="1170" w:type="dxa"/>
            <w:vAlign w:val="center"/>
          </w:tcPr>
          <w:p w:rsidR="00A11D33" w:rsidRPr="00753097" w:rsidRDefault="00A11D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A11D33" w:rsidRPr="00753097" w:rsidTr="00065344">
        <w:tc>
          <w:tcPr>
            <w:tcW w:w="6660" w:type="dxa"/>
          </w:tcPr>
          <w:p w:rsidR="00A11D33" w:rsidRPr="00753097" w:rsidRDefault="00A11D33"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DK/Refused</w:t>
            </w:r>
          </w:p>
        </w:tc>
        <w:tc>
          <w:tcPr>
            <w:tcW w:w="1170" w:type="dxa"/>
            <w:vAlign w:val="center"/>
          </w:tcPr>
          <w:p w:rsidR="00A11D33" w:rsidRPr="00753097" w:rsidRDefault="005344AE">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r>
    </w:tbl>
    <w:p w:rsidR="00A11D33" w:rsidRPr="00753097" w:rsidRDefault="00A11D33" w:rsidP="006E54F2">
      <w:pPr>
        <w:kinsoku w:val="0"/>
        <w:overflowPunct w:val="0"/>
        <w:spacing w:after="0"/>
        <w:textAlignment w:val="baseline"/>
        <w:rPr>
          <w:rFonts w:asciiTheme="minorHAnsi" w:eastAsia="Times New Roman" w:hAnsiTheme="minorHAnsi" w:cstheme="minorHAnsi"/>
          <w:sz w:val="20"/>
          <w:szCs w:val="20"/>
        </w:rPr>
      </w:pPr>
    </w:p>
    <w:p w:rsidR="00E1750D" w:rsidRDefault="00E1750D">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A11D33" w:rsidRPr="00753097" w:rsidRDefault="00A11D33"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B32452">
        <w:rPr>
          <w:rFonts w:asciiTheme="minorHAnsi" w:eastAsia="Times New Roman" w:hAnsiTheme="minorHAnsi" w:cstheme="minorHAnsi"/>
          <w:b/>
          <w:sz w:val="20"/>
          <w:szCs w:val="20"/>
        </w:rPr>
        <w:t xml:space="preserve">DL2 </w:t>
      </w:r>
      <w:r w:rsidRPr="00753097">
        <w:rPr>
          <w:rFonts w:asciiTheme="minorHAnsi" w:eastAsia="Times New Roman" w:hAnsiTheme="minorHAnsi" w:cstheme="minorHAnsi"/>
          <w:b/>
          <w:sz w:val="20"/>
          <w:szCs w:val="20"/>
        </w:rPr>
        <w:t xml:space="preserve">HANYA JIKA </w:t>
      </w:r>
      <w:r w:rsidR="00E1750D">
        <w:rPr>
          <w:rFonts w:asciiTheme="minorHAnsi" w:eastAsia="Times New Roman" w:hAnsiTheme="minorHAnsi" w:cstheme="minorHAnsi"/>
          <w:b/>
          <w:sz w:val="20"/>
          <w:szCs w:val="20"/>
        </w:rPr>
        <w:t xml:space="preserve">RESPONDEN </w:t>
      </w:r>
      <w:r w:rsidR="00E1750D" w:rsidRPr="00065344">
        <w:rPr>
          <w:rFonts w:asciiTheme="minorHAnsi" w:eastAsia="Times New Roman" w:hAnsiTheme="minorHAnsi" w:cstheme="minorHAnsi"/>
          <w:b/>
          <w:sz w:val="20"/>
          <w:szCs w:val="20"/>
          <w:u w:val="single"/>
        </w:rPr>
        <w:t>BEKERJA</w:t>
      </w:r>
      <w:r w:rsidR="00E1750D">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TERJAWAB KODE 1-5 DI DL1</w:t>
      </w:r>
      <w:r w:rsidR="00E1750D">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DL4 </w:t>
      </w:r>
      <w:r w:rsidRPr="00753097">
        <w:rPr>
          <w:rFonts w:asciiTheme="minorHAnsi" w:eastAsia="Times New Roman" w:hAnsiTheme="minorHAnsi" w:cstheme="minorHAnsi"/>
          <w:b/>
          <w:i/>
          <w:sz w:val="16"/>
          <w:szCs w:val="20"/>
        </w:rPr>
        <w:t>ASK ONLY IF ANSWERS 1-5 IN DL1. OTHERS SKIP TO DL4</w:t>
      </w:r>
    </w:p>
    <w:p w:rsidR="00A11D33" w:rsidRPr="00753097" w:rsidRDefault="00A11D33" w:rsidP="00E56F40">
      <w:pPr>
        <w:kinsoku w:val="0"/>
        <w:overflowPunct w:val="0"/>
        <w:spacing w:after="0"/>
        <w:ind w:firstLine="45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PROBE. </w:t>
      </w:r>
      <w:r w:rsidR="00E1750D">
        <w:rPr>
          <w:rFonts w:asciiTheme="minorHAnsi" w:eastAsia="Times New Roman" w:hAnsiTheme="minorHAnsi" w:cstheme="minorHAnsi"/>
          <w:b/>
          <w:sz w:val="20"/>
          <w:szCs w:val="20"/>
        </w:rPr>
        <w:t xml:space="preserve">PILIH </w:t>
      </w:r>
      <w:r w:rsidRPr="00753097">
        <w:rPr>
          <w:rFonts w:asciiTheme="minorHAnsi" w:eastAsia="Times New Roman" w:hAnsiTheme="minorHAnsi" w:cstheme="minorHAnsi"/>
          <w:b/>
          <w:sz w:val="20"/>
          <w:szCs w:val="20"/>
        </w:rPr>
        <w:t xml:space="preserve">KODE DARI LIST DI BAWAH INI </w:t>
      </w:r>
      <w:r w:rsidRPr="00753097">
        <w:rPr>
          <w:rFonts w:asciiTheme="minorHAnsi" w:eastAsia="Times New Roman" w:hAnsiTheme="minorHAnsi" w:cstheme="minorHAnsi"/>
          <w:b/>
          <w:i/>
          <w:sz w:val="16"/>
          <w:szCs w:val="20"/>
        </w:rPr>
        <w:t xml:space="preserve">PROBE. CHOOSE CODE FROM THE LIST BELOW. </w:t>
      </w:r>
    </w:p>
    <w:p w:rsidR="00A11D33" w:rsidRPr="00056961" w:rsidRDefault="00A11D33" w:rsidP="00E56F40">
      <w:pPr>
        <w:kinsoku w:val="0"/>
        <w:overflowPunct w:val="0"/>
        <w:spacing w:after="0"/>
        <w:ind w:firstLine="450"/>
        <w:textAlignment w:val="baseline"/>
        <w:rPr>
          <w:rFonts w:asciiTheme="minorHAnsi" w:eastAsia="Times New Roman" w:hAnsiTheme="minorHAnsi" w:cstheme="minorHAnsi"/>
          <w:b/>
          <w:sz w:val="16"/>
          <w:szCs w:val="20"/>
          <w:u w:val="single"/>
        </w:rPr>
      </w:pPr>
      <w:r w:rsidRPr="00056961">
        <w:rPr>
          <w:rFonts w:asciiTheme="minorHAnsi" w:eastAsia="Times New Roman" w:hAnsiTheme="minorHAnsi" w:cstheme="minorHAnsi"/>
          <w:b/>
          <w:sz w:val="20"/>
          <w:szCs w:val="20"/>
          <w:u w:val="single"/>
        </w:rPr>
        <w:t xml:space="preserve">KARTU BANTU  </w:t>
      </w:r>
      <w:r w:rsidRPr="00056961">
        <w:rPr>
          <w:rFonts w:asciiTheme="minorHAnsi" w:eastAsia="Times New Roman" w:hAnsiTheme="minorHAnsi" w:cstheme="minorHAnsi"/>
          <w:b/>
          <w:i/>
          <w:sz w:val="16"/>
          <w:szCs w:val="20"/>
          <w:u w:val="single"/>
        </w:rPr>
        <w:t>SHOWCARD</w:t>
      </w:r>
    </w:p>
    <w:p w:rsidR="00A11D33" w:rsidRPr="00753097" w:rsidRDefault="00A11D33" w:rsidP="006E54F2">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DL2. Apakah </w:t>
      </w:r>
      <w:r w:rsidR="00E1750D" w:rsidRPr="00056961">
        <w:rPr>
          <w:rFonts w:asciiTheme="minorHAnsi" w:eastAsia="Times New Roman" w:hAnsiTheme="minorHAnsi" w:cstheme="minorHAnsi"/>
          <w:b/>
          <w:sz w:val="20"/>
          <w:szCs w:val="20"/>
          <w:u w:val="single"/>
        </w:rPr>
        <w:t>PEKERJAAN UTAMA ANDA</w:t>
      </w:r>
      <w:r w:rsidRPr="00753097">
        <w:rPr>
          <w:rFonts w:asciiTheme="minorHAnsi" w:eastAsia="Times New Roman" w:hAnsiTheme="minorHAnsi" w:cstheme="minorHAnsi"/>
          <w:sz w:val="20"/>
          <w:szCs w:val="20"/>
        </w:rPr>
        <w:t xml:space="preserve"> (yaitu pekerjaan dimana Anda menghabiskan sebagian besar waktu Anda)? I </w:t>
      </w:r>
      <w:r w:rsidRPr="00753097">
        <w:rPr>
          <w:rFonts w:asciiTheme="minorHAnsi" w:eastAsia="Times New Roman" w:hAnsiTheme="minorHAnsi" w:cstheme="minorHAnsi"/>
          <w:i/>
          <w:sz w:val="16"/>
          <w:szCs w:val="20"/>
        </w:rPr>
        <w:t xml:space="preserve">What is your primary job (i.e., the job where you spend most of your time)? </w:t>
      </w:r>
    </w:p>
    <w:p w:rsidR="00A11D33" w:rsidRPr="00753097" w:rsidRDefault="00A11D33" w:rsidP="006E54F2">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          “____________________________”</w:t>
      </w:r>
    </w:p>
    <w:tbl>
      <w:tblPr>
        <w:tblStyle w:val="TableGrid"/>
        <w:tblW w:w="9113" w:type="dxa"/>
        <w:jc w:val="center"/>
        <w:tblLayout w:type="fixed"/>
        <w:tblLook w:val="04A0" w:firstRow="1" w:lastRow="0" w:firstColumn="1" w:lastColumn="0" w:noHBand="0" w:noVBand="1"/>
      </w:tblPr>
      <w:tblGrid>
        <w:gridCol w:w="3083"/>
        <w:gridCol w:w="2880"/>
        <w:gridCol w:w="3150"/>
      </w:tblGrid>
      <w:tr w:rsidR="00A11D33" w:rsidRPr="00753097" w:rsidTr="00613C81">
        <w:trPr>
          <w:trHeight w:val="1790"/>
          <w:jc w:val="center"/>
        </w:trPr>
        <w:tc>
          <w:tcPr>
            <w:tcW w:w="3083" w:type="dxa"/>
          </w:tcPr>
          <w:p w:rsidR="00A11D33" w:rsidRPr="00753097" w:rsidRDefault="00A11D33" w:rsidP="00BE5C60">
            <w:pPr>
              <w:pStyle w:val="Default"/>
              <w:ind w:left="385" w:hanging="385"/>
              <w:rPr>
                <w:rFonts w:asciiTheme="minorHAnsi" w:hAnsiTheme="minorHAnsi" w:cstheme="minorHAnsi"/>
                <w:i/>
                <w:color w:val="auto"/>
                <w:sz w:val="16"/>
                <w:szCs w:val="20"/>
              </w:rPr>
            </w:pPr>
            <w:r w:rsidRPr="00753097">
              <w:rPr>
                <w:rFonts w:asciiTheme="minorHAnsi" w:hAnsiTheme="minorHAnsi" w:cstheme="minorHAnsi"/>
                <w:color w:val="auto"/>
                <w:sz w:val="20"/>
                <w:szCs w:val="20"/>
              </w:rPr>
              <w:t>01= Pemilik peternakan/ pertanian</w:t>
            </w:r>
            <w:r w:rsidR="00BA7C72">
              <w:rPr>
                <w:rFonts w:asciiTheme="minorHAnsi" w:hAnsiTheme="minorHAnsi" w:cstheme="minorHAnsi"/>
                <w:color w:val="auto"/>
                <w:sz w:val="20"/>
                <w:szCs w:val="20"/>
              </w:rPr>
              <w:t>/ perikanan (tambak; kolam)</w:t>
            </w:r>
            <w:r w:rsidR="00BA7C72">
              <w:rPr>
                <w:rFonts w:asciiTheme="minorHAnsi" w:hAnsiTheme="minorHAnsi" w:cstheme="minorHAnsi"/>
                <w:i/>
                <w:color w:val="auto"/>
                <w:sz w:val="16"/>
                <w:szCs w:val="20"/>
              </w:rPr>
              <w:t xml:space="preserve"> </w:t>
            </w:r>
            <w:r w:rsidRPr="00753097">
              <w:rPr>
                <w:rFonts w:asciiTheme="minorHAnsi" w:hAnsiTheme="minorHAnsi" w:cstheme="minorHAnsi"/>
                <w:i/>
                <w:color w:val="auto"/>
                <w:sz w:val="16"/>
                <w:szCs w:val="20"/>
              </w:rPr>
              <w:t>Farm owner</w:t>
            </w:r>
          </w:p>
          <w:p w:rsidR="00A11D33" w:rsidRPr="00753097" w:rsidRDefault="00A11D33" w:rsidP="00BE5C60">
            <w:pPr>
              <w:pStyle w:val="Default"/>
              <w:ind w:left="385" w:hanging="385"/>
              <w:rPr>
                <w:rFonts w:asciiTheme="minorHAnsi" w:hAnsiTheme="minorHAnsi" w:cstheme="minorHAnsi"/>
                <w:i/>
                <w:color w:val="auto"/>
                <w:sz w:val="16"/>
                <w:szCs w:val="20"/>
              </w:rPr>
            </w:pPr>
            <w:r w:rsidRPr="00753097">
              <w:rPr>
                <w:rFonts w:asciiTheme="minorHAnsi" w:hAnsiTheme="minorHAnsi" w:cstheme="minorHAnsi"/>
                <w:color w:val="auto"/>
                <w:sz w:val="20"/>
                <w:szCs w:val="20"/>
              </w:rPr>
              <w:t>02= Pekerja peternakan/ pertanian</w:t>
            </w:r>
            <w:r w:rsidR="00BA7C72">
              <w:rPr>
                <w:rFonts w:asciiTheme="minorHAnsi" w:hAnsiTheme="minorHAnsi" w:cstheme="minorHAnsi"/>
                <w:color w:val="auto"/>
                <w:sz w:val="20"/>
                <w:szCs w:val="20"/>
              </w:rPr>
              <w:t xml:space="preserve">/ perikanan (tambak; kolam) </w:t>
            </w:r>
            <w:r w:rsidRPr="00753097">
              <w:rPr>
                <w:rFonts w:asciiTheme="minorHAnsi" w:hAnsiTheme="minorHAnsi" w:cstheme="minorHAnsi"/>
                <w:i/>
                <w:color w:val="auto"/>
                <w:sz w:val="16"/>
                <w:szCs w:val="20"/>
              </w:rPr>
              <w:t>Farm worker</w:t>
            </w:r>
          </w:p>
          <w:p w:rsidR="0026091F" w:rsidRPr="00753097" w:rsidRDefault="00A11D33" w:rsidP="006E54F2">
            <w:pPr>
              <w:pStyle w:val="Default"/>
              <w:ind w:left="365" w:hanging="36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03= </w:t>
            </w:r>
            <w:r w:rsidR="0026091F" w:rsidRPr="00753097">
              <w:rPr>
                <w:rFonts w:asciiTheme="minorHAnsi" w:hAnsiTheme="minorHAnsi" w:cstheme="minorHAnsi"/>
                <w:color w:val="auto"/>
                <w:sz w:val="20"/>
                <w:szCs w:val="20"/>
              </w:rPr>
              <w:t xml:space="preserve">Pegawai kantor pemerintah </w:t>
            </w:r>
            <w:r w:rsidR="0026091F" w:rsidRPr="00753097">
              <w:rPr>
                <w:rFonts w:asciiTheme="minorHAnsi" w:hAnsiTheme="minorHAnsi" w:cstheme="minorHAnsi"/>
                <w:i/>
                <w:color w:val="auto"/>
                <w:sz w:val="16"/>
                <w:szCs w:val="20"/>
              </w:rPr>
              <w:t>Government employee</w:t>
            </w:r>
            <w:r w:rsidR="0026091F" w:rsidRPr="00753097">
              <w:rPr>
                <w:rFonts w:asciiTheme="minorHAnsi" w:hAnsiTheme="minorHAnsi" w:cstheme="minorHAnsi"/>
                <w:color w:val="auto"/>
                <w:sz w:val="20"/>
                <w:szCs w:val="20"/>
              </w:rPr>
              <w:t xml:space="preserve"> </w:t>
            </w:r>
          </w:p>
          <w:p w:rsidR="00A11D33" w:rsidRPr="00753097" w:rsidRDefault="00A11D33" w:rsidP="006E54F2">
            <w:pPr>
              <w:pStyle w:val="Default"/>
              <w:ind w:left="365" w:hanging="365"/>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04= Professional, yaitu dokter, guru, perawat </w:t>
            </w:r>
            <w:r w:rsidR="00304A31"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 xml:space="preserve">(sebutkan) </w:t>
            </w:r>
            <w:r w:rsidRPr="00753097">
              <w:rPr>
                <w:rFonts w:asciiTheme="minorHAnsi" w:hAnsiTheme="minorHAnsi" w:cstheme="minorHAnsi"/>
                <w:i/>
                <w:color w:val="auto"/>
                <w:sz w:val="16"/>
                <w:szCs w:val="20"/>
              </w:rPr>
              <w:t>Professional, i.e., doctor, teacher, nurse (specify)</w:t>
            </w:r>
          </w:p>
          <w:p w:rsidR="00A11D33" w:rsidRPr="00753097" w:rsidRDefault="00A11D33" w:rsidP="00BE5C60">
            <w:pPr>
              <w:pStyle w:val="Default"/>
              <w:ind w:left="385" w:hanging="38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05= Pegawai administrasi/ juru tulis </w:t>
            </w:r>
            <w:r w:rsidRPr="00753097">
              <w:rPr>
                <w:rFonts w:asciiTheme="minorHAnsi" w:hAnsiTheme="minorHAnsi" w:cstheme="minorHAnsi"/>
                <w:i/>
                <w:color w:val="auto"/>
                <w:sz w:val="16"/>
                <w:szCs w:val="20"/>
              </w:rPr>
              <w:t xml:space="preserve">Clerk </w:t>
            </w:r>
          </w:p>
          <w:p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06= Tukang kayu / tukang batu </w:t>
            </w:r>
          </w:p>
          <w:p w:rsidR="00A11D33" w:rsidRPr="00753097" w:rsidRDefault="00304A31"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Carpenter/mason</w:t>
            </w:r>
            <w:r w:rsidR="00A11D33" w:rsidRPr="00753097">
              <w:rPr>
                <w:rFonts w:asciiTheme="minorHAnsi" w:hAnsiTheme="minorHAnsi" w:cstheme="minorHAnsi"/>
                <w:color w:val="auto"/>
                <w:sz w:val="20"/>
                <w:szCs w:val="20"/>
              </w:rPr>
              <w:t xml:space="preserve"> </w:t>
            </w:r>
          </w:p>
          <w:p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07= Montir/ ahli mesin </w:t>
            </w:r>
            <w:r w:rsidR="00304A31" w:rsidRPr="00753097">
              <w:rPr>
                <w:rFonts w:asciiTheme="minorHAnsi" w:hAnsiTheme="minorHAnsi" w:cstheme="minorHAnsi"/>
                <w:color w:val="auto"/>
                <w:sz w:val="20"/>
                <w:szCs w:val="20"/>
              </w:rPr>
              <w:t xml:space="preserve"> </w:t>
            </w:r>
          </w:p>
          <w:p w:rsidR="00A11D33" w:rsidRPr="00753097" w:rsidRDefault="00304A31"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 xml:space="preserve">Mechanic </w:t>
            </w:r>
          </w:p>
          <w:p w:rsidR="00304A31"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08= Tukang listrik </w:t>
            </w:r>
          </w:p>
          <w:p w:rsidR="00A11D33" w:rsidRPr="00753097" w:rsidRDefault="00304A31"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Electrician</w:t>
            </w:r>
          </w:p>
          <w:p w:rsidR="00A11D33" w:rsidRPr="00753097" w:rsidRDefault="00A11D33" w:rsidP="006E54F2">
            <w:pPr>
              <w:pStyle w:val="Default"/>
              <w:ind w:left="365" w:hanging="365"/>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09= Petugas kebersihan/ asisten rumah tangga </w:t>
            </w:r>
            <w:r w:rsidRPr="00753097">
              <w:rPr>
                <w:rFonts w:asciiTheme="minorHAnsi" w:hAnsiTheme="minorHAnsi" w:cstheme="minorHAnsi"/>
                <w:i/>
                <w:color w:val="auto"/>
                <w:sz w:val="16"/>
                <w:szCs w:val="20"/>
              </w:rPr>
              <w:t>Cleaner/house help</w:t>
            </w:r>
            <w:r w:rsidRPr="00753097">
              <w:rPr>
                <w:rFonts w:asciiTheme="minorHAnsi" w:hAnsiTheme="minorHAnsi" w:cstheme="minorHAnsi"/>
                <w:color w:val="auto"/>
                <w:sz w:val="16"/>
                <w:szCs w:val="20"/>
              </w:rPr>
              <w:t xml:space="preserve"> </w:t>
            </w:r>
          </w:p>
        </w:tc>
        <w:tc>
          <w:tcPr>
            <w:tcW w:w="2880" w:type="dxa"/>
          </w:tcPr>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10= Pelayan/ koki </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Waiter/cook</w:t>
            </w:r>
          </w:p>
          <w:p w:rsidR="00A11D33" w:rsidRPr="00753097" w:rsidRDefault="00A11D33" w:rsidP="006E54F2">
            <w:pPr>
              <w:pStyle w:val="Default"/>
              <w:ind w:left="342" w:hanging="360"/>
              <w:rPr>
                <w:rFonts w:asciiTheme="minorHAnsi" w:hAnsiTheme="minorHAnsi" w:cstheme="minorHAnsi"/>
                <w:i/>
                <w:color w:val="auto"/>
                <w:sz w:val="16"/>
                <w:szCs w:val="20"/>
              </w:rPr>
            </w:pPr>
            <w:r w:rsidRPr="00753097">
              <w:rPr>
                <w:rFonts w:asciiTheme="minorHAnsi" w:hAnsiTheme="minorHAnsi" w:cstheme="minorHAnsi"/>
                <w:color w:val="auto"/>
                <w:sz w:val="20"/>
                <w:szCs w:val="20"/>
              </w:rPr>
              <w:t>11= Supir, termasuk transportasi umum (</w:t>
            </w:r>
            <w:r w:rsidRPr="00753097">
              <w:rPr>
                <w:rFonts w:asciiTheme="minorHAnsi" w:hAnsiTheme="minorHAnsi" w:cstheme="minorHAnsi"/>
                <w:i/>
                <w:color w:val="auto"/>
                <w:sz w:val="20"/>
                <w:szCs w:val="20"/>
              </w:rPr>
              <w:t>angkot, ojek, metromini</w:t>
            </w:r>
            <w:r w:rsidRPr="00753097">
              <w:rPr>
                <w:rFonts w:asciiTheme="minorHAnsi" w:hAnsiTheme="minorHAnsi" w:cstheme="minorHAnsi"/>
                <w:color w:val="auto"/>
                <w:sz w:val="20"/>
                <w:szCs w:val="20"/>
              </w:rPr>
              <w:t xml:space="preserve">, bus, dll) </w:t>
            </w:r>
            <w:r w:rsidRPr="00753097">
              <w:rPr>
                <w:rFonts w:asciiTheme="minorHAnsi" w:hAnsiTheme="minorHAnsi" w:cstheme="minorHAnsi"/>
                <w:i/>
                <w:color w:val="auto"/>
                <w:sz w:val="16"/>
                <w:szCs w:val="20"/>
              </w:rPr>
              <w:t>Driver, including public transport (angkot, ojek, metromini, bus, etc.)</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12= Penjahit </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Tailor</w:t>
            </w:r>
          </w:p>
          <w:p w:rsidR="00452CCA" w:rsidRPr="00753097" w:rsidRDefault="00AD67B4"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13= Sek</w:t>
            </w:r>
            <w:r w:rsidR="00A11D33" w:rsidRPr="00753097">
              <w:rPr>
                <w:rFonts w:asciiTheme="minorHAnsi" w:hAnsiTheme="minorHAnsi" w:cstheme="minorHAnsi"/>
                <w:color w:val="auto"/>
                <w:sz w:val="20"/>
                <w:szCs w:val="20"/>
              </w:rPr>
              <w:t>r</w:t>
            </w:r>
            <w:r w:rsidRPr="00753097">
              <w:rPr>
                <w:rFonts w:asciiTheme="minorHAnsi" w:hAnsiTheme="minorHAnsi" w:cstheme="minorHAnsi"/>
                <w:color w:val="auto"/>
                <w:sz w:val="20"/>
                <w:szCs w:val="20"/>
              </w:rPr>
              <w:t>e</w:t>
            </w:r>
            <w:r w:rsidR="00A11D33" w:rsidRPr="00753097">
              <w:rPr>
                <w:rFonts w:asciiTheme="minorHAnsi" w:hAnsiTheme="minorHAnsi" w:cstheme="minorHAnsi"/>
                <w:color w:val="auto"/>
                <w:sz w:val="20"/>
                <w:szCs w:val="20"/>
              </w:rPr>
              <w:t xml:space="preserve">taris </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Secretary</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14= Manajer </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Manager</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15= Penjaga/sekuriti/ </w:t>
            </w:r>
            <w:r w:rsidR="005907A5">
              <w:rPr>
                <w:rFonts w:asciiTheme="minorHAnsi" w:hAnsiTheme="minorHAnsi" w:cstheme="minorHAnsi"/>
                <w:color w:val="auto"/>
                <w:sz w:val="20"/>
                <w:szCs w:val="20"/>
              </w:rPr>
              <w:t>satpam</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Watchman/security/caretaker</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16= Kurir </w:t>
            </w:r>
          </w:p>
          <w:p w:rsidR="00A11D33"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Messenger</w:t>
            </w:r>
          </w:p>
          <w:p w:rsidR="00A11D33"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17= P</w:t>
            </w:r>
            <w:r w:rsidR="00BD384F" w:rsidRPr="00753097">
              <w:rPr>
                <w:rFonts w:asciiTheme="minorHAnsi" w:hAnsiTheme="minorHAnsi" w:cstheme="minorHAnsi"/>
                <w:color w:val="auto"/>
                <w:sz w:val="20"/>
                <w:szCs w:val="20"/>
              </w:rPr>
              <w:t>olisi</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Policeman</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18= Kondektur Masinis </w:t>
            </w:r>
          </w:p>
          <w:p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Conductor</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19= Pekerja pabrik</w:t>
            </w:r>
          </w:p>
          <w:p w:rsidR="00A11D33" w:rsidRPr="00753097" w:rsidRDefault="00A11D33" w:rsidP="006E54F2">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 xml:space="preserve">Factory employee </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20= Pemilik toko </w:t>
            </w:r>
          </w:p>
          <w:p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Shop owner</w:t>
            </w:r>
          </w:p>
          <w:p w:rsidR="00A11D33" w:rsidRPr="00753097" w:rsidRDefault="00A11D33" w:rsidP="006E54F2">
            <w:pPr>
              <w:pStyle w:val="Default"/>
              <w:rPr>
                <w:rFonts w:asciiTheme="minorHAnsi" w:hAnsiTheme="minorHAnsi" w:cstheme="minorHAnsi"/>
                <w:color w:val="auto"/>
                <w:sz w:val="20"/>
                <w:szCs w:val="20"/>
              </w:rPr>
            </w:pPr>
          </w:p>
        </w:tc>
        <w:tc>
          <w:tcPr>
            <w:tcW w:w="3150" w:type="dxa"/>
          </w:tcPr>
          <w:p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21= Pramuniaga/ sales toko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Salesperson in a store</w:t>
            </w:r>
          </w:p>
          <w:p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22= Pedagang kaki lima/ jalanan (menjual bahan makanan, warung) </w:t>
            </w:r>
            <w:r w:rsidRPr="00753097">
              <w:rPr>
                <w:rFonts w:asciiTheme="minorHAnsi" w:hAnsiTheme="minorHAnsi" w:cstheme="minorHAnsi"/>
                <w:i/>
                <w:color w:val="auto"/>
                <w:sz w:val="16"/>
                <w:szCs w:val="20"/>
              </w:rPr>
              <w:t>Street vendor/hawker (selling groceries, warung)</w:t>
            </w:r>
          </w:p>
          <w:p w:rsidR="00452CCA"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23= Pemili</w:t>
            </w:r>
            <w:r w:rsidR="00452CCA" w:rsidRPr="00753097">
              <w:rPr>
                <w:rFonts w:asciiTheme="minorHAnsi" w:hAnsiTheme="minorHAnsi" w:cstheme="minorHAnsi"/>
                <w:color w:val="auto"/>
                <w:sz w:val="20"/>
                <w:szCs w:val="20"/>
              </w:rPr>
              <w:t>k usaha (sebutkan di bawah ini)_______</w:t>
            </w:r>
          </w:p>
          <w:p w:rsidR="00452CCA" w:rsidRPr="00753097" w:rsidRDefault="00452CCA" w:rsidP="006E54F2">
            <w:pPr>
              <w:pStyle w:val="Default"/>
              <w:rPr>
                <w:rFonts w:asciiTheme="minorHAnsi" w:hAnsiTheme="minorHAnsi" w:cstheme="minorHAnsi"/>
                <w:i/>
                <w:color w:val="auto"/>
                <w:sz w:val="16"/>
                <w:szCs w:val="20"/>
              </w:rPr>
            </w:pPr>
            <w:r w:rsidRPr="00753097">
              <w:rPr>
                <w:rFonts w:asciiTheme="minorHAnsi" w:hAnsiTheme="minorHAnsi" w:cstheme="minorHAnsi"/>
                <w:i/>
                <w:color w:val="auto"/>
                <w:sz w:val="16"/>
                <w:szCs w:val="20"/>
              </w:rPr>
              <w:t xml:space="preserve">         Business owner (specify below)</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24= Pegawai salon </w:t>
            </w:r>
          </w:p>
          <w:p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Salonist</w:t>
            </w:r>
          </w:p>
          <w:p w:rsidR="00A11D33" w:rsidRPr="00753097" w:rsidRDefault="00A11D33" w:rsidP="007B269F">
            <w:pPr>
              <w:pStyle w:val="Default"/>
              <w:ind w:left="362" w:hanging="36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25= Kreditur </w:t>
            </w:r>
            <w:r w:rsidR="002F6655">
              <w:rPr>
                <w:rFonts w:asciiTheme="minorHAnsi" w:hAnsiTheme="minorHAnsi" w:cstheme="minorHAnsi"/>
                <w:color w:val="auto"/>
                <w:sz w:val="20"/>
                <w:szCs w:val="20"/>
              </w:rPr>
              <w:t>p</w:t>
            </w:r>
            <w:r w:rsidRPr="00753097">
              <w:rPr>
                <w:rFonts w:asciiTheme="minorHAnsi" w:hAnsiTheme="minorHAnsi" w:cstheme="minorHAnsi"/>
                <w:color w:val="auto"/>
                <w:sz w:val="20"/>
                <w:szCs w:val="20"/>
              </w:rPr>
              <w:t>erorangan</w:t>
            </w:r>
            <w:r w:rsidR="003D4E89" w:rsidRPr="00753097">
              <w:rPr>
                <w:rFonts w:asciiTheme="minorHAnsi" w:hAnsiTheme="minorHAnsi" w:cstheme="minorHAnsi"/>
                <w:color w:val="auto"/>
                <w:sz w:val="20"/>
                <w:szCs w:val="20"/>
              </w:rPr>
              <w:t>/</w:t>
            </w:r>
            <w:r w:rsidR="002F6655">
              <w:rPr>
                <w:rFonts w:asciiTheme="minorHAnsi" w:hAnsiTheme="minorHAnsi" w:cstheme="minorHAnsi"/>
                <w:color w:val="auto"/>
                <w:sz w:val="20"/>
                <w:szCs w:val="20"/>
              </w:rPr>
              <w:t>pemberi pinjaman perorangan (individu)</w:t>
            </w:r>
            <w:r w:rsidRPr="00753097">
              <w:rPr>
                <w:rFonts w:asciiTheme="minorHAnsi" w:hAnsiTheme="minorHAnsi" w:cstheme="minorHAnsi"/>
                <w:i/>
                <w:color w:val="auto"/>
                <w:sz w:val="16"/>
                <w:szCs w:val="20"/>
              </w:rPr>
              <w:t>Money lender</w:t>
            </w:r>
          </w:p>
          <w:p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26= Pemilik tanah/ induk semang </w:t>
            </w:r>
            <w:r w:rsidR="00452CCA"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Landlord/Landlady</w:t>
            </w:r>
          </w:p>
          <w:p w:rsidR="00452CCA"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27= Pekerja tambang perorangan (emas, pasir, batu bara, minyak, dll) </w:t>
            </w:r>
          </w:p>
          <w:p w:rsidR="00A11D33" w:rsidRPr="00753097" w:rsidRDefault="00452CCA" w:rsidP="006E54F2">
            <w:pPr>
              <w:pStyle w:val="Default"/>
              <w:ind w:left="342" w:hanging="342"/>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Miner (gold, sand, coal, oil, etc.)</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28= Militer </w:t>
            </w:r>
          </w:p>
          <w:p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Military</w:t>
            </w:r>
          </w:p>
          <w:p w:rsidR="00452CCA" w:rsidRPr="00753097" w:rsidRDefault="00A11D33"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29= Bekerja serabutan </w:t>
            </w:r>
          </w:p>
          <w:p w:rsidR="00A11D33" w:rsidRPr="00753097" w:rsidRDefault="00452CCA" w:rsidP="006E54F2">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        </w:t>
            </w:r>
            <w:r w:rsidR="00A11D33" w:rsidRPr="00753097">
              <w:rPr>
                <w:rFonts w:asciiTheme="minorHAnsi" w:hAnsiTheme="minorHAnsi" w:cstheme="minorHAnsi"/>
                <w:i/>
                <w:color w:val="auto"/>
                <w:sz w:val="16"/>
                <w:szCs w:val="20"/>
              </w:rPr>
              <w:t>Occasional worker with no occupation</w:t>
            </w:r>
            <w:r w:rsidR="00A11D33" w:rsidRPr="00753097">
              <w:rPr>
                <w:rFonts w:asciiTheme="minorHAnsi" w:hAnsiTheme="minorHAnsi" w:cstheme="minorHAnsi"/>
                <w:color w:val="auto"/>
                <w:sz w:val="20"/>
                <w:szCs w:val="20"/>
              </w:rPr>
              <w:t xml:space="preserve"> </w:t>
            </w:r>
          </w:p>
          <w:p w:rsidR="00805BDE" w:rsidRPr="00753097" w:rsidRDefault="00A11D33" w:rsidP="006E54F2">
            <w:pPr>
              <w:pStyle w:val="Default"/>
              <w:ind w:left="342" w:hanging="342"/>
              <w:rPr>
                <w:rFonts w:asciiTheme="minorHAnsi" w:hAnsiTheme="minorHAnsi" w:cstheme="minorHAnsi"/>
                <w:b/>
                <w:color w:val="auto"/>
                <w:sz w:val="20"/>
                <w:szCs w:val="20"/>
              </w:rPr>
            </w:pPr>
            <w:r w:rsidRPr="00753097">
              <w:rPr>
                <w:rFonts w:asciiTheme="minorHAnsi" w:hAnsiTheme="minorHAnsi" w:cstheme="minorHAnsi"/>
                <w:color w:val="auto"/>
                <w:sz w:val="20"/>
                <w:szCs w:val="20"/>
              </w:rPr>
              <w:t xml:space="preserve">30= </w:t>
            </w:r>
            <w:r w:rsidRPr="00753097">
              <w:rPr>
                <w:rFonts w:asciiTheme="minorHAnsi" w:hAnsiTheme="minorHAnsi" w:cstheme="minorHAnsi"/>
                <w:b/>
                <w:color w:val="auto"/>
                <w:sz w:val="20"/>
                <w:szCs w:val="20"/>
              </w:rPr>
              <w:t xml:space="preserve">Lainnya (sebutkan pada baris) </w:t>
            </w:r>
          </w:p>
          <w:p w:rsidR="00A11D33" w:rsidRPr="00753097" w:rsidRDefault="00805BDE" w:rsidP="006E54F2">
            <w:pPr>
              <w:pStyle w:val="Default"/>
              <w:ind w:left="342" w:hanging="342"/>
              <w:rPr>
                <w:rFonts w:asciiTheme="minorHAnsi" w:hAnsiTheme="minorHAnsi" w:cstheme="minorHAnsi"/>
                <w:b/>
                <w:i/>
                <w:color w:val="auto"/>
                <w:sz w:val="16"/>
                <w:szCs w:val="20"/>
              </w:rPr>
            </w:pPr>
            <w:r w:rsidRPr="00753097">
              <w:rPr>
                <w:rFonts w:asciiTheme="minorHAnsi" w:hAnsiTheme="minorHAnsi" w:cstheme="minorHAnsi"/>
                <w:b/>
                <w:color w:val="auto"/>
                <w:sz w:val="20"/>
                <w:szCs w:val="20"/>
              </w:rPr>
              <w:t>___________________</w:t>
            </w:r>
            <w:r w:rsidR="00452CCA" w:rsidRPr="00753097">
              <w:rPr>
                <w:rFonts w:asciiTheme="minorHAnsi" w:hAnsiTheme="minorHAnsi" w:cstheme="minorHAnsi"/>
                <w:b/>
                <w:color w:val="auto"/>
                <w:sz w:val="20"/>
                <w:szCs w:val="20"/>
              </w:rPr>
              <w:t xml:space="preserve">  </w:t>
            </w:r>
            <w:r w:rsidR="00A11D33" w:rsidRPr="00753097">
              <w:rPr>
                <w:rFonts w:asciiTheme="minorHAnsi" w:hAnsiTheme="minorHAnsi" w:cstheme="minorHAnsi"/>
                <w:b/>
                <w:i/>
                <w:color w:val="auto"/>
                <w:sz w:val="16"/>
                <w:szCs w:val="20"/>
              </w:rPr>
              <w:t>Other (specify in row)</w:t>
            </w:r>
          </w:p>
          <w:p w:rsidR="00A11D33" w:rsidRPr="00753097" w:rsidRDefault="00A11D33" w:rsidP="006E54F2">
            <w:pPr>
              <w:pStyle w:val="Default"/>
              <w:ind w:left="342" w:hanging="342"/>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31= </w:t>
            </w:r>
            <w:r w:rsidRPr="00753097">
              <w:rPr>
                <w:rFonts w:asciiTheme="minorHAnsi" w:hAnsiTheme="minorHAnsi" w:cstheme="minorHAnsi"/>
                <w:sz w:val="20"/>
                <w:szCs w:val="20"/>
              </w:rPr>
              <w:t xml:space="preserve">Menolak/ memilih untuk tidak menjawab </w:t>
            </w:r>
            <w:r w:rsidRPr="00753097">
              <w:rPr>
                <w:rFonts w:asciiTheme="minorHAnsi" w:hAnsiTheme="minorHAnsi" w:cstheme="minorHAnsi"/>
                <w:i/>
                <w:color w:val="auto"/>
                <w:sz w:val="16"/>
                <w:szCs w:val="20"/>
              </w:rPr>
              <w:t>Refused/prefer not to say</w:t>
            </w:r>
          </w:p>
        </w:tc>
      </w:tr>
    </w:tbl>
    <w:p w:rsidR="00A11D33" w:rsidRDefault="00A11D33" w:rsidP="006E54F2">
      <w:pPr>
        <w:kinsoku w:val="0"/>
        <w:overflowPunct w:val="0"/>
        <w:spacing w:after="0"/>
        <w:textAlignment w:val="baseline"/>
        <w:rPr>
          <w:rFonts w:asciiTheme="minorHAnsi" w:eastAsia="Times New Roman" w:hAnsiTheme="minorHAnsi" w:cstheme="minorHAnsi"/>
          <w:sz w:val="20"/>
          <w:szCs w:val="20"/>
        </w:rPr>
      </w:pPr>
    </w:p>
    <w:p w:rsidR="00E1750D" w:rsidRPr="00753097" w:rsidRDefault="00E1750D" w:rsidP="006E54F2">
      <w:pPr>
        <w:kinsoku w:val="0"/>
        <w:overflowPunct w:val="0"/>
        <w:spacing w:after="0"/>
        <w:textAlignment w:val="baseline"/>
        <w:rPr>
          <w:rFonts w:asciiTheme="minorHAnsi" w:eastAsia="Times New Roman" w:hAnsiTheme="minorHAnsi" w:cstheme="minorHAnsi"/>
          <w:sz w:val="20"/>
          <w:szCs w:val="20"/>
        </w:rPr>
      </w:pPr>
    </w:p>
    <w:p w:rsidR="00A11D33" w:rsidRPr="00613C81" w:rsidRDefault="003A2C4F" w:rsidP="00BE5C60">
      <w:pPr>
        <w:kinsoku w:val="0"/>
        <w:overflowPunct w:val="0"/>
        <w:spacing w:after="0"/>
        <w:ind w:left="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w:t>
      </w:r>
      <w:r w:rsidR="00B32452">
        <w:rPr>
          <w:rFonts w:asciiTheme="minorHAnsi" w:eastAsia="Times New Roman" w:hAnsiTheme="minorHAnsi" w:cstheme="minorHAnsi"/>
          <w:b/>
          <w:sz w:val="20"/>
          <w:szCs w:val="20"/>
        </w:rPr>
        <w:t xml:space="preserve">DL3 </w:t>
      </w:r>
      <w:r w:rsidRPr="00613C81">
        <w:rPr>
          <w:rFonts w:asciiTheme="minorHAnsi" w:eastAsia="Times New Roman" w:hAnsiTheme="minorHAnsi" w:cstheme="minorHAnsi"/>
          <w:b/>
          <w:sz w:val="20"/>
          <w:szCs w:val="20"/>
        </w:rPr>
        <w:t xml:space="preserve">HANYA JIKA </w:t>
      </w:r>
      <w:r w:rsidR="00E1750D">
        <w:rPr>
          <w:rFonts w:asciiTheme="minorHAnsi" w:eastAsia="Times New Roman" w:hAnsiTheme="minorHAnsi" w:cstheme="minorHAnsi"/>
          <w:b/>
          <w:sz w:val="20"/>
          <w:szCs w:val="20"/>
        </w:rPr>
        <w:t xml:space="preserve">RESPONDEN </w:t>
      </w:r>
      <w:r w:rsidR="00E1750D" w:rsidRPr="00065344">
        <w:rPr>
          <w:rFonts w:asciiTheme="minorHAnsi" w:eastAsia="Times New Roman" w:hAnsiTheme="minorHAnsi" w:cstheme="minorHAnsi"/>
          <w:b/>
          <w:sz w:val="20"/>
          <w:szCs w:val="20"/>
          <w:u w:val="single"/>
        </w:rPr>
        <w:t>BEKERJA</w:t>
      </w:r>
      <w:r w:rsidR="00E1750D">
        <w:rPr>
          <w:rFonts w:asciiTheme="minorHAnsi" w:eastAsia="Times New Roman" w:hAnsiTheme="minorHAnsi" w:cstheme="minorHAnsi"/>
          <w:b/>
          <w:sz w:val="20"/>
          <w:szCs w:val="20"/>
        </w:rPr>
        <w:t xml:space="preserve"> (</w:t>
      </w:r>
      <w:r w:rsidRPr="00613C81">
        <w:rPr>
          <w:rFonts w:asciiTheme="minorHAnsi" w:eastAsia="Times New Roman" w:hAnsiTheme="minorHAnsi" w:cstheme="minorHAnsi"/>
          <w:b/>
          <w:sz w:val="20"/>
          <w:szCs w:val="20"/>
        </w:rPr>
        <w:t>TERJAWAB KODE 1-5 DI DL1</w:t>
      </w:r>
      <w:r w:rsidR="00E1750D">
        <w:rPr>
          <w:rFonts w:asciiTheme="minorHAnsi" w:eastAsia="Times New Roman" w:hAnsiTheme="minorHAnsi" w:cstheme="minorHAnsi"/>
          <w:b/>
          <w:sz w:val="20"/>
          <w:szCs w:val="20"/>
        </w:rPr>
        <w:t>)</w:t>
      </w:r>
      <w:r w:rsidRPr="00613C81">
        <w:rPr>
          <w:rFonts w:asciiTheme="minorHAnsi" w:eastAsia="Times New Roman" w:hAnsiTheme="minorHAnsi" w:cstheme="minorHAnsi"/>
          <w:b/>
          <w:sz w:val="20"/>
          <w:szCs w:val="20"/>
        </w:rPr>
        <w:t xml:space="preserve">. LAINNYA LANJUTKAN KE DL4 </w:t>
      </w:r>
      <w:r w:rsidRPr="00613C81">
        <w:rPr>
          <w:rFonts w:asciiTheme="minorHAnsi" w:eastAsia="Times New Roman" w:hAnsiTheme="minorHAnsi" w:cstheme="minorHAnsi"/>
          <w:b/>
          <w:i/>
          <w:sz w:val="16"/>
          <w:szCs w:val="20"/>
        </w:rPr>
        <w:t>ASK ONLY IF ANSWERS 1-5 IN DL1. OTHERS SKIP TO DL4</w:t>
      </w:r>
    </w:p>
    <w:p w:rsidR="003A2C4F" w:rsidRPr="00056961" w:rsidRDefault="00E1750D" w:rsidP="00E56F4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3A2C4F" w:rsidRPr="00056961">
        <w:rPr>
          <w:rFonts w:asciiTheme="minorHAnsi" w:hAnsiTheme="minorHAnsi" w:cstheme="minorHAnsi"/>
          <w:b/>
          <w:sz w:val="20"/>
          <w:szCs w:val="20"/>
          <w:u w:val="single"/>
        </w:rPr>
        <w:t xml:space="preserve">BACAKAN  </w:t>
      </w:r>
      <w:r w:rsidR="003A2C4F" w:rsidRPr="00056961">
        <w:rPr>
          <w:rFonts w:asciiTheme="minorHAnsi" w:hAnsiTheme="minorHAnsi" w:cstheme="minorHAnsi"/>
          <w:b/>
          <w:i/>
          <w:sz w:val="16"/>
          <w:szCs w:val="20"/>
          <w:u w:val="single"/>
        </w:rPr>
        <w:t>READ OUT</w:t>
      </w:r>
    </w:p>
    <w:p w:rsidR="00A11D33" w:rsidRDefault="003A2C4F"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DL3</w:t>
      </w:r>
      <w:r w:rsidR="00A11D33" w:rsidRPr="00753097">
        <w:rPr>
          <w:rFonts w:asciiTheme="minorHAnsi" w:eastAsia="Times New Roman" w:hAnsiTheme="minorHAnsi" w:cstheme="minorHAnsi"/>
          <w:sz w:val="20"/>
          <w:szCs w:val="20"/>
        </w:rPr>
        <w:t>. Apakah Anda memiliki pekerjaan sampingan?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b/>
          <w:sz w:val="20"/>
          <w:szCs w:val="20"/>
        </w:rPr>
        <w:t>SA</w:t>
      </w:r>
      <w:r w:rsidR="00A11D33" w:rsidRPr="00753097">
        <w:rPr>
          <w:rFonts w:asciiTheme="minorHAnsi" w:eastAsia="Times New Roman" w:hAnsiTheme="minorHAnsi" w:cstheme="minorHAnsi"/>
          <w:i/>
          <w:sz w:val="16"/>
          <w:szCs w:val="20"/>
        </w:rPr>
        <w:t xml:space="preserve"> Do you have a secondary job/jobs?</w:t>
      </w:r>
    </w:p>
    <w:p w:rsidR="00B32452" w:rsidRPr="00753097" w:rsidRDefault="00B32452" w:rsidP="006E54F2">
      <w:pPr>
        <w:kinsoku w:val="0"/>
        <w:overflowPunct w:val="0"/>
        <w:spacing w:after="0"/>
        <w:textAlignment w:val="baseline"/>
        <w:rPr>
          <w:rFonts w:asciiTheme="minorHAnsi" w:eastAsia="Times New Roman" w:hAnsiTheme="minorHAnsi" w:cstheme="minorHAnsi"/>
          <w:i/>
          <w:sz w:val="16"/>
          <w:szCs w:val="20"/>
        </w:rPr>
      </w:pPr>
    </w:p>
    <w:tbl>
      <w:tblPr>
        <w:tblStyle w:val="TableGrid"/>
        <w:tblW w:w="0" w:type="auto"/>
        <w:tblInd w:w="1278" w:type="dxa"/>
        <w:tblLayout w:type="fixed"/>
        <w:tblLook w:val="04A0" w:firstRow="1" w:lastRow="0" w:firstColumn="1" w:lastColumn="0" w:noHBand="0" w:noVBand="1"/>
      </w:tblPr>
      <w:tblGrid>
        <w:gridCol w:w="3510"/>
        <w:gridCol w:w="2430"/>
      </w:tblGrid>
      <w:tr w:rsidR="00A11D33" w:rsidRPr="00753097" w:rsidTr="00164B8A">
        <w:tc>
          <w:tcPr>
            <w:tcW w:w="3510" w:type="dxa"/>
          </w:tcPr>
          <w:p w:rsidR="00A11D33" w:rsidRPr="00753097" w:rsidRDefault="00A11D33" w:rsidP="006E54F2">
            <w:pPr>
              <w:pStyle w:val="NoSpacing"/>
              <w:rPr>
                <w:rFonts w:asciiTheme="minorHAnsi" w:hAnsiTheme="minorHAnsi" w:cstheme="minorHAnsi"/>
                <w:sz w:val="20"/>
                <w:szCs w:val="20"/>
              </w:rPr>
            </w:pPr>
          </w:p>
        </w:tc>
        <w:tc>
          <w:tcPr>
            <w:tcW w:w="2430" w:type="dxa"/>
          </w:tcPr>
          <w:p w:rsidR="00A11D33" w:rsidRPr="00753097" w:rsidRDefault="003A2C4F"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A11D33" w:rsidRPr="00753097" w:rsidTr="00164B8A">
        <w:tc>
          <w:tcPr>
            <w:tcW w:w="3510" w:type="dxa"/>
          </w:tcPr>
          <w:p w:rsidR="00A11D33" w:rsidRPr="00753097" w:rsidRDefault="00A11D33"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430" w:type="dxa"/>
          </w:tcPr>
          <w:p w:rsidR="00A11D33" w:rsidRPr="00753097" w:rsidRDefault="00A11D3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A11D33" w:rsidRPr="00753097" w:rsidTr="00164B8A">
        <w:tc>
          <w:tcPr>
            <w:tcW w:w="3510" w:type="dxa"/>
          </w:tcPr>
          <w:p w:rsidR="00A11D33" w:rsidRPr="00753097" w:rsidRDefault="00A11D33"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430" w:type="dxa"/>
          </w:tcPr>
          <w:p w:rsidR="00A11D33" w:rsidRPr="00753097" w:rsidRDefault="00A11D3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A11D33" w:rsidRPr="00753097" w:rsidRDefault="00A11D33" w:rsidP="006E54F2">
      <w:pPr>
        <w:kinsoku w:val="0"/>
        <w:overflowPunct w:val="0"/>
        <w:spacing w:after="0"/>
        <w:textAlignment w:val="baseline"/>
        <w:rPr>
          <w:rFonts w:asciiTheme="minorHAnsi" w:eastAsia="Times New Roman" w:hAnsiTheme="minorHAnsi" w:cstheme="minorHAnsi"/>
          <w:sz w:val="20"/>
          <w:szCs w:val="20"/>
        </w:rPr>
      </w:pPr>
    </w:p>
    <w:p w:rsidR="00B32452" w:rsidRDefault="00B32452">
      <w:pPr>
        <w:rPr>
          <w:rFonts w:asciiTheme="minorHAnsi" w:hAnsiTheme="minorHAnsi" w:cstheme="minorHAnsi"/>
          <w:b/>
          <w:sz w:val="20"/>
          <w:szCs w:val="20"/>
        </w:rPr>
      </w:pPr>
      <w:r>
        <w:rPr>
          <w:rFonts w:asciiTheme="minorHAnsi" w:hAnsiTheme="minorHAnsi" w:cstheme="minorHAnsi"/>
          <w:b/>
          <w:sz w:val="20"/>
          <w:szCs w:val="20"/>
        </w:rPr>
        <w:br w:type="page"/>
      </w:r>
    </w:p>
    <w:p w:rsidR="00156714" w:rsidRDefault="00156714" w:rsidP="00E56F40">
      <w:pPr>
        <w:kinsoku w:val="0"/>
        <w:overflowPunct w:val="0"/>
        <w:spacing w:after="0"/>
        <w:ind w:firstLine="450"/>
        <w:textAlignment w:val="baseline"/>
        <w:rPr>
          <w:rFonts w:asciiTheme="minorHAnsi" w:hAnsiTheme="minorHAnsi" w:cstheme="minorHAnsi"/>
          <w:b/>
          <w:sz w:val="20"/>
          <w:szCs w:val="20"/>
        </w:rPr>
      </w:pPr>
    </w:p>
    <w:p w:rsidR="00183B62" w:rsidRPr="00753097" w:rsidRDefault="00183B62" w:rsidP="00E56F40">
      <w:pPr>
        <w:kinsoku w:val="0"/>
        <w:overflowPunct w:val="0"/>
        <w:spacing w:after="0"/>
        <w:ind w:firstLine="45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183B62" w:rsidRPr="00056961" w:rsidRDefault="00B32452" w:rsidP="00E56F4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183B62" w:rsidRPr="00056961">
        <w:rPr>
          <w:rFonts w:asciiTheme="minorHAnsi" w:hAnsiTheme="minorHAnsi" w:cstheme="minorHAnsi"/>
          <w:b/>
          <w:sz w:val="20"/>
          <w:szCs w:val="20"/>
          <w:u w:val="single"/>
        </w:rPr>
        <w:t xml:space="preserve">BACAKAN </w:t>
      </w:r>
      <w:r w:rsidR="00183B62" w:rsidRPr="00056961">
        <w:rPr>
          <w:rFonts w:asciiTheme="minorHAnsi" w:hAnsiTheme="minorHAnsi" w:cstheme="minorHAnsi"/>
          <w:b/>
          <w:i/>
          <w:sz w:val="16"/>
          <w:szCs w:val="20"/>
          <w:u w:val="single"/>
        </w:rPr>
        <w:t>READ OUT</w:t>
      </w:r>
    </w:p>
    <w:p w:rsidR="00A11D33" w:rsidRPr="00753097" w:rsidRDefault="00A11D33"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DL4. Tolong katakan darimana Anda mendapatkan uang </w:t>
      </w:r>
      <w:r w:rsidR="00344CFC" w:rsidRPr="00753097">
        <w:rPr>
          <w:rFonts w:asciiTheme="minorHAnsi" w:hAnsiTheme="minorHAnsi" w:cstheme="minorHAnsi"/>
          <w:sz w:val="20"/>
          <w:szCs w:val="20"/>
        </w:rPr>
        <w:t xml:space="preserve">dalam 12 bulan terakhir? </w:t>
      </w:r>
      <w:r w:rsidR="00344CFC" w:rsidRPr="00753097">
        <w:rPr>
          <w:rFonts w:asciiTheme="minorHAnsi" w:hAnsiTheme="minorHAnsi" w:cstheme="minorHAnsi"/>
          <w:b/>
          <w:sz w:val="20"/>
          <w:szCs w:val="20"/>
        </w:rPr>
        <w:t>MA</w:t>
      </w:r>
      <w:r w:rsidR="00344CFC"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Please tell me in which of the following ways you got money in the past 12 months?</w:t>
      </w:r>
    </w:p>
    <w:p w:rsidR="00183B62" w:rsidRPr="00753097" w:rsidRDefault="00183B62" w:rsidP="006E54F2">
      <w:pPr>
        <w:pStyle w:val="NoSpacing"/>
        <w:rPr>
          <w:rFonts w:asciiTheme="minorHAnsi" w:hAnsiTheme="minorHAnsi" w:cstheme="minorHAnsi"/>
          <w:i/>
          <w:sz w:val="16"/>
          <w:szCs w:val="20"/>
        </w:rPr>
      </w:pPr>
    </w:p>
    <w:p w:rsidR="00183B62" w:rsidRPr="00753097" w:rsidRDefault="00183B62" w:rsidP="00BE5C60">
      <w:pPr>
        <w:pStyle w:val="NoSpacing"/>
        <w:ind w:left="450"/>
        <w:rPr>
          <w:rFonts w:asciiTheme="minorHAnsi" w:hAnsiTheme="minorHAnsi" w:cstheme="minorHAnsi"/>
          <w:b/>
          <w:i/>
          <w:sz w:val="16"/>
          <w:szCs w:val="20"/>
        </w:rPr>
      </w:pPr>
      <w:r w:rsidRPr="00753097">
        <w:rPr>
          <w:rFonts w:asciiTheme="minorHAnsi" w:hAnsiTheme="minorHAnsi" w:cstheme="minorHAnsi"/>
          <w:b/>
          <w:sz w:val="20"/>
          <w:szCs w:val="20"/>
        </w:rPr>
        <w:t xml:space="preserve">HANYA TANYAKAN </w:t>
      </w:r>
      <w:r w:rsidR="00B32452">
        <w:rPr>
          <w:rFonts w:asciiTheme="minorHAnsi" w:hAnsiTheme="minorHAnsi" w:cstheme="minorHAnsi"/>
          <w:b/>
          <w:sz w:val="20"/>
          <w:szCs w:val="20"/>
        </w:rPr>
        <w:t xml:space="preserve">DL5 </w:t>
      </w:r>
      <w:r w:rsidRPr="00753097">
        <w:rPr>
          <w:rFonts w:asciiTheme="minorHAnsi" w:hAnsiTheme="minorHAnsi" w:cstheme="minorHAnsi"/>
          <w:b/>
          <w:sz w:val="20"/>
          <w:szCs w:val="20"/>
        </w:rPr>
        <w:t xml:space="preserve">UNTUK  </w:t>
      </w:r>
      <w:r w:rsidR="00B32452">
        <w:rPr>
          <w:rFonts w:asciiTheme="minorHAnsi" w:hAnsiTheme="minorHAnsi" w:cstheme="minorHAnsi"/>
          <w:b/>
          <w:sz w:val="20"/>
          <w:szCs w:val="20"/>
        </w:rPr>
        <w:t xml:space="preserve">HAL-HAL </w:t>
      </w:r>
      <w:r w:rsidRPr="00753097">
        <w:rPr>
          <w:rFonts w:asciiTheme="minorHAnsi" w:hAnsiTheme="minorHAnsi" w:cstheme="minorHAnsi"/>
          <w:b/>
          <w:sz w:val="20"/>
          <w:szCs w:val="20"/>
        </w:rPr>
        <w:t xml:space="preserve">YANG TERLINGKAR </w:t>
      </w:r>
      <w:r w:rsidR="00B32452">
        <w:rPr>
          <w:rFonts w:asciiTheme="minorHAnsi" w:hAnsiTheme="minorHAnsi" w:cstheme="minorHAnsi"/>
          <w:b/>
          <w:sz w:val="20"/>
          <w:szCs w:val="20"/>
        </w:rPr>
        <w:t xml:space="preserve">KODE 1 </w:t>
      </w:r>
      <w:r w:rsidRPr="00753097">
        <w:rPr>
          <w:rFonts w:asciiTheme="minorHAnsi" w:hAnsiTheme="minorHAnsi" w:cstheme="minorHAnsi"/>
          <w:b/>
          <w:sz w:val="20"/>
          <w:szCs w:val="20"/>
        </w:rPr>
        <w:t>DI DL4</w:t>
      </w:r>
      <w:r w:rsidR="00B32452">
        <w:rPr>
          <w:rFonts w:asciiTheme="minorHAnsi" w:hAnsiTheme="minorHAnsi" w:cstheme="minorHAnsi"/>
          <w:b/>
          <w:sz w:val="20"/>
          <w:szCs w:val="20"/>
        </w:rPr>
        <w:t>. LAINNYA LANJUTKAN KE DL6</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FOR THE OPTIONS SELECTED IN DL4. OTHERS SKIP TO DL6.</w:t>
      </w:r>
    </w:p>
    <w:p w:rsidR="00A11D33" w:rsidRPr="00056961" w:rsidRDefault="00B32452" w:rsidP="00E56F40">
      <w:pPr>
        <w:pStyle w:val="NoSpacing"/>
        <w:ind w:firstLine="450"/>
        <w:rPr>
          <w:rFonts w:asciiTheme="minorHAnsi" w:hAnsiTheme="minorHAnsi" w:cstheme="minorHAnsi"/>
          <w:b/>
          <w:i/>
          <w:sz w:val="16"/>
          <w:szCs w:val="20"/>
          <w:u w:val="single"/>
        </w:rPr>
      </w:pPr>
      <w:r w:rsidRPr="00056961">
        <w:rPr>
          <w:rFonts w:asciiTheme="minorHAnsi" w:hAnsiTheme="minorHAnsi" w:cstheme="minorHAnsi"/>
          <w:b/>
          <w:sz w:val="20"/>
          <w:szCs w:val="20"/>
          <w:u w:val="single"/>
        </w:rPr>
        <w:t>KARTU BANTU/</w:t>
      </w:r>
      <w:r w:rsidR="00183B62" w:rsidRPr="00056961">
        <w:rPr>
          <w:rFonts w:asciiTheme="minorHAnsi" w:hAnsiTheme="minorHAnsi" w:cstheme="minorHAnsi"/>
          <w:b/>
          <w:sz w:val="20"/>
          <w:szCs w:val="20"/>
          <w:u w:val="single"/>
        </w:rPr>
        <w:t xml:space="preserve">BACAKAN </w:t>
      </w:r>
      <w:r w:rsidR="00183B62" w:rsidRPr="00056961">
        <w:rPr>
          <w:rFonts w:asciiTheme="minorHAnsi" w:hAnsiTheme="minorHAnsi" w:cstheme="minorHAnsi"/>
          <w:b/>
          <w:i/>
          <w:sz w:val="16"/>
          <w:szCs w:val="20"/>
          <w:u w:val="single"/>
        </w:rPr>
        <w:t>READ OUT</w:t>
      </w:r>
    </w:p>
    <w:p w:rsidR="00A11D33" w:rsidRPr="00753097" w:rsidRDefault="00A11D33" w:rsidP="006E54F2">
      <w:pPr>
        <w:pStyle w:val="NoSpacing"/>
        <w:jc w:val="both"/>
        <w:rPr>
          <w:rFonts w:asciiTheme="minorHAnsi" w:hAnsiTheme="minorHAnsi" w:cstheme="minorHAnsi"/>
          <w:i/>
          <w:sz w:val="16"/>
          <w:szCs w:val="20"/>
        </w:rPr>
      </w:pPr>
      <w:r w:rsidRPr="00753097">
        <w:rPr>
          <w:rFonts w:asciiTheme="minorHAnsi" w:hAnsiTheme="minorHAnsi" w:cstheme="minorHAnsi"/>
          <w:sz w:val="20"/>
          <w:szCs w:val="20"/>
        </w:rPr>
        <w:t xml:space="preserve">DL5. Anda tadi mengatakan bahwa Anda mendapatkan uang dari sumber-sumber berikut ini dalam 12 bulan terakhir. Manakah diantara sumber-sumber tersebut yang </w:t>
      </w:r>
      <w:r w:rsidR="00E1083C">
        <w:rPr>
          <w:rFonts w:asciiTheme="minorHAnsi" w:hAnsiTheme="minorHAnsi" w:cstheme="minorHAnsi"/>
          <w:sz w:val="20"/>
          <w:szCs w:val="20"/>
        </w:rPr>
        <w:t>menghasilkan</w:t>
      </w:r>
      <w:r w:rsidR="00E1083C" w:rsidRPr="00753097">
        <w:rPr>
          <w:rFonts w:asciiTheme="minorHAnsi" w:hAnsiTheme="minorHAnsi" w:cstheme="minorHAnsi"/>
          <w:sz w:val="20"/>
          <w:szCs w:val="20"/>
        </w:rPr>
        <w:t xml:space="preserve"> </w:t>
      </w:r>
      <w:r w:rsidRPr="00753097">
        <w:rPr>
          <w:rFonts w:asciiTheme="minorHAnsi" w:hAnsiTheme="minorHAnsi" w:cstheme="minorHAnsi"/>
          <w:b/>
          <w:sz w:val="20"/>
          <w:szCs w:val="20"/>
          <w:u w:val="single"/>
        </w:rPr>
        <w:t>uang paling banyak</w:t>
      </w:r>
      <w:r w:rsidRPr="00753097">
        <w:rPr>
          <w:rFonts w:asciiTheme="minorHAnsi" w:hAnsiTheme="minorHAnsi" w:cstheme="minorHAnsi"/>
          <w:sz w:val="20"/>
          <w:szCs w:val="20"/>
        </w:rPr>
        <w:t xml:space="preserve"> pada Anda?</w:t>
      </w:r>
      <w:r w:rsidR="0043276D" w:rsidRPr="00753097">
        <w:rPr>
          <w:rFonts w:asciiTheme="minorHAnsi" w:hAnsiTheme="minorHAnsi" w:cstheme="minorHAnsi"/>
          <w:sz w:val="20"/>
          <w:szCs w:val="20"/>
        </w:rPr>
        <w:t xml:space="preserve"> </w:t>
      </w:r>
      <w:r w:rsidR="0043276D"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You have said that these are the ways you got money in the past 12 months. Which of these brought you </w:t>
      </w:r>
      <w:r w:rsidRPr="00753097">
        <w:rPr>
          <w:rFonts w:asciiTheme="minorHAnsi" w:hAnsiTheme="minorHAnsi" w:cstheme="minorHAnsi"/>
          <w:i/>
          <w:sz w:val="16"/>
          <w:szCs w:val="20"/>
          <w:u w:val="single"/>
        </w:rPr>
        <w:t>the most money</w:t>
      </w:r>
      <w:r w:rsidRPr="00753097">
        <w:rPr>
          <w:rFonts w:asciiTheme="minorHAnsi" w:hAnsiTheme="minorHAnsi" w:cstheme="minorHAnsi"/>
          <w:i/>
          <w:sz w:val="16"/>
          <w:szCs w:val="20"/>
        </w:rPr>
        <w:t xml:space="preserve">? </w:t>
      </w:r>
    </w:p>
    <w:p w:rsidR="00A11D33" w:rsidRPr="00753097" w:rsidRDefault="00A11D33" w:rsidP="006E54F2">
      <w:pPr>
        <w:pStyle w:val="NoSpacing"/>
        <w:rPr>
          <w:rFonts w:asciiTheme="minorHAnsi" w:hAnsiTheme="minorHAnsi" w:cstheme="minorHAnsi"/>
          <w:i/>
          <w:sz w:val="16"/>
          <w:szCs w:val="20"/>
        </w:rPr>
      </w:pPr>
    </w:p>
    <w:tbl>
      <w:tblPr>
        <w:tblStyle w:val="TableGrid"/>
        <w:tblW w:w="9875" w:type="dxa"/>
        <w:jc w:val="center"/>
        <w:tblLayout w:type="fixed"/>
        <w:tblLook w:val="04A0" w:firstRow="1" w:lastRow="0" w:firstColumn="1" w:lastColumn="0" w:noHBand="0" w:noVBand="1"/>
      </w:tblPr>
      <w:tblGrid>
        <w:gridCol w:w="990"/>
        <w:gridCol w:w="5053"/>
        <w:gridCol w:w="990"/>
        <w:gridCol w:w="1080"/>
        <w:gridCol w:w="1762"/>
      </w:tblGrid>
      <w:tr w:rsidR="00D311DC" w:rsidRPr="00753097" w:rsidTr="00BE5C60">
        <w:trPr>
          <w:jc w:val="center"/>
        </w:trPr>
        <w:tc>
          <w:tcPr>
            <w:tcW w:w="990" w:type="dxa"/>
            <w:vMerge w:val="restart"/>
          </w:tcPr>
          <w:p w:rsidR="00D311DC" w:rsidRPr="00753097" w:rsidRDefault="00D311DC" w:rsidP="006E54F2">
            <w:pPr>
              <w:pStyle w:val="NoSpacing"/>
              <w:rPr>
                <w:rFonts w:asciiTheme="minorHAnsi" w:hAnsiTheme="minorHAnsi" w:cstheme="minorHAnsi"/>
                <w:sz w:val="20"/>
                <w:szCs w:val="20"/>
              </w:rPr>
            </w:pPr>
          </w:p>
        </w:tc>
        <w:tc>
          <w:tcPr>
            <w:tcW w:w="5053" w:type="dxa"/>
            <w:vMerge w:val="restart"/>
          </w:tcPr>
          <w:p w:rsidR="00D311DC" w:rsidRPr="00753097" w:rsidRDefault="00D311DC" w:rsidP="006E54F2">
            <w:pPr>
              <w:pStyle w:val="NoSpacing"/>
              <w:rPr>
                <w:rFonts w:asciiTheme="minorHAnsi" w:hAnsiTheme="minorHAnsi" w:cstheme="minorHAnsi"/>
                <w:sz w:val="20"/>
                <w:szCs w:val="20"/>
              </w:rPr>
            </w:pPr>
          </w:p>
        </w:tc>
        <w:tc>
          <w:tcPr>
            <w:tcW w:w="2070" w:type="dxa"/>
            <w:gridSpan w:val="2"/>
          </w:tcPr>
          <w:p w:rsidR="00D311DC"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DL4</w:t>
            </w:r>
          </w:p>
          <w:p w:rsidR="00732890" w:rsidRPr="00753097" w:rsidRDefault="00732890" w:rsidP="00732890">
            <w:pPr>
              <w:pStyle w:val="NoSpacing"/>
              <w:jc w:val="center"/>
              <w:rPr>
                <w:rFonts w:asciiTheme="minorHAnsi" w:hAnsiTheme="minorHAnsi" w:cstheme="minorHAnsi"/>
                <w:b/>
                <w:sz w:val="20"/>
                <w:szCs w:val="20"/>
              </w:rPr>
            </w:pPr>
            <w:r>
              <w:rPr>
                <w:rFonts w:asciiTheme="minorHAnsi" w:hAnsiTheme="minorHAnsi" w:cstheme="minorHAnsi"/>
                <w:b/>
                <w:sz w:val="20"/>
                <w:szCs w:val="20"/>
              </w:rPr>
              <w:t>Darimana Anda mendapat uang dalam 12 bulan terakhir?</w:t>
            </w:r>
          </w:p>
          <w:p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MA</w:t>
            </w:r>
          </w:p>
        </w:tc>
        <w:tc>
          <w:tcPr>
            <w:tcW w:w="1762" w:type="dxa"/>
            <w:vMerge w:val="restart"/>
          </w:tcPr>
          <w:p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DL5</w:t>
            </w:r>
          </w:p>
          <w:p w:rsidR="00732890" w:rsidRDefault="00732890" w:rsidP="00732890">
            <w:pPr>
              <w:pStyle w:val="NoSpacing"/>
              <w:jc w:val="center"/>
              <w:rPr>
                <w:rFonts w:asciiTheme="minorHAnsi" w:hAnsiTheme="minorHAnsi" w:cstheme="minorHAnsi"/>
                <w:b/>
                <w:sz w:val="20"/>
                <w:szCs w:val="20"/>
              </w:rPr>
            </w:pPr>
            <w:r>
              <w:rPr>
                <w:rFonts w:asciiTheme="minorHAnsi" w:hAnsiTheme="minorHAnsi" w:cstheme="minorHAnsi"/>
                <w:b/>
                <w:sz w:val="20"/>
                <w:szCs w:val="20"/>
              </w:rPr>
              <w:t xml:space="preserve">Dari jawaban DL4, Sumber yang menghasilkan </w:t>
            </w:r>
            <w:r w:rsidRPr="00BE5C60">
              <w:rPr>
                <w:rFonts w:asciiTheme="minorHAnsi" w:hAnsiTheme="minorHAnsi" w:cstheme="minorHAnsi"/>
                <w:b/>
                <w:sz w:val="20"/>
                <w:szCs w:val="20"/>
                <w:u w:val="single"/>
              </w:rPr>
              <w:t>UANG PALING BANYAK</w:t>
            </w:r>
            <w:r>
              <w:rPr>
                <w:rFonts w:asciiTheme="minorHAnsi" w:hAnsiTheme="minorHAnsi" w:cstheme="minorHAnsi"/>
                <w:b/>
                <w:sz w:val="20"/>
                <w:szCs w:val="20"/>
              </w:rPr>
              <w:t>?</w:t>
            </w:r>
          </w:p>
          <w:p w:rsidR="00D311DC" w:rsidRPr="00753097" w:rsidRDefault="00D311DC" w:rsidP="00732890">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D311DC" w:rsidRPr="00753097" w:rsidTr="00BE5C60">
        <w:trPr>
          <w:jc w:val="center"/>
        </w:trPr>
        <w:tc>
          <w:tcPr>
            <w:tcW w:w="990" w:type="dxa"/>
            <w:vMerge/>
          </w:tcPr>
          <w:p w:rsidR="00D311DC" w:rsidRPr="00753097" w:rsidRDefault="00D311DC" w:rsidP="006E54F2">
            <w:pPr>
              <w:pStyle w:val="NoSpacing"/>
              <w:rPr>
                <w:rFonts w:asciiTheme="minorHAnsi" w:hAnsiTheme="minorHAnsi" w:cstheme="minorHAnsi"/>
                <w:sz w:val="20"/>
                <w:szCs w:val="20"/>
              </w:rPr>
            </w:pPr>
          </w:p>
        </w:tc>
        <w:tc>
          <w:tcPr>
            <w:tcW w:w="5053" w:type="dxa"/>
            <w:vMerge/>
          </w:tcPr>
          <w:p w:rsidR="00D311DC" w:rsidRPr="00753097" w:rsidRDefault="00D311DC" w:rsidP="006E54F2">
            <w:pPr>
              <w:pStyle w:val="NoSpacing"/>
              <w:rPr>
                <w:rFonts w:asciiTheme="minorHAnsi" w:hAnsiTheme="minorHAnsi" w:cstheme="minorHAnsi"/>
                <w:sz w:val="20"/>
                <w:szCs w:val="20"/>
              </w:rPr>
            </w:pPr>
          </w:p>
        </w:tc>
        <w:tc>
          <w:tcPr>
            <w:tcW w:w="990" w:type="dxa"/>
          </w:tcPr>
          <w:p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1</w:t>
            </w:r>
          </w:p>
          <w:p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Ya </w:t>
            </w:r>
            <w:r w:rsidRPr="00BE5C60">
              <w:rPr>
                <w:rFonts w:asciiTheme="minorHAnsi" w:hAnsiTheme="minorHAnsi" w:cstheme="minorHAnsi"/>
                <w:b/>
                <w:i/>
                <w:sz w:val="16"/>
                <w:szCs w:val="20"/>
              </w:rPr>
              <w:t>Yes</w:t>
            </w:r>
          </w:p>
        </w:tc>
        <w:tc>
          <w:tcPr>
            <w:tcW w:w="1080" w:type="dxa"/>
          </w:tcPr>
          <w:p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2</w:t>
            </w:r>
          </w:p>
          <w:p w:rsidR="00D311DC" w:rsidRPr="00BE5C60" w:rsidRDefault="00D311DC"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Tidak </w:t>
            </w:r>
            <w:r w:rsidRPr="00BE5C60">
              <w:rPr>
                <w:rFonts w:asciiTheme="minorHAnsi" w:hAnsiTheme="minorHAnsi" w:cstheme="minorHAnsi"/>
                <w:b/>
                <w:i/>
                <w:sz w:val="16"/>
                <w:szCs w:val="20"/>
              </w:rPr>
              <w:t>No</w:t>
            </w:r>
          </w:p>
        </w:tc>
        <w:tc>
          <w:tcPr>
            <w:tcW w:w="1762" w:type="dxa"/>
            <w:vMerge/>
          </w:tcPr>
          <w:p w:rsidR="00D311DC" w:rsidRPr="00753097" w:rsidRDefault="00D311DC" w:rsidP="006E54F2">
            <w:pPr>
              <w:pStyle w:val="NoSpacing"/>
              <w:jc w:val="center"/>
              <w:rPr>
                <w:rFonts w:asciiTheme="minorHAnsi" w:hAnsiTheme="minorHAnsi" w:cstheme="minorHAnsi"/>
                <w:b/>
                <w:sz w:val="20"/>
                <w:szCs w:val="20"/>
              </w:rPr>
            </w:pP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Beasiswa pemerintah (baik yang diberikan secara langsung ataupun melalui sekolah) </w:t>
            </w:r>
            <w:r w:rsidRPr="00753097">
              <w:rPr>
                <w:rFonts w:asciiTheme="minorHAnsi" w:eastAsia="Times New Roman" w:hAnsiTheme="minorHAnsi" w:cstheme="minorHAnsi"/>
                <w:i/>
                <w:sz w:val="16"/>
                <w:szCs w:val="20"/>
              </w:rPr>
              <w:t>Government student scholarship (either directly or through schools)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pensiun yang diterima dari pemerintah </w:t>
            </w:r>
            <w:r w:rsidRPr="00753097">
              <w:rPr>
                <w:rFonts w:asciiTheme="minorHAnsi" w:hAnsiTheme="minorHAnsi" w:cstheme="minorHAnsi"/>
                <w:i/>
                <w:sz w:val="16"/>
                <w:szCs w:val="20"/>
              </w:rPr>
              <w:t>Pension that you receive from government</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DL4.3</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Bantuan pemerintah lainnya, termasuk dalam bentuk makanan dan/atau hibah </w:t>
            </w:r>
            <w:r w:rsidRPr="00753097">
              <w:rPr>
                <w:rFonts w:asciiTheme="minorHAnsi" w:hAnsiTheme="minorHAnsi" w:cstheme="minorHAnsi"/>
                <w:i/>
                <w:sz w:val="16"/>
                <w:szCs w:val="20"/>
              </w:rPr>
              <w:t>Other government benefits, including in a form of food and/or grants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DL4.4</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pensiun yang diterima dari perusahaan atau tabungan pensiun/tabungan hari tua </w:t>
            </w:r>
            <w:r w:rsidRPr="00753097">
              <w:rPr>
                <w:rFonts w:asciiTheme="minorHAnsi" w:hAnsiTheme="minorHAnsi" w:cstheme="minorHAnsi"/>
                <w:i/>
                <w:sz w:val="16"/>
                <w:szCs w:val="20"/>
              </w:rPr>
              <w:t xml:space="preserve">Pension that you receive from ex-employer or pension scheme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D311DC" w:rsidRPr="00753097" w:rsidTr="00BE5C60">
        <w:trPr>
          <w:trHeight w:val="206"/>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DL4.5</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Uang dari keluarga/teman/pasangan yang diterima secara teratur sebagai dukungan atau keadaan darurat </w:t>
            </w:r>
            <w:r w:rsidRPr="00753097">
              <w:rPr>
                <w:rFonts w:asciiTheme="minorHAnsi" w:hAnsiTheme="minorHAnsi" w:cstheme="minorHAnsi"/>
                <w:i/>
                <w:sz w:val="16"/>
                <w:szCs w:val="20"/>
              </w:rPr>
              <w:t>Money from family/friends / spouse for regular support or emergencies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DL4.6</w:t>
            </w:r>
          </w:p>
        </w:tc>
        <w:tc>
          <w:tcPr>
            <w:tcW w:w="5053" w:type="dxa"/>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Menanam sesuatu dan menjualnya </w:t>
            </w:r>
            <w:r w:rsidRPr="00753097">
              <w:rPr>
                <w:rFonts w:asciiTheme="minorHAnsi" w:hAnsiTheme="minorHAnsi" w:cstheme="minorHAnsi"/>
                <w:i/>
                <w:sz w:val="16"/>
                <w:szCs w:val="20"/>
              </w:rPr>
              <w:t>Grow something and sell it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DL4.7</w:t>
            </w:r>
          </w:p>
        </w:tc>
        <w:tc>
          <w:tcPr>
            <w:tcW w:w="5053" w:type="dxa"/>
          </w:tcPr>
          <w:p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Beternak binatang ternak/ ayam/ ikan/ lebah dan menjual hasilnya </w:t>
            </w:r>
          </w:p>
          <w:p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Rear livestock/poultry/fish/bees and sell it or sell by-products of it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DL4.8</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Membeli/ mengambil produk pertanian</w:t>
            </w:r>
            <w:r w:rsidR="001E5656">
              <w:rPr>
                <w:rFonts w:asciiTheme="minorHAnsi" w:eastAsia="Times New Roman" w:hAnsiTheme="minorHAnsi" w:cstheme="minorHAnsi"/>
                <w:sz w:val="20"/>
                <w:szCs w:val="20"/>
              </w:rPr>
              <w:t>/ peternakan/ perikanan (laut; tambak; kolam; dll)</w:t>
            </w:r>
            <w:r w:rsidRPr="00753097">
              <w:rPr>
                <w:rFonts w:asciiTheme="minorHAnsi" w:eastAsia="Times New Roman" w:hAnsiTheme="minorHAnsi" w:cstheme="minorHAnsi"/>
                <w:sz w:val="20"/>
                <w:szCs w:val="20"/>
              </w:rPr>
              <w:t xml:space="preserve"> dari petani</w:t>
            </w:r>
            <w:r w:rsidR="001E5656">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dan memprosesnya/ mengubahnya menjadi bentuk yang lain (mis. beras menjadi tepung</w:t>
            </w:r>
            <w:r w:rsidR="001E5656">
              <w:rPr>
                <w:rFonts w:asciiTheme="minorHAnsi" w:eastAsia="Times New Roman" w:hAnsiTheme="minorHAnsi" w:cstheme="minorHAnsi"/>
                <w:sz w:val="20"/>
                <w:szCs w:val="20"/>
              </w:rPr>
              <w:t>; ikan jadi minyak ikan; susu menjadi keju/yoghurt; daging menjadi abon; dll</w:t>
            </w:r>
            <w:r w:rsidRPr="00753097">
              <w:rPr>
                <w:rFonts w:asciiTheme="minorHAnsi" w:eastAsia="Times New Roman" w:hAnsiTheme="minorHAnsi" w:cstheme="minorHAnsi"/>
                <w:sz w:val="20"/>
                <w:szCs w:val="20"/>
              </w:rPr>
              <w:t xml:space="preserve">) </w:t>
            </w:r>
            <w:r w:rsidRPr="00753097">
              <w:rPr>
                <w:rFonts w:asciiTheme="minorHAnsi" w:hAnsiTheme="minorHAnsi" w:cstheme="minorHAnsi"/>
                <w:i/>
                <w:sz w:val="16"/>
                <w:szCs w:val="20"/>
              </w:rPr>
              <w:t>Buy/get agricultural products from farmers and process it/change it to another form (e.g., rice to flour</w:t>
            </w:r>
            <w:r w:rsidR="001E5656">
              <w:rPr>
                <w:rFonts w:asciiTheme="minorHAnsi" w:hAnsiTheme="minorHAnsi" w:cstheme="minorHAnsi"/>
                <w:i/>
                <w:sz w:val="16"/>
                <w:szCs w:val="20"/>
              </w:rPr>
              <w:t>; milk to cheese; etc.</w:t>
            </w:r>
            <w:r w:rsidRPr="00753097">
              <w:rPr>
                <w:rFonts w:asciiTheme="minorHAnsi" w:hAnsiTheme="minorHAnsi" w:cstheme="minorHAnsi"/>
                <w:i/>
                <w:sz w:val="16"/>
                <w:szCs w:val="20"/>
              </w:rPr>
              <w: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DL4.9</w:t>
            </w:r>
          </w:p>
        </w:tc>
        <w:tc>
          <w:tcPr>
            <w:tcW w:w="5053" w:type="dxa"/>
          </w:tcPr>
          <w:p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Membeli/ mengambil produk pertanian</w:t>
            </w:r>
            <w:r w:rsidR="002632F2">
              <w:rPr>
                <w:rFonts w:asciiTheme="minorHAnsi" w:eastAsia="Times New Roman" w:hAnsiTheme="minorHAnsi" w:cstheme="minorHAnsi"/>
                <w:sz w:val="20"/>
                <w:szCs w:val="20"/>
              </w:rPr>
              <w:t>/ peternakan/ perikanan (tambak)</w:t>
            </w:r>
            <w:r w:rsidRPr="00753097">
              <w:rPr>
                <w:rFonts w:asciiTheme="minorHAnsi" w:eastAsia="Times New Roman" w:hAnsiTheme="minorHAnsi" w:cstheme="minorHAnsi"/>
                <w:sz w:val="20"/>
                <w:szCs w:val="20"/>
              </w:rPr>
              <w:t xml:space="preserve"> dari petani</w:t>
            </w:r>
            <w:r w:rsidR="001E5656">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pengolah kemudian menjualnya</w:t>
            </w:r>
          </w:p>
          <w:p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Buy/get agricultural products from farmers/processors and sell it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DL4.10</w:t>
            </w:r>
          </w:p>
        </w:tc>
        <w:tc>
          <w:tcPr>
            <w:tcW w:w="5053" w:type="dxa"/>
          </w:tcPr>
          <w:p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Menjual sesuatu kepada petani</w:t>
            </w:r>
            <w:r w:rsidR="001E5656">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untuk tujuan pertanian</w:t>
            </w:r>
            <w:r w:rsidR="001E5656">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(mis. bibit, pupuk, peralatan</w:t>
            </w:r>
            <w:r w:rsidR="001E5656">
              <w:rPr>
                <w:rFonts w:asciiTheme="minorHAnsi" w:eastAsia="Times New Roman" w:hAnsiTheme="minorHAnsi" w:cstheme="minorHAnsi"/>
                <w:sz w:val="20"/>
                <w:szCs w:val="20"/>
              </w:rPr>
              <w:t>, pakan, dll</w:t>
            </w:r>
            <w:r w:rsidRPr="00753097">
              <w:rPr>
                <w:rFonts w:asciiTheme="minorHAnsi" w:eastAsia="Times New Roman" w:hAnsiTheme="minorHAnsi" w:cstheme="minorHAnsi"/>
                <w:sz w:val="20"/>
                <w:szCs w:val="20"/>
              </w:rPr>
              <w:t>)</w:t>
            </w:r>
          </w:p>
          <w:p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Sell something to farmers for the purpose of farming (e.g., seeds, fertilizers, equipment)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DL4.11</w:t>
            </w:r>
          </w:p>
        </w:tc>
        <w:tc>
          <w:tcPr>
            <w:tcW w:w="5053" w:type="dxa"/>
          </w:tcPr>
          <w:p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Menjual sesuatu kepada pengolah produk pertanian</w:t>
            </w:r>
            <w:r w:rsidR="001E5656">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dengan tujuan pengolahan (</w:t>
            </w:r>
            <w:r w:rsidRPr="00753097">
              <w:rPr>
                <w:rFonts w:asciiTheme="minorHAnsi" w:hAnsiTheme="minorHAnsi" w:cstheme="minorHAnsi"/>
                <w:sz w:val="20"/>
              </w:rPr>
              <w:t xml:space="preserve">bisa dalam bentuk </w:t>
            </w:r>
            <w:r w:rsidRPr="00753097">
              <w:rPr>
                <w:rFonts w:asciiTheme="minorHAnsi" w:eastAsia="Times New Roman" w:hAnsiTheme="minorHAnsi" w:cstheme="minorHAnsi"/>
                <w:sz w:val="20"/>
                <w:szCs w:val="20"/>
              </w:rPr>
              <w:t>kemasan, mesin, bahan kimia)</w:t>
            </w:r>
          </w:p>
          <w:p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Sell something to processors of farming products for the purpose of processing (packaging, machinery, chemicals)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lastRenderedPageBreak/>
              <w:t>DL4.12</w:t>
            </w:r>
          </w:p>
        </w:tc>
        <w:tc>
          <w:tcPr>
            <w:tcW w:w="5053" w:type="dxa"/>
          </w:tcPr>
          <w:p w:rsidR="00D311DC" w:rsidRPr="00753097"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Membuat/memproduksi sesuatu yang digunakan untuk keperluan pertanian</w:t>
            </w:r>
            <w:r w:rsidR="009D5F8F">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atau pengolahan produk pertanian</w:t>
            </w:r>
            <w:r w:rsidR="002632F2">
              <w:rPr>
                <w:rFonts w:asciiTheme="minorHAnsi" w:eastAsia="Times New Roman" w:hAnsiTheme="minorHAnsi" w:cstheme="minorHAnsi"/>
                <w:sz w:val="20"/>
                <w:szCs w:val="20"/>
              </w:rPr>
              <w:t xml:space="preserve">/ peternakan/ perikanan (tambak) </w:t>
            </w:r>
            <w:r w:rsidR="009D5F8F">
              <w:rPr>
                <w:rFonts w:asciiTheme="minorHAnsi" w:eastAsia="Times New Roman" w:hAnsiTheme="minorHAnsi" w:cstheme="minorHAnsi"/>
                <w:sz w:val="20"/>
                <w:szCs w:val="20"/>
              </w:rPr>
              <w:t>(</w:t>
            </w:r>
            <w:r w:rsidR="002632F2">
              <w:rPr>
                <w:rFonts w:asciiTheme="minorHAnsi" w:eastAsia="Times New Roman" w:hAnsiTheme="minorHAnsi" w:cstheme="minorHAnsi"/>
                <w:sz w:val="20"/>
                <w:szCs w:val="20"/>
              </w:rPr>
              <w:t xml:space="preserve">seperti </w:t>
            </w:r>
            <w:r w:rsidR="00E7020B">
              <w:rPr>
                <w:rFonts w:asciiTheme="minorHAnsi" w:eastAsia="Times New Roman" w:hAnsiTheme="minorHAnsi" w:cstheme="minorHAnsi"/>
                <w:sz w:val="20"/>
                <w:szCs w:val="20"/>
              </w:rPr>
              <w:t>bajak, jaring, cangkul, sabit, perahu,dll)</w:t>
            </w:r>
          </w:p>
          <w:p w:rsidR="00D311DC" w:rsidRPr="00753097" w:rsidRDefault="00D311DC" w:rsidP="006E54F2">
            <w:pPr>
              <w:pStyle w:val="NoSpacing"/>
              <w:rPr>
                <w:rFonts w:asciiTheme="minorHAnsi" w:hAnsiTheme="minorHAnsi" w:cstheme="minorHAnsi"/>
                <w:i/>
                <w:sz w:val="20"/>
                <w:szCs w:val="20"/>
              </w:rPr>
            </w:pPr>
            <w:r w:rsidRPr="00753097">
              <w:rPr>
                <w:rFonts w:asciiTheme="minorHAnsi" w:hAnsiTheme="minorHAnsi" w:cstheme="minorHAnsi"/>
                <w:i/>
                <w:sz w:val="16"/>
                <w:szCs w:val="20"/>
              </w:rPr>
              <w:t>Make/manufacture something that is used for farming purposes or processing of farming products</w:t>
            </w:r>
            <w:r w:rsidR="00E7020B">
              <w:rPr>
                <w:rFonts w:asciiTheme="minorHAnsi" w:hAnsiTheme="minorHAnsi" w:cstheme="minorHAnsi"/>
                <w:i/>
                <w:sz w:val="16"/>
                <w:szCs w:val="20"/>
              </w:rPr>
              <w:t xml:space="preserve"> (plow, nets, boat, etc)</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12</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DL4.13</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eastAsia="Times New Roman" w:hAnsiTheme="minorHAnsi" w:cstheme="minorHAnsi"/>
                <w:sz w:val="20"/>
                <w:szCs w:val="20"/>
              </w:rPr>
              <w:t>Memberikan layanan kepada petani</w:t>
            </w:r>
            <w:r w:rsidR="00E7020B">
              <w:rPr>
                <w:rFonts w:asciiTheme="minorHAnsi" w:eastAsia="Times New Roman" w:hAnsiTheme="minorHAnsi" w:cstheme="minorHAnsi"/>
                <w:sz w:val="20"/>
                <w:szCs w:val="20"/>
              </w:rPr>
              <w:t>/ peternak/ nelayan (penambak)</w:t>
            </w:r>
            <w:r w:rsidRPr="00753097">
              <w:rPr>
                <w:rFonts w:asciiTheme="minorHAnsi" w:eastAsia="Times New Roman" w:hAnsiTheme="minorHAnsi" w:cstheme="minorHAnsi"/>
                <w:sz w:val="20"/>
                <w:szCs w:val="20"/>
              </w:rPr>
              <w:t xml:space="preserve"> atau pengolah produk pertanian</w:t>
            </w:r>
            <w:r w:rsidR="00E7020B">
              <w:rPr>
                <w:rFonts w:asciiTheme="minorHAnsi" w:eastAsia="Times New Roman" w:hAnsiTheme="minorHAnsi" w:cstheme="minorHAnsi"/>
                <w:sz w:val="20"/>
                <w:szCs w:val="20"/>
              </w:rPr>
              <w:t>/ peternakan/ perikanan</w:t>
            </w:r>
            <w:r w:rsidR="005C227A">
              <w:rPr>
                <w:rFonts w:asciiTheme="minorHAnsi" w:eastAsia="Times New Roman" w:hAnsiTheme="minorHAnsi" w:cstheme="minorHAnsi"/>
                <w:sz w:val="20"/>
                <w:szCs w:val="20"/>
              </w:rPr>
              <w:t xml:space="preserve"> (tambak)</w:t>
            </w:r>
            <w:r w:rsidRPr="00753097">
              <w:rPr>
                <w:rFonts w:asciiTheme="minorHAnsi" w:eastAsia="Times New Roman" w:hAnsiTheme="minorHAnsi" w:cstheme="minorHAnsi"/>
                <w:sz w:val="20"/>
                <w:szCs w:val="20"/>
              </w:rPr>
              <w:t xml:space="preserve"> (mis. menyewa bajak, traktor, </w:t>
            </w:r>
            <w:r w:rsidR="00E7020B">
              <w:rPr>
                <w:rFonts w:asciiTheme="minorHAnsi" w:eastAsia="Times New Roman" w:hAnsiTheme="minorHAnsi" w:cstheme="minorHAnsi"/>
                <w:sz w:val="20"/>
                <w:szCs w:val="20"/>
              </w:rPr>
              <w:t xml:space="preserve">perahu, </w:t>
            </w:r>
            <w:r w:rsidRPr="00753097">
              <w:rPr>
                <w:rFonts w:asciiTheme="minorHAnsi" w:eastAsia="Times New Roman" w:hAnsiTheme="minorHAnsi" w:cstheme="minorHAnsi"/>
                <w:sz w:val="20"/>
                <w:szCs w:val="20"/>
              </w:rPr>
              <w:t xml:space="preserve">peralatan lainnya) </w:t>
            </w:r>
            <w:r w:rsidRPr="00753097">
              <w:rPr>
                <w:rFonts w:asciiTheme="minorHAnsi" w:hAnsiTheme="minorHAnsi" w:cstheme="minorHAnsi"/>
                <w:i/>
                <w:sz w:val="16"/>
                <w:szCs w:val="20"/>
              </w:rPr>
              <w:t>Provide a service to farmers or processors of farming products (e.g., renting ploughs, tractors,</w:t>
            </w:r>
            <w:r w:rsidR="00E7020B">
              <w:rPr>
                <w:rFonts w:asciiTheme="minorHAnsi" w:hAnsiTheme="minorHAnsi" w:cstheme="minorHAnsi"/>
                <w:i/>
                <w:sz w:val="16"/>
                <w:szCs w:val="20"/>
              </w:rPr>
              <w:t>boat,</w:t>
            </w:r>
            <w:r w:rsidRPr="00753097">
              <w:rPr>
                <w:rFonts w:asciiTheme="minorHAnsi" w:hAnsiTheme="minorHAnsi" w:cstheme="minorHAnsi"/>
                <w:i/>
                <w:sz w:val="16"/>
                <w:szCs w:val="20"/>
              </w:rPr>
              <w:t xml:space="preserve"> other equipment)</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13</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i/>
                <w:sz w:val="20"/>
                <w:szCs w:val="20"/>
              </w:rPr>
            </w:pPr>
            <w:r w:rsidRPr="00065344">
              <w:rPr>
                <w:color w:val="000000"/>
                <w:sz w:val="20"/>
              </w:rPr>
              <w:t>DL4.14</w:t>
            </w:r>
          </w:p>
        </w:tc>
        <w:tc>
          <w:tcPr>
            <w:tcW w:w="5053" w:type="dxa"/>
          </w:tcPr>
          <w:p w:rsidR="00D311DC" w:rsidRDefault="00D311DC" w:rsidP="00D311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Menyewakan tanah kepada petani</w:t>
            </w:r>
            <w:r w:rsidR="00E7020B">
              <w:rPr>
                <w:rFonts w:asciiTheme="minorHAnsi" w:eastAsia="Times New Roman" w:hAnsiTheme="minorHAnsi" w:cstheme="minorHAnsi"/>
                <w:sz w:val="20"/>
                <w:szCs w:val="20"/>
              </w:rPr>
              <w:t>/ peternak/ penambak</w:t>
            </w:r>
            <w:r w:rsidRPr="00753097">
              <w:rPr>
                <w:rFonts w:asciiTheme="minorHAnsi" w:eastAsia="Times New Roman" w:hAnsiTheme="minorHAnsi" w:cstheme="minorHAnsi"/>
                <w:sz w:val="20"/>
                <w:szCs w:val="20"/>
              </w:rPr>
              <w:t xml:space="preserve"> untuk tujuan pertanian</w:t>
            </w:r>
            <w:r w:rsidR="00E7020B">
              <w:rPr>
                <w:rFonts w:asciiTheme="minorHAnsi" w:eastAsia="Times New Roman" w:hAnsiTheme="minorHAnsi" w:cstheme="minorHAnsi"/>
                <w:sz w:val="20"/>
                <w:szCs w:val="20"/>
              </w:rPr>
              <w:t>/ peternakan/ pertambakan</w:t>
            </w:r>
          </w:p>
          <w:p w:rsidR="00D311DC" w:rsidRPr="00753097" w:rsidRDefault="00D311DC" w:rsidP="00D311DC">
            <w:pPr>
              <w:pStyle w:val="NoSpacing"/>
              <w:rPr>
                <w:rFonts w:asciiTheme="minorHAnsi" w:hAnsiTheme="minorHAnsi" w:cstheme="minorHAnsi"/>
                <w:i/>
                <w:sz w:val="20"/>
                <w:szCs w:val="20"/>
              </w:rPr>
            </w:pPr>
            <w:r w:rsidRPr="00753097">
              <w:rPr>
                <w:rFonts w:asciiTheme="minorHAnsi" w:hAnsiTheme="minorHAnsi" w:cstheme="minorHAnsi"/>
                <w:i/>
                <w:sz w:val="16"/>
                <w:szCs w:val="20"/>
              </w:rPr>
              <w:t>Rent land to farmers for farming</w:t>
            </w:r>
            <w:r w:rsidR="00E7020B">
              <w:rPr>
                <w:rFonts w:asciiTheme="minorHAnsi" w:hAnsiTheme="minorHAnsi" w:cstheme="minorHAnsi"/>
                <w:i/>
                <w:sz w:val="16"/>
                <w:szCs w:val="20"/>
              </w:rPr>
              <w:t>/husbandry/land fishery</w:t>
            </w:r>
            <w:r w:rsidRPr="00753097">
              <w:rPr>
                <w:rFonts w:asciiTheme="minorHAnsi" w:hAnsiTheme="minorHAnsi" w:cstheme="minorHAnsi"/>
                <w:i/>
                <w:sz w:val="16"/>
                <w:szCs w:val="20"/>
              </w:rPr>
              <w:t xml:space="preserve"> purposes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14</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DL4.15</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Tambak ikan/memancing—aquaculture, </w:t>
            </w:r>
            <w:r w:rsidR="00752727">
              <w:rPr>
                <w:rFonts w:asciiTheme="minorHAnsi" w:hAnsiTheme="minorHAnsi" w:cstheme="minorHAnsi"/>
                <w:sz w:val="20"/>
                <w:szCs w:val="20"/>
              </w:rPr>
              <w:t xml:space="preserve">nelayan dan </w:t>
            </w:r>
            <w:r w:rsidRPr="00753097">
              <w:rPr>
                <w:rFonts w:asciiTheme="minorHAnsi" w:hAnsiTheme="minorHAnsi" w:cstheme="minorHAnsi"/>
                <w:sz w:val="20"/>
                <w:szCs w:val="20"/>
              </w:rPr>
              <w:t xml:space="preserve">penambak </w:t>
            </w:r>
            <w:r w:rsidRPr="00753097">
              <w:rPr>
                <w:rFonts w:asciiTheme="minorHAnsi" w:hAnsiTheme="minorHAnsi" w:cstheme="minorHAnsi"/>
                <w:i/>
                <w:sz w:val="16"/>
                <w:szCs w:val="20"/>
              </w:rPr>
              <w:t>Fish farming /Fishing – aquaculture, fishermen</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15</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DL4.16</w:t>
            </w:r>
          </w:p>
        </w:tc>
        <w:tc>
          <w:tcPr>
            <w:tcW w:w="5053" w:type="dxa"/>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di lahan orang lain </w:t>
            </w:r>
            <w:r w:rsidRPr="00753097">
              <w:rPr>
                <w:rFonts w:asciiTheme="minorHAnsi" w:hAnsiTheme="minorHAnsi" w:cstheme="minorHAnsi"/>
                <w:i/>
                <w:sz w:val="16"/>
                <w:szCs w:val="20"/>
              </w:rPr>
              <w:t>Employed on other people’s farm</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16</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DL4.17</w:t>
            </w:r>
          </w:p>
        </w:tc>
        <w:tc>
          <w:tcPr>
            <w:tcW w:w="5053" w:type="dxa"/>
          </w:tcPr>
          <w:p w:rsidR="00D311DC" w:rsidRPr="00753097" w:rsidRDefault="00D311DC" w:rsidP="00B21BA4">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melakukan pekerjaan </w:t>
            </w:r>
            <w:r w:rsidR="00B21BA4">
              <w:rPr>
                <w:rFonts w:asciiTheme="minorHAnsi" w:hAnsiTheme="minorHAnsi" w:cstheme="minorHAnsi"/>
                <w:sz w:val="20"/>
                <w:szCs w:val="20"/>
              </w:rPr>
              <w:t>rumah tangga</w:t>
            </w:r>
            <w:r w:rsidR="00B21BA4"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orang lain </w:t>
            </w:r>
            <w:r w:rsidRPr="00753097">
              <w:rPr>
                <w:rFonts w:asciiTheme="minorHAnsi" w:hAnsiTheme="minorHAnsi" w:cstheme="minorHAnsi"/>
                <w:i/>
                <w:sz w:val="16"/>
                <w:szCs w:val="20"/>
              </w:rPr>
              <w:t>Employed to do other people’s domestic chores</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17</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DL4.18</w:t>
            </w:r>
          </w:p>
        </w:tc>
        <w:tc>
          <w:tcPr>
            <w:tcW w:w="5053" w:type="dxa"/>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pada pemerintah </w:t>
            </w:r>
            <w:r w:rsidRPr="00753097">
              <w:rPr>
                <w:rFonts w:asciiTheme="minorHAnsi" w:hAnsiTheme="minorHAnsi" w:cstheme="minorHAnsi"/>
                <w:i/>
                <w:sz w:val="16"/>
                <w:szCs w:val="20"/>
              </w:rPr>
              <w:t>Employed by the government</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18</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DL4.19</w:t>
            </w:r>
          </w:p>
        </w:tc>
        <w:tc>
          <w:tcPr>
            <w:tcW w:w="5053" w:type="dxa"/>
          </w:tcPr>
          <w:p w:rsidR="00D311DC" w:rsidRPr="00753097" w:rsidRDefault="00D311DC" w:rsidP="0043564E">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Bekerja di sektor swasta—kantor/usaha/pabrik </w:t>
            </w:r>
            <w:r w:rsidRPr="00753097">
              <w:rPr>
                <w:rFonts w:asciiTheme="minorHAnsi" w:hAnsiTheme="minorHAnsi" w:cstheme="minorHAnsi"/>
                <w:i/>
                <w:sz w:val="16"/>
                <w:szCs w:val="20"/>
              </w:rPr>
              <w:t>Employed in private sector – office/business/factory</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19</w:t>
            </w:r>
          </w:p>
        </w:tc>
      </w:tr>
      <w:tr w:rsidR="00D311DC" w:rsidRPr="00753097" w:rsidTr="00BE5C60">
        <w:trPr>
          <w:jc w:val="center"/>
        </w:trPr>
        <w:tc>
          <w:tcPr>
            <w:tcW w:w="990" w:type="dxa"/>
            <w:shd w:val="clear" w:color="auto" w:fill="F2F2F2" w:themeFill="background1" w:themeFillShade="F2"/>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DL4.20</w:t>
            </w:r>
          </w:p>
        </w:tc>
        <w:tc>
          <w:tcPr>
            <w:tcW w:w="5053" w:type="dxa"/>
            <w:shd w:val="clear" w:color="auto" w:fill="F2F2F2" w:themeFill="background1" w:themeFillShade="F2"/>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Menjalankan usaha pribadi </w:t>
            </w:r>
            <w:r w:rsidRPr="00753097">
              <w:rPr>
                <w:rFonts w:asciiTheme="minorHAnsi" w:hAnsiTheme="minorHAnsi" w:cstheme="minorHAnsi"/>
                <w:i/>
                <w:sz w:val="16"/>
                <w:szCs w:val="20"/>
              </w:rPr>
              <w:t>Running your own business</w:t>
            </w:r>
            <w:r w:rsidRPr="00753097">
              <w:rPr>
                <w:rFonts w:asciiTheme="minorHAnsi" w:hAnsiTheme="minorHAnsi" w:cstheme="minorHAnsi"/>
                <w:sz w:val="16"/>
                <w:szCs w:val="20"/>
              </w:rPr>
              <w:t xml:space="preserve">  </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20</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DL4.21</w:t>
            </w:r>
          </w:p>
        </w:tc>
        <w:tc>
          <w:tcPr>
            <w:tcW w:w="5053" w:type="dxa"/>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Menyewakan rumah/kamar </w:t>
            </w:r>
            <w:r w:rsidRPr="00753097">
              <w:rPr>
                <w:rFonts w:asciiTheme="minorHAnsi" w:hAnsiTheme="minorHAnsi" w:cstheme="minorHAnsi"/>
                <w:i/>
                <w:sz w:val="16"/>
                <w:szCs w:val="20"/>
              </w:rPr>
              <w:t>Subletting of house/rooms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21</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DL4.22</w:t>
            </w:r>
          </w:p>
        </w:tc>
        <w:tc>
          <w:tcPr>
            <w:tcW w:w="5053" w:type="dxa"/>
          </w:tcPr>
          <w:p w:rsidR="00D311DC" w:rsidRPr="00753097" w:rsidRDefault="00D311D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Menghasilkan uang dari investasi (misalnya saham) </w:t>
            </w:r>
            <w:r w:rsidRPr="00753097">
              <w:rPr>
                <w:rFonts w:asciiTheme="minorHAnsi" w:hAnsiTheme="minorHAnsi" w:cstheme="minorHAnsi"/>
                <w:i/>
                <w:sz w:val="16"/>
                <w:szCs w:val="20"/>
              </w:rPr>
              <w:t>Earning money from investments (e.g., shares, stocks)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22</w:t>
            </w:r>
          </w:p>
        </w:tc>
      </w:tr>
      <w:tr w:rsidR="00D311DC" w:rsidRPr="00753097" w:rsidTr="00BE5C60">
        <w:trPr>
          <w:jc w:val="center"/>
        </w:trPr>
        <w:tc>
          <w:tcPr>
            <w:tcW w:w="990" w:type="dxa"/>
            <w:vAlign w:val="center"/>
          </w:tcPr>
          <w:p w:rsidR="00D311DC" w:rsidRPr="00D311DC" w:rsidRDefault="00D311DC" w:rsidP="00065344">
            <w:pPr>
              <w:pStyle w:val="NoSpacing"/>
              <w:jc w:val="center"/>
              <w:rPr>
                <w:rFonts w:asciiTheme="minorHAnsi" w:hAnsiTheme="minorHAnsi" w:cstheme="minorHAnsi"/>
                <w:sz w:val="20"/>
                <w:szCs w:val="20"/>
              </w:rPr>
            </w:pPr>
            <w:r w:rsidRPr="00065344">
              <w:rPr>
                <w:color w:val="000000"/>
                <w:sz w:val="20"/>
              </w:rPr>
              <w:t>DL4.23</w:t>
            </w:r>
          </w:p>
        </w:tc>
        <w:tc>
          <w:tcPr>
            <w:tcW w:w="5053" w:type="dxa"/>
          </w:tcPr>
          <w:p w:rsidR="00D311DC" w:rsidRPr="00753097" w:rsidRDefault="00D311DC" w:rsidP="0043564E">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Badan bantuan/bantuan LSM dalam bentuk makanan atau hibah </w:t>
            </w:r>
            <w:r w:rsidRPr="00753097">
              <w:rPr>
                <w:rFonts w:asciiTheme="minorHAnsi" w:hAnsiTheme="minorHAnsi" w:cstheme="minorHAnsi"/>
                <w:i/>
                <w:sz w:val="16"/>
                <w:szCs w:val="20"/>
              </w:rPr>
              <w:t>Aid agency/NGO assistance in form of food or grants</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23</w:t>
            </w:r>
          </w:p>
        </w:tc>
      </w:tr>
      <w:tr w:rsidR="00D311DC" w:rsidRPr="00753097" w:rsidTr="00BE5C60">
        <w:trPr>
          <w:jc w:val="center"/>
        </w:trPr>
        <w:tc>
          <w:tcPr>
            <w:tcW w:w="990" w:type="dxa"/>
            <w:vAlign w:val="center"/>
          </w:tcPr>
          <w:p w:rsidR="00D311DC" w:rsidRPr="00065344" w:rsidRDefault="00D311DC" w:rsidP="00065344">
            <w:pPr>
              <w:pStyle w:val="NoSpacing"/>
              <w:jc w:val="center"/>
              <w:rPr>
                <w:rFonts w:asciiTheme="minorHAnsi" w:hAnsiTheme="minorHAnsi" w:cstheme="minorHAnsi"/>
                <w:i/>
                <w:sz w:val="20"/>
                <w:szCs w:val="20"/>
              </w:rPr>
            </w:pPr>
            <w:r w:rsidRPr="00065344">
              <w:rPr>
                <w:color w:val="000000"/>
                <w:sz w:val="20"/>
              </w:rPr>
              <w:t>DL4.24</w:t>
            </w:r>
          </w:p>
        </w:tc>
        <w:tc>
          <w:tcPr>
            <w:tcW w:w="5053" w:type="dxa"/>
          </w:tcPr>
          <w:p w:rsidR="00D311DC" w:rsidRPr="00753097" w:rsidRDefault="00D311DC" w:rsidP="00D311DC">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w:t>
            </w:r>
          </w:p>
          <w:p w:rsidR="00732890" w:rsidRDefault="00732890" w:rsidP="00D311DC">
            <w:pPr>
              <w:pStyle w:val="NoSpacing"/>
              <w:rPr>
                <w:rFonts w:asciiTheme="minorHAnsi" w:hAnsiTheme="minorHAnsi" w:cstheme="minorHAnsi"/>
                <w:i/>
                <w:sz w:val="16"/>
                <w:szCs w:val="20"/>
              </w:rPr>
            </w:pPr>
          </w:p>
          <w:p w:rsidR="00D311DC" w:rsidRPr="00753097" w:rsidRDefault="00D311DC" w:rsidP="00D311DC">
            <w:pPr>
              <w:pStyle w:val="NoSpacing"/>
              <w:rPr>
                <w:rFonts w:asciiTheme="minorHAnsi" w:hAnsiTheme="minorHAnsi" w:cstheme="minorHAnsi"/>
                <w:i/>
                <w:sz w:val="16"/>
                <w:szCs w:val="20"/>
              </w:rPr>
            </w:pPr>
            <w:r w:rsidRPr="00753097">
              <w:rPr>
                <w:rFonts w:asciiTheme="minorHAnsi" w:hAnsiTheme="minorHAnsi" w:cstheme="minorHAnsi"/>
                <w:i/>
                <w:sz w:val="16"/>
                <w:szCs w:val="20"/>
              </w:rPr>
              <w:t>________________________</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24</w:t>
            </w:r>
          </w:p>
        </w:tc>
      </w:tr>
      <w:tr w:rsidR="00D311DC" w:rsidRPr="00753097" w:rsidTr="00BE5C60">
        <w:trPr>
          <w:jc w:val="center"/>
        </w:trPr>
        <w:tc>
          <w:tcPr>
            <w:tcW w:w="990" w:type="dxa"/>
          </w:tcPr>
          <w:p w:rsidR="00D311DC" w:rsidRPr="00753097" w:rsidRDefault="00D311DC" w:rsidP="006E54F2">
            <w:pPr>
              <w:pStyle w:val="NoSpacing"/>
              <w:rPr>
                <w:rFonts w:asciiTheme="minorHAnsi" w:hAnsiTheme="minorHAnsi" w:cstheme="minorHAnsi"/>
                <w:sz w:val="20"/>
                <w:szCs w:val="20"/>
              </w:rPr>
            </w:pPr>
          </w:p>
        </w:tc>
        <w:tc>
          <w:tcPr>
            <w:tcW w:w="5053" w:type="dxa"/>
          </w:tcPr>
          <w:p w:rsidR="00D311DC" w:rsidRPr="00753097" w:rsidRDefault="00D311DC" w:rsidP="00D311DC">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99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vAlign w:val="center"/>
          </w:tcPr>
          <w:p w:rsidR="00D311DC" w:rsidRPr="00753097" w:rsidRDefault="00D311DC">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762" w:type="dxa"/>
            <w:vAlign w:val="center"/>
          </w:tcPr>
          <w:p w:rsidR="00D311DC" w:rsidRPr="00753097" w:rsidRDefault="005344AE">
            <w:pPr>
              <w:pStyle w:val="NoSpacing"/>
              <w:jc w:val="center"/>
              <w:rPr>
                <w:rFonts w:asciiTheme="minorHAnsi" w:hAnsiTheme="minorHAnsi" w:cstheme="minorHAnsi"/>
                <w:sz w:val="20"/>
                <w:szCs w:val="20"/>
              </w:rPr>
            </w:pPr>
            <w:r>
              <w:rPr>
                <w:rFonts w:asciiTheme="minorHAnsi" w:hAnsiTheme="minorHAnsi" w:cstheme="minorHAnsi"/>
                <w:sz w:val="20"/>
                <w:szCs w:val="20"/>
              </w:rPr>
              <w:t>25</w:t>
            </w:r>
          </w:p>
        </w:tc>
      </w:tr>
    </w:tbl>
    <w:p w:rsidR="001B5C67" w:rsidRDefault="001B5C67" w:rsidP="006E54F2">
      <w:pPr>
        <w:pStyle w:val="NoSpacing"/>
        <w:rPr>
          <w:rFonts w:asciiTheme="minorHAnsi" w:hAnsiTheme="minorHAnsi" w:cstheme="minorHAnsi"/>
          <w:b/>
          <w:sz w:val="20"/>
          <w:szCs w:val="20"/>
        </w:rPr>
      </w:pPr>
    </w:p>
    <w:p w:rsidR="00B32452" w:rsidRDefault="00B32452" w:rsidP="006E54F2">
      <w:pPr>
        <w:pStyle w:val="NoSpacing"/>
        <w:rPr>
          <w:rFonts w:asciiTheme="minorHAnsi" w:hAnsiTheme="minorHAnsi" w:cstheme="minorHAnsi"/>
          <w:b/>
          <w:sz w:val="20"/>
          <w:szCs w:val="20"/>
        </w:rPr>
      </w:pPr>
    </w:p>
    <w:p w:rsidR="00BE1CB6" w:rsidRPr="00753097" w:rsidRDefault="00BE1CB6" w:rsidP="00BE5C60">
      <w:pPr>
        <w:pStyle w:val="NoSpacing"/>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BE1CB6" w:rsidRPr="00056961" w:rsidRDefault="00B32452" w:rsidP="00BE5C60">
      <w:pPr>
        <w:kinsoku w:val="0"/>
        <w:overflowPunct w:val="0"/>
        <w:spacing w:after="0"/>
        <w:ind w:firstLine="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BE1CB6" w:rsidRPr="00056961">
        <w:rPr>
          <w:rFonts w:asciiTheme="minorHAnsi" w:hAnsiTheme="minorHAnsi" w:cstheme="minorHAnsi"/>
          <w:b/>
          <w:sz w:val="20"/>
          <w:szCs w:val="20"/>
          <w:u w:val="single"/>
        </w:rPr>
        <w:t xml:space="preserve">BACAKAN </w:t>
      </w:r>
      <w:r w:rsidR="00BE1CB6" w:rsidRPr="00056961">
        <w:rPr>
          <w:rFonts w:asciiTheme="minorHAnsi" w:hAnsiTheme="minorHAnsi" w:cstheme="minorHAnsi"/>
          <w:b/>
          <w:i/>
          <w:sz w:val="16"/>
          <w:szCs w:val="20"/>
          <w:u w:val="single"/>
        </w:rPr>
        <w:t>READ OUT</w:t>
      </w:r>
    </w:p>
    <w:p w:rsidR="006956AB" w:rsidRPr="00753097" w:rsidRDefault="006956AB"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DL6.</w:t>
      </w:r>
      <w:r w:rsidR="00BE1CB6"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Apakah </w:t>
      </w:r>
      <w:r w:rsidR="003C6C47">
        <w:rPr>
          <w:rFonts w:asciiTheme="minorHAnsi" w:hAnsiTheme="minorHAnsi" w:cstheme="minorHAnsi"/>
          <w:sz w:val="20"/>
          <w:szCs w:val="20"/>
        </w:rPr>
        <w:t xml:space="preserve">ada </w:t>
      </w:r>
      <w:r w:rsidRPr="00753097">
        <w:rPr>
          <w:rFonts w:asciiTheme="minorHAnsi" w:hAnsiTheme="minorHAnsi" w:cstheme="minorHAnsi"/>
          <w:sz w:val="20"/>
          <w:szCs w:val="20"/>
        </w:rPr>
        <w:t>salah satu</w:t>
      </w:r>
      <w:r w:rsidR="003C6C47">
        <w:rPr>
          <w:rFonts w:asciiTheme="minorHAnsi" w:hAnsiTheme="minorHAnsi" w:cstheme="minorHAnsi"/>
          <w:sz w:val="20"/>
          <w:szCs w:val="20"/>
        </w:rPr>
        <w:t xml:space="preserve"> anggota</w:t>
      </w:r>
      <w:r w:rsidRPr="00753097">
        <w:rPr>
          <w:rFonts w:asciiTheme="minorHAnsi" w:hAnsiTheme="minorHAnsi" w:cstheme="minorHAnsi"/>
          <w:sz w:val="20"/>
          <w:szCs w:val="20"/>
        </w:rPr>
        <w:t xml:space="preserve"> </w:t>
      </w:r>
      <w:r w:rsidR="003C6C47">
        <w:rPr>
          <w:rFonts w:asciiTheme="minorHAnsi" w:hAnsiTheme="minorHAnsi" w:cstheme="minorHAnsi"/>
          <w:sz w:val="20"/>
          <w:szCs w:val="20"/>
        </w:rPr>
        <w:t>rumah tangga</w:t>
      </w:r>
      <w:r w:rsidRPr="00753097">
        <w:rPr>
          <w:rFonts w:asciiTheme="minorHAnsi" w:hAnsiTheme="minorHAnsi" w:cstheme="minorHAnsi"/>
          <w:sz w:val="20"/>
          <w:szCs w:val="20"/>
        </w:rPr>
        <w:t xml:space="preserve"> Anda </w:t>
      </w:r>
      <w:r w:rsidR="00FB2F29">
        <w:rPr>
          <w:rFonts w:asciiTheme="minorHAnsi" w:hAnsiTheme="minorHAnsi" w:cstheme="minorHAnsi"/>
          <w:sz w:val="20"/>
          <w:szCs w:val="20"/>
        </w:rPr>
        <w:t xml:space="preserve">yang </w:t>
      </w:r>
      <w:r w:rsidR="0007388D">
        <w:rPr>
          <w:rFonts w:asciiTheme="minorHAnsi" w:hAnsiTheme="minorHAnsi" w:cstheme="minorHAnsi"/>
          <w:sz w:val="20"/>
          <w:szCs w:val="20"/>
        </w:rPr>
        <w:t>menggarap</w:t>
      </w:r>
      <w:r w:rsidR="00C4720E">
        <w:rPr>
          <w:rFonts w:asciiTheme="minorHAnsi" w:hAnsiTheme="minorHAnsi" w:cstheme="minorHAnsi"/>
          <w:sz w:val="20"/>
          <w:szCs w:val="20"/>
        </w:rPr>
        <w:t>/ beternak/ menambak</w:t>
      </w:r>
      <w:r w:rsidR="00803CA4">
        <w:rPr>
          <w:rFonts w:asciiTheme="minorHAnsi" w:hAnsiTheme="minorHAnsi" w:cstheme="minorHAnsi"/>
          <w:sz w:val="20"/>
          <w:szCs w:val="20"/>
        </w:rPr>
        <w:t xml:space="preserve"> atau</w:t>
      </w:r>
      <w:r w:rsidR="0007388D">
        <w:rPr>
          <w:rFonts w:asciiTheme="minorHAnsi" w:hAnsiTheme="minorHAnsi" w:cstheme="minorHAnsi"/>
          <w:sz w:val="20"/>
          <w:szCs w:val="20"/>
        </w:rPr>
        <w:t xml:space="preserve"> </w:t>
      </w:r>
      <w:r w:rsidRPr="00753097">
        <w:rPr>
          <w:rFonts w:asciiTheme="minorHAnsi" w:hAnsiTheme="minorHAnsi" w:cstheme="minorHAnsi"/>
          <w:sz w:val="20"/>
          <w:szCs w:val="20"/>
        </w:rPr>
        <w:t>memiliki tanah pertanian</w:t>
      </w:r>
      <w:r w:rsidR="00C4720E">
        <w:rPr>
          <w:rFonts w:asciiTheme="minorHAnsi" w:hAnsiTheme="minorHAnsi" w:cstheme="minorHAnsi"/>
          <w:sz w:val="20"/>
          <w:szCs w:val="20"/>
        </w:rPr>
        <w:t>/ peternakan/ pertambakkan</w:t>
      </w:r>
      <w:r w:rsidRPr="00753097">
        <w:rPr>
          <w:rFonts w:asciiTheme="minorHAnsi" w:hAnsiTheme="minorHAnsi" w:cstheme="minorHAnsi"/>
          <w:sz w:val="20"/>
          <w:szCs w:val="20"/>
        </w:rPr>
        <w:t>?</w:t>
      </w:r>
      <w:r w:rsidR="00BE1CB6" w:rsidRPr="00753097">
        <w:rPr>
          <w:rFonts w:asciiTheme="minorHAnsi" w:hAnsiTheme="minorHAnsi" w:cstheme="minorHAnsi"/>
          <w:sz w:val="20"/>
          <w:szCs w:val="20"/>
        </w:rPr>
        <w:t xml:space="preserve"> </w:t>
      </w:r>
      <w:r w:rsidR="00BE1CB6" w:rsidRPr="00753097">
        <w:rPr>
          <w:rFonts w:asciiTheme="minorHAnsi" w:hAnsiTheme="minorHAnsi" w:cstheme="minorHAnsi"/>
          <w:b/>
          <w:sz w:val="20"/>
          <w:szCs w:val="20"/>
        </w:rPr>
        <w:t>SA</w:t>
      </w:r>
      <w:r w:rsidRPr="00753097">
        <w:rPr>
          <w:rFonts w:asciiTheme="minorHAnsi" w:hAnsiTheme="minorHAnsi" w:cstheme="minorHAnsi"/>
          <w:i/>
          <w:sz w:val="16"/>
          <w:szCs w:val="20"/>
        </w:rPr>
        <w:t xml:space="preserve"> Does anyone in your households own a farm/farmland? </w:t>
      </w:r>
    </w:p>
    <w:tbl>
      <w:tblPr>
        <w:tblStyle w:val="TableGrid"/>
        <w:tblW w:w="7920" w:type="dxa"/>
        <w:jc w:val="center"/>
        <w:tblLayout w:type="fixed"/>
        <w:tblLook w:val="04A0" w:firstRow="1" w:lastRow="0" w:firstColumn="1" w:lastColumn="0" w:noHBand="0" w:noVBand="1"/>
      </w:tblPr>
      <w:tblGrid>
        <w:gridCol w:w="3600"/>
        <w:gridCol w:w="2160"/>
        <w:gridCol w:w="2160"/>
      </w:tblGrid>
      <w:tr w:rsidR="00FB2F29" w:rsidRPr="00753097" w:rsidTr="00613C81">
        <w:trPr>
          <w:jc w:val="center"/>
        </w:trPr>
        <w:tc>
          <w:tcPr>
            <w:tcW w:w="3600" w:type="dxa"/>
          </w:tcPr>
          <w:p w:rsidR="00FB2F29" w:rsidRPr="00753097" w:rsidRDefault="00FB2F29" w:rsidP="006E54F2">
            <w:pPr>
              <w:pStyle w:val="NoSpacing"/>
              <w:rPr>
                <w:rFonts w:asciiTheme="minorHAnsi" w:hAnsiTheme="minorHAnsi" w:cstheme="minorHAnsi"/>
                <w:sz w:val="20"/>
                <w:szCs w:val="20"/>
              </w:rPr>
            </w:pPr>
          </w:p>
        </w:tc>
        <w:tc>
          <w:tcPr>
            <w:tcW w:w="2160" w:type="dxa"/>
          </w:tcPr>
          <w:p w:rsidR="00FB2F29" w:rsidRPr="00753097" w:rsidRDefault="00FB2F29" w:rsidP="00613C81">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c>
          <w:tcPr>
            <w:tcW w:w="2160" w:type="dxa"/>
          </w:tcPr>
          <w:p w:rsidR="00FB2F29" w:rsidRPr="00753097" w:rsidRDefault="00FB2F29">
            <w:pPr>
              <w:pStyle w:val="NoSpacing"/>
              <w:jc w:val="center"/>
              <w:rPr>
                <w:rFonts w:asciiTheme="minorHAnsi" w:hAnsiTheme="minorHAnsi" w:cstheme="minorHAnsi"/>
                <w:b/>
                <w:sz w:val="20"/>
                <w:szCs w:val="20"/>
              </w:rPr>
            </w:pPr>
          </w:p>
        </w:tc>
      </w:tr>
      <w:tr w:rsidR="00FB2F29" w:rsidRPr="00753097" w:rsidTr="00613C81">
        <w:trPr>
          <w:jc w:val="center"/>
        </w:trPr>
        <w:tc>
          <w:tcPr>
            <w:tcW w:w="3600" w:type="dxa"/>
          </w:tcPr>
          <w:p w:rsidR="00FB2F29" w:rsidRPr="00753097" w:rsidRDefault="00FB2F2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160" w:type="dxa"/>
          </w:tcPr>
          <w:p w:rsidR="00FB2F29" w:rsidRPr="00753097" w:rsidRDefault="00FB2F29" w:rsidP="00A225D1">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2160" w:type="dxa"/>
          </w:tcPr>
          <w:p w:rsidR="00FB2F29" w:rsidRPr="00613C81" w:rsidRDefault="00FB2F29" w:rsidP="00A225D1">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LANJUTKAN KE DL7</w:t>
            </w:r>
          </w:p>
        </w:tc>
      </w:tr>
      <w:tr w:rsidR="00FB2F29" w:rsidRPr="00753097" w:rsidTr="00613C81">
        <w:trPr>
          <w:jc w:val="center"/>
        </w:trPr>
        <w:tc>
          <w:tcPr>
            <w:tcW w:w="3600" w:type="dxa"/>
          </w:tcPr>
          <w:p w:rsidR="00FB2F29" w:rsidRPr="00753097" w:rsidRDefault="00FB2F2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160" w:type="dxa"/>
          </w:tcPr>
          <w:p w:rsidR="00FB2F29" w:rsidRPr="00753097" w:rsidRDefault="00FB2F29" w:rsidP="00A225D1">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160" w:type="dxa"/>
          </w:tcPr>
          <w:p w:rsidR="00FB2F29" w:rsidRPr="00613C81" w:rsidRDefault="00FB2F29" w:rsidP="00A225D1">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LANGSUNG KE DL9</w:t>
            </w:r>
          </w:p>
        </w:tc>
      </w:tr>
    </w:tbl>
    <w:p w:rsidR="006956AB" w:rsidRDefault="006956AB" w:rsidP="006E54F2">
      <w:pPr>
        <w:pStyle w:val="NoSpacing"/>
        <w:rPr>
          <w:rFonts w:asciiTheme="minorHAnsi" w:hAnsiTheme="minorHAnsi" w:cstheme="minorHAnsi"/>
          <w:sz w:val="20"/>
          <w:szCs w:val="20"/>
        </w:rPr>
      </w:pPr>
    </w:p>
    <w:p w:rsidR="00B32452" w:rsidRPr="00753097" w:rsidRDefault="00B32452" w:rsidP="006E54F2">
      <w:pPr>
        <w:pStyle w:val="NoSpacing"/>
        <w:rPr>
          <w:rFonts w:asciiTheme="minorHAnsi" w:hAnsiTheme="minorHAnsi" w:cstheme="minorHAnsi"/>
          <w:sz w:val="20"/>
          <w:szCs w:val="20"/>
        </w:rPr>
      </w:pPr>
    </w:p>
    <w:p w:rsidR="00394160" w:rsidRPr="00753097" w:rsidRDefault="00394160" w:rsidP="00BE5C60">
      <w:pPr>
        <w:pStyle w:val="NoSpacing"/>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B32452">
        <w:rPr>
          <w:rFonts w:asciiTheme="minorHAnsi" w:hAnsiTheme="minorHAnsi" w:cstheme="minorHAnsi"/>
          <w:b/>
          <w:sz w:val="20"/>
          <w:szCs w:val="20"/>
        </w:rPr>
        <w:t xml:space="preserve">DL7 </w:t>
      </w:r>
      <w:r w:rsidRPr="00753097">
        <w:rPr>
          <w:rFonts w:asciiTheme="minorHAnsi" w:hAnsiTheme="minorHAnsi" w:cstheme="minorHAnsi"/>
          <w:b/>
          <w:sz w:val="20"/>
          <w:szCs w:val="20"/>
        </w:rPr>
        <w:t xml:space="preserve">JIKA </w:t>
      </w:r>
      <w:r w:rsidR="00FB2F29" w:rsidRPr="00065344">
        <w:rPr>
          <w:rFonts w:asciiTheme="minorHAnsi" w:hAnsiTheme="minorHAnsi" w:cstheme="minorHAnsi"/>
          <w:b/>
          <w:sz w:val="20"/>
          <w:szCs w:val="20"/>
          <w:u w:val="single"/>
        </w:rPr>
        <w:t>ADA</w:t>
      </w:r>
      <w:r w:rsidR="00B32452" w:rsidRPr="00065344">
        <w:rPr>
          <w:rFonts w:asciiTheme="minorHAnsi" w:hAnsiTheme="minorHAnsi" w:cstheme="minorHAnsi"/>
          <w:b/>
          <w:sz w:val="20"/>
          <w:szCs w:val="20"/>
          <w:u w:val="single"/>
        </w:rPr>
        <w:t xml:space="preserve"> YANG MENGGARAP</w:t>
      </w:r>
      <w:r w:rsidR="00F552F0">
        <w:rPr>
          <w:rFonts w:asciiTheme="minorHAnsi" w:hAnsiTheme="minorHAnsi" w:cstheme="minorHAnsi"/>
          <w:b/>
          <w:sz w:val="20"/>
          <w:szCs w:val="20"/>
          <w:u w:val="single"/>
        </w:rPr>
        <w:t>/ BETERNAK/ MENAMBAK</w:t>
      </w:r>
      <w:r w:rsidR="00B32452" w:rsidRPr="00065344">
        <w:rPr>
          <w:rFonts w:asciiTheme="minorHAnsi" w:hAnsiTheme="minorHAnsi" w:cstheme="minorHAnsi"/>
          <w:b/>
          <w:sz w:val="20"/>
          <w:szCs w:val="20"/>
          <w:u w:val="single"/>
        </w:rPr>
        <w:t xml:space="preserve"> ATAU MEMILIKI TANAH PERTANIAN</w:t>
      </w:r>
      <w:r w:rsidR="00F552F0">
        <w:rPr>
          <w:rFonts w:asciiTheme="minorHAnsi" w:hAnsiTheme="minorHAnsi" w:cstheme="minorHAnsi"/>
          <w:b/>
          <w:sz w:val="20"/>
          <w:szCs w:val="20"/>
          <w:u w:val="single"/>
        </w:rPr>
        <w:t>/ PETERNAKAN/ PERTAMBAKKAN</w:t>
      </w:r>
      <w:r w:rsidR="00FB2F29">
        <w:rPr>
          <w:rFonts w:asciiTheme="minorHAnsi" w:hAnsiTheme="minorHAnsi" w:cstheme="minorHAnsi"/>
          <w:b/>
          <w:sz w:val="20"/>
          <w:szCs w:val="20"/>
        </w:rPr>
        <w:t xml:space="preserve"> </w:t>
      </w:r>
      <w:r w:rsidR="00B32452">
        <w:rPr>
          <w:rFonts w:asciiTheme="minorHAnsi" w:hAnsiTheme="minorHAnsi" w:cstheme="minorHAnsi"/>
          <w:b/>
          <w:sz w:val="20"/>
          <w:szCs w:val="20"/>
        </w:rPr>
        <w:t xml:space="preserve">(TERLINGKAR KODE 1 DI </w:t>
      </w:r>
      <w:r w:rsidRPr="00753097">
        <w:rPr>
          <w:rFonts w:asciiTheme="minorHAnsi" w:hAnsiTheme="minorHAnsi" w:cstheme="minorHAnsi"/>
          <w:b/>
          <w:sz w:val="20"/>
          <w:szCs w:val="20"/>
        </w:rPr>
        <w:t>DL</w:t>
      </w:r>
      <w:r w:rsidR="00B32452">
        <w:rPr>
          <w:rFonts w:asciiTheme="minorHAnsi" w:hAnsiTheme="minorHAnsi" w:cstheme="minorHAnsi"/>
          <w:b/>
          <w:sz w:val="20"/>
          <w:szCs w:val="20"/>
        </w:rPr>
        <w:t>6)</w:t>
      </w:r>
      <w:r w:rsidRPr="00753097">
        <w:rPr>
          <w:rFonts w:asciiTheme="minorHAnsi" w:hAnsiTheme="minorHAnsi" w:cstheme="minorHAnsi"/>
          <w:b/>
          <w:sz w:val="20"/>
          <w:szCs w:val="20"/>
        </w:rPr>
        <w:t xml:space="preserve">, LAINNYA LANJUTKAN KE DL9 </w:t>
      </w:r>
      <w:r w:rsidRPr="00753097">
        <w:rPr>
          <w:rFonts w:asciiTheme="minorHAnsi" w:hAnsiTheme="minorHAnsi" w:cstheme="minorHAnsi"/>
          <w:b/>
          <w:i/>
          <w:sz w:val="16"/>
          <w:szCs w:val="20"/>
        </w:rPr>
        <w:t>ASK IF DL6=1, OTHERS GO TO DL9</w:t>
      </w:r>
    </w:p>
    <w:p w:rsidR="00394160" w:rsidRPr="00056961" w:rsidRDefault="00B32452" w:rsidP="00BE5C60">
      <w:pPr>
        <w:kinsoku w:val="0"/>
        <w:overflowPunct w:val="0"/>
        <w:spacing w:after="0"/>
        <w:ind w:left="450"/>
        <w:textAlignment w:val="baseline"/>
        <w:rPr>
          <w:rFonts w:asciiTheme="minorHAnsi" w:eastAsia="Times New Roman" w:hAnsiTheme="minorHAnsi" w:cstheme="minorHAnsi"/>
          <w:b/>
          <w:sz w:val="20"/>
          <w:szCs w:val="20"/>
          <w:u w:val="single"/>
        </w:rPr>
      </w:pPr>
      <w:r w:rsidRPr="00056961">
        <w:rPr>
          <w:rFonts w:asciiTheme="minorHAnsi" w:hAnsiTheme="minorHAnsi" w:cstheme="minorHAnsi"/>
          <w:b/>
          <w:sz w:val="20"/>
          <w:szCs w:val="20"/>
          <w:u w:val="single"/>
        </w:rPr>
        <w:t>KARTU BANTU/</w:t>
      </w:r>
      <w:r w:rsidR="00394160" w:rsidRPr="00056961">
        <w:rPr>
          <w:rFonts w:asciiTheme="minorHAnsi" w:hAnsiTheme="minorHAnsi" w:cstheme="minorHAnsi"/>
          <w:b/>
          <w:sz w:val="20"/>
          <w:szCs w:val="20"/>
          <w:u w:val="single"/>
        </w:rPr>
        <w:t xml:space="preserve">BACAKAN </w:t>
      </w:r>
      <w:r w:rsidR="00394160" w:rsidRPr="00056961">
        <w:rPr>
          <w:rFonts w:asciiTheme="minorHAnsi" w:hAnsiTheme="minorHAnsi" w:cstheme="minorHAnsi"/>
          <w:b/>
          <w:i/>
          <w:sz w:val="16"/>
          <w:szCs w:val="20"/>
          <w:u w:val="single"/>
        </w:rPr>
        <w:t>READ OUT</w:t>
      </w:r>
    </w:p>
    <w:p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DL7. Apakah Anda bekerja</w:t>
      </w:r>
      <w:r w:rsidR="00394160" w:rsidRPr="00753097">
        <w:rPr>
          <w:rFonts w:asciiTheme="minorHAnsi" w:hAnsiTheme="minorHAnsi" w:cstheme="minorHAnsi"/>
          <w:sz w:val="20"/>
          <w:szCs w:val="20"/>
        </w:rPr>
        <w:t xml:space="preserve"> ditanah pertanian</w:t>
      </w:r>
      <w:r w:rsidR="00F552F0">
        <w:rPr>
          <w:rFonts w:asciiTheme="minorHAnsi" w:hAnsiTheme="minorHAnsi" w:cstheme="minorHAnsi"/>
          <w:sz w:val="20"/>
          <w:szCs w:val="20"/>
        </w:rPr>
        <w:t>/peternakan/ pertambakkan</w:t>
      </w:r>
      <w:r w:rsidR="00394160" w:rsidRPr="00753097">
        <w:rPr>
          <w:rFonts w:asciiTheme="minorHAnsi" w:hAnsiTheme="minorHAnsi" w:cstheme="minorHAnsi"/>
          <w:sz w:val="20"/>
          <w:szCs w:val="20"/>
        </w:rPr>
        <w:t xml:space="preserve"> Anda sendiri? </w:t>
      </w:r>
      <w:r w:rsidR="00394160" w:rsidRPr="00753097">
        <w:rPr>
          <w:rFonts w:asciiTheme="minorHAnsi" w:hAnsiTheme="minorHAnsi" w:cstheme="minorHAnsi"/>
          <w:b/>
          <w:sz w:val="20"/>
          <w:szCs w:val="20"/>
        </w:rPr>
        <w:t>SA</w:t>
      </w:r>
      <w:r w:rsidR="00394160"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 you work on the farm yourself?</w:t>
      </w:r>
      <w:r w:rsidRPr="00753097">
        <w:rPr>
          <w:rFonts w:asciiTheme="minorHAnsi" w:hAnsiTheme="minorHAnsi" w:cstheme="minorHAnsi"/>
          <w:sz w:val="16"/>
          <w:szCs w:val="20"/>
        </w:rPr>
        <w:t xml:space="preserve"> </w:t>
      </w:r>
      <w:r w:rsidRPr="00753097">
        <w:rPr>
          <w:rFonts w:asciiTheme="minorHAnsi" w:hAnsiTheme="minorHAnsi" w:cstheme="minorHAnsi"/>
          <w:sz w:val="20"/>
          <w:szCs w:val="20"/>
        </w:rPr>
        <w:tab/>
      </w:r>
    </w:p>
    <w:p w:rsidR="00394160" w:rsidRPr="00753097" w:rsidRDefault="00394160" w:rsidP="006E54F2">
      <w:pPr>
        <w:pStyle w:val="NoSpacing"/>
        <w:rPr>
          <w:rFonts w:asciiTheme="minorHAnsi" w:hAnsiTheme="minorHAnsi" w:cstheme="minorHAnsi"/>
          <w:sz w:val="20"/>
          <w:szCs w:val="20"/>
        </w:rPr>
      </w:pPr>
    </w:p>
    <w:tbl>
      <w:tblPr>
        <w:tblStyle w:val="TableGrid"/>
        <w:tblW w:w="0" w:type="auto"/>
        <w:jc w:val="center"/>
        <w:tblLayout w:type="fixed"/>
        <w:tblLook w:val="04A0" w:firstRow="1" w:lastRow="0" w:firstColumn="1" w:lastColumn="0" w:noHBand="0" w:noVBand="1"/>
      </w:tblPr>
      <w:tblGrid>
        <w:gridCol w:w="3510"/>
        <w:gridCol w:w="2250"/>
      </w:tblGrid>
      <w:tr w:rsidR="006956AB" w:rsidRPr="00753097" w:rsidTr="00394160">
        <w:trPr>
          <w:jc w:val="center"/>
        </w:trPr>
        <w:tc>
          <w:tcPr>
            <w:tcW w:w="3510" w:type="dxa"/>
          </w:tcPr>
          <w:p w:rsidR="006956AB" w:rsidRPr="00753097" w:rsidRDefault="006956AB" w:rsidP="006E54F2">
            <w:pPr>
              <w:pStyle w:val="NoSpacing"/>
              <w:rPr>
                <w:rFonts w:asciiTheme="minorHAnsi" w:hAnsiTheme="minorHAnsi" w:cstheme="minorHAnsi"/>
                <w:sz w:val="20"/>
                <w:szCs w:val="20"/>
              </w:rPr>
            </w:pPr>
          </w:p>
        </w:tc>
        <w:tc>
          <w:tcPr>
            <w:tcW w:w="2250" w:type="dxa"/>
          </w:tcPr>
          <w:p w:rsidR="006956AB" w:rsidRPr="00753097" w:rsidRDefault="00394160"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6956AB" w:rsidRPr="00753097" w:rsidTr="00394160">
        <w:trPr>
          <w:jc w:val="center"/>
        </w:trPr>
        <w:tc>
          <w:tcPr>
            <w:tcW w:w="3510" w:type="dxa"/>
          </w:tcPr>
          <w:p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250" w:type="dxa"/>
          </w:tcPr>
          <w:p w:rsidR="006956AB" w:rsidRPr="00753097" w:rsidRDefault="006956A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6956AB" w:rsidRPr="00753097" w:rsidTr="00394160">
        <w:trPr>
          <w:jc w:val="center"/>
        </w:trPr>
        <w:tc>
          <w:tcPr>
            <w:tcW w:w="3510" w:type="dxa"/>
          </w:tcPr>
          <w:p w:rsidR="006956AB" w:rsidRPr="00753097" w:rsidRDefault="006956AB"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250" w:type="dxa"/>
          </w:tcPr>
          <w:p w:rsidR="006956AB" w:rsidRPr="00753097" w:rsidRDefault="006956AB"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B32452" w:rsidRDefault="00B32452" w:rsidP="006E54F2">
      <w:pPr>
        <w:pStyle w:val="NoSpacing"/>
        <w:rPr>
          <w:rFonts w:asciiTheme="minorHAnsi" w:hAnsiTheme="minorHAnsi" w:cstheme="minorHAnsi"/>
          <w:b/>
          <w:sz w:val="20"/>
          <w:szCs w:val="20"/>
        </w:rPr>
      </w:pPr>
    </w:p>
    <w:p w:rsidR="00653C43" w:rsidRPr="00753097" w:rsidRDefault="00653C43" w:rsidP="00BE5C60">
      <w:pPr>
        <w:pStyle w:val="NoSpacing"/>
        <w:ind w:left="450"/>
        <w:rPr>
          <w:rFonts w:asciiTheme="minorHAnsi" w:hAnsiTheme="minorHAnsi" w:cstheme="minorHAnsi"/>
          <w:b/>
          <w:sz w:val="20"/>
          <w:szCs w:val="20"/>
        </w:rPr>
      </w:pPr>
      <w:r w:rsidRPr="00753097">
        <w:rPr>
          <w:rFonts w:asciiTheme="minorHAnsi" w:hAnsiTheme="minorHAnsi" w:cstheme="minorHAnsi"/>
          <w:b/>
          <w:sz w:val="20"/>
          <w:szCs w:val="20"/>
        </w:rPr>
        <w:t xml:space="preserve">TANYAKAN </w:t>
      </w:r>
      <w:r w:rsidR="00056961">
        <w:rPr>
          <w:rFonts w:asciiTheme="minorHAnsi" w:hAnsiTheme="minorHAnsi" w:cstheme="minorHAnsi"/>
          <w:b/>
          <w:sz w:val="20"/>
          <w:szCs w:val="20"/>
        </w:rPr>
        <w:t xml:space="preserve">DL8 </w:t>
      </w:r>
      <w:r w:rsidR="00056961" w:rsidRPr="00753097">
        <w:rPr>
          <w:rFonts w:asciiTheme="minorHAnsi" w:hAnsiTheme="minorHAnsi" w:cstheme="minorHAnsi"/>
          <w:b/>
          <w:sz w:val="20"/>
          <w:szCs w:val="20"/>
        </w:rPr>
        <w:t xml:space="preserve">JIKA </w:t>
      </w:r>
      <w:r w:rsidR="00F552F0" w:rsidRPr="00065344">
        <w:rPr>
          <w:rFonts w:asciiTheme="minorHAnsi" w:hAnsiTheme="minorHAnsi" w:cstheme="minorHAnsi"/>
          <w:b/>
          <w:sz w:val="20"/>
          <w:szCs w:val="20"/>
          <w:u w:val="single"/>
        </w:rPr>
        <w:t>ADA YANG MENGGARAP</w:t>
      </w:r>
      <w:r w:rsidR="00F552F0">
        <w:rPr>
          <w:rFonts w:asciiTheme="minorHAnsi" w:hAnsiTheme="minorHAnsi" w:cstheme="minorHAnsi"/>
          <w:b/>
          <w:sz w:val="20"/>
          <w:szCs w:val="20"/>
          <w:u w:val="single"/>
        </w:rPr>
        <w:t>/ BETERNAK/ MENAMBAK</w:t>
      </w:r>
      <w:r w:rsidR="00F552F0" w:rsidRPr="00065344">
        <w:rPr>
          <w:rFonts w:asciiTheme="minorHAnsi" w:hAnsiTheme="minorHAnsi" w:cstheme="minorHAnsi"/>
          <w:b/>
          <w:sz w:val="20"/>
          <w:szCs w:val="20"/>
          <w:u w:val="single"/>
        </w:rPr>
        <w:t xml:space="preserve"> ATAU MEMILIKI TANAH PERTANIAN</w:t>
      </w:r>
      <w:r w:rsidR="00F552F0">
        <w:rPr>
          <w:rFonts w:asciiTheme="minorHAnsi" w:hAnsiTheme="minorHAnsi" w:cstheme="minorHAnsi"/>
          <w:b/>
          <w:sz w:val="20"/>
          <w:szCs w:val="20"/>
          <w:u w:val="single"/>
        </w:rPr>
        <w:t>/ PETERNAKAN/ PERTAMBAKKAN</w:t>
      </w:r>
      <w:r w:rsidR="00056961">
        <w:rPr>
          <w:rFonts w:asciiTheme="minorHAnsi" w:hAnsiTheme="minorHAnsi" w:cstheme="minorHAnsi"/>
          <w:b/>
          <w:sz w:val="20"/>
          <w:szCs w:val="20"/>
        </w:rPr>
        <w:t xml:space="preserve"> (TERLINGKAR KODE 1 DI </w:t>
      </w:r>
      <w:r w:rsidR="00056961" w:rsidRPr="00753097">
        <w:rPr>
          <w:rFonts w:asciiTheme="minorHAnsi" w:hAnsiTheme="minorHAnsi" w:cstheme="minorHAnsi"/>
          <w:b/>
          <w:sz w:val="20"/>
          <w:szCs w:val="20"/>
        </w:rPr>
        <w:t>DL</w:t>
      </w:r>
      <w:r w:rsidR="00056961">
        <w:rPr>
          <w:rFonts w:asciiTheme="minorHAnsi" w:hAnsiTheme="minorHAnsi" w:cstheme="minorHAnsi"/>
          <w:b/>
          <w:sz w:val="20"/>
          <w:szCs w:val="20"/>
        </w:rPr>
        <w:t>6)</w:t>
      </w:r>
      <w:r w:rsidRPr="00753097">
        <w:rPr>
          <w:rFonts w:asciiTheme="minorHAnsi" w:hAnsiTheme="minorHAnsi" w:cstheme="minorHAnsi"/>
          <w:b/>
          <w:sz w:val="20"/>
          <w:szCs w:val="20"/>
        </w:rPr>
        <w:t xml:space="preserve">, LAINNYA LANJUTKAN KE DL9 </w:t>
      </w:r>
      <w:r w:rsidRPr="00753097">
        <w:rPr>
          <w:rFonts w:asciiTheme="minorHAnsi" w:hAnsiTheme="minorHAnsi" w:cstheme="minorHAnsi"/>
          <w:b/>
          <w:i/>
          <w:sz w:val="16"/>
          <w:szCs w:val="20"/>
        </w:rPr>
        <w:t>ASK IF DL6=1, OTHERS GO TO DL9</w:t>
      </w:r>
    </w:p>
    <w:p w:rsidR="006956AB" w:rsidRPr="00753097" w:rsidRDefault="006956AB" w:rsidP="006E54F2">
      <w:pPr>
        <w:pStyle w:val="NoSpacing"/>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DL8. </w:t>
      </w:r>
      <w:r w:rsidR="00264455" w:rsidRPr="00753097">
        <w:rPr>
          <w:rFonts w:asciiTheme="minorHAnsi" w:hAnsiTheme="minorHAnsi" w:cstheme="minorHAnsi"/>
          <w:sz w:val="20"/>
          <w:szCs w:val="20"/>
        </w:rPr>
        <w:t>Berapa luas tanah Anda yang digunakan untuk pertanian</w:t>
      </w:r>
      <w:r w:rsidR="000967EE">
        <w:rPr>
          <w:rFonts w:asciiTheme="minorHAnsi" w:hAnsiTheme="minorHAnsi" w:cstheme="minorHAnsi"/>
          <w:sz w:val="20"/>
          <w:szCs w:val="20"/>
        </w:rPr>
        <w:t>/ peternakan/ pertambakkan</w:t>
      </w:r>
      <w:r w:rsidR="00BC3C07" w:rsidRPr="00753097">
        <w:rPr>
          <w:rFonts w:asciiTheme="minorHAnsi" w:hAnsiTheme="minorHAnsi" w:cstheme="minorHAnsi"/>
          <w:sz w:val="20"/>
          <w:szCs w:val="20"/>
        </w:rPr>
        <w:t>? _</w:t>
      </w:r>
      <w:r w:rsidRPr="00753097">
        <w:rPr>
          <w:rFonts w:asciiTheme="minorHAnsi" w:hAnsiTheme="minorHAnsi" w:cstheme="minorHAnsi"/>
          <w:sz w:val="20"/>
          <w:szCs w:val="20"/>
        </w:rPr>
        <w:t>_________ hektar (999 untuk Tidak Tahu/Menolak)</w:t>
      </w:r>
      <w:r w:rsidRPr="00753097">
        <w:rPr>
          <w:rFonts w:asciiTheme="minorHAnsi" w:hAnsiTheme="minorHAnsi" w:cstheme="minorHAnsi"/>
          <w:i/>
          <w:sz w:val="16"/>
          <w:szCs w:val="20"/>
        </w:rPr>
        <w:t xml:space="preserve">. How much of your land in under cultivation? </w:t>
      </w:r>
      <w:r w:rsidRPr="00753097">
        <w:rPr>
          <w:rFonts w:asciiTheme="minorHAnsi" w:eastAsia="Times New Roman" w:hAnsiTheme="minorHAnsi" w:cstheme="minorHAnsi"/>
          <w:i/>
          <w:sz w:val="16"/>
          <w:szCs w:val="20"/>
        </w:rPr>
        <w:t>________hectares  (999 for DK/Refused)</w:t>
      </w:r>
    </w:p>
    <w:p w:rsidR="00D21E14" w:rsidRPr="00753097" w:rsidRDefault="00D21E14" w:rsidP="006E54F2">
      <w:pPr>
        <w:pStyle w:val="NoSpacing"/>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3510"/>
        <w:gridCol w:w="2250"/>
      </w:tblGrid>
      <w:tr w:rsidR="00D21E14" w:rsidRPr="00753097" w:rsidTr="005D35BF">
        <w:trPr>
          <w:jc w:val="center"/>
        </w:trPr>
        <w:tc>
          <w:tcPr>
            <w:tcW w:w="3510" w:type="dxa"/>
          </w:tcPr>
          <w:p w:rsidR="000967EE" w:rsidRDefault="000967EE" w:rsidP="006E54F2">
            <w:pPr>
              <w:pStyle w:val="NoSpacing"/>
              <w:rPr>
                <w:rFonts w:asciiTheme="minorHAnsi" w:hAnsiTheme="minorHAnsi" w:cstheme="minorHAnsi"/>
                <w:sz w:val="20"/>
                <w:szCs w:val="20"/>
              </w:rPr>
            </w:pPr>
          </w:p>
          <w:p w:rsidR="000967EE" w:rsidRPr="00753097" w:rsidRDefault="00D21E14" w:rsidP="00156714">
            <w:pPr>
              <w:pStyle w:val="NoSpacing"/>
              <w:rPr>
                <w:rFonts w:asciiTheme="minorHAnsi" w:hAnsiTheme="minorHAnsi" w:cstheme="minorHAnsi"/>
                <w:sz w:val="20"/>
                <w:szCs w:val="20"/>
              </w:rPr>
            </w:pPr>
            <w:r w:rsidRPr="00753097">
              <w:rPr>
                <w:rFonts w:asciiTheme="minorHAnsi" w:hAnsiTheme="minorHAnsi" w:cstheme="minorHAnsi"/>
                <w:sz w:val="20"/>
                <w:szCs w:val="20"/>
              </w:rPr>
              <w:t>Luas tanah</w:t>
            </w:r>
          </w:p>
        </w:tc>
        <w:tc>
          <w:tcPr>
            <w:tcW w:w="2250" w:type="dxa"/>
          </w:tcPr>
          <w:p w:rsidR="000967EE" w:rsidRDefault="000967EE" w:rsidP="006E54F2">
            <w:pPr>
              <w:pStyle w:val="NoSpacing"/>
              <w:rPr>
                <w:rFonts w:asciiTheme="minorHAnsi" w:hAnsiTheme="minorHAnsi" w:cstheme="minorHAnsi"/>
                <w:sz w:val="20"/>
                <w:szCs w:val="20"/>
              </w:rPr>
            </w:pPr>
          </w:p>
          <w:p w:rsidR="00D21E14" w:rsidRPr="00753097" w:rsidRDefault="00D21E14" w:rsidP="00FF2D5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w:t>
            </w:r>
            <w:r w:rsidR="00FF2D51">
              <w:rPr>
                <w:rFonts w:asciiTheme="minorHAnsi" w:hAnsiTheme="minorHAnsi" w:cstheme="minorHAnsi"/>
                <w:sz w:val="20"/>
                <w:szCs w:val="20"/>
              </w:rPr>
              <w:t>m2</w:t>
            </w:r>
            <w:r w:rsidR="00FF2D51" w:rsidRPr="00753097">
              <w:rPr>
                <w:rFonts w:asciiTheme="minorHAnsi" w:hAnsiTheme="minorHAnsi" w:cstheme="minorHAnsi"/>
                <w:sz w:val="20"/>
                <w:szCs w:val="20"/>
              </w:rPr>
              <w:t xml:space="preserve"> </w:t>
            </w:r>
          </w:p>
        </w:tc>
      </w:tr>
      <w:tr w:rsidR="00D21E14" w:rsidRPr="00753097" w:rsidTr="005D35BF">
        <w:trPr>
          <w:jc w:val="center"/>
        </w:trPr>
        <w:tc>
          <w:tcPr>
            <w:tcW w:w="3510" w:type="dxa"/>
          </w:tcPr>
          <w:p w:rsidR="00D21E14" w:rsidRPr="00753097" w:rsidRDefault="00D21E1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rsidR="00D21E14" w:rsidRPr="00753097" w:rsidRDefault="00D21E14"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999</w:t>
            </w:r>
          </w:p>
        </w:tc>
      </w:tr>
    </w:tbl>
    <w:p w:rsidR="000967EE" w:rsidRDefault="000967EE">
      <w:pPr>
        <w:rPr>
          <w:rFonts w:asciiTheme="minorHAnsi" w:hAnsiTheme="minorHAnsi" w:cstheme="minorHAnsi"/>
          <w:b/>
          <w:sz w:val="20"/>
          <w:szCs w:val="20"/>
        </w:rPr>
      </w:pPr>
    </w:p>
    <w:p w:rsidR="00653C43" w:rsidRPr="00753097" w:rsidRDefault="00653C43" w:rsidP="00BE5C60">
      <w:pPr>
        <w:pStyle w:val="NoSpacing"/>
        <w:ind w:left="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w:t>
      </w:r>
      <w:r w:rsidR="00D311DC">
        <w:rPr>
          <w:rFonts w:asciiTheme="minorHAnsi" w:hAnsiTheme="minorHAnsi" w:cstheme="minorHAnsi"/>
          <w:b/>
          <w:sz w:val="20"/>
          <w:szCs w:val="20"/>
        </w:rPr>
        <w:t xml:space="preserve">DL9 </w:t>
      </w:r>
      <w:r w:rsidRPr="00753097">
        <w:rPr>
          <w:rFonts w:asciiTheme="minorHAnsi" w:hAnsiTheme="minorHAnsi" w:cstheme="minorHAnsi"/>
          <w:b/>
          <w:sz w:val="20"/>
          <w:szCs w:val="20"/>
        </w:rPr>
        <w:t xml:space="preserve">JIKA JAWABAN RESPONDENT DI DL4 TERMASUK </w:t>
      </w:r>
      <w:r w:rsidRPr="00065344">
        <w:rPr>
          <w:rFonts w:asciiTheme="minorHAnsi" w:hAnsiTheme="minorHAnsi" w:cstheme="minorHAnsi"/>
          <w:b/>
          <w:sz w:val="20"/>
          <w:szCs w:val="20"/>
          <w:u w:val="single"/>
        </w:rPr>
        <w:t xml:space="preserve">“MENJALANKAN </w:t>
      </w:r>
      <w:r w:rsidR="006D3211" w:rsidRPr="00065344">
        <w:rPr>
          <w:rFonts w:asciiTheme="minorHAnsi" w:hAnsiTheme="minorHAnsi" w:cstheme="minorHAnsi"/>
          <w:b/>
          <w:sz w:val="20"/>
          <w:szCs w:val="20"/>
          <w:u w:val="single"/>
        </w:rPr>
        <w:t xml:space="preserve">USAHA </w:t>
      </w:r>
      <w:r w:rsidRPr="00065344">
        <w:rPr>
          <w:rFonts w:asciiTheme="minorHAnsi" w:hAnsiTheme="minorHAnsi" w:cstheme="minorHAnsi"/>
          <w:b/>
          <w:sz w:val="20"/>
          <w:szCs w:val="20"/>
          <w:u w:val="single"/>
        </w:rPr>
        <w:t>PRIBADI”</w:t>
      </w:r>
      <w:r w:rsidRPr="00753097">
        <w:rPr>
          <w:rFonts w:asciiTheme="minorHAnsi" w:hAnsiTheme="minorHAnsi" w:cstheme="minorHAnsi"/>
          <w:b/>
          <w:sz w:val="20"/>
          <w:szCs w:val="20"/>
        </w:rPr>
        <w:t xml:space="preserve"> (</w:t>
      </w:r>
      <w:r w:rsidR="00043CA8">
        <w:rPr>
          <w:rFonts w:asciiTheme="minorHAnsi" w:hAnsiTheme="minorHAnsi" w:cstheme="minorHAnsi"/>
          <w:b/>
          <w:sz w:val="20"/>
          <w:szCs w:val="20"/>
        </w:rPr>
        <w:t xml:space="preserve">TERLINGKAR KODE 1 UNTUK </w:t>
      </w:r>
      <w:r w:rsidRPr="00753097">
        <w:rPr>
          <w:rFonts w:asciiTheme="minorHAnsi" w:hAnsiTheme="minorHAnsi" w:cstheme="minorHAnsi"/>
          <w:b/>
          <w:sz w:val="20"/>
          <w:szCs w:val="20"/>
        </w:rPr>
        <w:t>DL4.2</w:t>
      </w:r>
      <w:r w:rsidR="00043CA8">
        <w:rPr>
          <w:rFonts w:asciiTheme="minorHAnsi" w:hAnsiTheme="minorHAnsi" w:cstheme="minorHAnsi"/>
          <w:b/>
          <w:sz w:val="20"/>
          <w:szCs w:val="20"/>
        </w:rPr>
        <w:t>0</w:t>
      </w:r>
      <w:r w:rsidRPr="00753097">
        <w:rPr>
          <w:rFonts w:asciiTheme="minorHAnsi" w:hAnsiTheme="minorHAnsi" w:cstheme="minorHAnsi"/>
          <w:b/>
          <w:sz w:val="20"/>
          <w:szCs w:val="20"/>
        </w:rPr>
        <w:t xml:space="preserve">). LAINNYA LANJUTKAN KE DL11 </w:t>
      </w:r>
      <w:r w:rsidRPr="00753097">
        <w:rPr>
          <w:rFonts w:asciiTheme="minorHAnsi" w:hAnsiTheme="minorHAnsi" w:cstheme="minorHAnsi"/>
          <w:b/>
          <w:i/>
          <w:sz w:val="16"/>
          <w:szCs w:val="20"/>
        </w:rPr>
        <w:t>ASK IF RESPONSES TO DL4 INCLUDE “RUNNING YOUR OWN BUSINESS” (DL4.2</w:t>
      </w:r>
      <w:r w:rsidR="00405C7A">
        <w:rPr>
          <w:rFonts w:asciiTheme="minorHAnsi" w:hAnsiTheme="minorHAnsi" w:cstheme="minorHAnsi"/>
          <w:b/>
          <w:i/>
          <w:sz w:val="16"/>
          <w:szCs w:val="20"/>
        </w:rPr>
        <w:t>0</w:t>
      </w:r>
      <w:r w:rsidRPr="00753097">
        <w:rPr>
          <w:rFonts w:asciiTheme="minorHAnsi" w:hAnsiTheme="minorHAnsi" w:cstheme="minorHAnsi"/>
          <w:b/>
          <w:i/>
          <w:sz w:val="16"/>
          <w:szCs w:val="20"/>
        </w:rPr>
        <w:t>=1). OTHERS SKIP TO DL11</w:t>
      </w:r>
    </w:p>
    <w:p w:rsidR="006956AB" w:rsidRPr="00753097" w:rsidRDefault="006956AB" w:rsidP="006E54F2">
      <w:pPr>
        <w:pStyle w:val="NoSpacing"/>
        <w:jc w:val="both"/>
        <w:rPr>
          <w:rFonts w:asciiTheme="minorHAnsi" w:hAnsiTheme="minorHAnsi" w:cstheme="minorHAnsi"/>
          <w:i/>
          <w:sz w:val="16"/>
          <w:szCs w:val="20"/>
        </w:rPr>
      </w:pPr>
      <w:r w:rsidRPr="00753097">
        <w:rPr>
          <w:rFonts w:asciiTheme="minorHAnsi" w:hAnsiTheme="minorHAnsi" w:cstheme="minorHAnsi"/>
          <w:sz w:val="20"/>
          <w:szCs w:val="20"/>
        </w:rPr>
        <w:t xml:space="preserve">DL9. Berapa banyak pegawai yang Anda miliki dalam </w:t>
      </w:r>
      <w:r w:rsidR="00A362D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Anda (jangan hitung diri Anda sendiri)? “___________” (999 untuk Tidak Tahu/Menolak)</w:t>
      </w:r>
      <w:r w:rsidRPr="00753097">
        <w:rPr>
          <w:rFonts w:asciiTheme="minorHAnsi" w:hAnsiTheme="minorHAnsi" w:cstheme="minorHAnsi"/>
          <w:i/>
          <w:sz w:val="16"/>
          <w:szCs w:val="20"/>
        </w:rPr>
        <w:t>.  How many people do you employ for a pay in your business (excluding yourself)?</w:t>
      </w:r>
      <w:r w:rsidRPr="00753097">
        <w:rPr>
          <w:rFonts w:asciiTheme="minorHAnsi" w:eastAsia="Times New Roman" w:hAnsiTheme="minorHAnsi" w:cstheme="minorHAnsi"/>
          <w:i/>
          <w:sz w:val="16"/>
          <w:szCs w:val="20"/>
        </w:rPr>
        <w:t xml:space="preserve"> “________”  (999 for DK/Refused)</w:t>
      </w:r>
    </w:p>
    <w:p w:rsidR="006956AB" w:rsidRPr="00753097" w:rsidRDefault="006956AB" w:rsidP="006E54F2">
      <w:pPr>
        <w:pStyle w:val="NoSpacing"/>
        <w:rPr>
          <w:rFonts w:asciiTheme="minorHAnsi" w:hAnsiTheme="minorHAnsi" w:cstheme="minorHAnsi"/>
          <w:b/>
          <w:sz w:val="20"/>
          <w:szCs w:val="20"/>
        </w:rPr>
      </w:pPr>
    </w:p>
    <w:tbl>
      <w:tblPr>
        <w:tblStyle w:val="TableGrid"/>
        <w:tblW w:w="0" w:type="auto"/>
        <w:jc w:val="center"/>
        <w:tblLayout w:type="fixed"/>
        <w:tblLook w:val="04A0" w:firstRow="1" w:lastRow="0" w:firstColumn="1" w:lastColumn="0" w:noHBand="0" w:noVBand="1"/>
      </w:tblPr>
      <w:tblGrid>
        <w:gridCol w:w="3510"/>
        <w:gridCol w:w="2250"/>
      </w:tblGrid>
      <w:tr w:rsidR="00D21E14" w:rsidRPr="00753097" w:rsidTr="005D35BF">
        <w:trPr>
          <w:jc w:val="center"/>
        </w:trPr>
        <w:tc>
          <w:tcPr>
            <w:tcW w:w="3510" w:type="dxa"/>
          </w:tcPr>
          <w:p w:rsidR="00D21E14" w:rsidRPr="00753097" w:rsidRDefault="00216185" w:rsidP="006E54F2">
            <w:pPr>
              <w:pStyle w:val="NoSpacing"/>
              <w:rPr>
                <w:rFonts w:asciiTheme="minorHAnsi" w:hAnsiTheme="minorHAnsi" w:cstheme="minorHAnsi"/>
                <w:sz w:val="20"/>
                <w:szCs w:val="20"/>
              </w:rPr>
            </w:pPr>
            <w:r>
              <w:rPr>
                <w:rFonts w:asciiTheme="minorHAnsi" w:hAnsiTheme="minorHAnsi" w:cstheme="minorHAnsi"/>
                <w:sz w:val="20"/>
                <w:szCs w:val="20"/>
              </w:rPr>
              <w:br/>
            </w:r>
            <w:r w:rsidR="00D21E14" w:rsidRPr="00753097">
              <w:rPr>
                <w:rFonts w:asciiTheme="minorHAnsi" w:hAnsiTheme="minorHAnsi" w:cstheme="minorHAnsi"/>
                <w:sz w:val="20"/>
                <w:szCs w:val="20"/>
              </w:rPr>
              <w:t>Jumlah pegawai</w:t>
            </w:r>
          </w:p>
        </w:tc>
        <w:tc>
          <w:tcPr>
            <w:tcW w:w="2250" w:type="dxa"/>
          </w:tcPr>
          <w:p w:rsidR="00216185" w:rsidRDefault="00216185" w:rsidP="006E54F2">
            <w:pPr>
              <w:pStyle w:val="NoSpacing"/>
              <w:rPr>
                <w:rFonts w:asciiTheme="minorHAnsi" w:hAnsiTheme="minorHAnsi" w:cstheme="minorHAnsi"/>
                <w:sz w:val="20"/>
                <w:szCs w:val="20"/>
              </w:rPr>
            </w:pPr>
          </w:p>
          <w:p w:rsidR="00D21E14" w:rsidRPr="00753097" w:rsidRDefault="00D21E1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orang </w:t>
            </w:r>
          </w:p>
        </w:tc>
      </w:tr>
      <w:tr w:rsidR="00D21E14" w:rsidRPr="00753097" w:rsidTr="005D35BF">
        <w:trPr>
          <w:jc w:val="center"/>
        </w:trPr>
        <w:tc>
          <w:tcPr>
            <w:tcW w:w="3510" w:type="dxa"/>
          </w:tcPr>
          <w:p w:rsidR="00D21E14" w:rsidRPr="00753097" w:rsidRDefault="00D21E1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rsidR="00D21E14" w:rsidRPr="00753097" w:rsidRDefault="00D21E14"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999</w:t>
            </w:r>
          </w:p>
        </w:tc>
      </w:tr>
    </w:tbl>
    <w:p w:rsidR="00BC3C07" w:rsidRPr="00753097" w:rsidRDefault="00BC3C07" w:rsidP="006E54F2">
      <w:pPr>
        <w:pStyle w:val="NoSpacing"/>
        <w:rPr>
          <w:rFonts w:asciiTheme="minorHAnsi" w:hAnsiTheme="minorHAnsi" w:cstheme="minorHAnsi"/>
          <w:b/>
          <w:sz w:val="20"/>
          <w:szCs w:val="20"/>
        </w:rPr>
      </w:pPr>
    </w:p>
    <w:p w:rsidR="00025657" w:rsidRPr="00753097" w:rsidRDefault="00025657" w:rsidP="00BE5C60">
      <w:pPr>
        <w:spacing w:after="0"/>
        <w:ind w:left="540"/>
        <w:rPr>
          <w:rFonts w:asciiTheme="minorHAnsi" w:hAnsiTheme="minorHAnsi" w:cstheme="minorHAnsi"/>
          <w:b/>
          <w:sz w:val="20"/>
          <w:szCs w:val="20"/>
        </w:rPr>
      </w:pPr>
      <w:r w:rsidRPr="00753097">
        <w:rPr>
          <w:rFonts w:asciiTheme="minorHAnsi" w:hAnsiTheme="minorHAnsi" w:cstheme="minorHAnsi"/>
          <w:b/>
          <w:sz w:val="20"/>
          <w:szCs w:val="20"/>
        </w:rPr>
        <w:t xml:space="preserve">TANYAKAN </w:t>
      </w:r>
      <w:r w:rsidR="00043CA8">
        <w:rPr>
          <w:rFonts w:asciiTheme="minorHAnsi" w:hAnsiTheme="minorHAnsi" w:cstheme="minorHAnsi"/>
          <w:b/>
          <w:sz w:val="20"/>
          <w:szCs w:val="20"/>
        </w:rPr>
        <w:t xml:space="preserve">DL10 </w:t>
      </w:r>
      <w:r w:rsidRPr="00753097">
        <w:rPr>
          <w:rFonts w:asciiTheme="minorHAnsi" w:hAnsiTheme="minorHAnsi" w:cstheme="minorHAnsi"/>
          <w:b/>
          <w:sz w:val="20"/>
          <w:szCs w:val="20"/>
        </w:rPr>
        <w:t xml:space="preserve">JIKA JAWABAN RESPONDENT DI DL4 TERMASUK “MENJALANKAN </w:t>
      </w:r>
      <w:r w:rsidR="006D3211">
        <w:rPr>
          <w:rFonts w:asciiTheme="minorHAnsi" w:hAnsiTheme="minorHAnsi" w:cstheme="minorHAnsi"/>
          <w:b/>
          <w:sz w:val="20"/>
          <w:szCs w:val="20"/>
        </w:rPr>
        <w:t>USAHA</w:t>
      </w:r>
      <w:r w:rsidR="006D3211" w:rsidRPr="00753097">
        <w:rPr>
          <w:rFonts w:asciiTheme="minorHAnsi" w:hAnsiTheme="minorHAnsi" w:cstheme="minorHAnsi"/>
          <w:b/>
          <w:sz w:val="20"/>
          <w:szCs w:val="20"/>
        </w:rPr>
        <w:t xml:space="preserve"> </w:t>
      </w:r>
      <w:r w:rsidRPr="00753097">
        <w:rPr>
          <w:rFonts w:asciiTheme="minorHAnsi" w:hAnsiTheme="minorHAnsi" w:cstheme="minorHAnsi"/>
          <w:b/>
          <w:sz w:val="20"/>
          <w:szCs w:val="20"/>
        </w:rPr>
        <w:t>PRIBADI” (</w:t>
      </w:r>
      <w:r w:rsidR="00ED63DD">
        <w:rPr>
          <w:rFonts w:asciiTheme="minorHAnsi" w:hAnsiTheme="minorHAnsi" w:cstheme="minorHAnsi"/>
          <w:b/>
          <w:sz w:val="20"/>
          <w:szCs w:val="20"/>
        </w:rPr>
        <w:t xml:space="preserve">TERLINGKAR KODE 1 UNTUK </w:t>
      </w:r>
      <w:r w:rsidR="00ED63DD" w:rsidRPr="00753097">
        <w:rPr>
          <w:rFonts w:asciiTheme="minorHAnsi" w:hAnsiTheme="minorHAnsi" w:cstheme="minorHAnsi"/>
          <w:b/>
          <w:sz w:val="20"/>
          <w:szCs w:val="20"/>
        </w:rPr>
        <w:t>DL4.2</w:t>
      </w:r>
      <w:r w:rsidR="00ED63DD">
        <w:rPr>
          <w:rFonts w:asciiTheme="minorHAnsi" w:hAnsiTheme="minorHAnsi" w:cstheme="minorHAnsi"/>
          <w:b/>
          <w:sz w:val="20"/>
          <w:szCs w:val="20"/>
        </w:rPr>
        <w:t>0</w:t>
      </w:r>
      <w:r w:rsidRPr="00753097">
        <w:rPr>
          <w:rFonts w:asciiTheme="minorHAnsi" w:hAnsiTheme="minorHAnsi" w:cstheme="minorHAnsi"/>
          <w:b/>
          <w:sz w:val="20"/>
          <w:szCs w:val="20"/>
        </w:rPr>
        <w:t xml:space="preserve">). LAINNYA LANJUTKAN KE DL11 </w:t>
      </w:r>
      <w:r w:rsidRPr="00753097">
        <w:rPr>
          <w:rFonts w:asciiTheme="minorHAnsi" w:hAnsiTheme="minorHAnsi" w:cstheme="minorHAnsi"/>
          <w:b/>
          <w:i/>
          <w:sz w:val="16"/>
          <w:szCs w:val="20"/>
        </w:rPr>
        <w:t>ASK IF RESPONSES TO DL4 INCLUDE “RUNNING YOUR OWN BUSINESS” (DL4.</w:t>
      </w:r>
      <w:r w:rsidR="00ED63DD">
        <w:rPr>
          <w:rFonts w:asciiTheme="minorHAnsi" w:hAnsiTheme="minorHAnsi" w:cstheme="minorHAnsi"/>
          <w:b/>
          <w:i/>
          <w:sz w:val="16"/>
          <w:szCs w:val="20"/>
        </w:rPr>
        <w:t>20</w:t>
      </w:r>
      <w:r w:rsidRPr="00753097">
        <w:rPr>
          <w:rFonts w:asciiTheme="minorHAnsi" w:hAnsiTheme="minorHAnsi" w:cstheme="minorHAnsi"/>
          <w:b/>
          <w:i/>
          <w:sz w:val="16"/>
          <w:szCs w:val="20"/>
        </w:rPr>
        <w:t>=1). OTHERS SKIP TO DL11.</w:t>
      </w:r>
    </w:p>
    <w:p w:rsidR="006956AB" w:rsidRPr="00753097" w:rsidRDefault="006956AB" w:rsidP="006E54F2">
      <w:pPr>
        <w:pStyle w:val="NoSpacing"/>
        <w:jc w:val="both"/>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DL10. Apakah </w:t>
      </w:r>
      <w:r w:rsidR="00D35F6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utama Anda</w:t>
      </w:r>
      <w:r w:rsidR="00ED63DD">
        <w:rPr>
          <w:rFonts w:asciiTheme="minorHAnsi" w:hAnsiTheme="minorHAnsi" w:cstheme="minorHAnsi"/>
          <w:sz w:val="20"/>
          <w:szCs w:val="20"/>
        </w:rPr>
        <w:t xml:space="preserve">? </w:t>
      </w:r>
      <w:r w:rsidR="00B526E4">
        <w:rPr>
          <w:rFonts w:asciiTheme="minorHAnsi" w:hAnsiTheme="minorHAnsi" w:cstheme="minorHAnsi"/>
          <w:sz w:val="20"/>
          <w:szCs w:val="20"/>
        </w:rPr>
        <w:t>A</w:t>
      </w:r>
      <w:r w:rsidRPr="00753097">
        <w:rPr>
          <w:rFonts w:asciiTheme="minorHAnsi" w:hAnsiTheme="minorHAnsi" w:cstheme="minorHAnsi"/>
          <w:sz w:val="20"/>
          <w:szCs w:val="20"/>
        </w:rPr>
        <w:t>pa yang Anda lakukan? “_____________</w:t>
      </w:r>
      <w:r w:rsidR="00F17BAB" w:rsidRPr="00753097">
        <w:rPr>
          <w:rFonts w:asciiTheme="minorHAnsi" w:hAnsiTheme="minorHAnsi" w:cstheme="minorHAnsi"/>
          <w:sz w:val="20"/>
          <w:szCs w:val="20"/>
        </w:rPr>
        <w:t>_______</w:t>
      </w:r>
      <w:r w:rsidRPr="00753097">
        <w:rPr>
          <w:rFonts w:asciiTheme="minorHAnsi" w:hAnsiTheme="minorHAnsi" w:cstheme="minorHAnsi"/>
          <w:sz w:val="20"/>
          <w:szCs w:val="20"/>
        </w:rPr>
        <w:t>_”</w:t>
      </w:r>
      <w:r w:rsidRPr="00753097">
        <w:rPr>
          <w:rFonts w:asciiTheme="minorHAnsi" w:hAnsiTheme="minorHAnsi" w:cstheme="minorHAnsi"/>
          <w:i/>
          <w:sz w:val="16"/>
          <w:szCs w:val="20"/>
        </w:rPr>
        <w:t>What is your main business? What do you do?</w:t>
      </w:r>
      <w:r w:rsidRPr="00753097">
        <w:rPr>
          <w:rFonts w:asciiTheme="minorHAnsi" w:eastAsia="Times New Roman" w:hAnsiTheme="minorHAnsi" w:cstheme="minorHAnsi"/>
          <w:i/>
          <w:sz w:val="16"/>
          <w:szCs w:val="20"/>
        </w:rPr>
        <w:t xml:space="preserve"> “________”  </w:t>
      </w:r>
    </w:p>
    <w:p w:rsidR="00D35F60" w:rsidRPr="00753097" w:rsidRDefault="00D35F60" w:rsidP="006E54F2">
      <w:pPr>
        <w:pStyle w:val="NoSpacing"/>
        <w:jc w:val="both"/>
        <w:rPr>
          <w:rFonts w:asciiTheme="minorHAnsi" w:hAnsiTheme="minorHAnsi" w:cstheme="minorHAnsi"/>
          <w:i/>
          <w:sz w:val="16"/>
          <w:szCs w:val="20"/>
        </w:rPr>
      </w:pPr>
    </w:p>
    <w:tbl>
      <w:tblPr>
        <w:tblStyle w:val="TableGrid"/>
        <w:tblW w:w="0" w:type="auto"/>
        <w:tblInd w:w="108" w:type="dxa"/>
        <w:tblLook w:val="04A0" w:firstRow="1" w:lastRow="0" w:firstColumn="1" w:lastColumn="0" w:noHBand="0" w:noVBand="1"/>
      </w:tblPr>
      <w:tblGrid>
        <w:gridCol w:w="9468"/>
      </w:tblGrid>
      <w:tr w:rsidR="00D35F60" w:rsidRPr="00753097" w:rsidTr="00056961">
        <w:trPr>
          <w:trHeight w:val="530"/>
        </w:trPr>
        <w:tc>
          <w:tcPr>
            <w:tcW w:w="9468" w:type="dxa"/>
          </w:tcPr>
          <w:p w:rsidR="00D35F60" w:rsidRDefault="00ED63DD" w:rsidP="006E54F2">
            <w:pPr>
              <w:pStyle w:val="NoSpacing"/>
              <w:rPr>
                <w:rFonts w:asciiTheme="minorHAnsi" w:hAnsiTheme="minorHAnsi" w:cstheme="minorHAnsi"/>
                <w:sz w:val="20"/>
                <w:szCs w:val="20"/>
              </w:rPr>
            </w:pPr>
            <w:r>
              <w:rPr>
                <w:rFonts w:asciiTheme="minorHAnsi" w:hAnsiTheme="minorHAnsi" w:cstheme="minorHAnsi"/>
                <w:sz w:val="20"/>
                <w:szCs w:val="20"/>
              </w:rPr>
              <w:t>Apakah usaha utama</w:t>
            </w:r>
            <w:r w:rsidR="00B526E4">
              <w:rPr>
                <w:rFonts w:asciiTheme="minorHAnsi" w:hAnsiTheme="minorHAnsi" w:cstheme="minorHAnsi"/>
                <w:sz w:val="20"/>
                <w:szCs w:val="20"/>
              </w:rPr>
              <w:t xml:space="preserve"> Anda</w:t>
            </w:r>
            <w:r>
              <w:rPr>
                <w:rFonts w:asciiTheme="minorHAnsi" w:hAnsiTheme="minorHAnsi" w:cstheme="minorHAnsi"/>
                <w:sz w:val="20"/>
                <w:szCs w:val="20"/>
              </w:rPr>
              <w:t>?</w:t>
            </w:r>
          </w:p>
          <w:p w:rsidR="00ED63DD" w:rsidRDefault="00ED63DD" w:rsidP="006E54F2">
            <w:pPr>
              <w:pStyle w:val="NoSpacing"/>
              <w:rPr>
                <w:rFonts w:asciiTheme="minorHAnsi" w:hAnsiTheme="minorHAnsi" w:cstheme="minorHAnsi"/>
                <w:sz w:val="20"/>
                <w:szCs w:val="20"/>
              </w:rPr>
            </w:pPr>
          </w:p>
          <w:p w:rsidR="00ED63DD" w:rsidRPr="00753097" w:rsidRDefault="00ED63DD" w:rsidP="006E54F2">
            <w:pPr>
              <w:pStyle w:val="NoSpacing"/>
              <w:rPr>
                <w:rFonts w:asciiTheme="minorHAnsi" w:hAnsiTheme="minorHAnsi" w:cstheme="minorHAnsi"/>
                <w:sz w:val="20"/>
                <w:szCs w:val="20"/>
              </w:rPr>
            </w:pPr>
          </w:p>
        </w:tc>
      </w:tr>
    </w:tbl>
    <w:p w:rsidR="00A11D33" w:rsidRDefault="00A11D33" w:rsidP="006E54F2">
      <w:pPr>
        <w:pStyle w:val="NoSpacing"/>
        <w:rPr>
          <w:rFonts w:asciiTheme="minorHAnsi" w:hAnsiTheme="minorHAnsi" w:cstheme="minorHAnsi"/>
          <w:sz w:val="20"/>
          <w:szCs w:val="20"/>
        </w:rPr>
      </w:pPr>
    </w:p>
    <w:p w:rsidR="00D35F60" w:rsidRPr="00753097" w:rsidRDefault="00D35F60" w:rsidP="006E54F2">
      <w:pPr>
        <w:pStyle w:val="NoSpacing"/>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0278"/>
      </w:tblGrid>
      <w:tr w:rsidR="00E26E00" w:rsidRPr="00753097" w:rsidTr="00065344">
        <w:tc>
          <w:tcPr>
            <w:tcW w:w="10278" w:type="dxa"/>
            <w:shd w:val="clear" w:color="auto" w:fill="FABF8F" w:themeFill="accent6" w:themeFillTint="99"/>
          </w:tcPr>
          <w:p w:rsidR="00E26E00" w:rsidRPr="00753097" w:rsidRDefault="00E26E00" w:rsidP="006E54F2">
            <w:pPr>
              <w:rPr>
                <w:rFonts w:asciiTheme="minorHAnsi" w:hAnsiTheme="minorHAnsi" w:cstheme="minorHAnsi"/>
                <w:b/>
                <w:sz w:val="20"/>
                <w:szCs w:val="20"/>
              </w:rPr>
            </w:pPr>
            <w:r w:rsidRPr="00753097">
              <w:rPr>
                <w:rFonts w:asciiTheme="minorHAnsi" w:hAnsiTheme="minorHAnsi" w:cstheme="minorHAnsi"/>
                <w:b/>
                <w:sz w:val="20"/>
                <w:szCs w:val="20"/>
              </w:rPr>
              <w:t xml:space="preserve">Sub-Bagian 1.3: Migrasi </w:t>
            </w:r>
            <w:r w:rsidRPr="00753097">
              <w:rPr>
                <w:rFonts w:asciiTheme="minorHAnsi" w:hAnsiTheme="minorHAnsi" w:cstheme="minorHAnsi"/>
                <w:b/>
                <w:i/>
                <w:sz w:val="16"/>
                <w:szCs w:val="20"/>
              </w:rPr>
              <w:t>Subsection 1.3: Migration</w:t>
            </w:r>
          </w:p>
        </w:tc>
      </w:tr>
    </w:tbl>
    <w:p w:rsidR="00175135" w:rsidRDefault="00175135" w:rsidP="006E54F2">
      <w:pPr>
        <w:spacing w:after="0"/>
        <w:rPr>
          <w:rFonts w:asciiTheme="minorHAnsi" w:hAnsiTheme="minorHAnsi" w:cstheme="minorHAnsi"/>
        </w:rPr>
      </w:pPr>
    </w:p>
    <w:p w:rsidR="00090EEF" w:rsidRDefault="00090EEF" w:rsidP="006E54F2">
      <w:pPr>
        <w:spacing w:after="0"/>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“BERIKUTNYA</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TENTANG MIGRASI ATAU BERPINDAHNYA TEMPAT TINGGAL”</w:t>
      </w:r>
    </w:p>
    <w:p w:rsidR="00090EEF" w:rsidRPr="00753097" w:rsidRDefault="00090EEF" w:rsidP="006E54F2">
      <w:pPr>
        <w:spacing w:after="0"/>
        <w:rPr>
          <w:rFonts w:asciiTheme="minorHAnsi" w:hAnsiTheme="minorHAnsi" w:cstheme="minorHAnsi"/>
        </w:rPr>
      </w:pPr>
    </w:p>
    <w:p w:rsidR="00FF4EC4" w:rsidRPr="00753097" w:rsidRDefault="00FF4EC4" w:rsidP="00BE5C60">
      <w:pPr>
        <w:spacing w:after="0"/>
        <w:ind w:firstLine="540"/>
        <w:rPr>
          <w:rFonts w:asciiTheme="minorHAnsi" w:hAnsiTheme="minorHAnsi" w:cstheme="minorHAnsi"/>
          <w:b/>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FF4EC4" w:rsidRDefault="00FF4EC4" w:rsidP="006E54F2">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DL11. </w:t>
      </w:r>
      <w:r w:rsidRPr="00AB4D3B">
        <w:rPr>
          <w:rFonts w:asciiTheme="minorHAnsi" w:eastAsia="Times New Roman" w:hAnsiTheme="minorHAnsi" w:cstheme="minorHAnsi"/>
          <w:b/>
          <w:sz w:val="20"/>
          <w:szCs w:val="20"/>
        </w:rPr>
        <w:t xml:space="preserve">Dalam 12 </w:t>
      </w:r>
      <w:r w:rsidR="00216185" w:rsidRPr="00AB4D3B">
        <w:rPr>
          <w:rFonts w:asciiTheme="minorHAnsi" w:eastAsia="Times New Roman" w:hAnsiTheme="minorHAnsi" w:cstheme="minorHAnsi"/>
          <w:b/>
          <w:sz w:val="20"/>
          <w:szCs w:val="20"/>
        </w:rPr>
        <w:t>bulan</w:t>
      </w:r>
      <w:r w:rsidR="00090EEF">
        <w:rPr>
          <w:rFonts w:asciiTheme="minorHAnsi" w:eastAsia="Times New Roman" w:hAnsiTheme="minorHAnsi" w:cstheme="minorHAnsi"/>
          <w:b/>
          <w:sz w:val="20"/>
          <w:szCs w:val="20"/>
        </w:rPr>
        <w:t xml:space="preserve">/ 1 tahun </w:t>
      </w:r>
      <w:r w:rsidRPr="00AB4D3B">
        <w:rPr>
          <w:rFonts w:asciiTheme="minorHAnsi" w:eastAsia="Times New Roman" w:hAnsiTheme="minorHAnsi" w:cstheme="minorHAnsi"/>
          <w:b/>
          <w:sz w:val="20"/>
          <w:szCs w:val="20"/>
        </w:rPr>
        <w:t>erakhir</w:t>
      </w:r>
      <w:r w:rsidRPr="00753097">
        <w:rPr>
          <w:rFonts w:asciiTheme="minorHAnsi" w:eastAsia="Times New Roman" w:hAnsiTheme="minorHAnsi" w:cstheme="minorHAnsi"/>
          <w:sz w:val="20"/>
          <w:szCs w:val="20"/>
        </w:rPr>
        <w:t>, berapa kali Anda berpindah rumah? ____________ (99 untuk Tidak Tahu/Menolak)</w:t>
      </w:r>
      <w:r w:rsidRPr="00753097">
        <w:rPr>
          <w:rFonts w:asciiTheme="minorHAnsi" w:eastAsia="Times New Roman" w:hAnsiTheme="minorHAnsi" w:cstheme="minorHAnsi"/>
          <w:i/>
          <w:sz w:val="16"/>
          <w:szCs w:val="20"/>
        </w:rPr>
        <w:t>. In the past 12 months, how many times did you</w:t>
      </w:r>
      <w:r w:rsidR="004D4EEB" w:rsidRPr="00753097">
        <w:rPr>
          <w:rFonts w:asciiTheme="minorHAnsi" w:eastAsia="Times New Roman" w:hAnsiTheme="minorHAnsi" w:cstheme="minorHAnsi"/>
          <w:i/>
          <w:sz w:val="16"/>
          <w:szCs w:val="20"/>
        </w:rPr>
        <w:t xml:space="preserve"> move from one home to another?</w:t>
      </w:r>
      <w:r w:rsidRPr="00753097">
        <w:rPr>
          <w:rFonts w:asciiTheme="minorHAnsi" w:eastAsia="Times New Roman" w:hAnsiTheme="minorHAnsi" w:cstheme="minorHAnsi"/>
          <w:i/>
          <w:sz w:val="16"/>
          <w:szCs w:val="20"/>
        </w:rPr>
        <w:t>____________ times (-99 for DK/Refused)</w:t>
      </w:r>
    </w:p>
    <w:p w:rsidR="00D902A1" w:rsidRPr="00753097" w:rsidRDefault="00D902A1" w:rsidP="006E54F2">
      <w:pPr>
        <w:kinsoku w:val="0"/>
        <w:overflowPunct w:val="0"/>
        <w:spacing w:after="0"/>
        <w:jc w:val="both"/>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3510"/>
        <w:gridCol w:w="2250"/>
      </w:tblGrid>
      <w:tr w:rsidR="00FF4EC4" w:rsidRPr="00753097" w:rsidTr="005D35BF">
        <w:trPr>
          <w:jc w:val="center"/>
        </w:trPr>
        <w:tc>
          <w:tcPr>
            <w:tcW w:w="3510" w:type="dxa"/>
          </w:tcPr>
          <w:p w:rsidR="00D902A1" w:rsidRDefault="00D902A1" w:rsidP="006E54F2">
            <w:pPr>
              <w:pStyle w:val="NoSpacing"/>
              <w:rPr>
                <w:rFonts w:asciiTheme="minorHAnsi" w:hAnsiTheme="minorHAnsi" w:cstheme="minorHAnsi"/>
                <w:sz w:val="20"/>
                <w:szCs w:val="20"/>
              </w:rPr>
            </w:pPr>
          </w:p>
          <w:p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Pindah rumah</w:t>
            </w:r>
          </w:p>
        </w:tc>
        <w:tc>
          <w:tcPr>
            <w:tcW w:w="2250" w:type="dxa"/>
          </w:tcPr>
          <w:p w:rsidR="00D902A1" w:rsidRDefault="00D902A1" w:rsidP="006E54F2">
            <w:pPr>
              <w:pStyle w:val="NoSpacing"/>
              <w:rPr>
                <w:rFonts w:asciiTheme="minorHAnsi" w:hAnsiTheme="minorHAnsi" w:cstheme="minorHAnsi"/>
                <w:sz w:val="20"/>
                <w:szCs w:val="20"/>
              </w:rPr>
            </w:pPr>
          </w:p>
          <w:p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kali </w:t>
            </w:r>
          </w:p>
        </w:tc>
      </w:tr>
      <w:tr w:rsidR="00FF4EC4" w:rsidRPr="00753097" w:rsidTr="005D35BF">
        <w:trPr>
          <w:jc w:val="center"/>
        </w:trPr>
        <w:tc>
          <w:tcPr>
            <w:tcW w:w="3510" w:type="dxa"/>
          </w:tcPr>
          <w:p w:rsidR="00FF4EC4" w:rsidRPr="00753097" w:rsidRDefault="00FF4EC4"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rsidR="00FF4EC4" w:rsidRPr="00753097" w:rsidRDefault="00372514"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w:t>
            </w:r>
          </w:p>
        </w:tc>
      </w:tr>
    </w:tbl>
    <w:p w:rsidR="00FF4EC4" w:rsidRDefault="00FF4EC4" w:rsidP="006E54F2">
      <w:pPr>
        <w:kinsoku w:val="0"/>
        <w:overflowPunct w:val="0"/>
        <w:spacing w:after="0"/>
        <w:ind w:left="342"/>
        <w:textAlignment w:val="baseline"/>
        <w:rPr>
          <w:rFonts w:asciiTheme="minorHAnsi" w:eastAsia="Times New Roman" w:hAnsiTheme="minorHAnsi" w:cstheme="minorHAnsi"/>
          <w:i/>
          <w:sz w:val="16"/>
          <w:szCs w:val="20"/>
        </w:rPr>
      </w:pPr>
    </w:p>
    <w:p w:rsidR="004D57EB" w:rsidRPr="00753097" w:rsidRDefault="004D57EB" w:rsidP="006E54F2">
      <w:pPr>
        <w:kinsoku w:val="0"/>
        <w:overflowPunct w:val="0"/>
        <w:spacing w:after="0"/>
        <w:ind w:left="342"/>
        <w:textAlignment w:val="baseline"/>
        <w:rPr>
          <w:rFonts w:asciiTheme="minorHAnsi" w:eastAsia="Times New Roman" w:hAnsiTheme="minorHAnsi" w:cstheme="minorHAnsi"/>
          <w:i/>
          <w:sz w:val="16"/>
          <w:szCs w:val="20"/>
        </w:rPr>
      </w:pPr>
    </w:p>
    <w:p w:rsidR="00FF4EC4" w:rsidRPr="00753097" w:rsidRDefault="003E21C4" w:rsidP="00BE5C60">
      <w:pPr>
        <w:kinsoku w:val="0"/>
        <w:overflowPunct w:val="0"/>
        <w:spacing w:after="0"/>
        <w:ind w:left="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DL12 </w:t>
      </w:r>
      <w:r w:rsidR="00087EF2" w:rsidRPr="00753097">
        <w:rPr>
          <w:rFonts w:asciiTheme="minorHAnsi" w:eastAsia="Times New Roman" w:hAnsiTheme="minorHAnsi" w:cstheme="minorHAnsi"/>
          <w:b/>
          <w:sz w:val="20"/>
          <w:szCs w:val="20"/>
        </w:rPr>
        <w:t xml:space="preserve">JIKA </w:t>
      </w:r>
      <w:r>
        <w:rPr>
          <w:rFonts w:asciiTheme="minorHAnsi" w:eastAsia="Times New Roman" w:hAnsiTheme="minorHAnsi" w:cstheme="minorHAnsi"/>
          <w:b/>
          <w:sz w:val="20"/>
          <w:szCs w:val="20"/>
        </w:rPr>
        <w:t xml:space="preserve">RESPONDEN </w:t>
      </w:r>
      <w:r w:rsidRPr="00065344">
        <w:rPr>
          <w:rFonts w:asciiTheme="minorHAnsi" w:eastAsia="Times New Roman" w:hAnsiTheme="minorHAnsi" w:cstheme="minorHAnsi"/>
          <w:b/>
          <w:sz w:val="20"/>
          <w:szCs w:val="20"/>
          <w:u w:val="single"/>
        </w:rPr>
        <w:t>PERNAH PINDAH RUMAH SETIDAKNYA SEKALI</w:t>
      </w:r>
      <w:r>
        <w:rPr>
          <w:rFonts w:asciiTheme="minorHAnsi" w:eastAsia="Times New Roman" w:hAnsiTheme="minorHAnsi" w:cstheme="minorHAnsi"/>
          <w:b/>
          <w:sz w:val="20"/>
          <w:szCs w:val="20"/>
        </w:rPr>
        <w:t xml:space="preserve"> (</w:t>
      </w:r>
      <w:r w:rsidR="00087EF2" w:rsidRPr="00753097">
        <w:rPr>
          <w:rFonts w:asciiTheme="minorHAnsi" w:eastAsia="Times New Roman" w:hAnsiTheme="minorHAnsi" w:cstheme="minorHAnsi"/>
          <w:b/>
          <w:sz w:val="20"/>
          <w:szCs w:val="20"/>
        </w:rPr>
        <w:t>DL11</w:t>
      </w:r>
      <w:r>
        <w:rPr>
          <w:rFonts w:asciiTheme="minorHAnsi" w:eastAsia="Times New Roman" w:hAnsiTheme="minorHAnsi" w:cstheme="minorHAnsi"/>
          <w:b/>
          <w:sz w:val="20"/>
          <w:szCs w:val="20"/>
        </w:rPr>
        <w:t>&gt;=1)</w:t>
      </w:r>
      <w:r w:rsidR="00087EF2"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JIKA TIDAK PERNAH PINDAH RUMAH </w:t>
      </w:r>
      <w:r w:rsidR="00087EF2" w:rsidRPr="00753097">
        <w:rPr>
          <w:rFonts w:asciiTheme="minorHAnsi" w:eastAsia="Times New Roman" w:hAnsiTheme="minorHAnsi" w:cstheme="minorHAnsi"/>
          <w:b/>
          <w:sz w:val="20"/>
          <w:szCs w:val="20"/>
        </w:rPr>
        <w:t xml:space="preserve">LANJUTKAN KE </w:t>
      </w:r>
      <w:r w:rsidRPr="00753097">
        <w:rPr>
          <w:rFonts w:asciiTheme="minorHAnsi" w:eastAsia="Times New Roman" w:hAnsiTheme="minorHAnsi" w:cstheme="minorHAnsi"/>
          <w:b/>
          <w:sz w:val="20"/>
          <w:szCs w:val="20"/>
        </w:rPr>
        <w:t>DL1</w:t>
      </w:r>
      <w:r>
        <w:rPr>
          <w:rFonts w:asciiTheme="minorHAnsi" w:eastAsia="Times New Roman" w:hAnsiTheme="minorHAnsi" w:cstheme="minorHAnsi"/>
          <w:b/>
          <w:sz w:val="20"/>
          <w:szCs w:val="20"/>
        </w:rPr>
        <w:t>4</w:t>
      </w:r>
      <w:r w:rsidRPr="00753097">
        <w:rPr>
          <w:rFonts w:asciiTheme="minorHAnsi" w:eastAsia="Times New Roman" w:hAnsiTheme="minorHAnsi" w:cstheme="minorHAnsi"/>
          <w:b/>
          <w:sz w:val="20"/>
          <w:szCs w:val="20"/>
        </w:rPr>
        <w:t xml:space="preserve"> </w:t>
      </w:r>
      <w:r w:rsidR="00087EF2" w:rsidRPr="00753097">
        <w:rPr>
          <w:rFonts w:asciiTheme="minorHAnsi" w:eastAsia="Times New Roman" w:hAnsiTheme="minorHAnsi" w:cstheme="minorHAnsi"/>
          <w:b/>
          <w:i/>
          <w:sz w:val="16"/>
          <w:szCs w:val="20"/>
        </w:rPr>
        <w:t>IF DL11=0 SKIP TO DL14. OTHERS ASK DL12</w:t>
      </w:r>
    </w:p>
    <w:p w:rsidR="00FF4EC4" w:rsidRPr="00BE5C60" w:rsidRDefault="000F7B46" w:rsidP="00BE5C60">
      <w:pPr>
        <w:kinsoku w:val="0"/>
        <w:overflowPunct w:val="0"/>
        <w:spacing w:after="0"/>
        <w:ind w:left="540"/>
        <w:textAlignment w:val="baseline"/>
        <w:rPr>
          <w:rFonts w:asciiTheme="minorHAnsi" w:eastAsia="Times New Roman" w:hAnsiTheme="minorHAnsi" w:cstheme="minorHAnsi"/>
          <w:b/>
          <w:i/>
          <w:color w:val="FF0000"/>
          <w:sz w:val="16"/>
          <w:szCs w:val="20"/>
          <w:u w:val="single"/>
        </w:rPr>
      </w:pPr>
      <w:r w:rsidRPr="00BE5C60">
        <w:rPr>
          <w:rFonts w:asciiTheme="minorHAnsi" w:eastAsia="Times New Roman" w:hAnsiTheme="minorHAnsi" w:cstheme="minorHAnsi"/>
          <w:b/>
          <w:color w:val="FF0000"/>
          <w:sz w:val="20"/>
          <w:szCs w:val="20"/>
          <w:u w:val="single"/>
        </w:rPr>
        <w:t>SPONTAN/</w:t>
      </w:r>
      <w:r w:rsidR="00087EF2" w:rsidRPr="00BE5C60">
        <w:rPr>
          <w:rFonts w:asciiTheme="minorHAnsi" w:eastAsia="Times New Roman" w:hAnsiTheme="minorHAnsi" w:cstheme="minorHAnsi"/>
          <w:b/>
          <w:color w:val="FF0000"/>
          <w:sz w:val="20"/>
          <w:szCs w:val="20"/>
          <w:u w:val="single"/>
        </w:rPr>
        <w:t xml:space="preserve">JANGAN BACAKAN </w:t>
      </w:r>
      <w:r w:rsidR="00087EF2" w:rsidRPr="00BE5C60">
        <w:rPr>
          <w:rFonts w:asciiTheme="minorHAnsi" w:eastAsia="Times New Roman" w:hAnsiTheme="minorHAnsi" w:cstheme="minorHAnsi"/>
          <w:b/>
          <w:i/>
          <w:color w:val="FF0000"/>
          <w:sz w:val="16"/>
          <w:szCs w:val="20"/>
          <w:u w:val="single"/>
        </w:rPr>
        <w:t>DO NOT READ</w:t>
      </w:r>
    </w:p>
    <w:p w:rsidR="00087EF2" w:rsidRPr="00753097" w:rsidRDefault="008233B2" w:rsidP="00BE5C60">
      <w:pPr>
        <w:kinsoku w:val="0"/>
        <w:overflowPunct w:val="0"/>
        <w:spacing w:after="0"/>
        <w:ind w:left="54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00087EF2"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087EF2"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087EF2" w:rsidRPr="00753097">
        <w:rPr>
          <w:rFonts w:asciiTheme="minorHAnsi" w:eastAsia="Times New Roman" w:hAnsiTheme="minorHAnsi" w:cstheme="minorHAnsi"/>
          <w:b/>
          <w:i/>
          <w:sz w:val="16"/>
          <w:szCs w:val="20"/>
        </w:rPr>
        <w:t>CODE TO FIT</w:t>
      </w:r>
    </w:p>
    <w:p w:rsidR="00FF4EC4" w:rsidRPr="00753097" w:rsidRDefault="00FF4EC4" w:rsidP="006E54F2">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DL12.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pindah?</w:t>
      </w:r>
      <w:r w:rsidR="00087EF2" w:rsidRPr="00753097">
        <w:rPr>
          <w:rFonts w:asciiTheme="minorHAnsi" w:eastAsia="Times New Roman" w:hAnsiTheme="minorHAnsi" w:cstheme="minorHAnsi"/>
          <w:sz w:val="20"/>
          <w:szCs w:val="20"/>
        </w:rPr>
        <w:t xml:space="preserve"> </w:t>
      </w:r>
      <w:r w:rsidR="00087EF2"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What was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moved?</w:t>
      </w:r>
    </w:p>
    <w:tbl>
      <w:tblPr>
        <w:tblStyle w:val="TableGrid"/>
        <w:tblW w:w="0" w:type="auto"/>
        <w:tblInd w:w="1008" w:type="dxa"/>
        <w:tblLayout w:type="fixed"/>
        <w:tblLook w:val="04A0" w:firstRow="1" w:lastRow="0" w:firstColumn="1" w:lastColumn="0" w:noHBand="0" w:noVBand="1"/>
      </w:tblPr>
      <w:tblGrid>
        <w:gridCol w:w="8280"/>
        <w:gridCol w:w="1170"/>
      </w:tblGrid>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p>
        </w:tc>
        <w:tc>
          <w:tcPr>
            <w:tcW w:w="1170" w:type="dxa"/>
          </w:tcPr>
          <w:p w:rsidR="00FF4EC4" w:rsidRPr="00753097" w:rsidRDefault="00726807"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Bencana alam (badai, gempa bumi atau banjir) menghancurkan rumah </w:t>
            </w:r>
            <w:r w:rsidRPr="00753097">
              <w:rPr>
                <w:rFonts w:asciiTheme="minorHAnsi" w:eastAsia="Times New Roman" w:hAnsiTheme="minorHAnsi" w:cstheme="minorHAnsi"/>
                <w:i/>
                <w:sz w:val="16"/>
                <w:szCs w:val="20"/>
              </w:rPr>
              <w:t>Natural disaster (hurricane, earthquake or flood) destroyed my home</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bisa membayar sewa, sehingga saya pindah ke tempat yang lebih murah </w:t>
            </w:r>
            <w:r w:rsidRPr="00753097">
              <w:rPr>
                <w:rFonts w:asciiTheme="minorHAnsi" w:eastAsia="Times New Roman" w:hAnsiTheme="minorHAnsi" w:cstheme="minorHAnsi"/>
                <w:i/>
                <w:sz w:val="16"/>
                <w:szCs w:val="20"/>
              </w:rPr>
              <w:t>I could not afford rent, moved to a cheaper place</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4EC4" w:rsidRPr="00753097" w:rsidTr="00AB4D3B">
        <w:tc>
          <w:tcPr>
            <w:tcW w:w="8280" w:type="dxa"/>
          </w:tcPr>
          <w:p w:rsidR="00FF4EC4" w:rsidRPr="00753097" w:rsidRDefault="0037251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sudah mulai memiliki lebih banyak uang dan pindah ke tempat yang lebih baik (menyewa tempat yang lebih baik) </w:t>
            </w:r>
            <w:r w:rsidRPr="00753097">
              <w:rPr>
                <w:rFonts w:asciiTheme="minorHAnsi" w:eastAsia="Times New Roman" w:hAnsiTheme="minorHAnsi" w:cstheme="minorHAnsi"/>
                <w:i/>
                <w:sz w:val="16"/>
                <w:szCs w:val="20"/>
              </w:rPr>
              <w:t>I started making more money and moved to a better place</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Pindah karena pekerjaan</w:t>
            </w:r>
            <w:r w:rsidRPr="00753097">
              <w:rPr>
                <w:rFonts w:asciiTheme="minorHAnsi" w:eastAsia="Times New Roman" w:hAnsiTheme="minorHAnsi" w:cstheme="minorHAnsi"/>
                <w:i/>
                <w:sz w:val="16"/>
                <w:szCs w:val="20"/>
              </w:rPr>
              <w:t xml:space="preserve"> Relocated for work</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Pindah untuk mengurus orang tua/ anak </w:t>
            </w:r>
            <w:r w:rsidRPr="00753097">
              <w:rPr>
                <w:rFonts w:asciiTheme="minorHAnsi" w:eastAsia="Times New Roman" w:hAnsiTheme="minorHAnsi" w:cstheme="minorHAnsi"/>
                <w:i/>
                <w:sz w:val="16"/>
                <w:szCs w:val="20"/>
              </w:rPr>
              <w:t>Relocated to take care of parents/children</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bangkrut dan bank mengambil rumah saya </w:t>
            </w:r>
          </w:p>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Got bankrupt and bank took my house</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Kekerasan di lingkungan saya </w:t>
            </w:r>
            <w:r w:rsidRPr="00753097">
              <w:rPr>
                <w:rFonts w:asciiTheme="minorHAnsi" w:eastAsia="Times New Roman" w:hAnsiTheme="minorHAnsi" w:cstheme="minorHAnsi"/>
                <w:i/>
                <w:sz w:val="16"/>
                <w:szCs w:val="20"/>
              </w:rPr>
              <w:t>Violence in my community</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Digusur, tanah direklamasi oleh pemerintah atau pemilik (untuk daerah perumahan) </w:t>
            </w:r>
            <w:r w:rsidRPr="00753097">
              <w:rPr>
                <w:rFonts w:asciiTheme="minorHAnsi" w:hAnsiTheme="minorHAnsi" w:cstheme="minorHAnsi"/>
                <w:i/>
                <w:sz w:val="16"/>
                <w:szCs w:val="20"/>
              </w:rPr>
              <w:t>Evicted, land reclaimed by government or owner (for settlement housing).</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Membeli rumah sendiri dan pindah ke sana </w:t>
            </w:r>
            <w:r w:rsidRPr="00753097">
              <w:rPr>
                <w:rFonts w:asciiTheme="minorHAnsi" w:hAnsiTheme="minorHAnsi" w:cstheme="minorHAnsi"/>
                <w:i/>
                <w:sz w:val="16"/>
                <w:szCs w:val="20"/>
              </w:rPr>
              <w:t>Bought my own house and moved in it</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Lainnya (</w:t>
            </w:r>
            <w:r w:rsidR="000069C8" w:rsidRPr="00753097">
              <w:rPr>
                <w:rFonts w:asciiTheme="minorHAnsi" w:eastAsia="Times New Roman" w:hAnsiTheme="minorHAnsi" w:cstheme="minorHAnsi"/>
                <w:sz w:val="20"/>
                <w:szCs w:val="20"/>
              </w:rPr>
              <w:t>sebutkan) ___________</w:t>
            </w:r>
            <w:r w:rsidRPr="00753097">
              <w:rPr>
                <w:rFonts w:asciiTheme="minorHAnsi" w:eastAsia="Times New Roman" w:hAnsiTheme="minorHAnsi" w:cstheme="minorHAnsi"/>
                <w:i/>
                <w:sz w:val="16"/>
                <w:szCs w:val="20"/>
              </w:rPr>
              <w:t>Other (Specify)</w:t>
            </w:r>
          </w:p>
          <w:p w:rsidR="005A2EF0" w:rsidRDefault="005A2EF0" w:rsidP="006E54F2">
            <w:pPr>
              <w:kinsoku w:val="0"/>
              <w:overflowPunct w:val="0"/>
              <w:textAlignment w:val="baseline"/>
              <w:rPr>
                <w:rFonts w:asciiTheme="minorHAnsi" w:eastAsia="Times New Roman" w:hAnsiTheme="minorHAnsi" w:cstheme="minorHAnsi"/>
                <w:i/>
                <w:sz w:val="16"/>
                <w:szCs w:val="20"/>
              </w:rPr>
            </w:pPr>
          </w:p>
          <w:p w:rsidR="000069C8" w:rsidRPr="00753097" w:rsidRDefault="000069C8"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FF4EC4" w:rsidRPr="00753097" w:rsidTr="00AB4D3B">
        <w:tc>
          <w:tcPr>
            <w:tcW w:w="828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alasan yang spesifik </w:t>
            </w:r>
            <w:r w:rsidRPr="00753097">
              <w:rPr>
                <w:rFonts w:asciiTheme="minorHAnsi" w:eastAsia="Times New Roman" w:hAnsiTheme="minorHAnsi" w:cstheme="minorHAnsi"/>
                <w:i/>
                <w:sz w:val="16"/>
                <w:szCs w:val="20"/>
              </w:rPr>
              <w:t>No specific reason</w:t>
            </w:r>
          </w:p>
        </w:tc>
        <w:tc>
          <w:tcPr>
            <w:tcW w:w="1170" w:type="dxa"/>
            <w:vAlign w:val="center"/>
          </w:tcPr>
          <w:p w:rsidR="00FF4EC4" w:rsidRPr="00753097" w:rsidRDefault="00FF4EC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bl>
    <w:p w:rsidR="00216185" w:rsidRPr="00753097" w:rsidRDefault="00216185" w:rsidP="006E54F2">
      <w:pPr>
        <w:kinsoku w:val="0"/>
        <w:overflowPunct w:val="0"/>
        <w:spacing w:after="0"/>
        <w:textAlignment w:val="baseline"/>
        <w:rPr>
          <w:rFonts w:asciiTheme="minorHAnsi" w:eastAsia="Times New Roman" w:hAnsiTheme="minorHAnsi" w:cstheme="minorHAnsi"/>
          <w:b/>
          <w:i/>
          <w:sz w:val="20"/>
          <w:szCs w:val="20"/>
        </w:rPr>
      </w:pPr>
    </w:p>
    <w:p w:rsidR="00FF4EC4" w:rsidRPr="00753097" w:rsidRDefault="007240B1" w:rsidP="00BE5C60">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0F7B46">
        <w:rPr>
          <w:rFonts w:asciiTheme="minorHAnsi" w:eastAsia="Times New Roman" w:hAnsiTheme="minorHAnsi" w:cstheme="minorHAnsi"/>
          <w:b/>
          <w:sz w:val="20"/>
          <w:szCs w:val="20"/>
        </w:rPr>
        <w:t xml:space="preserve">DL13 </w:t>
      </w:r>
      <w:r w:rsidRPr="00753097">
        <w:rPr>
          <w:rFonts w:asciiTheme="minorHAnsi" w:eastAsia="Times New Roman" w:hAnsiTheme="minorHAnsi" w:cstheme="minorHAnsi"/>
          <w:b/>
          <w:sz w:val="20"/>
          <w:szCs w:val="20"/>
        </w:rPr>
        <w:t>JIKA</w:t>
      </w:r>
      <w:r w:rsidR="000F7B46">
        <w:rPr>
          <w:rFonts w:asciiTheme="minorHAnsi" w:eastAsia="Times New Roman" w:hAnsiTheme="minorHAnsi" w:cstheme="minorHAnsi"/>
          <w:b/>
          <w:sz w:val="20"/>
          <w:szCs w:val="20"/>
        </w:rPr>
        <w:t xml:space="preserve"> </w:t>
      </w:r>
      <w:r w:rsidR="000F7B46" w:rsidRPr="00BE5C60">
        <w:rPr>
          <w:rFonts w:asciiTheme="minorHAnsi" w:eastAsia="Times New Roman" w:hAnsiTheme="minorHAnsi" w:cstheme="minorHAnsi"/>
          <w:b/>
          <w:sz w:val="20"/>
          <w:szCs w:val="20"/>
          <w:u w:val="single"/>
        </w:rPr>
        <w:t>“PINDAH KARENA PEKERJAAN”</w:t>
      </w:r>
      <w:r w:rsidRPr="00753097">
        <w:rPr>
          <w:rFonts w:asciiTheme="minorHAnsi" w:eastAsia="Times New Roman" w:hAnsiTheme="minorHAnsi" w:cstheme="minorHAnsi"/>
          <w:b/>
          <w:sz w:val="20"/>
          <w:szCs w:val="20"/>
        </w:rPr>
        <w:t xml:space="preserve"> </w:t>
      </w:r>
      <w:r w:rsidR="000F7B46">
        <w:rPr>
          <w:rFonts w:asciiTheme="minorHAnsi" w:eastAsia="Times New Roman" w:hAnsiTheme="minorHAnsi" w:cstheme="minorHAnsi"/>
          <w:b/>
          <w:sz w:val="20"/>
          <w:szCs w:val="20"/>
        </w:rPr>
        <w:t>(TERLINGKAR KODE 4 DI DL12),</w:t>
      </w:r>
      <w:r w:rsidRPr="00753097">
        <w:rPr>
          <w:rFonts w:asciiTheme="minorHAnsi" w:eastAsia="Times New Roman" w:hAnsiTheme="minorHAnsi" w:cstheme="minorHAnsi"/>
          <w:b/>
          <w:sz w:val="20"/>
          <w:szCs w:val="20"/>
        </w:rPr>
        <w:t xml:space="preserve"> LAINNYA LANJUTKAN KE DL14 </w:t>
      </w:r>
      <w:r w:rsidRPr="00753097">
        <w:rPr>
          <w:rFonts w:asciiTheme="minorHAnsi" w:eastAsia="Times New Roman" w:hAnsiTheme="minorHAnsi" w:cstheme="minorHAnsi"/>
          <w:b/>
          <w:i/>
          <w:sz w:val="16"/>
          <w:szCs w:val="20"/>
        </w:rPr>
        <w:t>ASK IF DL12=4, OTHERS GO TO DL14</w:t>
      </w:r>
    </w:p>
    <w:p w:rsidR="007240B1" w:rsidRPr="00065344" w:rsidRDefault="00B86F1A" w:rsidP="00BE5C60">
      <w:pPr>
        <w:kinsoku w:val="0"/>
        <w:overflowPunct w:val="0"/>
        <w:spacing w:after="0"/>
        <w:ind w:left="54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240B1" w:rsidRPr="00065344">
        <w:rPr>
          <w:rFonts w:asciiTheme="minorHAnsi" w:eastAsia="Times New Roman" w:hAnsiTheme="minorHAnsi" w:cstheme="minorHAnsi"/>
          <w:b/>
          <w:sz w:val="20"/>
          <w:szCs w:val="20"/>
          <w:u w:val="single"/>
        </w:rPr>
        <w:t xml:space="preserve">BACAKAN </w:t>
      </w:r>
      <w:r w:rsidR="007240B1" w:rsidRPr="00065344">
        <w:rPr>
          <w:rFonts w:asciiTheme="minorHAnsi" w:eastAsia="Times New Roman" w:hAnsiTheme="minorHAnsi" w:cstheme="minorHAnsi"/>
          <w:b/>
          <w:i/>
          <w:sz w:val="16"/>
          <w:szCs w:val="20"/>
          <w:u w:val="single"/>
        </w:rPr>
        <w:t>READ OUT</w:t>
      </w:r>
    </w:p>
    <w:p w:rsidR="00FF4EC4" w:rsidRPr="00753097" w:rsidRDefault="00FF4EC4" w:rsidP="006E54F2">
      <w:pPr>
        <w:kinsoku w:val="0"/>
        <w:overflowPunct w:val="0"/>
        <w:spacing w:after="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DL13. Anda tadi mengatakan bahwa Anda pindah karena pekerjaan. Apakah Anda pindah untuk pekerjaan permanen atau unt</w:t>
      </w:r>
      <w:r w:rsidR="007240B1" w:rsidRPr="00753097">
        <w:rPr>
          <w:rFonts w:asciiTheme="minorHAnsi" w:eastAsia="Times New Roman" w:hAnsiTheme="minorHAnsi" w:cstheme="minorHAnsi"/>
          <w:sz w:val="20"/>
          <w:szCs w:val="20"/>
        </w:rPr>
        <w:t xml:space="preserve">uk pekerjaan musiman/sementara? </w:t>
      </w:r>
      <w:r w:rsidR="007240B1" w:rsidRPr="00753097">
        <w:rPr>
          <w:rFonts w:asciiTheme="minorHAnsi" w:eastAsia="Times New Roman" w:hAnsiTheme="minorHAnsi" w:cstheme="minorHAnsi"/>
          <w:b/>
          <w:sz w:val="20"/>
          <w:szCs w:val="20"/>
        </w:rPr>
        <w:t>SA</w:t>
      </w:r>
      <w:r w:rsidR="007240B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You said you relocated for work. Was that a move for a permanent job or did you relocate for a seasonal/temporary job?</w:t>
      </w:r>
    </w:p>
    <w:tbl>
      <w:tblPr>
        <w:tblStyle w:val="TableGrid"/>
        <w:tblW w:w="0" w:type="auto"/>
        <w:tblInd w:w="1008" w:type="dxa"/>
        <w:tblLayout w:type="fixed"/>
        <w:tblLook w:val="04A0" w:firstRow="1" w:lastRow="0" w:firstColumn="1" w:lastColumn="0" w:noHBand="0" w:noVBand="1"/>
      </w:tblPr>
      <w:tblGrid>
        <w:gridCol w:w="5850"/>
        <w:gridCol w:w="1170"/>
      </w:tblGrid>
      <w:tr w:rsidR="00FF4EC4" w:rsidRPr="00753097" w:rsidTr="007240B1">
        <w:tc>
          <w:tcPr>
            <w:tcW w:w="585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p>
        </w:tc>
        <w:tc>
          <w:tcPr>
            <w:tcW w:w="1170" w:type="dxa"/>
          </w:tcPr>
          <w:p w:rsidR="00FF4EC4" w:rsidRPr="00753097" w:rsidRDefault="007240B1" w:rsidP="006E54F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4EC4" w:rsidRPr="00753097" w:rsidTr="007240B1">
        <w:tc>
          <w:tcPr>
            <w:tcW w:w="585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Pindah secara tetap </w:t>
            </w:r>
            <w:r w:rsidRPr="00753097">
              <w:rPr>
                <w:rFonts w:asciiTheme="minorHAnsi" w:eastAsia="Times New Roman" w:hAnsiTheme="minorHAnsi" w:cstheme="minorHAnsi"/>
                <w:i/>
                <w:sz w:val="16"/>
                <w:szCs w:val="20"/>
              </w:rPr>
              <w:t>Permanent move</w:t>
            </w:r>
          </w:p>
        </w:tc>
        <w:tc>
          <w:tcPr>
            <w:tcW w:w="1170" w:type="dxa"/>
          </w:tcPr>
          <w:p w:rsidR="00FF4EC4" w:rsidRPr="00753097" w:rsidRDefault="00FF4EC4"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4EC4" w:rsidRPr="00753097" w:rsidTr="007240B1">
        <w:tc>
          <w:tcPr>
            <w:tcW w:w="585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Pekerjaan musiman/ sementara </w:t>
            </w:r>
            <w:r w:rsidRPr="00753097">
              <w:rPr>
                <w:rFonts w:asciiTheme="minorHAnsi" w:eastAsia="Times New Roman" w:hAnsiTheme="minorHAnsi" w:cstheme="minorHAnsi"/>
                <w:i/>
                <w:sz w:val="16"/>
                <w:szCs w:val="20"/>
              </w:rPr>
              <w:t>Seasonal/temporary job</w:t>
            </w:r>
          </w:p>
        </w:tc>
        <w:tc>
          <w:tcPr>
            <w:tcW w:w="1170" w:type="dxa"/>
          </w:tcPr>
          <w:p w:rsidR="00FF4EC4" w:rsidRPr="00753097" w:rsidRDefault="00FF4EC4"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4EC4" w:rsidRPr="00753097" w:rsidTr="007240B1">
        <w:tc>
          <w:tcPr>
            <w:tcW w:w="5850" w:type="dxa"/>
          </w:tcPr>
          <w:p w:rsidR="00FF4EC4" w:rsidRPr="00753097" w:rsidRDefault="00FF4EC4" w:rsidP="006E54F2">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 menolak </w:t>
            </w:r>
            <w:r w:rsidRPr="00753097">
              <w:rPr>
                <w:rFonts w:asciiTheme="minorHAnsi" w:eastAsia="Times New Roman" w:hAnsiTheme="minorHAnsi" w:cstheme="minorHAnsi"/>
                <w:i/>
                <w:sz w:val="16"/>
                <w:szCs w:val="20"/>
              </w:rPr>
              <w:t>DK/Refused</w:t>
            </w:r>
          </w:p>
        </w:tc>
        <w:tc>
          <w:tcPr>
            <w:tcW w:w="1170" w:type="dxa"/>
          </w:tcPr>
          <w:p w:rsidR="00FF4EC4" w:rsidRPr="00753097" w:rsidRDefault="00FF4EC4" w:rsidP="006E54F2">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bl>
    <w:p w:rsidR="00FF4EC4" w:rsidRDefault="00FF4EC4" w:rsidP="006E54F2">
      <w:pPr>
        <w:kinsoku w:val="0"/>
        <w:overflowPunct w:val="0"/>
        <w:spacing w:after="0"/>
        <w:textAlignment w:val="baseline"/>
        <w:rPr>
          <w:rFonts w:asciiTheme="minorHAnsi" w:eastAsia="Times New Roman" w:hAnsiTheme="minorHAnsi" w:cstheme="minorHAnsi"/>
          <w:sz w:val="20"/>
          <w:szCs w:val="20"/>
        </w:rPr>
      </w:pPr>
    </w:p>
    <w:p w:rsidR="004D57EB" w:rsidRPr="00753097" w:rsidRDefault="004D57EB" w:rsidP="006E54F2">
      <w:pPr>
        <w:kinsoku w:val="0"/>
        <w:overflowPunct w:val="0"/>
        <w:spacing w:after="0"/>
        <w:textAlignment w:val="baseline"/>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10368"/>
      </w:tblGrid>
      <w:tr w:rsidR="00630F13" w:rsidRPr="00753097" w:rsidTr="00065344">
        <w:tc>
          <w:tcPr>
            <w:tcW w:w="10368" w:type="dxa"/>
            <w:shd w:val="clear" w:color="auto" w:fill="FABF8F" w:themeFill="accent6" w:themeFillTint="99"/>
          </w:tcPr>
          <w:p w:rsidR="00630F13" w:rsidRPr="00753097" w:rsidRDefault="00630F13" w:rsidP="00ED43DA">
            <w:pPr>
              <w:rPr>
                <w:rFonts w:asciiTheme="minorHAnsi" w:hAnsiTheme="minorHAnsi" w:cstheme="minorHAnsi"/>
                <w:b/>
                <w:sz w:val="20"/>
                <w:szCs w:val="20"/>
              </w:rPr>
            </w:pPr>
            <w:r w:rsidRPr="00753097">
              <w:rPr>
                <w:rFonts w:asciiTheme="minorHAnsi" w:hAnsiTheme="minorHAnsi" w:cstheme="minorHAnsi"/>
                <w:b/>
                <w:sz w:val="20"/>
                <w:szCs w:val="20"/>
              </w:rPr>
              <w:t xml:space="preserve">Sub-Bagian 1.4: </w:t>
            </w:r>
            <w:r w:rsidR="00ED43DA">
              <w:rPr>
                <w:rFonts w:asciiTheme="minorHAnsi" w:hAnsiTheme="minorHAnsi" w:cstheme="minorHAnsi"/>
                <w:b/>
                <w:sz w:val="20"/>
                <w:szCs w:val="20"/>
              </w:rPr>
              <w:t>Ukuran Kesejahteraan</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Subsection 1.4: Poverty measures</w:t>
            </w:r>
          </w:p>
        </w:tc>
      </w:tr>
    </w:tbl>
    <w:p w:rsidR="00070E26" w:rsidRDefault="00070E26" w:rsidP="006E54F2">
      <w:pPr>
        <w:spacing w:after="0"/>
        <w:jc w:val="both"/>
        <w:rPr>
          <w:rFonts w:asciiTheme="minorHAnsi" w:hAnsiTheme="minorHAnsi" w:cstheme="minorHAnsi"/>
          <w:b/>
          <w:sz w:val="20"/>
          <w:szCs w:val="20"/>
        </w:rPr>
      </w:pPr>
    </w:p>
    <w:p w:rsidR="00775FA9" w:rsidRDefault="00775FA9" w:rsidP="006E54F2">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MENGENAI KESEJAHTERAAN”</w:t>
      </w:r>
    </w:p>
    <w:p w:rsidR="00775FA9" w:rsidRPr="00753097" w:rsidRDefault="00775FA9" w:rsidP="006E54F2">
      <w:pPr>
        <w:spacing w:after="0"/>
        <w:jc w:val="both"/>
        <w:rPr>
          <w:rFonts w:asciiTheme="minorHAnsi" w:hAnsiTheme="minorHAnsi" w:cstheme="minorHAnsi"/>
          <w:b/>
          <w:sz w:val="20"/>
          <w:szCs w:val="20"/>
        </w:rPr>
      </w:pPr>
    </w:p>
    <w:p w:rsidR="00070E26" w:rsidRPr="00753097" w:rsidRDefault="00E56F40" w:rsidP="006E54F2">
      <w:pPr>
        <w:spacing w:after="0"/>
        <w:jc w:val="both"/>
        <w:rPr>
          <w:rFonts w:asciiTheme="minorHAnsi" w:hAnsiTheme="minorHAnsi" w:cstheme="minorHAnsi"/>
          <w:b/>
          <w:sz w:val="20"/>
          <w:szCs w:val="20"/>
        </w:rPr>
      </w:pPr>
      <w:r>
        <w:rPr>
          <w:rFonts w:asciiTheme="minorHAnsi" w:hAnsiTheme="minorHAnsi" w:cstheme="minorHAnsi"/>
          <w:b/>
          <w:sz w:val="20"/>
          <w:szCs w:val="20"/>
        </w:rPr>
        <w:t xml:space="preserve">INTERVIEWER NOTE: </w:t>
      </w:r>
      <w:r w:rsidR="00070E26" w:rsidRPr="00753097">
        <w:rPr>
          <w:rFonts w:asciiTheme="minorHAnsi" w:hAnsiTheme="minorHAnsi" w:cstheme="minorHAnsi"/>
          <w:b/>
          <w:sz w:val="20"/>
          <w:szCs w:val="20"/>
        </w:rPr>
        <w:t xml:space="preserve">TIDAK ADA JAWABAN YANG TERCATAT DALAM BAGIAN INI YANG BERBEDA DARI </w:t>
      </w:r>
      <w:r w:rsidR="00E8631E">
        <w:rPr>
          <w:rFonts w:asciiTheme="minorHAnsi" w:hAnsiTheme="minorHAnsi" w:cstheme="minorHAnsi"/>
          <w:b/>
          <w:sz w:val="20"/>
          <w:szCs w:val="20"/>
        </w:rPr>
        <w:t>PILIHAN</w:t>
      </w:r>
      <w:r w:rsidR="00E8631E" w:rsidRPr="00753097">
        <w:rPr>
          <w:rFonts w:asciiTheme="minorHAnsi" w:hAnsiTheme="minorHAnsi" w:cstheme="minorHAnsi"/>
          <w:b/>
          <w:sz w:val="20"/>
          <w:szCs w:val="20"/>
        </w:rPr>
        <w:t xml:space="preserve"> </w:t>
      </w:r>
      <w:r w:rsidR="00070E26" w:rsidRPr="00753097">
        <w:rPr>
          <w:rFonts w:asciiTheme="minorHAnsi" w:hAnsiTheme="minorHAnsi" w:cstheme="minorHAnsi"/>
          <w:b/>
          <w:sz w:val="20"/>
          <w:szCs w:val="20"/>
        </w:rPr>
        <w:t xml:space="preserve">JAWABAN YANG DIBERIKAN DALAM SETIAP PERTANYAAN. </w:t>
      </w:r>
    </w:p>
    <w:p w:rsidR="00070E26" w:rsidRPr="00753097" w:rsidRDefault="00070E26" w:rsidP="006E54F2">
      <w:pPr>
        <w:spacing w:after="0"/>
        <w:jc w:val="both"/>
        <w:rPr>
          <w:rFonts w:asciiTheme="minorHAnsi" w:hAnsiTheme="minorHAnsi" w:cstheme="minorHAnsi"/>
          <w:i/>
          <w:sz w:val="16"/>
          <w:szCs w:val="20"/>
        </w:rPr>
      </w:pPr>
      <w:r w:rsidRPr="00753097">
        <w:rPr>
          <w:rFonts w:asciiTheme="minorHAnsi" w:hAnsiTheme="minorHAnsi" w:cstheme="minorHAnsi"/>
          <w:b/>
          <w:i/>
          <w:sz w:val="16"/>
          <w:szCs w:val="20"/>
        </w:rPr>
        <w:t>THERE MUST BE NO ANSWERS RECORDED IN THIS SECTION THAT ARE DIFFERENT FROM THE GIVEN ANSWER OPTIONS FOR EACH QUESTION</w:t>
      </w:r>
      <w:r w:rsidRPr="00753097">
        <w:rPr>
          <w:rFonts w:asciiTheme="minorHAnsi" w:hAnsiTheme="minorHAnsi" w:cstheme="minorHAnsi"/>
          <w:i/>
          <w:sz w:val="16"/>
          <w:szCs w:val="20"/>
        </w:rPr>
        <w:t>.</w:t>
      </w:r>
    </w:p>
    <w:p w:rsidR="004D57EB" w:rsidRDefault="004D57EB" w:rsidP="006E54F2">
      <w:pPr>
        <w:spacing w:after="0"/>
        <w:jc w:val="both"/>
        <w:rPr>
          <w:rFonts w:asciiTheme="minorHAnsi" w:hAnsiTheme="minorHAnsi" w:cstheme="minorHAnsi"/>
          <w:sz w:val="20"/>
          <w:szCs w:val="20"/>
          <w:lang w:val="pt-BR"/>
        </w:rPr>
      </w:pPr>
    </w:p>
    <w:p w:rsidR="00E8631E" w:rsidRPr="00210FAD" w:rsidRDefault="00E8631E" w:rsidP="00BE5C60">
      <w:pPr>
        <w:spacing w:after="0"/>
        <w:ind w:firstLine="540"/>
        <w:rPr>
          <w:rFonts w:asciiTheme="minorHAnsi" w:hAnsiTheme="minorHAnsi" w:cstheme="minorHAnsi"/>
          <w:b/>
        </w:rPr>
      </w:pPr>
      <w:r w:rsidRPr="00210FAD">
        <w:rPr>
          <w:rFonts w:asciiTheme="minorHAnsi" w:eastAsia="Times New Roman" w:hAnsiTheme="minorHAnsi" w:cstheme="minorHAnsi"/>
          <w:b/>
          <w:sz w:val="20"/>
          <w:szCs w:val="20"/>
        </w:rPr>
        <w:t xml:space="preserve">TANYAKAN DL14 – DL23 UNTUK SEMUA </w:t>
      </w:r>
      <w:r w:rsidRPr="00210FAD">
        <w:rPr>
          <w:rFonts w:asciiTheme="minorHAnsi" w:eastAsia="Times New Roman" w:hAnsiTheme="minorHAnsi" w:cstheme="minorHAnsi"/>
          <w:b/>
          <w:i/>
          <w:sz w:val="16"/>
          <w:szCs w:val="20"/>
        </w:rPr>
        <w:t>ASK ALL</w:t>
      </w:r>
    </w:p>
    <w:p w:rsidR="00070E26" w:rsidRPr="00753097" w:rsidRDefault="00070E26" w:rsidP="006E54F2">
      <w:pPr>
        <w:spacing w:after="0"/>
        <w:jc w:val="both"/>
        <w:rPr>
          <w:rFonts w:asciiTheme="minorHAnsi" w:hAnsiTheme="minorHAnsi" w:cstheme="minorHAnsi"/>
          <w:i/>
          <w:sz w:val="16"/>
          <w:szCs w:val="20"/>
        </w:rPr>
      </w:pPr>
      <w:r w:rsidRPr="00753097">
        <w:rPr>
          <w:rFonts w:asciiTheme="minorHAnsi" w:hAnsiTheme="minorHAnsi" w:cstheme="minorHAnsi"/>
          <w:sz w:val="20"/>
          <w:szCs w:val="20"/>
          <w:lang w:val="pt-BR"/>
        </w:rPr>
        <w:t>DL14 . Berapa banyak anggota rumah tangga Ada (termasuk respondent sendiri)?</w:t>
      </w:r>
      <w:r w:rsidR="006A3C3B" w:rsidRPr="00753097">
        <w:rPr>
          <w:rFonts w:asciiTheme="minorHAnsi" w:hAnsiTheme="minorHAnsi" w:cstheme="minorHAnsi"/>
          <w:sz w:val="20"/>
          <w:szCs w:val="20"/>
          <w:lang w:val="pt-BR"/>
        </w:rPr>
        <w:t xml:space="preserve"> </w:t>
      </w:r>
      <w:r w:rsidR="006A3C3B" w:rsidRPr="00753097">
        <w:rPr>
          <w:rFonts w:asciiTheme="minorHAnsi" w:hAnsiTheme="minorHAnsi" w:cstheme="minorHAnsi"/>
          <w:b/>
          <w:sz w:val="20"/>
          <w:szCs w:val="20"/>
          <w:lang w:val="pt-BR"/>
        </w:rPr>
        <w:t>SA</w:t>
      </w:r>
      <w:r w:rsidRPr="00753097">
        <w:rPr>
          <w:rFonts w:asciiTheme="minorHAnsi" w:hAnsiTheme="minorHAnsi" w:cstheme="minorHAnsi"/>
          <w:sz w:val="20"/>
          <w:szCs w:val="20"/>
          <w:lang w:val="pt-BR"/>
        </w:rPr>
        <w:t xml:space="preserve"> </w:t>
      </w:r>
      <w:r w:rsidRPr="00753097">
        <w:rPr>
          <w:rFonts w:asciiTheme="minorHAnsi" w:hAnsiTheme="minorHAnsi" w:cstheme="minorHAnsi"/>
          <w:i/>
          <w:sz w:val="16"/>
          <w:szCs w:val="20"/>
        </w:rPr>
        <w:t>How many household members are there?</w:t>
      </w:r>
    </w:p>
    <w:tbl>
      <w:tblPr>
        <w:tblStyle w:val="TableGrid"/>
        <w:tblW w:w="0" w:type="auto"/>
        <w:jc w:val="center"/>
        <w:tblLayout w:type="fixed"/>
        <w:tblLook w:val="04A0" w:firstRow="1" w:lastRow="0" w:firstColumn="1" w:lastColumn="0" w:noHBand="0" w:noVBand="1"/>
      </w:tblPr>
      <w:tblGrid>
        <w:gridCol w:w="7339"/>
        <w:gridCol w:w="951"/>
      </w:tblGrid>
      <w:tr w:rsidR="006A3C3B" w:rsidRPr="00753097" w:rsidTr="00065344">
        <w:trPr>
          <w:jc w:val="center"/>
        </w:trPr>
        <w:tc>
          <w:tcPr>
            <w:tcW w:w="7339" w:type="dxa"/>
          </w:tcPr>
          <w:p w:rsidR="006A3C3B" w:rsidRPr="00753097" w:rsidRDefault="006A3C3B" w:rsidP="006E54F2">
            <w:pPr>
              <w:widowControl w:val="0"/>
              <w:autoSpaceDE w:val="0"/>
              <w:autoSpaceDN w:val="0"/>
              <w:adjustRightInd w:val="0"/>
              <w:rPr>
                <w:rFonts w:asciiTheme="minorHAnsi" w:hAnsiTheme="minorHAnsi" w:cstheme="minorHAnsi"/>
                <w:sz w:val="20"/>
                <w:szCs w:val="20"/>
              </w:rPr>
            </w:pPr>
          </w:p>
        </w:tc>
        <w:tc>
          <w:tcPr>
            <w:tcW w:w="951" w:type="dxa"/>
          </w:tcPr>
          <w:p w:rsidR="006A3C3B" w:rsidRPr="00753097" w:rsidRDefault="006A3C3B"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Enam atau lebih </w:t>
            </w:r>
            <w:r w:rsidRPr="00753097">
              <w:rPr>
                <w:rFonts w:asciiTheme="minorHAnsi" w:hAnsiTheme="minorHAnsi" w:cstheme="minorHAnsi"/>
                <w:i/>
                <w:sz w:val="16"/>
                <w:szCs w:val="20"/>
              </w:rPr>
              <w:t>Six or more</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Lima </w:t>
            </w:r>
            <w:r w:rsidRPr="00753097">
              <w:rPr>
                <w:rFonts w:asciiTheme="minorHAnsi" w:hAnsiTheme="minorHAnsi" w:cstheme="minorHAnsi"/>
                <w:i/>
                <w:sz w:val="16"/>
                <w:szCs w:val="20"/>
              </w:rPr>
              <w:t>Five</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Empat </w:t>
            </w:r>
            <w:r w:rsidRPr="00753097">
              <w:rPr>
                <w:rFonts w:asciiTheme="minorHAnsi" w:hAnsiTheme="minorHAnsi" w:cstheme="minorHAnsi"/>
                <w:i/>
                <w:sz w:val="16"/>
                <w:szCs w:val="20"/>
              </w:rPr>
              <w:t>Four</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Tiga </w:t>
            </w:r>
            <w:r w:rsidRPr="00753097">
              <w:rPr>
                <w:rFonts w:asciiTheme="minorHAnsi" w:hAnsiTheme="minorHAnsi" w:cstheme="minorHAnsi"/>
                <w:i/>
                <w:sz w:val="16"/>
                <w:szCs w:val="20"/>
              </w:rPr>
              <w:t>Three</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Dua </w:t>
            </w:r>
            <w:r w:rsidRPr="00753097">
              <w:rPr>
                <w:rFonts w:asciiTheme="minorHAnsi" w:hAnsiTheme="minorHAnsi" w:cstheme="minorHAnsi"/>
                <w:i/>
                <w:sz w:val="16"/>
                <w:szCs w:val="20"/>
              </w:rPr>
              <w:t>Two</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70E26" w:rsidRPr="00753097" w:rsidTr="00065344">
        <w:trPr>
          <w:jc w:val="center"/>
        </w:trPr>
        <w:tc>
          <w:tcPr>
            <w:tcW w:w="7339"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Satu </w:t>
            </w:r>
            <w:r w:rsidRPr="00753097">
              <w:rPr>
                <w:rFonts w:asciiTheme="minorHAnsi" w:hAnsiTheme="minorHAnsi" w:cstheme="minorHAnsi"/>
                <w:i/>
                <w:sz w:val="16"/>
                <w:szCs w:val="20"/>
              </w:rPr>
              <w:t>One</w:t>
            </w:r>
          </w:p>
        </w:tc>
        <w:tc>
          <w:tcPr>
            <w:tcW w:w="951"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6</w:t>
            </w:r>
          </w:p>
        </w:tc>
      </w:tr>
    </w:tbl>
    <w:p w:rsidR="00070E26" w:rsidRPr="00753097" w:rsidRDefault="00070E26" w:rsidP="006E54F2">
      <w:pPr>
        <w:widowControl w:val="0"/>
        <w:autoSpaceDE w:val="0"/>
        <w:autoSpaceDN w:val="0"/>
        <w:adjustRightInd w:val="0"/>
        <w:spacing w:after="0"/>
        <w:rPr>
          <w:rFonts w:asciiTheme="minorHAnsi" w:hAnsiTheme="minorHAnsi" w:cstheme="minorHAnsi"/>
          <w:b/>
          <w:sz w:val="20"/>
          <w:szCs w:val="20"/>
        </w:rPr>
      </w:pPr>
    </w:p>
    <w:p w:rsidR="00070E26"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770393" w:rsidRPr="00065344">
        <w:rPr>
          <w:rFonts w:asciiTheme="minorHAnsi" w:hAnsiTheme="minorHAnsi" w:cstheme="minorHAnsi"/>
          <w:b/>
          <w:sz w:val="20"/>
          <w:szCs w:val="20"/>
          <w:u w:val="single"/>
        </w:rPr>
        <w:t xml:space="preserve">BACAKAN </w:t>
      </w:r>
      <w:r w:rsidR="00770393" w:rsidRPr="00065344">
        <w:rPr>
          <w:rFonts w:asciiTheme="minorHAnsi" w:hAnsiTheme="minorHAnsi" w:cstheme="minorHAnsi"/>
          <w:b/>
          <w:i/>
          <w:sz w:val="16"/>
          <w:szCs w:val="20"/>
          <w:u w:val="single"/>
        </w:rPr>
        <w:t>READ OUT</w:t>
      </w:r>
    </w:p>
    <w:p w:rsidR="00070E26" w:rsidRPr="00753097" w:rsidRDefault="00070E26" w:rsidP="006E54F2">
      <w:pPr>
        <w:widowControl w:val="0"/>
        <w:autoSpaceDE w:val="0"/>
        <w:autoSpaceDN w:val="0"/>
        <w:adjustRightInd w:val="0"/>
        <w:spacing w:after="0"/>
        <w:rPr>
          <w:rFonts w:asciiTheme="minorHAnsi" w:hAnsiTheme="minorHAnsi" w:cstheme="minorHAnsi"/>
          <w:i/>
          <w:sz w:val="16"/>
          <w:szCs w:val="20"/>
        </w:rPr>
      </w:pPr>
      <w:r w:rsidRPr="00753097">
        <w:rPr>
          <w:rFonts w:asciiTheme="minorHAnsi" w:hAnsiTheme="minorHAnsi" w:cstheme="minorHAnsi"/>
          <w:sz w:val="20"/>
          <w:szCs w:val="20"/>
        </w:rPr>
        <w:t xml:space="preserve">DL15. Apakah </w:t>
      </w:r>
      <w:r w:rsidR="00510A84" w:rsidRPr="00BE5C60">
        <w:rPr>
          <w:rFonts w:asciiTheme="minorHAnsi" w:hAnsiTheme="minorHAnsi" w:cstheme="minorHAnsi"/>
          <w:b/>
          <w:sz w:val="20"/>
          <w:szCs w:val="20"/>
        </w:rPr>
        <w:t>SEMUA</w:t>
      </w:r>
      <w:r w:rsidR="00510A84">
        <w:rPr>
          <w:rFonts w:asciiTheme="minorHAnsi" w:hAnsiTheme="minorHAnsi" w:cstheme="minorHAnsi"/>
          <w:sz w:val="20"/>
          <w:szCs w:val="20"/>
        </w:rPr>
        <w:t xml:space="preserve"> </w:t>
      </w:r>
      <w:r w:rsidRPr="00753097">
        <w:rPr>
          <w:rFonts w:asciiTheme="minorHAnsi" w:hAnsiTheme="minorHAnsi" w:cstheme="minorHAnsi"/>
          <w:sz w:val="20"/>
          <w:szCs w:val="20"/>
        </w:rPr>
        <w:t>anggota rumah tangga yang berusia 6 sampai 18 tahun saat ini bersekolah (negeri, swasta, LSM/ agama, atau asrama)?</w:t>
      </w:r>
      <w:r w:rsidR="00F8440E" w:rsidRPr="00753097">
        <w:rPr>
          <w:rFonts w:asciiTheme="minorHAnsi" w:hAnsiTheme="minorHAnsi" w:cstheme="minorHAnsi"/>
          <w:sz w:val="20"/>
          <w:szCs w:val="20"/>
        </w:rPr>
        <w:t xml:space="preserve"> </w:t>
      </w:r>
      <w:r w:rsidR="00F8440E" w:rsidRPr="00753097">
        <w:rPr>
          <w:rFonts w:asciiTheme="minorHAnsi" w:hAnsiTheme="minorHAnsi" w:cstheme="minorHAnsi"/>
          <w:b/>
          <w:sz w:val="20"/>
          <w:szCs w:val="20"/>
        </w:rPr>
        <w:t>SA</w:t>
      </w:r>
      <w:r w:rsidR="00F8440E"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 all household members ages 6 to 18 currently attend school (government, private, NGO/religious, or boarding)?</w:t>
      </w:r>
    </w:p>
    <w:tbl>
      <w:tblPr>
        <w:tblStyle w:val="TableGrid"/>
        <w:tblW w:w="0" w:type="auto"/>
        <w:jc w:val="center"/>
        <w:tblLayout w:type="fixed"/>
        <w:tblLook w:val="04A0" w:firstRow="1" w:lastRow="0" w:firstColumn="1" w:lastColumn="0" w:noHBand="0" w:noVBand="1"/>
      </w:tblPr>
      <w:tblGrid>
        <w:gridCol w:w="7400"/>
        <w:gridCol w:w="947"/>
      </w:tblGrid>
      <w:tr w:rsidR="009E10EE" w:rsidRPr="00753097" w:rsidTr="00065344">
        <w:trPr>
          <w:jc w:val="center"/>
        </w:trPr>
        <w:tc>
          <w:tcPr>
            <w:tcW w:w="7400" w:type="dxa"/>
          </w:tcPr>
          <w:p w:rsidR="009E10EE" w:rsidRPr="00753097" w:rsidRDefault="009E10EE" w:rsidP="006E54F2">
            <w:pPr>
              <w:widowControl w:val="0"/>
              <w:autoSpaceDE w:val="0"/>
              <w:autoSpaceDN w:val="0"/>
              <w:adjustRightInd w:val="0"/>
              <w:rPr>
                <w:rFonts w:asciiTheme="minorHAnsi" w:hAnsiTheme="minorHAnsi" w:cstheme="minorHAnsi"/>
                <w:sz w:val="20"/>
                <w:szCs w:val="20"/>
                <w:lang w:val="pt-BR"/>
              </w:rPr>
            </w:pPr>
          </w:p>
        </w:tc>
        <w:tc>
          <w:tcPr>
            <w:tcW w:w="947" w:type="dxa"/>
          </w:tcPr>
          <w:p w:rsidR="009E10EE" w:rsidRPr="00753097" w:rsidRDefault="00040ACA"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00" w:type="dxa"/>
          </w:tcPr>
          <w:p w:rsidR="00070E26" w:rsidRPr="00753097" w:rsidRDefault="00070E26" w:rsidP="006E54F2">
            <w:pPr>
              <w:widowControl w:val="0"/>
              <w:autoSpaceDE w:val="0"/>
              <w:autoSpaceDN w:val="0"/>
              <w:adjustRightInd w:val="0"/>
              <w:rPr>
                <w:rFonts w:asciiTheme="minorHAnsi" w:hAnsiTheme="minorHAnsi" w:cstheme="minorHAnsi"/>
                <w:sz w:val="20"/>
                <w:szCs w:val="20"/>
                <w:lang w:val="pt-BR"/>
              </w:rPr>
            </w:pPr>
            <w:r w:rsidRPr="00753097">
              <w:rPr>
                <w:rFonts w:asciiTheme="minorHAnsi" w:hAnsiTheme="minorHAnsi" w:cstheme="minorHAnsi"/>
                <w:sz w:val="20"/>
                <w:szCs w:val="20"/>
                <w:lang w:val="pt-BR"/>
              </w:rPr>
              <w:t xml:space="preserve">Tidak ada anggota rumah tangga yang berusia 6 sampai 18 tahun </w:t>
            </w:r>
          </w:p>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i/>
                <w:sz w:val="16"/>
                <w:szCs w:val="20"/>
              </w:rPr>
              <w:t>No members ages 6 to 18</w:t>
            </w:r>
          </w:p>
        </w:tc>
        <w:tc>
          <w:tcPr>
            <w:tcW w:w="94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0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Tidak</w:t>
            </w:r>
            <w:r w:rsidR="00AD31BC">
              <w:rPr>
                <w:rFonts w:asciiTheme="minorHAnsi" w:hAnsiTheme="minorHAnsi" w:cstheme="minorHAnsi"/>
                <w:sz w:val="20"/>
                <w:szCs w:val="20"/>
              </w:rPr>
              <w:t xml:space="preserve"> semua usia 6-18 tahun bersekolah</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No</w:t>
            </w:r>
          </w:p>
        </w:tc>
        <w:tc>
          <w:tcPr>
            <w:tcW w:w="94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rsidTr="00065344">
        <w:trPr>
          <w:jc w:val="center"/>
        </w:trPr>
        <w:tc>
          <w:tcPr>
            <w:tcW w:w="740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94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AD31BC" w:rsidRDefault="00AD31BC">
      <w:pPr>
        <w:rPr>
          <w:rFonts w:asciiTheme="minorHAnsi" w:hAnsiTheme="minorHAnsi" w:cstheme="minorHAnsi"/>
          <w:b/>
          <w:sz w:val="20"/>
          <w:szCs w:val="20"/>
          <w:u w:val="single"/>
        </w:rPr>
      </w:pPr>
    </w:p>
    <w:p w:rsidR="00070E26" w:rsidRPr="00065344" w:rsidRDefault="00DF56A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 xml:space="preserve">KARTU BANTU </w:t>
      </w:r>
      <w:r w:rsidRPr="00065344">
        <w:rPr>
          <w:rFonts w:asciiTheme="minorHAnsi" w:hAnsiTheme="minorHAnsi" w:cstheme="minorHAnsi"/>
          <w:b/>
          <w:i/>
          <w:sz w:val="16"/>
          <w:szCs w:val="20"/>
          <w:u w:val="single"/>
        </w:rPr>
        <w:t>SHOW CARD</w:t>
      </w:r>
    </w:p>
    <w:p w:rsidR="00070E26" w:rsidRPr="00753097" w:rsidRDefault="00070E26" w:rsidP="006E54F2">
      <w:pPr>
        <w:spacing w:after="0"/>
        <w:rPr>
          <w:rFonts w:asciiTheme="minorHAnsi" w:hAnsiTheme="minorHAnsi" w:cstheme="minorHAnsi"/>
          <w:sz w:val="20"/>
          <w:szCs w:val="20"/>
        </w:rPr>
      </w:pPr>
      <w:r w:rsidRPr="00753097">
        <w:rPr>
          <w:rFonts w:asciiTheme="minorHAnsi" w:hAnsiTheme="minorHAnsi" w:cstheme="minorHAnsi"/>
          <w:sz w:val="20"/>
          <w:szCs w:val="20"/>
        </w:rPr>
        <w:t xml:space="preserve">DL16.  Apakah pendidikan tertinggi yang telah diselesaikan oleh </w:t>
      </w:r>
      <w:r w:rsidR="00EE6A4F">
        <w:rPr>
          <w:rFonts w:asciiTheme="minorHAnsi" w:hAnsiTheme="minorHAnsi" w:cstheme="minorHAnsi"/>
          <w:sz w:val="20"/>
          <w:szCs w:val="20"/>
        </w:rPr>
        <w:t xml:space="preserve">istri atau </w:t>
      </w:r>
      <w:r w:rsidRPr="00753097">
        <w:rPr>
          <w:rFonts w:asciiTheme="minorHAnsi" w:hAnsiTheme="minorHAnsi" w:cstheme="minorHAnsi"/>
          <w:sz w:val="20"/>
          <w:szCs w:val="20"/>
        </w:rPr>
        <w:t>kepala rumah tangga perempuan?</w:t>
      </w:r>
      <w:r w:rsidR="005B5978" w:rsidRPr="00753097">
        <w:rPr>
          <w:rFonts w:asciiTheme="minorHAnsi" w:hAnsiTheme="minorHAnsi" w:cstheme="minorHAnsi"/>
          <w:sz w:val="20"/>
          <w:szCs w:val="20"/>
        </w:rPr>
        <w:t xml:space="preserve"> </w:t>
      </w:r>
      <w:r w:rsidR="005B5978" w:rsidRPr="00753097">
        <w:rPr>
          <w:rFonts w:asciiTheme="minorHAnsi" w:hAnsiTheme="minorHAnsi" w:cstheme="minorHAnsi"/>
          <w:b/>
          <w:sz w:val="20"/>
          <w:szCs w:val="20"/>
        </w:rPr>
        <w:t>SA</w:t>
      </w:r>
    </w:p>
    <w:p w:rsidR="00070E26" w:rsidRPr="00753097" w:rsidRDefault="00070E26" w:rsidP="006E54F2">
      <w:pPr>
        <w:spacing w:after="0"/>
        <w:ind w:firstLine="630"/>
        <w:rPr>
          <w:rFonts w:asciiTheme="minorHAnsi" w:hAnsiTheme="minorHAnsi" w:cstheme="minorHAnsi"/>
          <w:i/>
          <w:sz w:val="16"/>
          <w:szCs w:val="20"/>
        </w:rPr>
      </w:pPr>
      <w:r w:rsidRPr="00753097">
        <w:rPr>
          <w:rFonts w:asciiTheme="minorHAnsi" w:hAnsiTheme="minorHAnsi" w:cstheme="minorHAnsi"/>
          <w:i/>
          <w:sz w:val="16"/>
          <w:szCs w:val="20"/>
        </w:rPr>
        <w:t>What is the highest level of education that the female head/spouse completed?</w:t>
      </w:r>
    </w:p>
    <w:tbl>
      <w:tblPr>
        <w:tblStyle w:val="TableGrid"/>
        <w:tblW w:w="0" w:type="auto"/>
        <w:jc w:val="center"/>
        <w:tblLayout w:type="fixed"/>
        <w:tblLook w:val="04A0" w:firstRow="1" w:lastRow="0" w:firstColumn="1" w:lastColumn="0" w:noHBand="0" w:noVBand="1"/>
      </w:tblPr>
      <w:tblGrid>
        <w:gridCol w:w="7400"/>
        <w:gridCol w:w="947"/>
      </w:tblGrid>
      <w:tr w:rsidR="00B756CB" w:rsidRPr="00753097" w:rsidTr="00065344">
        <w:trPr>
          <w:jc w:val="center"/>
        </w:trPr>
        <w:tc>
          <w:tcPr>
            <w:tcW w:w="7400" w:type="dxa"/>
          </w:tcPr>
          <w:p w:rsidR="00B756CB" w:rsidRPr="00753097" w:rsidRDefault="00B756CB" w:rsidP="006E54F2">
            <w:pPr>
              <w:rPr>
                <w:rFonts w:asciiTheme="minorHAnsi" w:hAnsiTheme="minorHAnsi" w:cstheme="minorHAnsi"/>
                <w:sz w:val="20"/>
                <w:szCs w:val="20"/>
              </w:rPr>
            </w:pPr>
          </w:p>
        </w:tc>
        <w:tc>
          <w:tcPr>
            <w:tcW w:w="947" w:type="dxa"/>
          </w:tcPr>
          <w:p w:rsidR="00B756CB" w:rsidRPr="00753097" w:rsidRDefault="00B756CB"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ada pendidikan </w:t>
            </w:r>
            <w:r w:rsidRPr="00753097">
              <w:rPr>
                <w:rFonts w:asciiTheme="minorHAnsi" w:hAnsiTheme="minorHAnsi" w:cstheme="minorHAnsi"/>
                <w:i/>
                <w:sz w:val="16"/>
                <w:szCs w:val="20"/>
              </w:rPr>
              <w:t>None</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Dasar (termasuk SLB, madrasah, atau non-formal) </w:t>
            </w:r>
          </w:p>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Grade school (incl. disabled, Islamic, or non-formal)</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Pertama (termasuk SLB, madrasah, atau non-formal) </w:t>
            </w:r>
          </w:p>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Junior-high school (incl. disabled, Islamic, or non-formal)</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lang w:val="pt-BR"/>
              </w:rPr>
            </w:pPr>
            <w:r w:rsidRPr="00753097">
              <w:rPr>
                <w:rFonts w:asciiTheme="minorHAnsi" w:hAnsiTheme="minorHAnsi" w:cstheme="minorHAnsi"/>
                <w:sz w:val="20"/>
                <w:szCs w:val="20"/>
                <w:lang w:val="pt-BR"/>
              </w:rPr>
              <w:t xml:space="preserve">Tidak ada kepala rumah tangga perempuan/ istri </w:t>
            </w:r>
          </w:p>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No female head/spouse</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Kejuruan/ SMK </w:t>
            </w:r>
            <w:r w:rsidRPr="00753097">
              <w:rPr>
                <w:rFonts w:asciiTheme="minorHAnsi" w:hAnsiTheme="minorHAnsi" w:cstheme="minorHAnsi"/>
                <w:i/>
                <w:sz w:val="16"/>
                <w:szCs w:val="20"/>
              </w:rPr>
              <w:t>Vocational school (high-school level)</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Sekolah Menengah Atas (termasuk SLB, madrasah, atau non-formal)  </w:t>
            </w:r>
          </w:p>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High school (incl. disabled, Islamic, or non-formal)</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070E26" w:rsidRPr="00753097" w:rsidTr="00065344">
        <w:trPr>
          <w:jc w:val="center"/>
        </w:trPr>
        <w:tc>
          <w:tcPr>
            <w:tcW w:w="7400" w:type="dxa"/>
          </w:tcPr>
          <w:p w:rsidR="00070E26" w:rsidRPr="00753097" w:rsidRDefault="00070E26" w:rsidP="006E54F2">
            <w:pPr>
              <w:rPr>
                <w:rFonts w:asciiTheme="minorHAnsi" w:hAnsiTheme="minorHAnsi" w:cstheme="minorHAnsi"/>
                <w:sz w:val="20"/>
                <w:szCs w:val="20"/>
                <w:lang w:val="pt-BR"/>
              </w:rPr>
            </w:pPr>
            <w:r w:rsidRPr="00753097">
              <w:rPr>
                <w:rFonts w:asciiTheme="minorHAnsi" w:hAnsiTheme="minorHAnsi" w:cstheme="minorHAnsi"/>
                <w:sz w:val="20"/>
                <w:szCs w:val="20"/>
                <w:lang w:val="pt-BR"/>
              </w:rPr>
              <w:t>Diploma (D1 atau lebih), atau lebih tinggi dari diploma</w:t>
            </w:r>
          </w:p>
          <w:p w:rsidR="00070E26" w:rsidRPr="00753097" w:rsidRDefault="00070E26" w:rsidP="006E54F2">
            <w:pPr>
              <w:rPr>
                <w:rFonts w:asciiTheme="minorHAnsi" w:hAnsiTheme="minorHAnsi" w:cstheme="minorHAnsi"/>
                <w:i/>
                <w:sz w:val="20"/>
                <w:szCs w:val="20"/>
              </w:rPr>
            </w:pPr>
            <w:r w:rsidRPr="00753097">
              <w:rPr>
                <w:rFonts w:asciiTheme="minorHAnsi" w:hAnsiTheme="minorHAnsi" w:cstheme="minorHAnsi"/>
                <w:i/>
                <w:sz w:val="16"/>
                <w:szCs w:val="20"/>
              </w:rPr>
              <w:t>Diploma (one-year or higher), or higher</w:t>
            </w:r>
          </w:p>
        </w:tc>
        <w:tc>
          <w:tcPr>
            <w:tcW w:w="94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7</w:t>
            </w:r>
          </w:p>
        </w:tc>
      </w:tr>
    </w:tbl>
    <w:p w:rsidR="00070E26" w:rsidRDefault="00070E26" w:rsidP="006E54F2">
      <w:pPr>
        <w:spacing w:after="0"/>
        <w:rPr>
          <w:rFonts w:asciiTheme="minorHAnsi" w:hAnsiTheme="minorHAnsi" w:cstheme="minorHAnsi"/>
          <w:b/>
          <w:sz w:val="20"/>
          <w:szCs w:val="20"/>
        </w:rPr>
      </w:pPr>
    </w:p>
    <w:p w:rsidR="00070E26" w:rsidRPr="00065344" w:rsidRDefault="00070E26" w:rsidP="00AB4D3B">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lastRenderedPageBreak/>
        <w:t xml:space="preserve">KARTU BANTU </w:t>
      </w:r>
      <w:r w:rsidRPr="00065344">
        <w:rPr>
          <w:rFonts w:asciiTheme="minorHAnsi" w:hAnsiTheme="minorHAnsi" w:cstheme="minorHAnsi"/>
          <w:b/>
          <w:i/>
          <w:sz w:val="16"/>
          <w:szCs w:val="20"/>
          <w:u w:val="single"/>
        </w:rPr>
        <w:t>SHOW CARD</w:t>
      </w:r>
      <w:r w:rsidRPr="00065344">
        <w:rPr>
          <w:rFonts w:asciiTheme="minorHAnsi" w:hAnsiTheme="minorHAnsi" w:cstheme="minorHAnsi"/>
          <w:b/>
          <w:sz w:val="16"/>
          <w:szCs w:val="20"/>
          <w:u w:val="single"/>
        </w:rPr>
        <w:t xml:space="preserve"> </w:t>
      </w:r>
    </w:p>
    <w:p w:rsidR="00070E26" w:rsidRPr="00753097" w:rsidRDefault="00070E26" w:rsidP="00AB4D3B">
      <w:pPr>
        <w:spacing w:after="0"/>
        <w:ind w:left="720" w:hanging="720"/>
        <w:rPr>
          <w:rFonts w:asciiTheme="minorHAnsi" w:hAnsiTheme="minorHAnsi" w:cstheme="minorHAnsi"/>
          <w:i/>
          <w:sz w:val="16"/>
          <w:szCs w:val="20"/>
        </w:rPr>
      </w:pPr>
      <w:r w:rsidRPr="00753097">
        <w:rPr>
          <w:rFonts w:asciiTheme="minorHAnsi" w:hAnsiTheme="minorHAnsi" w:cstheme="minorHAnsi"/>
          <w:sz w:val="20"/>
          <w:szCs w:val="20"/>
        </w:rPr>
        <w:t>DL17.  Apakah status pekerjaan dari kepala rumah tangga laki-laki/ suami dalam seminggu terakhir pada pekerjaan utamanya?</w:t>
      </w:r>
      <w:r w:rsidR="00BB67CA" w:rsidRPr="00753097">
        <w:rPr>
          <w:rFonts w:asciiTheme="minorHAnsi" w:hAnsiTheme="minorHAnsi" w:cstheme="minorHAnsi"/>
          <w:sz w:val="20"/>
          <w:szCs w:val="20"/>
        </w:rPr>
        <w:t xml:space="preserve"> </w:t>
      </w:r>
      <w:r w:rsidR="00BB67CA"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was the employment status of the male head/spouse in the past week in his main job?</w:t>
      </w:r>
    </w:p>
    <w:tbl>
      <w:tblPr>
        <w:tblStyle w:val="TableGrid"/>
        <w:tblW w:w="0" w:type="auto"/>
        <w:jc w:val="center"/>
        <w:tblLayout w:type="fixed"/>
        <w:tblLook w:val="04A0" w:firstRow="1" w:lastRow="0" w:firstColumn="1" w:lastColumn="0" w:noHBand="0" w:noVBand="1"/>
      </w:tblPr>
      <w:tblGrid>
        <w:gridCol w:w="7490"/>
        <w:gridCol w:w="857"/>
      </w:tblGrid>
      <w:tr w:rsidR="00DF46BB" w:rsidRPr="00753097" w:rsidTr="00BE5C60">
        <w:trPr>
          <w:trHeight w:val="188"/>
          <w:jc w:val="center"/>
        </w:trPr>
        <w:tc>
          <w:tcPr>
            <w:tcW w:w="7490" w:type="dxa"/>
          </w:tcPr>
          <w:p w:rsidR="00A04EFC" w:rsidRPr="00753097" w:rsidRDefault="00A04EFC" w:rsidP="006E54F2">
            <w:pPr>
              <w:rPr>
                <w:rFonts w:asciiTheme="minorHAnsi" w:hAnsiTheme="minorHAnsi" w:cstheme="minorHAnsi"/>
                <w:sz w:val="20"/>
                <w:szCs w:val="20"/>
              </w:rPr>
            </w:pPr>
          </w:p>
        </w:tc>
        <w:tc>
          <w:tcPr>
            <w:tcW w:w="857" w:type="dxa"/>
          </w:tcPr>
          <w:p w:rsidR="00DF46BB" w:rsidRPr="00753097" w:rsidRDefault="00DF46BB"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ada kepala rumah tangga laki-laki/ suami </w:t>
            </w:r>
            <w:r w:rsidRPr="00753097">
              <w:rPr>
                <w:rFonts w:asciiTheme="minorHAnsi" w:hAnsiTheme="minorHAnsi" w:cstheme="minorHAnsi"/>
                <w:i/>
                <w:sz w:val="16"/>
                <w:szCs w:val="20"/>
              </w:rPr>
              <w:t>No male head/spouse</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Tidak bekerja, atau pekerja yang tidak digaji </w:t>
            </w:r>
            <w:r w:rsidRPr="00753097">
              <w:rPr>
                <w:rFonts w:asciiTheme="minorHAnsi" w:hAnsiTheme="minorHAnsi" w:cstheme="minorHAnsi"/>
                <w:i/>
                <w:sz w:val="16"/>
                <w:szCs w:val="20"/>
              </w:rPr>
              <w:t>Not working, or unpaid worker</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Bekerja sendiri </w:t>
            </w:r>
            <w:r w:rsidRPr="00753097">
              <w:rPr>
                <w:rFonts w:asciiTheme="minorHAnsi" w:hAnsiTheme="minorHAnsi" w:cstheme="minorHAnsi"/>
                <w:i/>
                <w:sz w:val="16"/>
                <w:szCs w:val="20"/>
              </w:rPr>
              <w:t>Self-employed</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70E26" w:rsidRPr="00753097" w:rsidTr="00065344">
        <w:trPr>
          <w:jc w:val="center"/>
        </w:trPr>
        <w:tc>
          <w:tcPr>
            <w:tcW w:w="7490" w:type="dxa"/>
          </w:tcPr>
          <w:p w:rsidR="00070E26" w:rsidRPr="00753097" w:rsidRDefault="00070E26" w:rsidP="001C4A1E">
            <w:pPr>
              <w:rPr>
                <w:rFonts w:asciiTheme="minorHAnsi" w:hAnsiTheme="minorHAnsi" w:cstheme="minorHAnsi"/>
                <w:sz w:val="20"/>
                <w:szCs w:val="20"/>
              </w:rPr>
            </w:pPr>
            <w:r w:rsidRPr="00753097">
              <w:rPr>
                <w:rFonts w:asciiTheme="minorHAnsi" w:hAnsiTheme="minorHAnsi" w:cstheme="minorHAnsi"/>
                <w:sz w:val="20"/>
                <w:szCs w:val="20"/>
              </w:rPr>
              <w:t xml:space="preserve">Pemilik </w:t>
            </w:r>
            <w:r w:rsidR="00427473"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atau pemilik </w:t>
            </w:r>
            <w:r w:rsidR="001C4A1E"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dengan pekerja yang tidak dibayar atau pekerja tidak tetap </w:t>
            </w:r>
            <w:r w:rsidRPr="00753097">
              <w:rPr>
                <w:rFonts w:asciiTheme="minorHAnsi" w:hAnsiTheme="minorHAnsi" w:cstheme="minorHAnsi"/>
                <w:i/>
                <w:sz w:val="16"/>
                <w:szCs w:val="20"/>
              </w:rPr>
              <w:t>Business owner, or business owner with temporary or unpaid workers</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Pekerja yang digaji atau dibayar </w:t>
            </w:r>
            <w:r w:rsidRPr="00753097">
              <w:rPr>
                <w:rFonts w:asciiTheme="minorHAnsi" w:hAnsiTheme="minorHAnsi" w:cstheme="minorHAnsi"/>
                <w:i/>
                <w:sz w:val="16"/>
                <w:szCs w:val="20"/>
              </w:rPr>
              <w:t>Wage or salary employee</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Pemilik </w:t>
            </w:r>
            <w:r w:rsidR="00427473"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dengan pekerja yang dibayar atau pekerja tetap </w:t>
            </w:r>
          </w:p>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i/>
                <w:sz w:val="16"/>
                <w:szCs w:val="20"/>
              </w:rPr>
              <w:t>Business owner with permanent or paid workers</w:t>
            </w:r>
          </w:p>
        </w:tc>
        <w:tc>
          <w:tcPr>
            <w:tcW w:w="857" w:type="dxa"/>
            <w:vAlign w:val="center"/>
          </w:tcPr>
          <w:p w:rsidR="00070E26" w:rsidRPr="00753097" w:rsidRDefault="00070E26">
            <w:pPr>
              <w:jc w:val="center"/>
              <w:rPr>
                <w:rFonts w:asciiTheme="minorHAnsi" w:hAnsiTheme="minorHAnsi" w:cstheme="minorHAnsi"/>
                <w:sz w:val="20"/>
                <w:szCs w:val="20"/>
              </w:rPr>
            </w:pPr>
            <w:r w:rsidRPr="00753097">
              <w:rPr>
                <w:rFonts w:asciiTheme="minorHAnsi" w:hAnsiTheme="minorHAnsi" w:cstheme="minorHAnsi"/>
                <w:sz w:val="20"/>
                <w:szCs w:val="20"/>
              </w:rPr>
              <w:t>6</w:t>
            </w:r>
          </w:p>
        </w:tc>
      </w:tr>
    </w:tbl>
    <w:p w:rsidR="00070E26" w:rsidRPr="00753097" w:rsidRDefault="00070E26" w:rsidP="006E54F2">
      <w:pPr>
        <w:spacing w:after="0"/>
        <w:rPr>
          <w:rFonts w:asciiTheme="minorHAnsi" w:hAnsiTheme="minorHAnsi" w:cstheme="minorHAnsi"/>
          <w:b/>
          <w:sz w:val="20"/>
          <w:szCs w:val="20"/>
        </w:rPr>
      </w:pPr>
    </w:p>
    <w:p w:rsidR="00070E26" w:rsidRPr="00065344" w:rsidRDefault="00E8631E" w:rsidP="00BE5C60">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0E6656" w:rsidRPr="00065344">
        <w:rPr>
          <w:rFonts w:asciiTheme="minorHAnsi" w:hAnsiTheme="minorHAnsi" w:cstheme="minorHAnsi"/>
          <w:b/>
          <w:sz w:val="20"/>
          <w:szCs w:val="20"/>
          <w:u w:val="single"/>
        </w:rPr>
        <w:t xml:space="preserve">BACAKAN </w:t>
      </w:r>
      <w:r w:rsidR="00070E26" w:rsidRPr="00065344">
        <w:rPr>
          <w:rFonts w:asciiTheme="minorHAnsi" w:hAnsiTheme="minorHAnsi" w:cstheme="minorHAnsi"/>
          <w:b/>
          <w:i/>
          <w:sz w:val="16"/>
          <w:szCs w:val="20"/>
          <w:u w:val="single"/>
        </w:rPr>
        <w:t>READ OUT</w:t>
      </w:r>
    </w:p>
    <w:p w:rsidR="00070E26" w:rsidRPr="00753097" w:rsidRDefault="00070E26" w:rsidP="006E54F2">
      <w:pPr>
        <w:spacing w:after="0"/>
        <w:rPr>
          <w:rFonts w:asciiTheme="minorHAnsi" w:hAnsiTheme="minorHAnsi" w:cstheme="minorHAnsi"/>
          <w:i/>
          <w:sz w:val="16"/>
          <w:szCs w:val="20"/>
        </w:rPr>
      </w:pPr>
      <w:r w:rsidRPr="00753097">
        <w:rPr>
          <w:rFonts w:asciiTheme="minorHAnsi" w:hAnsiTheme="minorHAnsi" w:cstheme="minorHAnsi"/>
          <w:sz w:val="20"/>
          <w:szCs w:val="20"/>
          <w:lang w:val="pt-BR"/>
        </w:rPr>
        <w:t>DL18. Apakah material utama dari lantai rumah Anda?</w:t>
      </w:r>
      <w:r w:rsidR="001C30DC" w:rsidRPr="00753097">
        <w:rPr>
          <w:rFonts w:asciiTheme="minorHAnsi" w:hAnsiTheme="minorHAnsi" w:cstheme="minorHAnsi"/>
          <w:sz w:val="20"/>
          <w:szCs w:val="20"/>
          <w:lang w:val="pt-BR"/>
        </w:rPr>
        <w:t xml:space="preserve"> </w:t>
      </w:r>
      <w:r w:rsidR="001C30DC" w:rsidRPr="00753097">
        <w:rPr>
          <w:rFonts w:asciiTheme="minorHAnsi" w:hAnsiTheme="minorHAnsi" w:cstheme="minorHAnsi"/>
          <w:b/>
          <w:sz w:val="20"/>
          <w:szCs w:val="20"/>
          <w:lang w:val="pt-BR"/>
        </w:rPr>
        <w:t>SA</w:t>
      </w:r>
      <w:r w:rsidRPr="00753097">
        <w:rPr>
          <w:rFonts w:asciiTheme="minorHAnsi" w:hAnsiTheme="minorHAnsi" w:cstheme="minorHAnsi"/>
          <w:sz w:val="20"/>
          <w:szCs w:val="20"/>
          <w:lang w:val="pt-BR"/>
        </w:rPr>
        <w:t xml:space="preserve"> </w:t>
      </w:r>
      <w:r w:rsidRPr="00753097">
        <w:rPr>
          <w:rFonts w:asciiTheme="minorHAnsi" w:hAnsiTheme="minorHAnsi" w:cstheme="minorHAnsi"/>
          <w:i/>
          <w:sz w:val="16"/>
          <w:szCs w:val="20"/>
        </w:rPr>
        <w:t>What is the main material of the floor?</w:t>
      </w:r>
    </w:p>
    <w:tbl>
      <w:tblPr>
        <w:tblStyle w:val="TableGrid"/>
        <w:tblW w:w="0" w:type="auto"/>
        <w:jc w:val="center"/>
        <w:tblLayout w:type="fixed"/>
        <w:tblLook w:val="04A0" w:firstRow="1" w:lastRow="0" w:firstColumn="1" w:lastColumn="0" w:noHBand="0" w:noVBand="1"/>
      </w:tblPr>
      <w:tblGrid>
        <w:gridCol w:w="7490"/>
        <w:gridCol w:w="857"/>
      </w:tblGrid>
      <w:tr w:rsidR="00D676D7" w:rsidRPr="00753097" w:rsidTr="00065344">
        <w:trPr>
          <w:jc w:val="center"/>
        </w:trPr>
        <w:tc>
          <w:tcPr>
            <w:tcW w:w="7490" w:type="dxa"/>
          </w:tcPr>
          <w:p w:rsidR="00D676D7" w:rsidRPr="00753097" w:rsidRDefault="00D676D7" w:rsidP="006E54F2">
            <w:pPr>
              <w:rPr>
                <w:rFonts w:asciiTheme="minorHAnsi" w:hAnsiTheme="minorHAnsi" w:cstheme="minorHAnsi"/>
                <w:sz w:val="20"/>
                <w:szCs w:val="20"/>
              </w:rPr>
            </w:pPr>
          </w:p>
        </w:tc>
        <w:tc>
          <w:tcPr>
            <w:tcW w:w="857" w:type="dxa"/>
          </w:tcPr>
          <w:p w:rsidR="00D676D7" w:rsidRPr="00753097" w:rsidRDefault="00D676D7" w:rsidP="006E54F2">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Tanah atau bambu </w:t>
            </w:r>
            <w:r w:rsidRPr="00753097">
              <w:rPr>
                <w:rFonts w:asciiTheme="minorHAnsi" w:hAnsiTheme="minorHAnsi" w:cstheme="minorHAnsi"/>
                <w:i/>
                <w:sz w:val="16"/>
                <w:szCs w:val="20"/>
              </w:rPr>
              <w:t>Earth or bamboo</w:t>
            </w:r>
          </w:p>
        </w:tc>
        <w:tc>
          <w:tcPr>
            <w:tcW w:w="857" w:type="dxa"/>
          </w:tcPr>
          <w:p w:rsidR="00070E26" w:rsidRPr="00753097" w:rsidRDefault="00070E26" w:rsidP="006E54F2">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rPr>
                <w:rFonts w:asciiTheme="minorHAnsi" w:hAnsiTheme="minorHAnsi" w:cstheme="minorHAnsi"/>
                <w:sz w:val="20"/>
                <w:szCs w:val="20"/>
              </w:rPr>
            </w:pPr>
            <w:r w:rsidRPr="00753097">
              <w:rPr>
                <w:rFonts w:asciiTheme="minorHAnsi" w:hAnsiTheme="minorHAnsi" w:cstheme="minorHAnsi"/>
                <w:sz w:val="20"/>
                <w:szCs w:val="20"/>
              </w:rPr>
              <w:t xml:space="preserve">Lainnya </w:t>
            </w:r>
            <w:r w:rsidRPr="00753097">
              <w:rPr>
                <w:rFonts w:asciiTheme="minorHAnsi" w:hAnsiTheme="minorHAnsi" w:cstheme="minorHAnsi"/>
                <w:i/>
                <w:sz w:val="16"/>
                <w:szCs w:val="20"/>
              </w:rPr>
              <w:t>Others</w:t>
            </w:r>
          </w:p>
        </w:tc>
        <w:tc>
          <w:tcPr>
            <w:tcW w:w="857" w:type="dxa"/>
          </w:tcPr>
          <w:p w:rsidR="00070E26" w:rsidRPr="00753097" w:rsidRDefault="00070E26" w:rsidP="006E54F2">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070E26" w:rsidRPr="00753097" w:rsidRDefault="00070E26" w:rsidP="006E54F2">
      <w:pPr>
        <w:spacing w:after="0"/>
        <w:rPr>
          <w:rFonts w:asciiTheme="minorHAnsi" w:hAnsiTheme="minorHAnsi" w:cstheme="minorHAnsi"/>
          <w:i/>
          <w:sz w:val="16"/>
          <w:szCs w:val="20"/>
        </w:rPr>
      </w:pPr>
    </w:p>
    <w:p w:rsidR="00070E26" w:rsidRPr="00065344" w:rsidRDefault="00E8631E" w:rsidP="00BE5C60">
      <w:pPr>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AB1492" w:rsidRPr="00065344">
        <w:rPr>
          <w:rFonts w:asciiTheme="minorHAnsi" w:hAnsiTheme="minorHAnsi" w:cstheme="minorHAnsi"/>
          <w:b/>
          <w:sz w:val="20"/>
          <w:szCs w:val="20"/>
          <w:u w:val="single"/>
        </w:rPr>
        <w:t xml:space="preserve">BACAKAN </w:t>
      </w:r>
      <w:r w:rsidR="00070E26" w:rsidRPr="00065344">
        <w:rPr>
          <w:rFonts w:asciiTheme="minorHAnsi" w:hAnsiTheme="minorHAnsi" w:cstheme="minorHAnsi"/>
          <w:b/>
          <w:i/>
          <w:sz w:val="16"/>
          <w:szCs w:val="20"/>
          <w:u w:val="single"/>
        </w:rPr>
        <w:t>READ OUT</w:t>
      </w:r>
    </w:p>
    <w:p w:rsidR="00070E26" w:rsidRPr="00753097" w:rsidRDefault="00070E26" w:rsidP="006E54F2">
      <w:pPr>
        <w:widowControl w:val="0"/>
        <w:autoSpaceDE w:val="0"/>
        <w:autoSpaceDN w:val="0"/>
        <w:adjustRightInd w:val="0"/>
        <w:spacing w:after="0"/>
        <w:ind w:left="630" w:hanging="630"/>
        <w:rPr>
          <w:rFonts w:asciiTheme="minorHAnsi" w:hAnsiTheme="minorHAnsi" w:cstheme="minorHAnsi"/>
          <w:i/>
          <w:sz w:val="16"/>
          <w:szCs w:val="20"/>
        </w:rPr>
      </w:pPr>
      <w:r w:rsidRPr="00753097">
        <w:rPr>
          <w:rFonts w:asciiTheme="minorHAnsi" w:hAnsiTheme="minorHAnsi" w:cstheme="minorHAnsi"/>
          <w:sz w:val="20"/>
          <w:szCs w:val="20"/>
        </w:rPr>
        <w:t>DL19. Jenis kloset/WC yang rumah tangga anda miliki?</w:t>
      </w:r>
      <w:r w:rsidR="00163A9E" w:rsidRPr="00753097">
        <w:rPr>
          <w:rFonts w:asciiTheme="minorHAnsi" w:hAnsiTheme="minorHAnsi" w:cstheme="minorHAnsi"/>
          <w:sz w:val="20"/>
          <w:szCs w:val="20"/>
        </w:rPr>
        <w:t xml:space="preserve"> </w:t>
      </w:r>
      <w:r w:rsidR="00163A9E"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the type of toilet that is mainly used in your households?</w:t>
      </w:r>
    </w:p>
    <w:tbl>
      <w:tblPr>
        <w:tblStyle w:val="TableGrid"/>
        <w:tblW w:w="0" w:type="auto"/>
        <w:jc w:val="center"/>
        <w:tblLayout w:type="fixed"/>
        <w:tblLook w:val="04A0" w:firstRow="1" w:lastRow="0" w:firstColumn="1" w:lastColumn="0" w:noHBand="0" w:noVBand="1"/>
      </w:tblPr>
      <w:tblGrid>
        <w:gridCol w:w="7490"/>
        <w:gridCol w:w="857"/>
      </w:tblGrid>
      <w:tr w:rsidR="00D86CF2" w:rsidRPr="00753097" w:rsidTr="00065344">
        <w:trPr>
          <w:jc w:val="center"/>
        </w:trPr>
        <w:tc>
          <w:tcPr>
            <w:tcW w:w="7490" w:type="dxa"/>
          </w:tcPr>
          <w:p w:rsidR="00D86CF2" w:rsidRPr="00753097" w:rsidRDefault="00D86CF2" w:rsidP="006E54F2">
            <w:pPr>
              <w:widowControl w:val="0"/>
              <w:autoSpaceDE w:val="0"/>
              <w:autoSpaceDN w:val="0"/>
              <w:adjustRightInd w:val="0"/>
              <w:rPr>
                <w:rFonts w:asciiTheme="minorHAnsi" w:hAnsiTheme="minorHAnsi" w:cstheme="minorHAnsi"/>
                <w:sz w:val="20"/>
                <w:szCs w:val="20"/>
              </w:rPr>
            </w:pPr>
          </w:p>
        </w:tc>
        <w:tc>
          <w:tcPr>
            <w:tcW w:w="857" w:type="dxa"/>
          </w:tcPr>
          <w:p w:rsidR="00D86CF2" w:rsidRPr="00753097" w:rsidRDefault="00D86CF2"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ada atau jamban cemplung/cubluk </w:t>
            </w:r>
            <w:r w:rsidRPr="00753097">
              <w:rPr>
                <w:rFonts w:asciiTheme="minorHAnsi" w:hAnsiTheme="minorHAnsi" w:cstheme="minorHAnsi"/>
                <w:i/>
                <w:sz w:val="16"/>
                <w:szCs w:val="20"/>
              </w:rPr>
              <w:t>None, or latrine</w:t>
            </w:r>
          </w:p>
        </w:tc>
        <w:tc>
          <w:tcPr>
            <w:tcW w:w="85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Ada kloset yang tersambung ke septic tank tetapi tidak ada siraman otomatis</w:t>
            </w:r>
          </w:p>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(flush) </w:t>
            </w:r>
            <w:r w:rsidRPr="00753097">
              <w:rPr>
                <w:rFonts w:asciiTheme="minorHAnsi" w:hAnsiTheme="minorHAnsi" w:cstheme="minorHAnsi"/>
                <w:i/>
                <w:sz w:val="16"/>
                <w:szCs w:val="20"/>
              </w:rPr>
              <w:t>Non-flush to a septic tank</w:t>
            </w:r>
          </w:p>
        </w:tc>
        <w:tc>
          <w:tcPr>
            <w:tcW w:w="85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Ada kloset yang tersambung ke septic tank dengan siraman otomatis</w:t>
            </w:r>
          </w:p>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(flush) </w:t>
            </w:r>
            <w:r w:rsidRPr="00753097">
              <w:rPr>
                <w:rFonts w:asciiTheme="minorHAnsi" w:hAnsiTheme="minorHAnsi" w:cstheme="minorHAnsi"/>
                <w:i/>
                <w:sz w:val="16"/>
                <w:szCs w:val="20"/>
              </w:rPr>
              <w:t>Flushd</w:t>
            </w:r>
          </w:p>
        </w:tc>
        <w:tc>
          <w:tcPr>
            <w:tcW w:w="857" w:type="dxa"/>
            <w:vAlign w:val="center"/>
          </w:tcPr>
          <w:p w:rsidR="00070E26" w:rsidRPr="00753097" w:rsidRDefault="00070E26">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070E26" w:rsidRPr="00753097" w:rsidRDefault="00070E26" w:rsidP="006E54F2">
      <w:pPr>
        <w:widowControl w:val="0"/>
        <w:autoSpaceDE w:val="0"/>
        <w:autoSpaceDN w:val="0"/>
        <w:adjustRightInd w:val="0"/>
        <w:spacing w:after="0"/>
        <w:rPr>
          <w:rFonts w:asciiTheme="minorHAnsi" w:hAnsiTheme="minorHAnsi" w:cstheme="minorHAnsi"/>
          <w:sz w:val="20"/>
          <w:szCs w:val="20"/>
        </w:rPr>
      </w:pPr>
    </w:p>
    <w:p w:rsidR="00070E26"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4A3C66" w:rsidRPr="00065344">
        <w:rPr>
          <w:rFonts w:asciiTheme="minorHAnsi" w:hAnsiTheme="minorHAnsi" w:cstheme="minorHAnsi"/>
          <w:b/>
          <w:sz w:val="20"/>
          <w:szCs w:val="20"/>
          <w:u w:val="single"/>
        </w:rPr>
        <w:t xml:space="preserve">BACAKAN </w:t>
      </w:r>
      <w:r w:rsidR="004A3C66" w:rsidRPr="00065344">
        <w:rPr>
          <w:rFonts w:asciiTheme="minorHAnsi" w:hAnsiTheme="minorHAnsi" w:cstheme="minorHAnsi"/>
          <w:b/>
          <w:i/>
          <w:sz w:val="16"/>
          <w:szCs w:val="20"/>
          <w:u w:val="single"/>
        </w:rPr>
        <w:t>READ OUT</w:t>
      </w:r>
    </w:p>
    <w:p w:rsidR="00070E26" w:rsidRPr="00753097" w:rsidRDefault="00070E26" w:rsidP="006E54F2">
      <w:pPr>
        <w:tabs>
          <w:tab w:val="left" w:pos="789"/>
        </w:tabs>
        <w:spacing w:after="0"/>
        <w:rPr>
          <w:rFonts w:asciiTheme="minorHAnsi" w:hAnsiTheme="minorHAnsi" w:cstheme="minorHAnsi"/>
          <w:i/>
          <w:sz w:val="16"/>
          <w:szCs w:val="20"/>
        </w:rPr>
      </w:pPr>
      <w:r w:rsidRPr="00753097">
        <w:rPr>
          <w:rFonts w:asciiTheme="minorHAnsi" w:hAnsiTheme="minorHAnsi" w:cstheme="minorHAnsi"/>
          <w:sz w:val="20"/>
          <w:szCs w:val="20"/>
        </w:rPr>
        <w:t>DL20. Apakah bahan bakar utam</w:t>
      </w:r>
      <w:r w:rsidR="003324D9" w:rsidRPr="00753097">
        <w:rPr>
          <w:rFonts w:asciiTheme="minorHAnsi" w:hAnsiTheme="minorHAnsi" w:cstheme="minorHAnsi"/>
          <w:sz w:val="20"/>
          <w:szCs w:val="20"/>
        </w:rPr>
        <w:t xml:space="preserve">a yang digunakan untuk memasak? </w:t>
      </w:r>
      <w:r w:rsidR="003324D9" w:rsidRPr="00753097">
        <w:rPr>
          <w:rFonts w:asciiTheme="minorHAnsi" w:hAnsiTheme="minorHAnsi" w:cstheme="minorHAnsi"/>
          <w:b/>
          <w:sz w:val="20"/>
          <w:szCs w:val="20"/>
        </w:rPr>
        <w:t>SA</w:t>
      </w:r>
      <w:r w:rsidR="003324D9" w:rsidRPr="00753097">
        <w:rPr>
          <w:rFonts w:asciiTheme="minorHAnsi" w:hAnsiTheme="minorHAnsi" w:cstheme="minorHAnsi"/>
          <w:sz w:val="20"/>
          <w:szCs w:val="20"/>
        </w:rPr>
        <w:t xml:space="preserve"> </w:t>
      </w:r>
      <w:r w:rsidRPr="00753097">
        <w:rPr>
          <w:rFonts w:asciiTheme="minorHAnsi" w:hAnsiTheme="minorHAnsi" w:cstheme="minorHAnsi"/>
          <w:i/>
          <w:sz w:val="16"/>
          <w:szCs w:val="20"/>
        </w:rPr>
        <w:t>What is the main cooking fuel?</w:t>
      </w:r>
    </w:p>
    <w:tbl>
      <w:tblPr>
        <w:tblStyle w:val="TableGrid"/>
        <w:tblW w:w="0" w:type="auto"/>
        <w:jc w:val="center"/>
        <w:tblLayout w:type="fixed"/>
        <w:tblLook w:val="04A0" w:firstRow="1" w:lastRow="0" w:firstColumn="1" w:lastColumn="0" w:noHBand="0" w:noVBand="1"/>
      </w:tblPr>
      <w:tblGrid>
        <w:gridCol w:w="7490"/>
        <w:gridCol w:w="857"/>
      </w:tblGrid>
      <w:tr w:rsidR="00572639" w:rsidRPr="00753097" w:rsidTr="00065344">
        <w:trPr>
          <w:jc w:val="center"/>
        </w:trPr>
        <w:tc>
          <w:tcPr>
            <w:tcW w:w="7490" w:type="dxa"/>
          </w:tcPr>
          <w:p w:rsidR="00572639" w:rsidRPr="00753097" w:rsidRDefault="00572639" w:rsidP="006E54F2">
            <w:pPr>
              <w:tabs>
                <w:tab w:val="left" w:pos="789"/>
              </w:tabs>
              <w:rPr>
                <w:rFonts w:asciiTheme="minorHAnsi" w:hAnsiTheme="minorHAnsi" w:cstheme="minorHAnsi"/>
                <w:sz w:val="20"/>
                <w:szCs w:val="20"/>
              </w:rPr>
            </w:pPr>
          </w:p>
        </w:tc>
        <w:tc>
          <w:tcPr>
            <w:tcW w:w="857" w:type="dxa"/>
          </w:tcPr>
          <w:p w:rsidR="00572639" w:rsidRPr="00753097" w:rsidRDefault="00572639" w:rsidP="006E54F2">
            <w:pPr>
              <w:tabs>
                <w:tab w:val="left" w:pos="789"/>
              </w:tabs>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tabs>
                <w:tab w:val="left" w:pos="789"/>
              </w:tabs>
              <w:rPr>
                <w:rFonts w:asciiTheme="minorHAnsi" w:hAnsiTheme="minorHAnsi" w:cstheme="minorHAnsi"/>
                <w:sz w:val="20"/>
                <w:szCs w:val="20"/>
              </w:rPr>
            </w:pPr>
            <w:r w:rsidRPr="00753097">
              <w:rPr>
                <w:rFonts w:asciiTheme="minorHAnsi" w:hAnsiTheme="minorHAnsi" w:cstheme="minorHAnsi"/>
                <w:sz w:val="20"/>
                <w:szCs w:val="20"/>
              </w:rPr>
              <w:t xml:space="preserve">Kayu bakar, arang, atau batubara </w:t>
            </w:r>
            <w:r w:rsidRPr="00753097">
              <w:rPr>
                <w:rFonts w:asciiTheme="minorHAnsi" w:hAnsiTheme="minorHAnsi" w:cstheme="minorHAnsi"/>
                <w:i/>
                <w:sz w:val="16"/>
                <w:szCs w:val="20"/>
              </w:rPr>
              <w:t>Firewood, charcoal, or coal</w:t>
            </w:r>
          </w:p>
        </w:tc>
        <w:tc>
          <w:tcPr>
            <w:tcW w:w="857" w:type="dxa"/>
            <w:vAlign w:val="center"/>
          </w:tcPr>
          <w:p w:rsidR="00070E26" w:rsidRPr="00753097" w:rsidRDefault="00070E26">
            <w:pPr>
              <w:tabs>
                <w:tab w:val="left" w:pos="789"/>
              </w:tabs>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Gas / LPG, minyak tanah, listrik, lainnya atau tidak memasak </w:t>
            </w:r>
          </w:p>
          <w:p w:rsidR="00070E26" w:rsidRPr="00753097" w:rsidRDefault="00070E26" w:rsidP="006E54F2">
            <w:pPr>
              <w:widowControl w:val="0"/>
              <w:autoSpaceDE w:val="0"/>
              <w:autoSpaceDN w:val="0"/>
              <w:adjustRightInd w:val="0"/>
              <w:rPr>
                <w:rFonts w:asciiTheme="minorHAnsi" w:hAnsiTheme="minorHAnsi" w:cstheme="minorHAnsi"/>
                <w:i/>
                <w:sz w:val="20"/>
                <w:szCs w:val="20"/>
              </w:rPr>
            </w:pPr>
            <w:r w:rsidRPr="00753097">
              <w:rPr>
                <w:rFonts w:asciiTheme="minorHAnsi" w:hAnsiTheme="minorHAnsi" w:cstheme="minorHAnsi"/>
                <w:i/>
                <w:sz w:val="16"/>
                <w:szCs w:val="20"/>
              </w:rPr>
              <w:t>Gas/LPG, kerosene, electricity, others, or does not cook</w:t>
            </w:r>
          </w:p>
        </w:tc>
        <w:tc>
          <w:tcPr>
            <w:tcW w:w="857" w:type="dxa"/>
            <w:vAlign w:val="center"/>
          </w:tcPr>
          <w:p w:rsidR="00070E26" w:rsidRPr="00753097" w:rsidRDefault="00070E26">
            <w:pPr>
              <w:tabs>
                <w:tab w:val="left" w:pos="789"/>
              </w:tabs>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070E26" w:rsidRPr="00753097" w:rsidRDefault="00070E26" w:rsidP="006E54F2">
      <w:pPr>
        <w:widowControl w:val="0"/>
        <w:autoSpaceDE w:val="0"/>
        <w:autoSpaceDN w:val="0"/>
        <w:adjustRightInd w:val="0"/>
        <w:spacing w:after="0"/>
        <w:ind w:left="634" w:hanging="634"/>
        <w:rPr>
          <w:rFonts w:asciiTheme="minorHAnsi" w:hAnsiTheme="minorHAnsi" w:cstheme="minorHAnsi"/>
          <w:sz w:val="20"/>
          <w:szCs w:val="20"/>
        </w:rPr>
      </w:pPr>
    </w:p>
    <w:p w:rsidR="00706DF4"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706DF4" w:rsidRPr="00065344">
        <w:rPr>
          <w:rFonts w:asciiTheme="minorHAnsi" w:hAnsiTheme="minorHAnsi" w:cstheme="minorHAnsi"/>
          <w:b/>
          <w:sz w:val="20"/>
          <w:szCs w:val="20"/>
          <w:u w:val="single"/>
        </w:rPr>
        <w:t xml:space="preserve">BACAKAN </w:t>
      </w:r>
      <w:r w:rsidR="00706DF4" w:rsidRPr="00065344">
        <w:rPr>
          <w:rFonts w:asciiTheme="minorHAnsi" w:hAnsiTheme="minorHAnsi" w:cstheme="minorHAnsi"/>
          <w:b/>
          <w:i/>
          <w:sz w:val="16"/>
          <w:szCs w:val="20"/>
          <w:u w:val="single"/>
        </w:rPr>
        <w:t>READ OUT</w:t>
      </w:r>
    </w:p>
    <w:p w:rsidR="00070E26" w:rsidRPr="00753097" w:rsidRDefault="00070E26" w:rsidP="006E54F2">
      <w:pPr>
        <w:widowControl w:val="0"/>
        <w:autoSpaceDE w:val="0"/>
        <w:autoSpaceDN w:val="0"/>
        <w:adjustRightInd w:val="0"/>
        <w:spacing w:after="0"/>
        <w:ind w:left="634" w:hanging="634"/>
        <w:rPr>
          <w:rFonts w:asciiTheme="minorHAnsi" w:hAnsiTheme="minorHAnsi" w:cstheme="minorHAnsi"/>
          <w:i/>
          <w:sz w:val="16"/>
          <w:szCs w:val="20"/>
        </w:rPr>
      </w:pPr>
      <w:r w:rsidRPr="00753097">
        <w:rPr>
          <w:rFonts w:asciiTheme="minorHAnsi" w:hAnsiTheme="minorHAnsi" w:cstheme="minorHAnsi"/>
          <w:sz w:val="20"/>
          <w:szCs w:val="20"/>
        </w:rPr>
        <w:t xml:space="preserve">DL21. Apakah rumah tangga Anda memiliki tabung gas 12 kg atau lebih?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gas cylinder of 12kg or more?</w:t>
      </w:r>
    </w:p>
    <w:tbl>
      <w:tblPr>
        <w:tblStyle w:val="TableGrid"/>
        <w:tblW w:w="0" w:type="auto"/>
        <w:jc w:val="center"/>
        <w:tblLayout w:type="fixed"/>
        <w:tblLook w:val="04A0" w:firstRow="1" w:lastRow="0" w:firstColumn="1" w:lastColumn="0" w:noHBand="0" w:noVBand="1"/>
      </w:tblPr>
      <w:tblGrid>
        <w:gridCol w:w="7490"/>
        <w:gridCol w:w="857"/>
      </w:tblGrid>
      <w:tr w:rsidR="00172944" w:rsidRPr="00753097" w:rsidTr="00065344">
        <w:trPr>
          <w:jc w:val="center"/>
        </w:trPr>
        <w:tc>
          <w:tcPr>
            <w:tcW w:w="7490" w:type="dxa"/>
          </w:tcPr>
          <w:p w:rsidR="00172944" w:rsidRPr="00753097" w:rsidRDefault="00172944" w:rsidP="006E54F2">
            <w:pPr>
              <w:widowControl w:val="0"/>
              <w:autoSpaceDE w:val="0"/>
              <w:autoSpaceDN w:val="0"/>
              <w:adjustRightInd w:val="0"/>
              <w:rPr>
                <w:rFonts w:asciiTheme="minorHAnsi" w:hAnsiTheme="minorHAnsi" w:cstheme="minorHAnsi"/>
                <w:sz w:val="20"/>
                <w:szCs w:val="20"/>
              </w:rPr>
            </w:pPr>
          </w:p>
        </w:tc>
        <w:tc>
          <w:tcPr>
            <w:tcW w:w="857" w:type="dxa"/>
          </w:tcPr>
          <w:p w:rsidR="00172944" w:rsidRPr="00753097" w:rsidRDefault="00172944"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070E26" w:rsidRPr="00753097" w:rsidRDefault="00070E26" w:rsidP="006E54F2">
      <w:pPr>
        <w:widowControl w:val="0"/>
        <w:autoSpaceDE w:val="0"/>
        <w:autoSpaceDN w:val="0"/>
        <w:adjustRightInd w:val="0"/>
        <w:spacing w:after="0"/>
        <w:rPr>
          <w:rFonts w:asciiTheme="minorHAnsi" w:hAnsiTheme="minorHAnsi" w:cstheme="minorHAnsi"/>
          <w:sz w:val="20"/>
          <w:szCs w:val="20"/>
        </w:rPr>
      </w:pPr>
    </w:p>
    <w:p w:rsidR="00832EA3"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832EA3" w:rsidRPr="00065344">
        <w:rPr>
          <w:rFonts w:asciiTheme="minorHAnsi" w:hAnsiTheme="minorHAnsi" w:cstheme="minorHAnsi"/>
          <w:b/>
          <w:sz w:val="20"/>
          <w:szCs w:val="20"/>
          <w:u w:val="single"/>
        </w:rPr>
        <w:t xml:space="preserve">BACAKAN </w:t>
      </w:r>
      <w:r w:rsidR="00832EA3" w:rsidRPr="00065344">
        <w:rPr>
          <w:rFonts w:asciiTheme="minorHAnsi" w:hAnsiTheme="minorHAnsi" w:cstheme="minorHAnsi"/>
          <w:b/>
          <w:i/>
          <w:sz w:val="16"/>
          <w:szCs w:val="20"/>
          <w:u w:val="single"/>
        </w:rPr>
        <w:t>READ OUT</w:t>
      </w:r>
    </w:p>
    <w:p w:rsidR="00070E26" w:rsidRPr="00753097" w:rsidRDefault="00070E26" w:rsidP="006E54F2">
      <w:pPr>
        <w:widowControl w:val="0"/>
        <w:autoSpaceDE w:val="0"/>
        <w:autoSpaceDN w:val="0"/>
        <w:adjustRightInd w:val="0"/>
        <w:spacing w:after="0"/>
        <w:rPr>
          <w:rFonts w:asciiTheme="minorHAnsi" w:hAnsiTheme="minorHAnsi" w:cstheme="minorHAnsi"/>
          <w:i/>
          <w:sz w:val="16"/>
          <w:szCs w:val="20"/>
        </w:rPr>
      </w:pPr>
      <w:r w:rsidRPr="00753097">
        <w:rPr>
          <w:rFonts w:asciiTheme="minorHAnsi" w:hAnsiTheme="minorHAnsi" w:cstheme="minorHAnsi"/>
          <w:sz w:val="20"/>
          <w:szCs w:val="20"/>
          <w:lang w:val="pt-BR"/>
        </w:rPr>
        <w:t xml:space="preserve">DL22. Apakah rumah tangga Anda memiliki kulkas atau freezer?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refrigerator or freezer?</w:t>
      </w:r>
    </w:p>
    <w:tbl>
      <w:tblPr>
        <w:tblStyle w:val="TableGrid"/>
        <w:tblW w:w="0" w:type="auto"/>
        <w:jc w:val="center"/>
        <w:tblLayout w:type="fixed"/>
        <w:tblLook w:val="04A0" w:firstRow="1" w:lastRow="0" w:firstColumn="1" w:lastColumn="0" w:noHBand="0" w:noVBand="1"/>
      </w:tblPr>
      <w:tblGrid>
        <w:gridCol w:w="7490"/>
        <w:gridCol w:w="857"/>
      </w:tblGrid>
      <w:tr w:rsidR="00BB70AD" w:rsidRPr="00753097" w:rsidTr="00065344">
        <w:trPr>
          <w:jc w:val="center"/>
        </w:trPr>
        <w:tc>
          <w:tcPr>
            <w:tcW w:w="7490" w:type="dxa"/>
          </w:tcPr>
          <w:p w:rsidR="00BB70AD" w:rsidRPr="00753097" w:rsidRDefault="00BB70AD" w:rsidP="006E54F2">
            <w:pPr>
              <w:widowControl w:val="0"/>
              <w:autoSpaceDE w:val="0"/>
              <w:autoSpaceDN w:val="0"/>
              <w:adjustRightInd w:val="0"/>
              <w:rPr>
                <w:rFonts w:asciiTheme="minorHAnsi" w:hAnsiTheme="minorHAnsi" w:cstheme="minorHAnsi"/>
                <w:sz w:val="20"/>
                <w:szCs w:val="20"/>
              </w:rPr>
            </w:pPr>
          </w:p>
        </w:tc>
        <w:tc>
          <w:tcPr>
            <w:tcW w:w="857" w:type="dxa"/>
          </w:tcPr>
          <w:p w:rsidR="00BB70AD" w:rsidRPr="00753097" w:rsidRDefault="00BB70AD"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070E26" w:rsidRPr="00753097" w:rsidRDefault="00070E26" w:rsidP="006E54F2">
      <w:pPr>
        <w:widowControl w:val="0"/>
        <w:autoSpaceDE w:val="0"/>
        <w:autoSpaceDN w:val="0"/>
        <w:adjustRightInd w:val="0"/>
        <w:spacing w:after="0"/>
        <w:ind w:left="630" w:hanging="630"/>
        <w:rPr>
          <w:rFonts w:asciiTheme="minorHAnsi" w:hAnsiTheme="minorHAnsi" w:cstheme="minorHAnsi"/>
          <w:sz w:val="20"/>
          <w:szCs w:val="20"/>
        </w:rPr>
      </w:pPr>
    </w:p>
    <w:p w:rsidR="00264968" w:rsidRPr="00065344" w:rsidRDefault="00E8631E" w:rsidP="00BE5C60">
      <w:pPr>
        <w:widowControl w:val="0"/>
        <w:autoSpaceDE w:val="0"/>
        <w:autoSpaceDN w:val="0"/>
        <w:adjustRightInd w:val="0"/>
        <w:spacing w:after="0"/>
        <w:ind w:firstLine="540"/>
        <w:rPr>
          <w:rFonts w:asciiTheme="minorHAnsi" w:hAnsiTheme="minorHAnsi" w:cstheme="minorHAnsi"/>
          <w:b/>
          <w:i/>
          <w:sz w:val="16"/>
          <w:szCs w:val="20"/>
          <w:u w:val="single"/>
        </w:rPr>
      </w:pPr>
      <w:r w:rsidRPr="00065344">
        <w:rPr>
          <w:rFonts w:asciiTheme="minorHAnsi" w:hAnsiTheme="minorHAnsi" w:cstheme="minorHAnsi"/>
          <w:b/>
          <w:sz w:val="20"/>
          <w:szCs w:val="20"/>
          <w:u w:val="single"/>
        </w:rPr>
        <w:t>KARTU BANTU/</w:t>
      </w:r>
      <w:r w:rsidR="00264968" w:rsidRPr="00065344">
        <w:rPr>
          <w:rFonts w:asciiTheme="minorHAnsi" w:hAnsiTheme="minorHAnsi" w:cstheme="minorHAnsi"/>
          <w:b/>
          <w:sz w:val="20"/>
          <w:szCs w:val="20"/>
          <w:u w:val="single"/>
        </w:rPr>
        <w:t xml:space="preserve">BACAKAN </w:t>
      </w:r>
      <w:r w:rsidR="00264968" w:rsidRPr="00065344">
        <w:rPr>
          <w:rFonts w:asciiTheme="minorHAnsi" w:hAnsiTheme="minorHAnsi" w:cstheme="minorHAnsi"/>
          <w:b/>
          <w:i/>
          <w:sz w:val="16"/>
          <w:szCs w:val="20"/>
          <w:u w:val="single"/>
        </w:rPr>
        <w:t>READ OUT</w:t>
      </w:r>
    </w:p>
    <w:p w:rsidR="00070E26" w:rsidRPr="00753097" w:rsidRDefault="00070E26" w:rsidP="006E54F2">
      <w:pPr>
        <w:widowControl w:val="0"/>
        <w:autoSpaceDE w:val="0"/>
        <w:autoSpaceDN w:val="0"/>
        <w:adjustRightInd w:val="0"/>
        <w:spacing w:after="0"/>
        <w:ind w:left="630" w:hanging="630"/>
        <w:rPr>
          <w:rFonts w:asciiTheme="minorHAnsi" w:hAnsiTheme="minorHAnsi" w:cstheme="minorHAnsi"/>
          <w:i/>
          <w:sz w:val="16"/>
          <w:szCs w:val="20"/>
        </w:rPr>
      </w:pPr>
      <w:r w:rsidRPr="00753097">
        <w:rPr>
          <w:rFonts w:asciiTheme="minorHAnsi" w:hAnsiTheme="minorHAnsi" w:cstheme="minorHAnsi"/>
          <w:sz w:val="20"/>
          <w:szCs w:val="20"/>
          <w:lang w:val="pt-BR"/>
        </w:rPr>
        <w:t xml:space="preserve">DL23. Apakah rumah tangga Anda memiliki sepeda motor, skuter, atau perahu motor? </w:t>
      </w:r>
      <w:r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Does the household have a motorcycle, scooter, or motorized boat?</w:t>
      </w:r>
    </w:p>
    <w:tbl>
      <w:tblPr>
        <w:tblStyle w:val="TableGrid"/>
        <w:tblW w:w="0" w:type="auto"/>
        <w:jc w:val="center"/>
        <w:tblLayout w:type="fixed"/>
        <w:tblLook w:val="04A0" w:firstRow="1" w:lastRow="0" w:firstColumn="1" w:lastColumn="0" w:noHBand="0" w:noVBand="1"/>
      </w:tblPr>
      <w:tblGrid>
        <w:gridCol w:w="7490"/>
        <w:gridCol w:w="857"/>
      </w:tblGrid>
      <w:tr w:rsidR="00A57AFF" w:rsidRPr="00753097" w:rsidTr="00065344">
        <w:trPr>
          <w:jc w:val="center"/>
        </w:trPr>
        <w:tc>
          <w:tcPr>
            <w:tcW w:w="7490" w:type="dxa"/>
          </w:tcPr>
          <w:p w:rsidR="00A57AFF" w:rsidRPr="00753097" w:rsidRDefault="00A57AFF" w:rsidP="006E54F2">
            <w:pPr>
              <w:widowControl w:val="0"/>
              <w:autoSpaceDE w:val="0"/>
              <w:autoSpaceDN w:val="0"/>
              <w:adjustRightInd w:val="0"/>
              <w:rPr>
                <w:rFonts w:asciiTheme="minorHAnsi" w:hAnsiTheme="minorHAnsi" w:cstheme="minorHAnsi"/>
                <w:sz w:val="20"/>
                <w:szCs w:val="20"/>
              </w:rPr>
            </w:pPr>
          </w:p>
        </w:tc>
        <w:tc>
          <w:tcPr>
            <w:tcW w:w="857" w:type="dxa"/>
          </w:tcPr>
          <w:p w:rsidR="00A57AFF" w:rsidRPr="00753097" w:rsidRDefault="00A57AFF"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70E26" w:rsidRPr="00753097" w:rsidTr="00065344">
        <w:trPr>
          <w:jc w:val="center"/>
        </w:trPr>
        <w:tc>
          <w:tcPr>
            <w:tcW w:w="7490" w:type="dxa"/>
          </w:tcPr>
          <w:p w:rsidR="00070E26" w:rsidRPr="00753097" w:rsidRDefault="00070E26" w:rsidP="006E54F2">
            <w:pPr>
              <w:widowControl w:val="0"/>
              <w:autoSpaceDE w:val="0"/>
              <w:autoSpaceDN w:val="0"/>
              <w:adjustRightInd w:val="0"/>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857" w:type="dxa"/>
          </w:tcPr>
          <w:p w:rsidR="00070E26" w:rsidRPr="00753097" w:rsidRDefault="00070E26" w:rsidP="006E54F2">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070E26" w:rsidRPr="00753097" w:rsidRDefault="00070E26" w:rsidP="006E54F2">
      <w:pPr>
        <w:widowControl w:val="0"/>
        <w:autoSpaceDE w:val="0"/>
        <w:autoSpaceDN w:val="0"/>
        <w:adjustRightInd w:val="0"/>
        <w:spacing w:after="0"/>
        <w:rPr>
          <w:rFonts w:asciiTheme="minorHAnsi" w:hAnsiTheme="minorHAnsi" w:cstheme="minorHAnsi"/>
          <w:sz w:val="20"/>
          <w:szCs w:val="20"/>
        </w:rPr>
      </w:pPr>
    </w:p>
    <w:p w:rsidR="00E8631E" w:rsidRDefault="00E8631E" w:rsidP="006E54F2">
      <w:pPr>
        <w:widowControl w:val="0"/>
        <w:autoSpaceDE w:val="0"/>
        <w:autoSpaceDN w:val="0"/>
        <w:adjustRightInd w:val="0"/>
        <w:spacing w:after="0"/>
        <w:rPr>
          <w:rFonts w:asciiTheme="minorHAnsi" w:hAnsiTheme="minorHAnsi" w:cstheme="minorHAnsi"/>
          <w:b/>
          <w:sz w:val="20"/>
          <w:szCs w:val="20"/>
        </w:rPr>
      </w:pPr>
    </w:p>
    <w:p w:rsidR="00156714" w:rsidRDefault="00156714">
      <w:pPr>
        <w:rPr>
          <w:rFonts w:asciiTheme="minorHAnsi" w:hAnsiTheme="minorHAnsi" w:cstheme="minorHAnsi"/>
          <w:b/>
          <w:sz w:val="20"/>
          <w:szCs w:val="20"/>
        </w:rPr>
      </w:pPr>
      <w:r>
        <w:rPr>
          <w:rFonts w:asciiTheme="minorHAnsi" w:hAnsiTheme="minorHAnsi" w:cstheme="minorHAnsi"/>
          <w:b/>
          <w:sz w:val="20"/>
          <w:szCs w:val="20"/>
        </w:rPr>
        <w:br w:type="page"/>
      </w:r>
    </w:p>
    <w:p w:rsidR="000A7960" w:rsidRPr="00753097" w:rsidRDefault="000A7960" w:rsidP="00BE5C60">
      <w:pPr>
        <w:widowControl w:val="0"/>
        <w:autoSpaceDE w:val="0"/>
        <w:autoSpaceDN w:val="0"/>
        <w:adjustRightInd w:val="0"/>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rsidR="00463D28" w:rsidRPr="00065344" w:rsidRDefault="00DC4C43" w:rsidP="00BE5C60">
      <w:pPr>
        <w:widowControl w:val="0"/>
        <w:autoSpaceDE w:val="0"/>
        <w:autoSpaceDN w:val="0"/>
        <w:adjustRightInd w:val="0"/>
        <w:spacing w:after="0"/>
        <w:ind w:firstLine="540"/>
        <w:rPr>
          <w:rFonts w:asciiTheme="minorHAnsi" w:hAnsiTheme="minorHAnsi" w:cstheme="minorHAnsi"/>
          <w:b/>
          <w:sz w:val="20"/>
          <w:szCs w:val="20"/>
          <w:u w:val="single"/>
        </w:rPr>
      </w:pPr>
      <w:r w:rsidRPr="00065344">
        <w:rPr>
          <w:rFonts w:asciiTheme="minorHAnsi" w:hAnsiTheme="minorHAnsi" w:cstheme="minorHAnsi"/>
          <w:b/>
          <w:sz w:val="20"/>
          <w:u w:val="single"/>
        </w:rPr>
        <w:t xml:space="preserve">KARTU BANTU </w:t>
      </w:r>
      <w:r w:rsidRPr="00065344">
        <w:rPr>
          <w:rFonts w:asciiTheme="minorHAnsi" w:hAnsiTheme="minorHAnsi" w:cstheme="minorHAnsi"/>
          <w:b/>
          <w:i/>
          <w:sz w:val="16"/>
          <w:u w:val="single"/>
        </w:rPr>
        <w:t>SHOWCARD</w:t>
      </w:r>
    </w:p>
    <w:p w:rsidR="00F84A4B" w:rsidRPr="00753097" w:rsidRDefault="00070E26" w:rsidP="006E54F2">
      <w:pPr>
        <w:widowControl w:val="0"/>
        <w:autoSpaceDE w:val="0"/>
        <w:autoSpaceDN w:val="0"/>
        <w:adjustRightInd w:val="0"/>
        <w:spacing w:after="0"/>
        <w:rPr>
          <w:rFonts w:asciiTheme="minorHAnsi" w:hAnsiTheme="minorHAnsi" w:cstheme="minorHAnsi"/>
          <w:i/>
          <w:sz w:val="16"/>
          <w:szCs w:val="20"/>
        </w:rPr>
      </w:pPr>
      <w:r w:rsidRPr="00753097">
        <w:rPr>
          <w:rFonts w:asciiTheme="minorHAnsi" w:hAnsiTheme="minorHAnsi" w:cstheme="minorHAnsi"/>
          <w:sz w:val="20"/>
          <w:szCs w:val="20"/>
        </w:rPr>
        <w:t xml:space="preserve">DL24. Tolong lihat kartu dan katakan pada saya, manakah jawaban yang paling menggambarkan situasi keuangan keluarga Anda. </w:t>
      </w:r>
      <w:r w:rsidR="00463D28" w:rsidRPr="00753097">
        <w:rPr>
          <w:rFonts w:asciiTheme="minorHAnsi" w:hAnsiTheme="minorHAnsi" w:cstheme="minorHAnsi"/>
          <w:b/>
          <w:sz w:val="20"/>
          <w:szCs w:val="20"/>
        </w:rPr>
        <w:t>SA</w:t>
      </w:r>
      <w:r w:rsidR="00463D28"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Please look at this card and tell me which answer best reflects you</w:t>
      </w:r>
      <w:r w:rsidR="00F84A4B" w:rsidRPr="00753097">
        <w:rPr>
          <w:rFonts w:asciiTheme="minorHAnsi" w:hAnsiTheme="minorHAnsi" w:cstheme="minorHAnsi"/>
          <w:i/>
          <w:sz w:val="16"/>
          <w:szCs w:val="20"/>
        </w:rPr>
        <w:t>r family's financial situation.</w:t>
      </w:r>
    </w:p>
    <w:p w:rsidR="005D35BF" w:rsidRPr="00753097" w:rsidRDefault="005D35BF" w:rsidP="006E54F2">
      <w:pPr>
        <w:widowControl w:val="0"/>
        <w:autoSpaceDE w:val="0"/>
        <w:autoSpaceDN w:val="0"/>
        <w:adjustRightInd w:val="0"/>
        <w:spacing w:after="0"/>
        <w:rPr>
          <w:rFonts w:asciiTheme="minorHAnsi" w:hAnsiTheme="minorHAnsi" w:cstheme="minorHAnsi"/>
          <w:i/>
          <w:sz w:val="16"/>
          <w:szCs w:val="20"/>
        </w:rPr>
      </w:pPr>
    </w:p>
    <w:tbl>
      <w:tblPr>
        <w:tblStyle w:val="TableGrid"/>
        <w:tblW w:w="0" w:type="auto"/>
        <w:tblInd w:w="648" w:type="dxa"/>
        <w:tblLook w:val="04A0" w:firstRow="1" w:lastRow="0" w:firstColumn="1" w:lastColumn="0" w:noHBand="0" w:noVBand="1"/>
      </w:tblPr>
      <w:tblGrid>
        <w:gridCol w:w="7920"/>
        <w:gridCol w:w="990"/>
      </w:tblGrid>
      <w:tr w:rsidR="005D35BF" w:rsidRPr="00753097" w:rsidTr="00065344">
        <w:tc>
          <w:tcPr>
            <w:tcW w:w="7920" w:type="dxa"/>
          </w:tcPr>
          <w:p w:rsidR="005D35BF" w:rsidRPr="00753097" w:rsidRDefault="005D35BF" w:rsidP="006E54F2"/>
        </w:tc>
        <w:tc>
          <w:tcPr>
            <w:tcW w:w="990" w:type="dxa"/>
          </w:tcPr>
          <w:p w:rsidR="005D35BF" w:rsidRPr="00753097" w:rsidRDefault="00AA137C" w:rsidP="006E54F2">
            <w:pPr>
              <w:widowControl w:val="0"/>
              <w:autoSpaceDE w:val="0"/>
              <w:autoSpaceDN w:val="0"/>
              <w:adjustRightInd w:val="0"/>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D35BF" w:rsidRPr="00753097" w:rsidTr="00065344">
        <w:tc>
          <w:tcPr>
            <w:tcW w:w="7920" w:type="dxa"/>
          </w:tcPr>
          <w:p w:rsidR="005D35BF" w:rsidRPr="00753097" w:rsidRDefault="005D35BF" w:rsidP="006E54F2">
            <w:r w:rsidRPr="00753097">
              <w:rPr>
                <w:sz w:val="20"/>
              </w:rPr>
              <w:t xml:space="preserve">Kami tidak memiliki cukup uang untuk membeli makanan </w:t>
            </w:r>
            <w:r w:rsidRPr="00753097">
              <w:rPr>
                <w:i/>
                <w:sz w:val="16"/>
              </w:rPr>
              <w:t>We don't have enough money for food</w:t>
            </w:r>
          </w:p>
        </w:tc>
        <w:tc>
          <w:tcPr>
            <w:tcW w:w="990" w:type="dxa"/>
            <w:vAlign w:val="center"/>
          </w:tcPr>
          <w:p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5D35BF" w:rsidRPr="00753097" w:rsidTr="00065344">
        <w:tc>
          <w:tcPr>
            <w:tcW w:w="7920" w:type="dxa"/>
          </w:tcPr>
          <w:p w:rsidR="005D35BF" w:rsidRPr="00753097" w:rsidRDefault="005D35BF" w:rsidP="006E54F2">
            <w:pPr>
              <w:rPr>
                <w:sz w:val="20"/>
              </w:rPr>
            </w:pPr>
            <w:r w:rsidRPr="00753097">
              <w:rPr>
                <w:sz w:val="20"/>
              </w:rPr>
              <w:t xml:space="preserve">Kami memiliki cukup uang untuk membeli makanan, tetapi membeli pakaian merupakan hal yang sulit </w:t>
            </w:r>
            <w:r w:rsidRPr="00753097">
              <w:rPr>
                <w:i/>
                <w:sz w:val="16"/>
              </w:rPr>
              <w:t>We have enough money for food, but buying clothes is difficult</w:t>
            </w:r>
          </w:p>
        </w:tc>
        <w:tc>
          <w:tcPr>
            <w:tcW w:w="990" w:type="dxa"/>
            <w:vAlign w:val="center"/>
          </w:tcPr>
          <w:p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5D35BF" w:rsidRPr="00753097" w:rsidTr="00065344">
        <w:tc>
          <w:tcPr>
            <w:tcW w:w="7920" w:type="dxa"/>
          </w:tcPr>
          <w:p w:rsidR="005D35BF" w:rsidRPr="00753097" w:rsidRDefault="005D35BF" w:rsidP="006E54F2">
            <w:pPr>
              <w:rPr>
                <w:sz w:val="20"/>
              </w:rPr>
            </w:pPr>
            <w:r w:rsidRPr="00753097">
              <w:rPr>
                <w:sz w:val="20"/>
              </w:rPr>
              <w:t>Kami memiliki cukup uang untuk makanan dan pakaian serta dapat menabung sedikit, tetapi tidak cukup untukmembeli barang-barang mahal seperti TV atau kulkas</w:t>
            </w:r>
            <w:r w:rsidR="007A051D" w:rsidRPr="00753097">
              <w:rPr>
                <w:sz w:val="20"/>
              </w:rPr>
              <w:t xml:space="preserve"> </w:t>
            </w:r>
            <w:r w:rsidR="007A051D" w:rsidRPr="00753097">
              <w:rPr>
                <w:rFonts w:asciiTheme="minorHAnsi" w:hAnsiTheme="minorHAnsi" w:cstheme="minorHAnsi"/>
                <w:i/>
                <w:sz w:val="16"/>
              </w:rPr>
              <w:t>We have enough money for food and clothes and can save a bit, but not enough to buy expensive goods such as a TV set or a refrigerator</w:t>
            </w:r>
          </w:p>
        </w:tc>
        <w:tc>
          <w:tcPr>
            <w:tcW w:w="990" w:type="dxa"/>
            <w:vAlign w:val="center"/>
          </w:tcPr>
          <w:p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5D35BF" w:rsidRPr="00753097" w:rsidTr="00065344">
        <w:tc>
          <w:tcPr>
            <w:tcW w:w="7920" w:type="dxa"/>
          </w:tcPr>
          <w:p w:rsidR="007A051D" w:rsidRPr="00753097" w:rsidRDefault="007A051D" w:rsidP="006E54F2">
            <w:pPr>
              <w:pStyle w:val="QQuestiontext"/>
              <w:ind w:left="0" w:firstLine="0"/>
              <w:rPr>
                <w:rFonts w:asciiTheme="minorHAnsi" w:hAnsiTheme="minorHAnsi" w:cstheme="minorHAnsi"/>
              </w:rPr>
            </w:pPr>
            <w:r w:rsidRPr="00753097">
              <w:rPr>
                <w:rFonts w:asciiTheme="minorHAnsi" w:hAnsiTheme="minorHAnsi" w:cstheme="minorHAnsi"/>
              </w:rPr>
              <w:t xml:space="preserve">Kami mampu membeli barang-barang mahal tertentu seperti TV atau kulkas </w:t>
            </w:r>
          </w:p>
          <w:p w:rsidR="005D35BF" w:rsidRPr="00753097" w:rsidRDefault="007A051D" w:rsidP="006E54F2">
            <w:pPr>
              <w:rPr>
                <w:sz w:val="20"/>
              </w:rPr>
            </w:pPr>
            <w:r w:rsidRPr="00753097">
              <w:rPr>
                <w:rFonts w:asciiTheme="minorHAnsi" w:hAnsiTheme="minorHAnsi" w:cstheme="minorHAnsi"/>
                <w:i/>
                <w:sz w:val="16"/>
              </w:rPr>
              <w:t>We can afford to buy certain expensive goods such as a TV set or a refrigerator</w:t>
            </w:r>
          </w:p>
        </w:tc>
        <w:tc>
          <w:tcPr>
            <w:tcW w:w="990" w:type="dxa"/>
            <w:vAlign w:val="center"/>
          </w:tcPr>
          <w:p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5D35BF" w:rsidRPr="00753097" w:rsidTr="00065344">
        <w:tc>
          <w:tcPr>
            <w:tcW w:w="7920" w:type="dxa"/>
          </w:tcPr>
          <w:p w:rsidR="005D35BF" w:rsidRPr="00753097" w:rsidRDefault="007A051D" w:rsidP="006E54F2">
            <w:pPr>
              <w:rPr>
                <w:rFonts w:asciiTheme="minorHAnsi" w:hAnsiTheme="minorHAnsi" w:cstheme="minorHAnsi"/>
                <w:sz w:val="20"/>
              </w:rPr>
            </w:pPr>
            <w:r w:rsidRPr="00753097">
              <w:rPr>
                <w:rFonts w:asciiTheme="minorHAnsi" w:hAnsiTheme="minorHAnsi" w:cstheme="minorHAnsi"/>
                <w:sz w:val="20"/>
              </w:rPr>
              <w:t xml:space="preserve">Kami mampu membeli apapun yang kami inginkan </w:t>
            </w:r>
            <w:r w:rsidRPr="00753097">
              <w:rPr>
                <w:rFonts w:asciiTheme="minorHAnsi" w:hAnsiTheme="minorHAnsi" w:cstheme="minorHAnsi"/>
                <w:i/>
                <w:sz w:val="16"/>
              </w:rPr>
              <w:t>We can afford to buy whatever we want</w:t>
            </w:r>
          </w:p>
        </w:tc>
        <w:tc>
          <w:tcPr>
            <w:tcW w:w="990" w:type="dxa"/>
            <w:vAlign w:val="center"/>
          </w:tcPr>
          <w:p w:rsidR="005D35BF" w:rsidRPr="00753097" w:rsidRDefault="005D35BF">
            <w:pPr>
              <w:widowControl w:val="0"/>
              <w:autoSpaceDE w:val="0"/>
              <w:autoSpaceDN w:val="0"/>
              <w:adjustRightInd w:val="0"/>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5D35BF" w:rsidRPr="00753097" w:rsidTr="00065344">
        <w:tc>
          <w:tcPr>
            <w:tcW w:w="7920" w:type="dxa"/>
          </w:tcPr>
          <w:p w:rsidR="005D35BF" w:rsidRPr="00753097" w:rsidRDefault="00AA137C" w:rsidP="006E54F2">
            <w:pPr>
              <w:rPr>
                <w:rFonts w:asciiTheme="minorHAnsi" w:hAnsiTheme="minorHAnsi" w:cstheme="minorHAnsi"/>
                <w:sz w:val="20"/>
              </w:rPr>
            </w:pPr>
            <w:r w:rsidRPr="00753097">
              <w:rPr>
                <w:rFonts w:asciiTheme="minorHAnsi" w:hAnsiTheme="minorHAnsi" w:cstheme="minorHAnsi"/>
                <w:sz w:val="20"/>
              </w:rPr>
              <w:t xml:space="preserve">Tidak tahu/ menolak </w:t>
            </w:r>
            <w:r w:rsidRPr="00753097">
              <w:rPr>
                <w:rFonts w:asciiTheme="minorHAnsi" w:hAnsiTheme="minorHAnsi" w:cstheme="minorHAnsi"/>
                <w:i/>
                <w:sz w:val="16"/>
              </w:rPr>
              <w:t>DK/Refused</w:t>
            </w:r>
          </w:p>
        </w:tc>
        <w:tc>
          <w:tcPr>
            <w:tcW w:w="990" w:type="dxa"/>
            <w:vAlign w:val="center"/>
          </w:tcPr>
          <w:p w:rsidR="005D35BF" w:rsidRPr="00753097" w:rsidRDefault="005344AE">
            <w:pPr>
              <w:widowControl w:val="0"/>
              <w:autoSpaceDE w:val="0"/>
              <w:autoSpaceDN w:val="0"/>
              <w:adjustRightInd w:val="0"/>
              <w:jc w:val="center"/>
              <w:rPr>
                <w:rFonts w:asciiTheme="minorHAnsi" w:hAnsiTheme="minorHAnsi" w:cstheme="minorHAnsi"/>
                <w:sz w:val="20"/>
                <w:szCs w:val="20"/>
              </w:rPr>
            </w:pPr>
            <w:r>
              <w:rPr>
                <w:rFonts w:asciiTheme="minorHAnsi" w:hAnsiTheme="minorHAnsi" w:cstheme="minorHAnsi"/>
                <w:sz w:val="20"/>
                <w:szCs w:val="20"/>
              </w:rPr>
              <w:t>6</w:t>
            </w:r>
          </w:p>
        </w:tc>
      </w:tr>
    </w:tbl>
    <w:p w:rsidR="005D35BF" w:rsidRPr="00753097" w:rsidRDefault="005D35BF" w:rsidP="006E54F2">
      <w:pPr>
        <w:widowControl w:val="0"/>
        <w:autoSpaceDE w:val="0"/>
        <w:autoSpaceDN w:val="0"/>
        <w:adjustRightInd w:val="0"/>
        <w:spacing w:after="0"/>
        <w:rPr>
          <w:rFonts w:asciiTheme="minorHAnsi" w:hAnsiTheme="minorHAnsi" w:cstheme="minorHAnsi"/>
          <w:i/>
          <w:sz w:val="16"/>
          <w:szCs w:val="20"/>
        </w:rPr>
      </w:pPr>
    </w:p>
    <w:p w:rsidR="005D1893" w:rsidRDefault="005D1893" w:rsidP="006E54F2">
      <w:pPr>
        <w:pStyle w:val="NoSpacing"/>
        <w:rPr>
          <w:rFonts w:asciiTheme="minorHAnsi" w:hAnsiTheme="minorHAnsi" w:cstheme="minorHAnsi"/>
          <w:b/>
          <w:sz w:val="20"/>
          <w:szCs w:val="20"/>
        </w:rPr>
      </w:pPr>
    </w:p>
    <w:p w:rsidR="002F42C5" w:rsidRPr="00753097" w:rsidRDefault="002F42C5"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r w:rsidRPr="00753097">
        <w:rPr>
          <w:rFonts w:asciiTheme="minorHAnsi" w:hAnsiTheme="minorHAnsi" w:cstheme="minorHAnsi"/>
          <w:b/>
          <w:i/>
          <w:sz w:val="16"/>
          <w:szCs w:val="20"/>
        </w:rPr>
        <w:br/>
      </w:r>
      <w:r w:rsidR="005D1893" w:rsidRPr="00065344">
        <w:rPr>
          <w:rFonts w:asciiTheme="minorHAnsi" w:hAnsiTheme="minorHAnsi" w:cstheme="minorHAnsi"/>
          <w:b/>
          <w:sz w:val="20"/>
          <w:szCs w:val="20"/>
          <w:u w:val="single"/>
        </w:rPr>
        <w:t>KARTU BANTU/</w:t>
      </w:r>
      <w:r w:rsidRPr="00065344">
        <w:rPr>
          <w:rFonts w:asciiTheme="minorHAnsi" w:hAnsiTheme="minorHAnsi" w:cstheme="minorHAnsi"/>
          <w:b/>
          <w:sz w:val="20"/>
          <w:szCs w:val="20"/>
          <w:u w:val="single"/>
        </w:rPr>
        <w:t xml:space="preserve">BACAKAN </w:t>
      </w:r>
      <w:r w:rsidRPr="00065344">
        <w:rPr>
          <w:rFonts w:asciiTheme="minorHAnsi" w:hAnsiTheme="minorHAnsi" w:cstheme="minorHAnsi"/>
          <w:b/>
          <w:i/>
          <w:sz w:val="16"/>
          <w:szCs w:val="20"/>
          <w:u w:val="single"/>
        </w:rPr>
        <w:t>READ OUT</w:t>
      </w:r>
    </w:p>
    <w:p w:rsidR="002F42C5" w:rsidRPr="00753097" w:rsidRDefault="002F42C5" w:rsidP="00BE5C60">
      <w:pPr>
        <w:pStyle w:val="NoSpacing"/>
        <w:ind w:left="540"/>
        <w:rPr>
          <w:rFonts w:asciiTheme="minorHAnsi" w:hAnsiTheme="minorHAnsi" w:cstheme="minorHAnsi"/>
          <w:b/>
          <w:sz w:val="20"/>
          <w:szCs w:val="20"/>
        </w:rPr>
      </w:pPr>
      <w:r w:rsidRPr="00753097">
        <w:rPr>
          <w:rFonts w:asciiTheme="minorHAnsi" w:hAnsiTheme="minorHAnsi" w:cstheme="minorHAnsi"/>
          <w:b/>
          <w:sz w:val="20"/>
          <w:szCs w:val="20"/>
        </w:rPr>
        <w:t>SATU JAWABAN PER BARIS</w:t>
      </w:r>
      <w:r w:rsidRPr="00753097">
        <w:rPr>
          <w:rFonts w:asciiTheme="minorHAnsi" w:hAnsiTheme="minorHAnsi" w:cstheme="minorHAnsi"/>
          <w:b/>
          <w:i/>
          <w:sz w:val="16"/>
          <w:szCs w:val="20"/>
        </w:rPr>
        <w:t>. ONE ANSWER PER ROW</w:t>
      </w:r>
    </w:p>
    <w:p w:rsidR="002F42C5" w:rsidRPr="00753097" w:rsidRDefault="002F42C5"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DL25. Dalam </w:t>
      </w:r>
      <w:r w:rsidR="00780138" w:rsidRPr="00780138">
        <w:rPr>
          <w:rFonts w:asciiTheme="minorHAnsi" w:hAnsiTheme="minorHAnsi" w:cstheme="minorHAnsi"/>
          <w:b/>
          <w:sz w:val="20"/>
          <w:szCs w:val="20"/>
        </w:rPr>
        <w:t>6 BULAN TERAKHIR</w:t>
      </w:r>
      <w:r w:rsidRPr="00753097">
        <w:rPr>
          <w:rFonts w:asciiTheme="minorHAnsi" w:hAnsiTheme="minorHAnsi" w:cstheme="minorHAnsi"/>
          <w:sz w:val="20"/>
          <w:szCs w:val="20"/>
        </w:rPr>
        <w:t>, pernahkah keluarga Anda mengalami…</w:t>
      </w:r>
      <w:r w:rsidRPr="00753097">
        <w:rPr>
          <w:rFonts w:asciiTheme="minorHAnsi" w:hAnsiTheme="minorHAnsi" w:cstheme="minorHAnsi"/>
          <w:i/>
          <w:sz w:val="16"/>
          <w:szCs w:val="20"/>
        </w:rPr>
        <w:t>. In the last 6 months, has your household ever…</w:t>
      </w:r>
    </w:p>
    <w:p w:rsidR="002F42C5" w:rsidRPr="00753097" w:rsidRDefault="002F42C5" w:rsidP="006E54F2">
      <w:pPr>
        <w:pStyle w:val="NoSpacing"/>
        <w:rPr>
          <w:rFonts w:asciiTheme="minorHAnsi"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6178"/>
        <w:gridCol w:w="1080"/>
        <w:gridCol w:w="1080"/>
      </w:tblGrid>
      <w:tr w:rsidR="00C12163" w:rsidRPr="00753097" w:rsidTr="003A5FA6">
        <w:trPr>
          <w:jc w:val="center"/>
        </w:trPr>
        <w:tc>
          <w:tcPr>
            <w:tcW w:w="6178" w:type="dxa"/>
          </w:tcPr>
          <w:p w:rsidR="00C12163" w:rsidRPr="00753097" w:rsidRDefault="00C12163" w:rsidP="006E54F2">
            <w:pPr>
              <w:pStyle w:val="NoSpacing"/>
              <w:rPr>
                <w:rFonts w:asciiTheme="minorHAnsi" w:hAnsiTheme="minorHAnsi" w:cstheme="minorHAnsi"/>
                <w:sz w:val="20"/>
                <w:szCs w:val="20"/>
              </w:rPr>
            </w:pPr>
          </w:p>
        </w:tc>
        <w:tc>
          <w:tcPr>
            <w:tcW w:w="1080" w:type="dxa"/>
          </w:tcPr>
          <w:p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1</w:t>
            </w:r>
          </w:p>
          <w:p w:rsidR="00C12163" w:rsidRPr="00BE5C60" w:rsidRDefault="00C12163" w:rsidP="00F17555">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Ya </w:t>
            </w:r>
            <w:r w:rsidRPr="00BE5C60">
              <w:rPr>
                <w:rFonts w:asciiTheme="minorHAnsi" w:hAnsiTheme="minorHAnsi" w:cstheme="minorHAnsi"/>
                <w:b/>
                <w:i/>
                <w:sz w:val="16"/>
                <w:szCs w:val="20"/>
              </w:rPr>
              <w:t>Yes</w:t>
            </w:r>
          </w:p>
        </w:tc>
        <w:tc>
          <w:tcPr>
            <w:tcW w:w="1080" w:type="dxa"/>
          </w:tcPr>
          <w:p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2 </w:t>
            </w:r>
          </w:p>
          <w:p w:rsidR="00C12163" w:rsidRPr="00BE5C60" w:rsidRDefault="00C12163" w:rsidP="003A5FA6">
            <w:pPr>
              <w:pStyle w:val="NoSpacing"/>
              <w:jc w:val="center"/>
              <w:rPr>
                <w:rFonts w:asciiTheme="minorHAnsi" w:hAnsiTheme="minorHAnsi" w:cstheme="minorHAnsi"/>
                <w:b/>
                <w:sz w:val="20"/>
                <w:szCs w:val="20"/>
              </w:rPr>
            </w:pPr>
            <w:r w:rsidRPr="00BE5C60">
              <w:rPr>
                <w:rFonts w:asciiTheme="minorHAnsi" w:hAnsiTheme="minorHAnsi" w:cstheme="minorHAnsi"/>
                <w:b/>
                <w:sz w:val="20"/>
                <w:szCs w:val="20"/>
              </w:rPr>
              <w:t xml:space="preserve">Tidak </w:t>
            </w:r>
            <w:r w:rsidRPr="00BE5C60">
              <w:rPr>
                <w:rFonts w:asciiTheme="minorHAnsi" w:hAnsiTheme="minorHAnsi" w:cstheme="minorHAnsi"/>
                <w:b/>
                <w:i/>
                <w:sz w:val="16"/>
                <w:szCs w:val="20"/>
              </w:rPr>
              <w:t>No</w:t>
            </w:r>
          </w:p>
        </w:tc>
      </w:tr>
      <w:tr w:rsidR="00C12163" w:rsidRPr="00753097" w:rsidTr="003A5FA6">
        <w:trPr>
          <w:jc w:val="center"/>
        </w:trPr>
        <w:tc>
          <w:tcPr>
            <w:tcW w:w="6178" w:type="dxa"/>
          </w:tcPr>
          <w:p w:rsidR="00C12163" w:rsidRPr="00753097" w:rsidRDefault="00C12163" w:rsidP="003A5FA6">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punya cukup makanan untuk dimakan </w:t>
            </w:r>
            <w:r w:rsidRPr="00753097">
              <w:rPr>
                <w:rFonts w:asciiTheme="minorHAnsi" w:hAnsiTheme="minorHAnsi" w:cstheme="minorHAnsi"/>
                <w:i/>
                <w:sz w:val="16"/>
                <w:szCs w:val="20"/>
              </w:rPr>
              <w:t>Gone without enough food to eat</w:t>
            </w:r>
          </w:p>
        </w:tc>
        <w:tc>
          <w:tcPr>
            <w:tcW w:w="1080" w:type="dxa"/>
          </w:tcPr>
          <w:p w:rsidR="00C12163" w:rsidRPr="00753097" w:rsidRDefault="00C1216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6E54F2">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rsidP="003A5FA6">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memiliki bahan bakar untuk memasak makanan </w:t>
            </w:r>
            <w:r w:rsidRPr="00753097">
              <w:rPr>
                <w:rFonts w:asciiTheme="minorHAnsi" w:hAnsiTheme="minorHAnsi" w:cstheme="minorHAnsi"/>
                <w:i/>
                <w:sz w:val="16"/>
                <w:szCs w:val="20"/>
              </w:rPr>
              <w:t>Gone without fuel to cook food</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rsidP="003A5FA6">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Membutuhkan dokter tapi terlambat atau tidak pergi ke dokter karena kekurangan biaya </w:t>
            </w:r>
            <w:r w:rsidRPr="00753097">
              <w:rPr>
                <w:rFonts w:asciiTheme="minorHAnsi" w:hAnsiTheme="minorHAnsi" w:cstheme="minorHAnsi"/>
                <w:i/>
                <w:sz w:val="16"/>
                <w:szCs w:val="20"/>
              </w:rPr>
              <w:t>Needed a doctor but delayed or went without because of shortage of funds</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Membutuhkan dokter hewan atau obat untuk hewan tapi tidak pergi ke dokter hewan atau tanpa sempat diobati karena kekurangan </w:t>
            </w:r>
            <w:r w:rsidR="00AC7FA0">
              <w:rPr>
                <w:rFonts w:asciiTheme="minorHAnsi" w:hAnsiTheme="minorHAnsi" w:cstheme="minorHAnsi"/>
                <w:sz w:val="20"/>
                <w:szCs w:val="20"/>
              </w:rPr>
              <w:t>biaya/dana</w:t>
            </w:r>
            <w:r w:rsidR="00AC7FA0"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(hewan peliharaan atau hewan ternak) </w:t>
            </w:r>
            <w:r w:rsidRPr="00753097">
              <w:rPr>
                <w:rFonts w:asciiTheme="minorHAnsi" w:hAnsiTheme="minorHAnsi" w:cstheme="minorHAnsi"/>
                <w:i/>
                <w:sz w:val="16"/>
                <w:szCs w:val="20"/>
              </w:rPr>
              <w:t>Needed a veterinarian or vet medicine but went without because of a shortage of funds [pet or livestock]</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rsidP="00E51F51">
            <w:pPr>
              <w:pStyle w:val="NoSpacing"/>
              <w:rPr>
                <w:rFonts w:asciiTheme="minorHAnsi" w:hAnsiTheme="minorHAnsi" w:cstheme="minorHAnsi"/>
                <w:sz w:val="20"/>
                <w:szCs w:val="20"/>
              </w:rPr>
            </w:pPr>
            <w:r w:rsidRPr="00753097">
              <w:rPr>
                <w:rFonts w:asciiTheme="minorHAnsi" w:hAnsiTheme="minorHAnsi" w:cstheme="minorHAnsi"/>
                <w:sz w:val="20"/>
                <w:szCs w:val="20"/>
              </w:rPr>
              <w:t>Membutuhkan pupuk untuk tanaman pertanian</w:t>
            </w:r>
            <w:r w:rsidR="000967EE">
              <w:rPr>
                <w:rFonts w:asciiTheme="minorHAnsi" w:hAnsiTheme="minorHAnsi" w:cstheme="minorHAnsi"/>
                <w:sz w:val="20"/>
                <w:szCs w:val="20"/>
              </w:rPr>
              <w:t>/ pakan untuk ternak atau tambak</w:t>
            </w:r>
            <w:r w:rsidRPr="00753097">
              <w:rPr>
                <w:rFonts w:asciiTheme="minorHAnsi" w:hAnsiTheme="minorHAnsi" w:cstheme="minorHAnsi"/>
                <w:sz w:val="20"/>
                <w:szCs w:val="20"/>
              </w:rPr>
              <w:t xml:space="preserve"> tapi tidak </w:t>
            </w:r>
            <w:r w:rsidR="000967EE">
              <w:rPr>
                <w:rFonts w:asciiTheme="minorHAnsi" w:hAnsiTheme="minorHAnsi" w:cstheme="minorHAnsi"/>
                <w:sz w:val="20"/>
                <w:szCs w:val="20"/>
              </w:rPr>
              <w:t>menggunakanya</w:t>
            </w:r>
            <w:r w:rsidRPr="00753097">
              <w:rPr>
                <w:rFonts w:asciiTheme="minorHAnsi" w:hAnsiTheme="minorHAnsi" w:cstheme="minorHAnsi"/>
                <w:sz w:val="20"/>
                <w:szCs w:val="20"/>
              </w:rPr>
              <w:t xml:space="preserve"> karena kekurangan biaya</w:t>
            </w:r>
            <w:r w:rsidR="00AC7FA0">
              <w:rPr>
                <w:rFonts w:asciiTheme="minorHAnsi" w:hAnsiTheme="minorHAnsi" w:cstheme="minorHAnsi"/>
                <w:sz w:val="20"/>
                <w:szCs w:val="20"/>
              </w:rPr>
              <w:t>/dana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Needed fertilizer for the farm but went without because of a shortage of funds</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Membutuhkan persediaan untuk </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sz w:val="20"/>
                <w:szCs w:val="20"/>
              </w:rPr>
              <w:t>saya tapi tidak mampu membeli persediaan karena kekurangan biaya</w:t>
            </w:r>
            <w:r w:rsidR="00AC7FA0">
              <w:rPr>
                <w:rFonts w:asciiTheme="minorHAnsi" w:hAnsiTheme="minorHAnsi" w:cstheme="minorHAnsi"/>
                <w:sz w:val="20"/>
                <w:szCs w:val="20"/>
              </w:rPr>
              <w:t>/dana</w:t>
            </w:r>
            <w:r w:rsidRPr="00753097">
              <w:rPr>
                <w:rFonts w:asciiTheme="minorHAnsi" w:hAnsiTheme="minorHAnsi" w:cstheme="minorHAnsi"/>
                <w:sz w:val="20"/>
                <w:szCs w:val="20"/>
              </w:rPr>
              <w:t xml:space="preserve">, harus menutup </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secara sementara atau sepenuhnya/seterusnya </w:t>
            </w:r>
            <w:r w:rsidRPr="00753097">
              <w:rPr>
                <w:rFonts w:asciiTheme="minorHAnsi" w:hAnsiTheme="minorHAnsi" w:cstheme="minorHAnsi"/>
                <w:i/>
                <w:sz w:val="16"/>
                <w:szCs w:val="20"/>
              </w:rPr>
              <w:t>Needed stock for my business but couldn’t buy stock because of a shortage of funds; had to close down temporarily or completely</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rsidP="003A5FA6">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Memiliki anak yang disuruh pulang dari sekolah karena belum membayar SPP </w:t>
            </w:r>
            <w:r w:rsidRPr="00753097">
              <w:rPr>
                <w:rFonts w:asciiTheme="minorHAnsi" w:hAnsiTheme="minorHAnsi" w:cstheme="minorHAnsi"/>
                <w:i/>
                <w:sz w:val="16"/>
                <w:szCs w:val="20"/>
              </w:rPr>
              <w:t>Had a child sent home from school because of unpaid school fees</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C12163" w:rsidRPr="00753097" w:rsidTr="003A5FA6">
        <w:trPr>
          <w:jc w:val="center"/>
        </w:trPr>
        <w:tc>
          <w:tcPr>
            <w:tcW w:w="6178" w:type="dxa"/>
          </w:tcPr>
          <w:p w:rsidR="00C12163" w:rsidRPr="00753097" w:rsidRDefault="00C12163" w:rsidP="003A5FA6">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menghadiri acara keluarga yang penting (pemakaman, pernikahan dll) karena tidak mampu membayar biaya transportasi </w:t>
            </w:r>
            <w:r w:rsidRPr="00753097">
              <w:rPr>
                <w:rFonts w:asciiTheme="minorHAnsi" w:hAnsiTheme="minorHAnsi" w:cstheme="minorHAnsi"/>
                <w:i/>
                <w:sz w:val="16"/>
                <w:szCs w:val="20"/>
              </w:rPr>
              <w:t>Had to miss an important family event (funeral, wedding, etc.) because couldn’t pay for transportation</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80" w:type="dxa"/>
          </w:tcPr>
          <w:p w:rsidR="00C12163" w:rsidRPr="00753097" w:rsidRDefault="00C12163"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2F42C5" w:rsidRDefault="002F42C5" w:rsidP="006E54F2">
      <w:pPr>
        <w:widowControl w:val="0"/>
        <w:autoSpaceDE w:val="0"/>
        <w:autoSpaceDN w:val="0"/>
        <w:adjustRightInd w:val="0"/>
        <w:spacing w:after="0"/>
        <w:rPr>
          <w:rFonts w:asciiTheme="minorHAnsi" w:hAnsiTheme="minorHAnsi" w:cstheme="minorHAnsi"/>
          <w:i/>
          <w:sz w:val="16"/>
          <w:szCs w:val="20"/>
        </w:rPr>
      </w:pPr>
    </w:p>
    <w:p w:rsidR="00F822EC" w:rsidRDefault="00F822EC" w:rsidP="006E54F2">
      <w:pPr>
        <w:widowControl w:val="0"/>
        <w:autoSpaceDE w:val="0"/>
        <w:autoSpaceDN w:val="0"/>
        <w:adjustRightInd w:val="0"/>
        <w:spacing w:after="0"/>
        <w:rPr>
          <w:rFonts w:asciiTheme="minorHAnsi" w:hAnsiTheme="minorHAnsi" w:cstheme="minorHAnsi"/>
          <w:i/>
          <w:sz w:val="16"/>
          <w:szCs w:val="20"/>
        </w:rPr>
      </w:pPr>
    </w:p>
    <w:p w:rsidR="005D1893" w:rsidRDefault="005D1893">
      <w:pPr>
        <w:rPr>
          <w:rFonts w:asciiTheme="minorHAnsi" w:hAnsiTheme="minorHAnsi" w:cstheme="minorHAnsi"/>
          <w:b/>
          <w:sz w:val="20"/>
          <w:szCs w:val="20"/>
        </w:rPr>
      </w:pPr>
      <w:r>
        <w:rPr>
          <w:rFonts w:asciiTheme="minorHAnsi" w:hAnsiTheme="minorHAnsi" w:cstheme="minorHAnsi"/>
          <w:b/>
          <w:sz w:val="20"/>
          <w:szCs w:val="20"/>
        </w:rPr>
        <w:br w:type="page"/>
      </w:r>
    </w:p>
    <w:p w:rsidR="00E04700" w:rsidRPr="00753097" w:rsidRDefault="00E04700" w:rsidP="00E56F40">
      <w:pPr>
        <w:pStyle w:val="NoSpacing"/>
        <w:ind w:firstLine="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rsidR="005507B9" w:rsidRPr="00065344" w:rsidRDefault="005D1893" w:rsidP="00E56F40">
      <w:pPr>
        <w:pStyle w:val="NoSpacing"/>
        <w:ind w:firstLine="540"/>
        <w:rPr>
          <w:rFonts w:asciiTheme="minorHAnsi" w:hAnsiTheme="minorHAnsi" w:cstheme="minorHAnsi"/>
          <w:b/>
          <w:sz w:val="20"/>
          <w:szCs w:val="20"/>
          <w:u w:val="single"/>
        </w:rPr>
      </w:pPr>
      <w:r w:rsidRPr="00065344">
        <w:rPr>
          <w:rFonts w:asciiTheme="minorHAnsi" w:hAnsiTheme="minorHAnsi" w:cstheme="minorHAnsi"/>
          <w:b/>
          <w:sz w:val="20"/>
          <w:szCs w:val="20"/>
          <w:u w:val="single"/>
        </w:rPr>
        <w:t>KARTU BANTU/</w:t>
      </w:r>
      <w:r w:rsidR="005507B9" w:rsidRPr="00065344">
        <w:rPr>
          <w:rFonts w:asciiTheme="minorHAnsi" w:hAnsiTheme="minorHAnsi" w:cstheme="minorHAnsi"/>
          <w:b/>
          <w:sz w:val="20"/>
          <w:szCs w:val="20"/>
          <w:u w:val="single"/>
        </w:rPr>
        <w:t xml:space="preserve">BACAKAN </w:t>
      </w:r>
      <w:r w:rsidR="005507B9" w:rsidRPr="00065344">
        <w:rPr>
          <w:rFonts w:asciiTheme="minorHAnsi" w:hAnsiTheme="minorHAnsi" w:cstheme="minorHAnsi"/>
          <w:b/>
          <w:i/>
          <w:sz w:val="16"/>
          <w:szCs w:val="20"/>
          <w:u w:val="single"/>
        </w:rPr>
        <w:t>READ OUT</w:t>
      </w:r>
    </w:p>
    <w:p w:rsidR="00E04700" w:rsidRPr="00753097" w:rsidRDefault="00E04700"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DL26. Manakah diantara hal berikut ini yang terjadi dalam </w:t>
      </w:r>
      <w:r w:rsidR="00191336">
        <w:rPr>
          <w:rFonts w:asciiTheme="minorHAnsi" w:hAnsiTheme="minorHAnsi" w:cstheme="minorHAnsi"/>
          <w:sz w:val="20"/>
          <w:szCs w:val="20"/>
        </w:rPr>
        <w:t>rumah tangga</w:t>
      </w:r>
      <w:r w:rsidR="00191336"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Anda dalam </w:t>
      </w:r>
      <w:r w:rsidRPr="00753097">
        <w:rPr>
          <w:rFonts w:asciiTheme="minorHAnsi" w:hAnsiTheme="minorHAnsi" w:cstheme="minorHAnsi"/>
          <w:b/>
          <w:i/>
          <w:sz w:val="20"/>
          <w:szCs w:val="20"/>
          <w:u w:val="single"/>
        </w:rPr>
        <w:t>2 tahun terakhir</w:t>
      </w:r>
      <w:r w:rsidRPr="00753097">
        <w:rPr>
          <w:rFonts w:asciiTheme="minorHAnsi" w:hAnsiTheme="minorHAnsi" w:cstheme="minorHAnsi"/>
          <w:sz w:val="20"/>
          <w:szCs w:val="20"/>
        </w:rPr>
        <w:t>?</w:t>
      </w:r>
      <w:r w:rsidRPr="00753097">
        <w:rPr>
          <w:rFonts w:asciiTheme="minorHAnsi" w:hAnsiTheme="minorHAnsi" w:cstheme="minorHAnsi"/>
          <w:i/>
          <w:sz w:val="16"/>
          <w:szCs w:val="20"/>
        </w:rPr>
        <w:t xml:space="preserve"> </w:t>
      </w:r>
      <w:r w:rsidR="000E5F76">
        <w:rPr>
          <w:rFonts w:asciiTheme="minorHAnsi" w:hAnsiTheme="minorHAnsi" w:cstheme="minorHAnsi"/>
          <w:b/>
          <w:sz w:val="20"/>
          <w:szCs w:val="20"/>
        </w:rPr>
        <w:t>MA</w:t>
      </w:r>
      <w:r w:rsidR="000E5F76">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Which of the following has happened in your household in the past 2 years? </w:t>
      </w:r>
    </w:p>
    <w:p w:rsidR="00E04700" w:rsidRPr="00753097" w:rsidRDefault="00E04700" w:rsidP="006E54F2">
      <w:pPr>
        <w:pStyle w:val="NoSpacing"/>
        <w:rPr>
          <w:rFonts w:asciiTheme="minorHAnsi" w:hAnsiTheme="minorHAnsi" w:cstheme="minorHAnsi"/>
          <w:i/>
          <w:sz w:val="16"/>
          <w:szCs w:val="20"/>
        </w:rPr>
      </w:pPr>
    </w:p>
    <w:p w:rsidR="00E04700" w:rsidRPr="00753097" w:rsidRDefault="00E04700"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D736A1">
        <w:rPr>
          <w:rFonts w:asciiTheme="minorHAnsi" w:hAnsiTheme="minorHAnsi" w:cstheme="minorHAnsi"/>
          <w:b/>
          <w:sz w:val="20"/>
          <w:szCs w:val="20"/>
        </w:rPr>
        <w:t xml:space="preserve">DL27 </w:t>
      </w:r>
      <w:r w:rsidRPr="00753097">
        <w:rPr>
          <w:rFonts w:asciiTheme="minorHAnsi" w:hAnsiTheme="minorHAnsi" w:cstheme="minorHAnsi"/>
          <w:b/>
          <w:sz w:val="20"/>
          <w:szCs w:val="20"/>
        </w:rPr>
        <w:t xml:space="preserve">JIKA ADA HAL YANG TERLINGKAR </w:t>
      </w:r>
      <w:r w:rsidR="00D736A1">
        <w:rPr>
          <w:rFonts w:asciiTheme="minorHAnsi" w:hAnsiTheme="minorHAnsi" w:cstheme="minorHAnsi"/>
          <w:b/>
          <w:sz w:val="20"/>
          <w:szCs w:val="20"/>
        </w:rPr>
        <w:t xml:space="preserve">“YA” </w:t>
      </w:r>
      <w:r w:rsidRPr="00753097">
        <w:rPr>
          <w:rFonts w:asciiTheme="minorHAnsi" w:hAnsiTheme="minorHAnsi" w:cstheme="minorHAnsi"/>
          <w:b/>
          <w:sz w:val="20"/>
          <w:szCs w:val="20"/>
        </w:rPr>
        <w:t xml:space="preserve">DI DL26. JIKA TIDAK ADA YANG TERLINGKAR </w:t>
      </w:r>
      <w:r w:rsidR="00191336">
        <w:rPr>
          <w:rFonts w:asciiTheme="minorHAnsi" w:hAnsiTheme="minorHAnsi" w:cstheme="minorHAnsi"/>
          <w:b/>
          <w:sz w:val="20"/>
          <w:szCs w:val="20"/>
        </w:rPr>
        <w:t xml:space="preserve">“YA” </w:t>
      </w:r>
      <w:r w:rsidRPr="00753097">
        <w:rPr>
          <w:rFonts w:asciiTheme="minorHAnsi" w:hAnsiTheme="minorHAnsi" w:cstheme="minorHAnsi"/>
          <w:b/>
          <w:sz w:val="20"/>
          <w:szCs w:val="20"/>
        </w:rPr>
        <w:t xml:space="preserve">DI DL26, LANJUTKAN KE DL28 </w:t>
      </w:r>
      <w:r w:rsidRPr="00753097">
        <w:rPr>
          <w:rFonts w:asciiTheme="minorHAnsi" w:hAnsiTheme="minorHAnsi" w:cstheme="minorHAnsi"/>
          <w:b/>
          <w:i/>
          <w:sz w:val="16"/>
          <w:szCs w:val="20"/>
        </w:rPr>
        <w:t>ASK FOR THE EVENTS MARKED IN DL26. IF NO EVENTS MARKED IN DL 26, SKIP TO DL28.</w:t>
      </w:r>
    </w:p>
    <w:p w:rsidR="00E04700" w:rsidRPr="00753097" w:rsidRDefault="00E04700" w:rsidP="00613C81">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DL27. Manakah diantara hal-hal berikut ini </w:t>
      </w:r>
      <w:r w:rsidRPr="00753097">
        <w:rPr>
          <w:rFonts w:asciiTheme="minorHAnsi" w:hAnsiTheme="minorHAnsi" w:cstheme="minorHAnsi"/>
          <w:sz w:val="20"/>
          <w:szCs w:val="20"/>
          <w:u w:val="single"/>
        </w:rPr>
        <w:t xml:space="preserve">yang paling mempengaruhi </w:t>
      </w:r>
      <w:r w:rsidRPr="00753097">
        <w:rPr>
          <w:rFonts w:asciiTheme="minorHAnsi" w:hAnsiTheme="minorHAnsi" w:cstheme="minorHAnsi"/>
          <w:sz w:val="20"/>
          <w:szCs w:val="20"/>
        </w:rPr>
        <w:t>pendapatan rumah tangga Anda dalam dua tahun terakhir</w:t>
      </w:r>
      <w:r w:rsidRPr="00613C81">
        <w:rPr>
          <w:rFonts w:asciiTheme="minorHAnsi" w:hAnsiTheme="minorHAnsi" w:cstheme="minorHAnsi"/>
          <w:sz w:val="20"/>
          <w:szCs w:val="20"/>
        </w:rPr>
        <w:t>?</w:t>
      </w:r>
      <w:r w:rsidR="000E5F76" w:rsidRPr="00613C81">
        <w:rPr>
          <w:rFonts w:asciiTheme="minorHAnsi" w:hAnsiTheme="minorHAnsi" w:cstheme="minorHAnsi"/>
          <w:sz w:val="20"/>
          <w:szCs w:val="20"/>
        </w:rPr>
        <w:t xml:space="preserve"> </w:t>
      </w:r>
      <w:r w:rsidR="000E5F76" w:rsidRPr="000E5F76">
        <w:rPr>
          <w:rFonts w:asciiTheme="minorHAnsi" w:hAnsiTheme="minorHAnsi" w:cstheme="minorHAnsi"/>
          <w:b/>
          <w:sz w:val="20"/>
          <w:szCs w:val="20"/>
        </w:rPr>
        <w:t>SA</w:t>
      </w:r>
      <w:r w:rsidRPr="00613C81">
        <w:rPr>
          <w:rFonts w:asciiTheme="minorHAnsi" w:hAnsiTheme="minorHAnsi" w:cstheme="minorHAnsi"/>
          <w:sz w:val="20"/>
          <w:szCs w:val="20"/>
        </w:rPr>
        <w:t xml:space="preserve"> </w:t>
      </w:r>
      <w:r w:rsidRPr="000E5F76">
        <w:rPr>
          <w:rFonts w:asciiTheme="minorHAnsi" w:hAnsiTheme="minorHAnsi" w:cstheme="minorHAnsi"/>
          <w:i/>
          <w:sz w:val="16"/>
          <w:szCs w:val="20"/>
        </w:rPr>
        <w:t>W</w:t>
      </w:r>
      <w:r w:rsidRPr="00753097">
        <w:rPr>
          <w:rFonts w:asciiTheme="minorHAnsi" w:hAnsiTheme="minorHAnsi" w:cstheme="minorHAnsi"/>
          <w:i/>
          <w:sz w:val="16"/>
          <w:szCs w:val="20"/>
        </w:rPr>
        <w:t xml:space="preserve">hich of these events made </w:t>
      </w:r>
      <w:r w:rsidRPr="00753097">
        <w:rPr>
          <w:rFonts w:asciiTheme="minorHAnsi" w:hAnsiTheme="minorHAnsi" w:cstheme="minorHAnsi"/>
          <w:i/>
          <w:sz w:val="16"/>
          <w:szCs w:val="20"/>
          <w:u w:val="single"/>
        </w:rPr>
        <w:t>the biggest impact</w:t>
      </w:r>
      <w:r w:rsidRPr="00753097">
        <w:rPr>
          <w:rFonts w:asciiTheme="minorHAnsi" w:hAnsiTheme="minorHAnsi" w:cstheme="minorHAnsi"/>
          <w:i/>
          <w:sz w:val="16"/>
          <w:szCs w:val="20"/>
        </w:rPr>
        <w:t xml:space="preserve"> on your household income in the last two years? </w:t>
      </w:r>
    </w:p>
    <w:p w:rsidR="00E04700" w:rsidRPr="00753097" w:rsidRDefault="00E04700" w:rsidP="006E54F2">
      <w:pPr>
        <w:pStyle w:val="NoSpacing"/>
        <w:jc w:val="both"/>
        <w:rPr>
          <w:rFonts w:asciiTheme="minorHAnsi" w:hAnsiTheme="minorHAnsi" w:cstheme="minorHAnsi"/>
          <w:i/>
          <w:sz w:val="16"/>
          <w:szCs w:val="20"/>
        </w:rPr>
      </w:pPr>
    </w:p>
    <w:tbl>
      <w:tblPr>
        <w:tblStyle w:val="TableGrid"/>
        <w:tblW w:w="9810" w:type="dxa"/>
        <w:tblInd w:w="648" w:type="dxa"/>
        <w:tblLayout w:type="fixed"/>
        <w:tblLook w:val="04A0" w:firstRow="1" w:lastRow="0" w:firstColumn="1" w:lastColumn="0" w:noHBand="0" w:noVBand="1"/>
      </w:tblPr>
      <w:tblGrid>
        <w:gridCol w:w="5670"/>
        <w:gridCol w:w="1035"/>
        <w:gridCol w:w="1035"/>
        <w:gridCol w:w="2070"/>
      </w:tblGrid>
      <w:tr w:rsidR="00AB6B58" w:rsidRPr="00753097" w:rsidTr="00065344">
        <w:tc>
          <w:tcPr>
            <w:tcW w:w="5670" w:type="dxa"/>
          </w:tcPr>
          <w:p w:rsidR="00AB6B58" w:rsidRPr="00753097" w:rsidRDefault="00AB6B58" w:rsidP="006E54F2">
            <w:pPr>
              <w:pStyle w:val="NoSpacing"/>
              <w:rPr>
                <w:rFonts w:asciiTheme="minorHAnsi" w:hAnsiTheme="minorHAnsi" w:cstheme="minorHAnsi"/>
                <w:sz w:val="20"/>
                <w:szCs w:val="20"/>
              </w:rPr>
            </w:pPr>
          </w:p>
        </w:tc>
        <w:tc>
          <w:tcPr>
            <w:tcW w:w="2070" w:type="dxa"/>
            <w:gridSpan w:val="2"/>
          </w:tcPr>
          <w:p w:rsidR="00AB6B58" w:rsidRDefault="00AB6B58">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DL26</w:t>
            </w:r>
          </w:p>
          <w:p w:rsidR="00191336" w:rsidRPr="00613C81" w:rsidRDefault="00191336">
            <w:pPr>
              <w:pStyle w:val="NoSpacing"/>
              <w:jc w:val="center"/>
              <w:rPr>
                <w:rFonts w:asciiTheme="minorHAnsi" w:hAnsiTheme="minorHAnsi" w:cstheme="minorHAnsi"/>
                <w:b/>
                <w:sz w:val="20"/>
                <w:szCs w:val="20"/>
              </w:rPr>
            </w:pPr>
            <w:r>
              <w:rPr>
                <w:rFonts w:asciiTheme="minorHAnsi" w:hAnsiTheme="minorHAnsi" w:cstheme="minorHAnsi"/>
                <w:b/>
                <w:sz w:val="20"/>
                <w:szCs w:val="20"/>
              </w:rPr>
              <w:t>(Hal yang terjadi dalam rumah tangga dalam 2 tahun terakhir)</w:t>
            </w:r>
          </w:p>
          <w:p w:rsidR="00AB6B58" w:rsidRPr="00753097" w:rsidRDefault="00AB6B58">
            <w:pPr>
              <w:pStyle w:val="NoSpacing"/>
              <w:jc w:val="center"/>
              <w:rPr>
                <w:rFonts w:asciiTheme="minorHAnsi" w:hAnsiTheme="minorHAnsi" w:cstheme="minorHAnsi"/>
                <w:sz w:val="20"/>
                <w:szCs w:val="20"/>
              </w:rPr>
            </w:pPr>
            <w:r w:rsidRPr="00AB6B58">
              <w:rPr>
                <w:rFonts w:asciiTheme="minorHAnsi" w:hAnsiTheme="minorHAnsi" w:cstheme="minorHAnsi"/>
                <w:b/>
                <w:sz w:val="20"/>
                <w:szCs w:val="20"/>
              </w:rPr>
              <w:t>MA</w:t>
            </w:r>
          </w:p>
        </w:tc>
        <w:tc>
          <w:tcPr>
            <w:tcW w:w="2070" w:type="dxa"/>
            <w:vMerge w:val="restart"/>
          </w:tcPr>
          <w:p w:rsidR="00AB6B58" w:rsidRDefault="00AB6B58">
            <w:pPr>
              <w:pStyle w:val="NoSpacing"/>
              <w:jc w:val="center"/>
              <w:rPr>
                <w:rFonts w:asciiTheme="minorHAnsi" w:hAnsiTheme="minorHAnsi" w:cstheme="minorHAnsi"/>
                <w:b/>
                <w:sz w:val="20"/>
                <w:szCs w:val="20"/>
              </w:rPr>
            </w:pPr>
            <w:r w:rsidRPr="00613C81">
              <w:rPr>
                <w:rFonts w:asciiTheme="minorHAnsi" w:hAnsiTheme="minorHAnsi" w:cstheme="minorHAnsi"/>
                <w:b/>
                <w:sz w:val="20"/>
                <w:szCs w:val="20"/>
              </w:rPr>
              <w:t>DL27</w:t>
            </w:r>
          </w:p>
          <w:p w:rsidR="00191336" w:rsidRPr="00613C81" w:rsidRDefault="00191336">
            <w:pPr>
              <w:pStyle w:val="NoSpacing"/>
              <w:jc w:val="center"/>
              <w:rPr>
                <w:rFonts w:asciiTheme="minorHAnsi" w:hAnsiTheme="minorHAnsi" w:cstheme="minorHAnsi"/>
                <w:b/>
                <w:sz w:val="20"/>
                <w:szCs w:val="20"/>
              </w:rPr>
            </w:pPr>
            <w:r>
              <w:rPr>
                <w:rFonts w:asciiTheme="minorHAnsi" w:hAnsiTheme="minorHAnsi" w:cstheme="minorHAnsi"/>
                <w:b/>
                <w:sz w:val="20"/>
                <w:szCs w:val="20"/>
              </w:rPr>
              <w:t>(Hal yang paling mempengaruhi pendapatan rumah tangga Anda dalam 2 tahun terakhir)</w:t>
            </w:r>
          </w:p>
          <w:p w:rsidR="00AB6B58" w:rsidRPr="00753097" w:rsidRDefault="00AB6B58">
            <w:pPr>
              <w:pStyle w:val="NoSpacing"/>
              <w:jc w:val="center"/>
              <w:rPr>
                <w:rFonts w:asciiTheme="minorHAnsi" w:hAnsiTheme="minorHAnsi" w:cstheme="minorHAnsi"/>
                <w:b/>
                <w:sz w:val="20"/>
                <w:szCs w:val="20"/>
              </w:rPr>
            </w:pPr>
            <w:r w:rsidRPr="00AB6B58">
              <w:rPr>
                <w:rFonts w:asciiTheme="minorHAnsi" w:hAnsiTheme="minorHAnsi" w:cstheme="minorHAnsi"/>
                <w:b/>
                <w:sz w:val="20"/>
                <w:szCs w:val="20"/>
              </w:rPr>
              <w:t>SA</w:t>
            </w:r>
          </w:p>
        </w:tc>
      </w:tr>
      <w:tr w:rsidR="00AB6B58" w:rsidRPr="00753097" w:rsidTr="00065344">
        <w:tc>
          <w:tcPr>
            <w:tcW w:w="5670" w:type="dxa"/>
          </w:tcPr>
          <w:p w:rsidR="00AB6B58" w:rsidRPr="00753097" w:rsidRDefault="00AB6B58" w:rsidP="006E54F2">
            <w:pPr>
              <w:pStyle w:val="NoSpacing"/>
              <w:rPr>
                <w:rFonts w:asciiTheme="minorHAnsi" w:hAnsiTheme="minorHAnsi" w:cstheme="minorHAnsi"/>
                <w:sz w:val="20"/>
                <w:szCs w:val="20"/>
              </w:rPr>
            </w:pPr>
          </w:p>
        </w:tc>
        <w:tc>
          <w:tcPr>
            <w:tcW w:w="1035" w:type="dxa"/>
          </w:tcPr>
          <w:p w:rsidR="00AB6B58" w:rsidRPr="00753097" w:rsidRDefault="00AB6B58"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p w:rsidR="00AB6B58" w:rsidRPr="00753097" w:rsidRDefault="00AB6B5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1035" w:type="dxa"/>
          </w:tcPr>
          <w:p w:rsidR="00AB6B58" w:rsidRPr="00753097" w:rsidRDefault="00AB6B58"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p w:rsidR="00AB6B58" w:rsidRPr="00753097" w:rsidRDefault="00AB6B58" w:rsidP="003A5FA6">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070" w:type="dxa"/>
            <w:vMerge/>
          </w:tcPr>
          <w:p w:rsidR="00AB6B58" w:rsidRPr="00753097" w:rsidRDefault="00AB6B58" w:rsidP="003A5FA6">
            <w:pPr>
              <w:pStyle w:val="NoSpacing"/>
              <w:rPr>
                <w:rFonts w:asciiTheme="minorHAnsi" w:hAnsiTheme="minorHAnsi" w:cstheme="minorHAnsi"/>
                <w:sz w:val="20"/>
                <w:szCs w:val="20"/>
              </w:rPr>
            </w:pPr>
          </w:p>
        </w:tc>
      </w:tr>
      <w:tr w:rsidR="00E04DF9" w:rsidRPr="00753097" w:rsidTr="00065344">
        <w:tc>
          <w:tcPr>
            <w:tcW w:w="5670" w:type="dxa"/>
          </w:tcPr>
          <w:p w:rsidR="00E04DF9" w:rsidRPr="00753097" w:rsidRDefault="00E04DF9">
            <w:pPr>
              <w:pStyle w:val="NoSpacing"/>
              <w:rPr>
                <w:rFonts w:asciiTheme="minorHAnsi" w:hAnsiTheme="minorHAnsi" w:cstheme="minorHAnsi"/>
                <w:sz w:val="20"/>
                <w:szCs w:val="20"/>
              </w:rPr>
            </w:pPr>
            <w:r w:rsidRPr="00753097">
              <w:rPr>
                <w:rFonts w:asciiTheme="minorHAnsi" w:hAnsiTheme="minorHAnsi" w:cstheme="minorHAnsi"/>
                <w:sz w:val="20"/>
                <w:szCs w:val="20"/>
              </w:rPr>
              <w:t>Banjir, badai, gunung meletus atau bencana alam lainnya yang menghancurkan rumah/property/</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i/>
                <w:sz w:val="16"/>
                <w:szCs w:val="20"/>
              </w:rPr>
              <w:t>Flood, hurricane, volcano or other natural disaster destroys house/property/business</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E04DF9" w:rsidRPr="00753097" w:rsidTr="00065344">
        <w:tc>
          <w:tcPr>
            <w:tcW w:w="5670" w:type="dxa"/>
          </w:tcPr>
          <w:p w:rsidR="00E04DF9" w:rsidRPr="00753097" w:rsidRDefault="00E04DF9" w:rsidP="009F31B0">
            <w:pPr>
              <w:pStyle w:val="NoSpacing"/>
              <w:rPr>
                <w:rFonts w:asciiTheme="minorHAnsi" w:hAnsiTheme="minorHAnsi" w:cstheme="minorHAnsi"/>
                <w:sz w:val="20"/>
                <w:szCs w:val="20"/>
              </w:rPr>
            </w:pPr>
            <w:r w:rsidRPr="00753097">
              <w:rPr>
                <w:rFonts w:asciiTheme="minorHAnsi" w:hAnsiTheme="minorHAnsi" w:cstheme="minorHAnsi"/>
                <w:sz w:val="20"/>
                <w:szCs w:val="20"/>
              </w:rPr>
              <w:t>Pencuri</w:t>
            </w:r>
            <w:r w:rsidR="00DF42E3">
              <w:rPr>
                <w:rFonts w:asciiTheme="minorHAnsi" w:hAnsiTheme="minorHAnsi" w:cstheme="minorHAnsi"/>
                <w:sz w:val="20"/>
                <w:szCs w:val="20"/>
              </w:rPr>
              <w:t>an</w:t>
            </w:r>
            <w:r w:rsidRPr="00753097">
              <w:rPr>
                <w:rFonts w:asciiTheme="minorHAnsi" w:hAnsiTheme="minorHAnsi" w:cstheme="minorHAnsi"/>
                <w:sz w:val="20"/>
                <w:szCs w:val="20"/>
              </w:rPr>
              <w:t>, perampokan atau kejahatan yang dilakukan orang lain yang menyebabkan hilangnya rumah/</w:t>
            </w:r>
            <w:r w:rsidR="003F2D5F" w:rsidRPr="00753097">
              <w:rPr>
                <w:rFonts w:asciiTheme="minorHAnsi" w:hAnsiTheme="minorHAnsi" w:cstheme="minorHAnsi"/>
                <w:sz w:val="20"/>
                <w:szCs w:val="20"/>
              </w:rPr>
              <w:t>harta milik</w:t>
            </w:r>
            <w:r w:rsidRPr="00753097">
              <w:rPr>
                <w:rFonts w:asciiTheme="minorHAnsi" w:hAnsiTheme="minorHAnsi" w:cstheme="minorHAnsi"/>
                <w:sz w:val="20"/>
                <w:szCs w:val="20"/>
              </w:rPr>
              <w:t>/tanah keluarga/</w:t>
            </w:r>
            <w:r w:rsidR="009F31B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Theft, burglary or other man-caused loss of house/property/family land/business</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Musim yang buruk atau hama yang menghancurkan sebagian atau seluruh atau sebagian tanaman atau ternak Anda karena penyakit yang ditimbulkan </w:t>
            </w:r>
            <w:r w:rsidRPr="00753097">
              <w:rPr>
                <w:rFonts w:asciiTheme="minorHAnsi" w:hAnsiTheme="minorHAnsi" w:cstheme="minorHAnsi"/>
                <w:i/>
                <w:sz w:val="16"/>
                <w:szCs w:val="20"/>
              </w:rPr>
              <w:t>Bad weather or pests destroy all or part of crops or your livestock dies due to a disease</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Kehilangan pekerjaan, berkurangnya pendapatan pencari nafkah utama </w:t>
            </w:r>
            <w:r w:rsidRPr="00753097">
              <w:rPr>
                <w:rFonts w:asciiTheme="minorHAnsi" w:hAnsiTheme="minorHAnsi" w:cstheme="minorHAnsi"/>
                <w:i/>
                <w:sz w:val="16"/>
                <w:szCs w:val="20"/>
              </w:rPr>
              <w:t>Job loss, reduced income of main wage-earner</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E04DF9" w:rsidRPr="00753097" w:rsidTr="00065344">
        <w:tc>
          <w:tcPr>
            <w:tcW w:w="5670" w:type="dxa"/>
          </w:tcPr>
          <w:p w:rsidR="00E04DF9" w:rsidRPr="00753097" w:rsidRDefault="00510C9F"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Meningga</w:t>
            </w:r>
            <w:r w:rsidR="00E04DF9" w:rsidRPr="00753097">
              <w:rPr>
                <w:rFonts w:asciiTheme="minorHAnsi" w:hAnsiTheme="minorHAnsi" w:cstheme="minorHAnsi"/>
                <w:sz w:val="20"/>
                <w:szCs w:val="20"/>
              </w:rPr>
              <w:t xml:space="preserve">lnya pencari nafkah utama </w:t>
            </w:r>
            <w:r w:rsidR="00E04DF9" w:rsidRPr="00753097">
              <w:rPr>
                <w:rFonts w:asciiTheme="minorHAnsi" w:hAnsiTheme="minorHAnsi" w:cstheme="minorHAnsi"/>
                <w:i/>
                <w:sz w:val="16"/>
                <w:szCs w:val="20"/>
              </w:rPr>
              <w:t>Death of main income-earner</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E04DF9" w:rsidRPr="00753097" w:rsidTr="00065344">
        <w:tc>
          <w:tcPr>
            <w:tcW w:w="5670" w:type="dxa"/>
          </w:tcPr>
          <w:p w:rsidR="00E04DF9" w:rsidRPr="00753097" w:rsidRDefault="00E04DF9" w:rsidP="00DD0C6F">
            <w:pPr>
              <w:pStyle w:val="NoSpacing"/>
              <w:rPr>
                <w:rFonts w:asciiTheme="minorHAnsi" w:hAnsiTheme="minorHAnsi" w:cstheme="minorHAnsi"/>
                <w:sz w:val="20"/>
                <w:szCs w:val="20"/>
              </w:rPr>
            </w:pPr>
            <w:r w:rsidRPr="00753097">
              <w:rPr>
                <w:rFonts w:asciiTheme="minorHAnsi" w:hAnsiTheme="minorHAnsi" w:cstheme="minorHAnsi"/>
                <w:sz w:val="20"/>
                <w:szCs w:val="20"/>
              </w:rPr>
              <w:t>Meningkatnya biaya pertanian</w:t>
            </w:r>
            <w:r w:rsidR="00830C08">
              <w:rPr>
                <w:rFonts w:asciiTheme="minorHAnsi" w:hAnsiTheme="minorHAnsi" w:cstheme="minorHAnsi"/>
                <w:sz w:val="20"/>
                <w:szCs w:val="20"/>
              </w:rPr>
              <w:t>/ peternakan/ pertambakkan</w:t>
            </w:r>
            <w:r w:rsidRPr="00753097">
              <w:rPr>
                <w:rFonts w:asciiTheme="minorHAnsi" w:hAnsiTheme="minorHAnsi" w:cstheme="minorHAnsi"/>
                <w:sz w:val="20"/>
                <w:szCs w:val="20"/>
              </w:rPr>
              <w:t>, tambahan biaya yang berkaitan dengan pertanian</w:t>
            </w:r>
            <w:r w:rsidR="00830C08">
              <w:rPr>
                <w:rFonts w:asciiTheme="minorHAnsi" w:hAnsiTheme="minorHAnsi" w:cstheme="minorHAnsi"/>
                <w:sz w:val="20"/>
                <w:szCs w:val="20"/>
              </w:rPr>
              <w:t>/ peternakan/perikanan</w:t>
            </w:r>
            <w:r w:rsidR="005C227A">
              <w:rPr>
                <w:rFonts w:asciiTheme="minorHAnsi" w:hAnsiTheme="minorHAnsi" w:cstheme="minorHAnsi"/>
                <w:sz w:val="20"/>
                <w:szCs w:val="20"/>
              </w:rPr>
              <w:t xml:space="preserve"> (tambak)</w:t>
            </w:r>
            <w:r w:rsidRPr="00753097">
              <w:rPr>
                <w:rFonts w:asciiTheme="minorHAnsi" w:hAnsiTheme="minorHAnsi" w:cstheme="minorHAnsi"/>
                <w:sz w:val="20"/>
                <w:szCs w:val="20"/>
              </w:rPr>
              <w:t>/</w:t>
            </w:r>
            <w:r w:rsidR="00DD0C6F"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Anda </w:t>
            </w:r>
            <w:r w:rsidRPr="00753097">
              <w:rPr>
                <w:rFonts w:asciiTheme="minorHAnsi" w:hAnsiTheme="minorHAnsi" w:cstheme="minorHAnsi"/>
                <w:i/>
                <w:sz w:val="16"/>
                <w:szCs w:val="20"/>
              </w:rPr>
              <w:t>Increase of costs of agricultural inputs, other additional expenses related to your farm/business</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E04DF9" w:rsidRPr="00753097" w:rsidTr="00065344">
        <w:tc>
          <w:tcPr>
            <w:tcW w:w="5670" w:type="dxa"/>
          </w:tcPr>
          <w:p w:rsidR="00E04DF9" w:rsidRPr="00753097" w:rsidRDefault="00E04DF9" w:rsidP="007D37CA">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Turunnya harga </w:t>
            </w:r>
            <w:r w:rsidR="007D37CA" w:rsidRPr="00753097">
              <w:rPr>
                <w:rFonts w:asciiTheme="minorHAnsi" w:hAnsiTheme="minorHAnsi" w:cstheme="minorHAnsi"/>
                <w:sz w:val="20"/>
                <w:szCs w:val="20"/>
              </w:rPr>
              <w:t>hasil-hasil</w:t>
            </w:r>
            <w:r w:rsidRPr="00753097">
              <w:rPr>
                <w:rFonts w:asciiTheme="minorHAnsi" w:hAnsiTheme="minorHAnsi" w:cstheme="minorHAnsi"/>
                <w:sz w:val="20"/>
                <w:szCs w:val="20"/>
              </w:rPr>
              <w:t xml:space="preserve"> pertanian atau peternakan</w:t>
            </w:r>
            <w:r w:rsidR="00A73E03">
              <w:rPr>
                <w:rFonts w:asciiTheme="minorHAnsi" w:hAnsiTheme="minorHAnsi" w:cstheme="minorHAnsi"/>
                <w:sz w:val="20"/>
                <w:szCs w:val="20"/>
              </w:rPr>
              <w:t xml:space="preserve"> atau perikanan (tambak)</w:t>
            </w:r>
            <w:r w:rsidRPr="00753097">
              <w:rPr>
                <w:rFonts w:asciiTheme="minorHAnsi" w:hAnsiTheme="minorHAnsi" w:cstheme="minorHAnsi"/>
                <w:sz w:val="20"/>
                <w:szCs w:val="20"/>
              </w:rPr>
              <w:t xml:space="preserve"> yang Anda jual </w:t>
            </w:r>
            <w:r w:rsidRPr="00753097">
              <w:rPr>
                <w:rFonts w:asciiTheme="minorHAnsi" w:hAnsiTheme="minorHAnsi" w:cstheme="minorHAnsi"/>
                <w:i/>
                <w:sz w:val="16"/>
                <w:szCs w:val="20"/>
              </w:rPr>
              <w:t>Decrease in price of crop or livestock other goods you are selling</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Hilangnya uang tunai, termasuk tabungan </w:t>
            </w:r>
            <w:r w:rsidRPr="00753097">
              <w:rPr>
                <w:rFonts w:asciiTheme="minorHAnsi" w:hAnsiTheme="minorHAnsi" w:cstheme="minorHAnsi"/>
                <w:i/>
                <w:sz w:val="16"/>
                <w:szCs w:val="20"/>
              </w:rPr>
              <w:t>Loss of cash, including savings</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Biaya pengobatan yang besar, termasuk didalamnya biaya melahirkan </w:t>
            </w:r>
            <w:r w:rsidRPr="00753097">
              <w:rPr>
                <w:rFonts w:asciiTheme="minorHAnsi" w:hAnsiTheme="minorHAnsi" w:cstheme="minorHAnsi"/>
                <w:i/>
                <w:sz w:val="16"/>
                <w:szCs w:val="20"/>
              </w:rPr>
              <w:t>Major medical emergency or large medical expenses, including birth in the family</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Bercerai, pisah keluarga </w:t>
            </w:r>
            <w:r w:rsidRPr="00753097">
              <w:rPr>
                <w:rFonts w:asciiTheme="minorHAnsi" w:hAnsiTheme="minorHAnsi" w:cstheme="minorHAnsi"/>
                <w:i/>
                <w:sz w:val="16"/>
                <w:szCs w:val="20"/>
              </w:rPr>
              <w:t>Divorce, family separation</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E04DF9" w:rsidRPr="00753097" w:rsidTr="00065344">
        <w:tc>
          <w:tcPr>
            <w:tcW w:w="5670" w:type="dxa"/>
            <w:shd w:val="clear" w:color="auto" w:fill="F2F2F2" w:themeFill="background1" w:themeFillShade="F2"/>
          </w:tcPr>
          <w:p w:rsidR="00E04DF9" w:rsidRDefault="00E04DF9"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Tidak ada </w:t>
            </w:r>
            <w:r w:rsidRPr="00753097">
              <w:rPr>
                <w:rFonts w:asciiTheme="minorHAnsi" w:hAnsiTheme="minorHAnsi" w:cstheme="minorHAnsi"/>
                <w:i/>
                <w:sz w:val="16"/>
                <w:szCs w:val="20"/>
              </w:rPr>
              <w:t>None</w:t>
            </w:r>
          </w:p>
          <w:p w:rsidR="00191336" w:rsidRPr="00191336" w:rsidRDefault="00191336" w:rsidP="006E54F2">
            <w:pPr>
              <w:pStyle w:val="NoSpacing"/>
              <w:rPr>
                <w:rFonts w:asciiTheme="minorHAnsi" w:hAnsiTheme="minorHAnsi" w:cstheme="minorHAnsi"/>
                <w:sz w:val="20"/>
                <w:szCs w:val="20"/>
              </w:rPr>
            </w:pPr>
            <w:r w:rsidRPr="00065344">
              <w:rPr>
                <w:rFonts w:asciiTheme="minorHAnsi" w:hAnsiTheme="minorHAnsi" w:cstheme="minorHAnsi"/>
                <w:sz w:val="20"/>
                <w:szCs w:val="20"/>
              </w:rPr>
              <w:t>(LINGKARI KODE 1 JIKA TIDAK ADA HAL-HAL DI ATAS YANG TERJADI DI RUMAH TANGGA DALAM 2 TAHUN TERAKHIR)</w:t>
            </w:r>
            <w:r w:rsidR="009473B7">
              <w:rPr>
                <w:rFonts w:asciiTheme="minorHAnsi" w:hAnsiTheme="minorHAnsi" w:cstheme="minorHAnsi"/>
                <w:sz w:val="20"/>
                <w:szCs w:val="20"/>
              </w:rPr>
              <w:t xml:space="preserve"> </w:t>
            </w:r>
            <w:r w:rsidR="009473B7" w:rsidRPr="00065344">
              <w:rPr>
                <w:rFonts w:asciiTheme="minorHAnsi" w:hAnsiTheme="minorHAnsi" w:cstheme="minorHAnsi"/>
                <w:i/>
                <w:sz w:val="16"/>
                <w:szCs w:val="20"/>
              </w:rPr>
              <w:t>(CODED 1 THERE’S NOTHING HAPPEN IN THE PAST 2 YEARS)</w:t>
            </w:r>
          </w:p>
        </w:tc>
        <w:tc>
          <w:tcPr>
            <w:tcW w:w="1035" w:type="dxa"/>
            <w:shd w:val="clear" w:color="auto" w:fill="F2F2F2" w:themeFill="background1" w:themeFillShade="F2"/>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shd w:val="clear" w:color="auto" w:fill="F2F2F2" w:themeFill="background1" w:themeFillShade="F2"/>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 (Specify)</w:t>
            </w:r>
          </w:p>
          <w:p w:rsidR="00B526E4" w:rsidRDefault="00B526E4" w:rsidP="006E54F2">
            <w:pPr>
              <w:pStyle w:val="NoSpacing"/>
              <w:rPr>
                <w:rFonts w:asciiTheme="minorHAnsi" w:hAnsiTheme="minorHAnsi" w:cstheme="minorHAnsi"/>
                <w:i/>
                <w:sz w:val="16"/>
                <w:szCs w:val="20"/>
              </w:rPr>
            </w:pPr>
          </w:p>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12</w:t>
            </w:r>
          </w:p>
        </w:tc>
      </w:tr>
      <w:tr w:rsidR="00E04DF9" w:rsidRPr="00753097" w:rsidTr="00065344">
        <w:tc>
          <w:tcPr>
            <w:tcW w:w="5670" w:type="dxa"/>
          </w:tcPr>
          <w:p w:rsidR="00E04DF9" w:rsidRPr="00753097" w:rsidRDefault="00E04DF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035" w:type="dxa"/>
            <w:vAlign w:val="center"/>
          </w:tcPr>
          <w:p w:rsidR="00E04DF9" w:rsidRPr="00753097" w:rsidRDefault="00E04DF9">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070" w:type="dxa"/>
            <w:vAlign w:val="center"/>
          </w:tcPr>
          <w:p w:rsidR="00E04DF9" w:rsidRPr="00753097" w:rsidRDefault="005344AE">
            <w:pPr>
              <w:pStyle w:val="NoSpacing"/>
              <w:jc w:val="center"/>
              <w:rPr>
                <w:rFonts w:asciiTheme="minorHAnsi" w:hAnsiTheme="minorHAnsi" w:cstheme="minorHAnsi"/>
                <w:sz w:val="20"/>
                <w:szCs w:val="20"/>
              </w:rPr>
            </w:pPr>
            <w:r>
              <w:rPr>
                <w:rFonts w:asciiTheme="minorHAnsi" w:hAnsiTheme="minorHAnsi" w:cstheme="minorHAnsi"/>
                <w:sz w:val="20"/>
                <w:szCs w:val="20"/>
              </w:rPr>
              <w:t>13</w:t>
            </w:r>
          </w:p>
        </w:tc>
      </w:tr>
    </w:tbl>
    <w:p w:rsidR="00E04700" w:rsidRPr="00753097" w:rsidRDefault="00E04700" w:rsidP="006E54F2">
      <w:pPr>
        <w:pStyle w:val="NoSpacing"/>
        <w:rPr>
          <w:rFonts w:asciiTheme="minorHAnsi" w:hAnsiTheme="minorHAnsi" w:cstheme="minorHAnsi"/>
          <w:sz w:val="20"/>
          <w:szCs w:val="20"/>
        </w:rPr>
      </w:pPr>
    </w:p>
    <w:p w:rsidR="004111AA" w:rsidRPr="00753097" w:rsidRDefault="004111AA" w:rsidP="006E54F2">
      <w:pPr>
        <w:pStyle w:val="NoSpacing"/>
        <w:rPr>
          <w:rFonts w:asciiTheme="minorHAnsi" w:hAnsiTheme="minorHAnsi" w:cstheme="minorHAnsi"/>
          <w:sz w:val="20"/>
          <w:szCs w:val="20"/>
        </w:rPr>
      </w:pPr>
    </w:p>
    <w:p w:rsidR="00B4024F" w:rsidRDefault="00B4024F">
      <w:pPr>
        <w:rPr>
          <w:rFonts w:asciiTheme="minorHAnsi" w:hAnsiTheme="minorHAnsi" w:cstheme="minorHAnsi"/>
          <w:b/>
          <w:sz w:val="20"/>
          <w:szCs w:val="20"/>
        </w:rPr>
      </w:pPr>
      <w:r>
        <w:rPr>
          <w:rFonts w:asciiTheme="minorHAnsi" w:hAnsiTheme="minorHAnsi" w:cstheme="minorHAnsi"/>
          <w:b/>
          <w:sz w:val="20"/>
          <w:szCs w:val="20"/>
        </w:rPr>
        <w:br w:type="page"/>
      </w:r>
    </w:p>
    <w:p w:rsidR="00CD187B" w:rsidRPr="00753097" w:rsidRDefault="00CD187B" w:rsidP="00BE5C60">
      <w:pPr>
        <w:pStyle w:val="NoSpacing"/>
        <w:ind w:left="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w:t>
      </w:r>
      <w:r w:rsidR="008809F0">
        <w:rPr>
          <w:rFonts w:asciiTheme="minorHAnsi" w:hAnsiTheme="minorHAnsi" w:cstheme="minorHAnsi"/>
          <w:b/>
          <w:sz w:val="20"/>
          <w:szCs w:val="20"/>
        </w:rPr>
        <w:t xml:space="preserve">DL28 </w:t>
      </w:r>
      <w:r w:rsidRPr="00753097">
        <w:rPr>
          <w:rFonts w:asciiTheme="minorHAnsi" w:hAnsiTheme="minorHAnsi" w:cstheme="minorHAnsi"/>
          <w:b/>
          <w:sz w:val="20"/>
          <w:szCs w:val="20"/>
        </w:rPr>
        <w:t xml:space="preserve">UNTUK </w:t>
      </w:r>
      <w:r w:rsidRPr="00065344">
        <w:rPr>
          <w:rFonts w:asciiTheme="minorHAnsi" w:hAnsiTheme="minorHAnsi" w:cstheme="minorHAnsi"/>
          <w:b/>
          <w:sz w:val="20"/>
          <w:szCs w:val="20"/>
          <w:u w:val="single"/>
        </w:rPr>
        <w:t>JAWABAN YANG TERLINGKAR DI DL27</w:t>
      </w:r>
      <w:r w:rsidRPr="00753097">
        <w:rPr>
          <w:rFonts w:asciiTheme="minorHAnsi" w:hAnsiTheme="minorHAnsi" w:cstheme="minorHAnsi"/>
          <w:b/>
          <w:sz w:val="20"/>
          <w:szCs w:val="20"/>
        </w:rPr>
        <w:t xml:space="preserve">. LAINNYA LANGSUNG KE MT1 </w:t>
      </w:r>
      <w:r w:rsidRPr="00753097">
        <w:rPr>
          <w:rFonts w:asciiTheme="minorHAnsi" w:hAnsiTheme="minorHAnsi" w:cstheme="minorHAnsi"/>
          <w:b/>
          <w:i/>
          <w:sz w:val="16"/>
          <w:szCs w:val="20"/>
        </w:rPr>
        <w:t>ASK FOR THE ANSWER PROVIDED IN DL27.OTHERS SKIP TO MT1.</w:t>
      </w:r>
    </w:p>
    <w:p w:rsidR="00CD187B" w:rsidRPr="00BE5C60" w:rsidRDefault="00B4024F" w:rsidP="00E56F40">
      <w:pPr>
        <w:pStyle w:val="NoSpacing"/>
        <w:ind w:firstLine="540"/>
        <w:rPr>
          <w:rFonts w:asciiTheme="minorHAnsi" w:hAnsiTheme="minorHAnsi" w:cstheme="minorHAnsi"/>
          <w:b/>
          <w:i/>
          <w:color w:val="FF0000"/>
          <w:sz w:val="16"/>
          <w:szCs w:val="20"/>
          <w:u w:val="single"/>
        </w:rPr>
      </w:pPr>
      <w:r w:rsidRPr="00BE5C60">
        <w:rPr>
          <w:rFonts w:asciiTheme="minorHAnsi" w:hAnsiTheme="minorHAnsi" w:cstheme="minorHAnsi"/>
          <w:b/>
          <w:color w:val="FF0000"/>
          <w:sz w:val="20"/>
          <w:szCs w:val="20"/>
          <w:u w:val="single"/>
        </w:rPr>
        <w:t>SPONTAN/</w:t>
      </w:r>
      <w:r w:rsidR="00CD187B" w:rsidRPr="00BE5C60">
        <w:rPr>
          <w:rFonts w:asciiTheme="minorHAnsi" w:hAnsiTheme="minorHAnsi" w:cstheme="minorHAnsi"/>
          <w:b/>
          <w:color w:val="FF0000"/>
          <w:sz w:val="20"/>
          <w:szCs w:val="20"/>
          <w:u w:val="single"/>
        </w:rPr>
        <w:t xml:space="preserve">JANGAN BACAKAN </w:t>
      </w:r>
      <w:r w:rsidR="00CD187B" w:rsidRPr="00BE5C60">
        <w:rPr>
          <w:rFonts w:asciiTheme="minorHAnsi" w:hAnsiTheme="minorHAnsi" w:cstheme="minorHAnsi"/>
          <w:b/>
          <w:i/>
          <w:color w:val="FF0000"/>
          <w:sz w:val="16"/>
          <w:szCs w:val="20"/>
          <w:u w:val="single"/>
        </w:rPr>
        <w:t>DO NOT READ</w:t>
      </w:r>
    </w:p>
    <w:p w:rsidR="00CD187B" w:rsidRPr="00753097" w:rsidRDefault="008233B2" w:rsidP="00E56F40">
      <w:pPr>
        <w:pStyle w:val="NoSpacing"/>
        <w:ind w:firstLine="540"/>
        <w:rPr>
          <w:rFonts w:asciiTheme="minorHAnsi" w:hAnsiTheme="minorHAnsi" w:cstheme="minorHAnsi"/>
          <w:b/>
          <w:sz w:val="20"/>
          <w:szCs w:val="20"/>
        </w:rPr>
      </w:pPr>
      <w:r>
        <w:rPr>
          <w:rFonts w:asciiTheme="minorHAnsi" w:hAnsiTheme="minorHAnsi" w:cstheme="minorHAnsi"/>
          <w:b/>
          <w:sz w:val="20"/>
          <w:szCs w:val="20"/>
        </w:rPr>
        <w:t xml:space="preserve">INTERVIEWER: </w:t>
      </w:r>
      <w:r w:rsidR="00CD187B"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CD187B"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CD187B" w:rsidRPr="00753097">
        <w:rPr>
          <w:rFonts w:asciiTheme="minorHAnsi" w:hAnsiTheme="minorHAnsi" w:cstheme="minorHAnsi"/>
          <w:b/>
          <w:i/>
          <w:sz w:val="16"/>
          <w:szCs w:val="20"/>
        </w:rPr>
        <w:t>CODE TO FIT.</w:t>
      </w:r>
    </w:p>
    <w:p w:rsidR="004111AA" w:rsidRPr="00753097" w:rsidRDefault="004111AA"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DL28. Apa </w:t>
      </w:r>
      <w:r w:rsidRPr="00AB4D3B">
        <w:rPr>
          <w:rFonts w:asciiTheme="minorHAnsi" w:hAnsiTheme="minorHAnsi" w:cstheme="minorHAnsi"/>
          <w:b/>
          <w:i/>
          <w:sz w:val="20"/>
          <w:szCs w:val="20"/>
          <w:u w:val="single"/>
        </w:rPr>
        <w:t>hal utama</w:t>
      </w:r>
      <w:r w:rsidRPr="00753097">
        <w:rPr>
          <w:rFonts w:asciiTheme="minorHAnsi" w:hAnsiTheme="minorHAnsi" w:cstheme="minorHAnsi"/>
          <w:sz w:val="20"/>
          <w:szCs w:val="20"/>
        </w:rPr>
        <w:t xml:space="preserve"> yang dilakukan saat (</w:t>
      </w:r>
      <w:r w:rsidR="008809F0">
        <w:rPr>
          <w:rFonts w:asciiTheme="minorHAnsi" w:hAnsiTheme="minorHAnsi" w:cstheme="minorHAnsi"/>
          <w:sz w:val="20"/>
          <w:szCs w:val="20"/>
        </w:rPr>
        <w:t xml:space="preserve">INTERVIEWER: SEBUTKAN </w:t>
      </w:r>
      <w:r w:rsidRPr="00753097">
        <w:rPr>
          <w:rFonts w:asciiTheme="minorHAnsi" w:hAnsiTheme="minorHAnsi" w:cstheme="minorHAnsi"/>
          <w:sz w:val="20"/>
          <w:szCs w:val="20"/>
        </w:rPr>
        <w:t xml:space="preserve">KEJADIAN YANG TERPILIH DI DL27) terjadi di </w:t>
      </w:r>
      <w:r w:rsidR="008809F0">
        <w:rPr>
          <w:rFonts w:asciiTheme="minorHAnsi" w:hAnsiTheme="minorHAnsi" w:cstheme="minorHAnsi"/>
          <w:sz w:val="20"/>
          <w:szCs w:val="20"/>
        </w:rPr>
        <w:t xml:space="preserve">rumah tangga </w:t>
      </w:r>
      <w:r w:rsidRPr="00753097">
        <w:rPr>
          <w:rFonts w:asciiTheme="minorHAnsi" w:hAnsiTheme="minorHAnsi" w:cstheme="minorHAnsi"/>
          <w:sz w:val="20"/>
          <w:szCs w:val="20"/>
        </w:rPr>
        <w:t>Anda?</w:t>
      </w:r>
      <w:r w:rsidR="008E454B" w:rsidRPr="008E454B">
        <w:rPr>
          <w:rFonts w:asciiTheme="minorHAnsi" w:hAnsiTheme="minorHAnsi" w:cstheme="minorHAnsi"/>
          <w:b/>
          <w:sz w:val="20"/>
          <w:szCs w:val="20"/>
        </w:rPr>
        <w:t xml:space="preserve"> </w:t>
      </w:r>
      <w:r w:rsidR="008E454B" w:rsidRPr="00753097">
        <w:rPr>
          <w:rFonts w:asciiTheme="minorHAnsi" w:hAnsiTheme="minorHAnsi" w:cstheme="minorHAnsi"/>
          <w:b/>
          <w:sz w:val="20"/>
          <w:szCs w:val="20"/>
        </w:rPr>
        <w:t>SA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What was </w:t>
      </w:r>
      <w:r w:rsidRPr="00753097">
        <w:rPr>
          <w:rFonts w:asciiTheme="minorHAnsi" w:hAnsiTheme="minorHAnsi" w:cstheme="minorHAnsi"/>
          <w:i/>
          <w:sz w:val="16"/>
          <w:szCs w:val="20"/>
          <w:u w:val="single"/>
        </w:rPr>
        <w:t>the main thing</w:t>
      </w:r>
      <w:r w:rsidRPr="00753097">
        <w:rPr>
          <w:rFonts w:asciiTheme="minorHAnsi" w:hAnsiTheme="minorHAnsi" w:cstheme="minorHAnsi"/>
          <w:i/>
          <w:sz w:val="16"/>
          <w:szCs w:val="20"/>
        </w:rPr>
        <w:t xml:space="preserve"> done to make ends meet when (RISK SERLECTED IN DL27) happened to you or your household?</w:t>
      </w:r>
      <w:r w:rsidR="008E454B" w:rsidRPr="008E454B">
        <w:rPr>
          <w:rFonts w:asciiTheme="minorHAnsi" w:hAnsiTheme="minorHAnsi" w:cstheme="minorHAnsi"/>
          <w:b/>
          <w:i/>
          <w:sz w:val="16"/>
          <w:szCs w:val="20"/>
        </w:rPr>
        <w:t xml:space="preserve"> </w:t>
      </w:r>
      <w:r w:rsidR="008E454B" w:rsidRPr="00753097">
        <w:rPr>
          <w:rFonts w:asciiTheme="minorHAnsi" w:hAnsiTheme="minorHAnsi" w:cstheme="minorHAnsi"/>
          <w:b/>
          <w:i/>
          <w:sz w:val="16"/>
          <w:szCs w:val="20"/>
        </w:rPr>
        <w:t>SINGLE ANSWER</w:t>
      </w:r>
    </w:p>
    <w:p w:rsidR="004111AA" w:rsidRPr="00753097" w:rsidRDefault="004111AA" w:rsidP="006E54F2">
      <w:pPr>
        <w:pStyle w:val="NoSpacing"/>
        <w:rPr>
          <w:rFonts w:asciiTheme="minorHAnsi" w:hAnsiTheme="minorHAnsi" w:cstheme="minorHAnsi"/>
          <w:sz w:val="20"/>
          <w:szCs w:val="20"/>
        </w:rPr>
      </w:pPr>
    </w:p>
    <w:tbl>
      <w:tblPr>
        <w:tblStyle w:val="TableGrid"/>
        <w:tblW w:w="0" w:type="auto"/>
        <w:tblInd w:w="648" w:type="dxa"/>
        <w:tblLayout w:type="fixed"/>
        <w:tblLook w:val="04A0" w:firstRow="1" w:lastRow="0" w:firstColumn="1" w:lastColumn="0" w:noHBand="0" w:noVBand="1"/>
      </w:tblPr>
      <w:tblGrid>
        <w:gridCol w:w="7200"/>
        <w:gridCol w:w="1080"/>
      </w:tblGrid>
      <w:tr w:rsidR="004111AA" w:rsidRPr="00753097" w:rsidTr="00212A95">
        <w:tc>
          <w:tcPr>
            <w:tcW w:w="7200" w:type="dxa"/>
          </w:tcPr>
          <w:p w:rsidR="004111AA" w:rsidRPr="00753097" w:rsidRDefault="004111AA" w:rsidP="006E54F2">
            <w:pPr>
              <w:pStyle w:val="NoSpacing"/>
              <w:rPr>
                <w:rFonts w:asciiTheme="minorHAnsi" w:hAnsiTheme="minorHAnsi" w:cstheme="minorHAnsi"/>
                <w:sz w:val="20"/>
                <w:szCs w:val="20"/>
              </w:rPr>
            </w:pPr>
          </w:p>
        </w:tc>
        <w:tc>
          <w:tcPr>
            <w:tcW w:w="1080" w:type="dxa"/>
          </w:tcPr>
          <w:p w:rsidR="004111AA" w:rsidRPr="00753097" w:rsidRDefault="00CD187B" w:rsidP="006E54F2">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4111AA" w:rsidRPr="00753097" w:rsidTr="00065344">
        <w:tc>
          <w:tcPr>
            <w:tcW w:w="7200" w:type="dxa"/>
          </w:tcPr>
          <w:p w:rsidR="004111AA" w:rsidRPr="00753097" w:rsidRDefault="00DB2DC9"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Menghabiskan</w:t>
            </w:r>
            <w:r w:rsidR="004111AA" w:rsidRPr="00753097">
              <w:rPr>
                <w:rFonts w:asciiTheme="minorHAnsi" w:hAnsiTheme="minorHAnsi" w:cstheme="minorHAnsi"/>
                <w:sz w:val="20"/>
                <w:szCs w:val="20"/>
              </w:rPr>
              <w:t xml:space="preserve"> tabungan Anda </w:t>
            </w:r>
            <w:r w:rsidR="004111AA" w:rsidRPr="00753097">
              <w:rPr>
                <w:rFonts w:asciiTheme="minorHAnsi" w:hAnsiTheme="minorHAnsi" w:cstheme="minorHAnsi"/>
                <w:i/>
                <w:sz w:val="16"/>
                <w:szCs w:val="20"/>
              </w:rPr>
              <w:t>Used up your savings</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4111AA" w:rsidRPr="00753097" w:rsidTr="00065344">
        <w:tc>
          <w:tcPr>
            <w:tcW w:w="7200" w:type="dxa"/>
          </w:tcPr>
          <w:p w:rsidR="004111AA" w:rsidRPr="00753097" w:rsidRDefault="0058358C"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Meminjam uang dari bank/Lembaga Keuangan Mikro (LKM-koperasi dll)</w:t>
            </w:r>
            <w:r w:rsidR="004111AA" w:rsidRPr="00753097">
              <w:rPr>
                <w:rFonts w:asciiTheme="minorHAnsi" w:hAnsiTheme="minorHAnsi" w:cstheme="minorHAnsi"/>
                <w:sz w:val="20"/>
                <w:szCs w:val="20"/>
              </w:rPr>
              <w:t>/penyedia mobile money</w:t>
            </w:r>
            <w:r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4111AA" w:rsidRPr="00753097">
              <w:rPr>
                <w:rFonts w:asciiTheme="minorHAnsi" w:hAnsiTheme="minorHAnsi" w:cstheme="minorHAnsi"/>
                <w:sz w:val="20"/>
                <w:szCs w:val="20"/>
              </w:rPr>
              <w:t xml:space="preserve"> atau produk mobie money</w:t>
            </w:r>
            <w:r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4111AA" w:rsidRPr="00753097">
              <w:rPr>
                <w:rFonts w:asciiTheme="minorHAnsi" w:hAnsiTheme="minorHAnsi" w:cstheme="minorHAnsi"/>
                <w:sz w:val="20"/>
                <w:szCs w:val="20"/>
              </w:rPr>
              <w:t xml:space="preserve"> </w:t>
            </w:r>
            <w:r w:rsidR="004111AA" w:rsidRPr="00753097">
              <w:rPr>
                <w:rFonts w:asciiTheme="minorHAnsi" w:hAnsiTheme="minorHAnsi" w:cstheme="minorHAnsi"/>
                <w:i/>
                <w:sz w:val="16"/>
                <w:szCs w:val="20"/>
              </w:rPr>
              <w:t>Borrowed money from bank / MFI / Mobile money provider or mobile money product</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111AA" w:rsidRPr="00753097" w:rsidTr="00065344">
        <w:tc>
          <w:tcPr>
            <w:tcW w:w="7200" w:type="dxa"/>
          </w:tcPr>
          <w:p w:rsidR="004111AA" w:rsidRPr="00753097" w:rsidRDefault="004111AA">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Meminjam </w:t>
            </w:r>
            <w:r w:rsidR="0009653C">
              <w:rPr>
                <w:rFonts w:asciiTheme="minorHAnsi" w:hAnsiTheme="minorHAnsi" w:cstheme="minorHAnsi"/>
                <w:sz w:val="20"/>
                <w:szCs w:val="20"/>
              </w:rPr>
              <w:t>uang</w:t>
            </w:r>
            <w:r w:rsidR="0009653C"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dari </w:t>
            </w:r>
            <w:r w:rsidR="0009653C">
              <w:rPr>
                <w:rFonts w:asciiTheme="minorHAnsi" w:hAnsiTheme="minorHAnsi" w:cstheme="minorHAnsi"/>
                <w:sz w:val="20"/>
                <w:szCs w:val="20"/>
              </w:rPr>
              <w:t>kelompok simpan pinjam</w:t>
            </w:r>
            <w:r w:rsidRPr="00753097">
              <w:rPr>
                <w:rFonts w:asciiTheme="minorHAnsi" w:hAnsiTheme="minorHAnsi" w:cstheme="minorHAnsi"/>
                <w:sz w:val="20"/>
                <w:szCs w:val="20"/>
              </w:rPr>
              <w:t xml:space="preserve"> (misalnya arisan) </w:t>
            </w:r>
            <w:r w:rsidRPr="00753097">
              <w:rPr>
                <w:rFonts w:asciiTheme="minorHAnsi" w:hAnsiTheme="minorHAnsi" w:cstheme="minorHAnsi"/>
                <w:i/>
                <w:sz w:val="16"/>
                <w:szCs w:val="20"/>
              </w:rPr>
              <w:t>Borrowed money from savings and lending group, e.g., arisan</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4111AA" w:rsidRPr="00753097" w:rsidTr="00065344">
        <w:tc>
          <w:tcPr>
            <w:tcW w:w="7200" w:type="dxa"/>
          </w:tcPr>
          <w:p w:rsidR="004111AA" w:rsidRPr="00753097" w:rsidRDefault="004111AA" w:rsidP="002F6655">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Meminjam uang dari </w:t>
            </w:r>
            <w:r w:rsidR="002F6655">
              <w:rPr>
                <w:rFonts w:asciiTheme="minorHAnsi" w:hAnsiTheme="minorHAnsi" w:cstheme="minorHAnsi"/>
                <w:sz w:val="20"/>
                <w:szCs w:val="20"/>
              </w:rPr>
              <w:t>perorangan (individu)</w:t>
            </w:r>
            <w:r w:rsidR="002F6655" w:rsidRPr="00753097">
              <w:rPr>
                <w:rFonts w:asciiTheme="minorHAnsi" w:hAnsiTheme="minorHAnsi" w:cstheme="minorHAnsi"/>
                <w:sz w:val="20"/>
                <w:szCs w:val="20"/>
              </w:rPr>
              <w:t xml:space="preserve"> </w:t>
            </w:r>
            <w:r w:rsidRPr="00753097">
              <w:rPr>
                <w:rFonts w:asciiTheme="minorHAnsi" w:hAnsiTheme="minorHAnsi" w:cstheme="minorHAnsi"/>
                <w:i/>
                <w:sz w:val="16"/>
                <w:szCs w:val="20"/>
              </w:rPr>
              <w:t>Borrowed money from moneylender</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Mendapatkan bantuan dari institusi agama (Misalnya Gereja, Masjid, Kuil) </w:t>
            </w:r>
            <w:r w:rsidRPr="00753097">
              <w:rPr>
                <w:rFonts w:asciiTheme="minorHAnsi" w:hAnsiTheme="minorHAnsi" w:cstheme="minorHAnsi"/>
                <w:i/>
                <w:sz w:val="16"/>
                <w:szCs w:val="20"/>
              </w:rPr>
              <w:t>Got help from religious institutions (church, mosque, temple)</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Mencari pekerjaan yang lebih baik/pekerjaan tambahan </w:t>
            </w:r>
            <w:r w:rsidRPr="00753097">
              <w:rPr>
                <w:rFonts w:asciiTheme="minorHAnsi" w:hAnsiTheme="minorHAnsi" w:cstheme="minorHAnsi"/>
                <w:i/>
                <w:sz w:val="16"/>
                <w:szCs w:val="20"/>
              </w:rPr>
              <w:t>Found a better job/additional jobs</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4111AA" w:rsidRPr="00753097" w:rsidTr="00065344">
        <w:tc>
          <w:tcPr>
            <w:tcW w:w="7200" w:type="dxa"/>
          </w:tcPr>
          <w:p w:rsidR="004111AA" w:rsidRPr="00753097" w:rsidRDefault="004111AA" w:rsidP="00934BE7">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Menjual asset Anda misalnya mobil, </w:t>
            </w:r>
            <w:r w:rsidR="00934BE7"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barang-barang rumah tangga, binatang ternak </w:t>
            </w:r>
            <w:r w:rsidRPr="00753097">
              <w:rPr>
                <w:rFonts w:asciiTheme="minorHAnsi" w:hAnsiTheme="minorHAnsi" w:cstheme="minorHAnsi"/>
                <w:i/>
                <w:sz w:val="16"/>
                <w:szCs w:val="20"/>
              </w:rPr>
              <w:t>Sold your assets e.g. car, business, household goods, livestock</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4111AA" w:rsidRPr="00753097" w:rsidTr="00065344">
        <w:tc>
          <w:tcPr>
            <w:tcW w:w="7200" w:type="dxa"/>
          </w:tcPr>
          <w:p w:rsidR="004111AA" w:rsidRPr="00753097" w:rsidRDefault="004111AA" w:rsidP="00591AD8">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Memotong </w:t>
            </w:r>
            <w:r w:rsidR="00591AD8" w:rsidRPr="00753097">
              <w:rPr>
                <w:rFonts w:asciiTheme="minorHAnsi" w:hAnsiTheme="minorHAnsi" w:cstheme="minorHAnsi"/>
                <w:sz w:val="20"/>
                <w:szCs w:val="20"/>
              </w:rPr>
              <w:t>pengeluaran</w:t>
            </w:r>
            <w:r w:rsidRPr="00753097">
              <w:rPr>
                <w:rFonts w:asciiTheme="minorHAnsi" w:hAnsiTheme="minorHAnsi" w:cstheme="minorHAnsi"/>
                <w:sz w:val="20"/>
                <w:szCs w:val="20"/>
              </w:rPr>
              <w:t xml:space="preserve">, misalnya </w:t>
            </w:r>
            <w:r w:rsidR="00591AD8" w:rsidRPr="00753097">
              <w:rPr>
                <w:rFonts w:asciiTheme="minorHAnsi" w:hAnsiTheme="minorHAnsi" w:cstheme="minorHAnsi"/>
                <w:sz w:val="20"/>
                <w:szCs w:val="20"/>
              </w:rPr>
              <w:t>uang</w:t>
            </w:r>
            <w:r w:rsidRPr="00753097">
              <w:rPr>
                <w:rFonts w:asciiTheme="minorHAnsi" w:hAnsiTheme="minorHAnsi" w:cstheme="minorHAnsi"/>
                <w:sz w:val="20"/>
                <w:szCs w:val="20"/>
              </w:rPr>
              <w:t xml:space="preserve"> sekolah</w:t>
            </w:r>
            <w:r w:rsidR="00591AD8"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makanan </w:t>
            </w:r>
            <w:r w:rsidRPr="00753097">
              <w:rPr>
                <w:rFonts w:asciiTheme="minorHAnsi" w:hAnsiTheme="minorHAnsi" w:cstheme="minorHAnsi"/>
                <w:i/>
                <w:sz w:val="18"/>
                <w:szCs w:val="20"/>
              </w:rPr>
              <w:t>Cut back on expenses e.g. school fees, food</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4111AA" w:rsidRPr="00753097" w:rsidTr="00065344">
        <w:tc>
          <w:tcPr>
            <w:tcW w:w="7200" w:type="dxa"/>
          </w:tcPr>
          <w:p w:rsidR="004111AA" w:rsidRPr="00753097" w:rsidRDefault="00DD4977" w:rsidP="00424657">
            <w:pPr>
              <w:pStyle w:val="NoSpacing"/>
              <w:rPr>
                <w:rFonts w:asciiTheme="minorHAnsi" w:hAnsiTheme="minorHAnsi" w:cstheme="minorHAnsi"/>
                <w:sz w:val="20"/>
                <w:szCs w:val="20"/>
              </w:rPr>
            </w:pPr>
            <w:r w:rsidRPr="00753097">
              <w:rPr>
                <w:rFonts w:asciiTheme="minorHAnsi" w:hAnsiTheme="minorHAnsi" w:cstheme="minorHAnsi"/>
                <w:sz w:val="20"/>
                <w:szCs w:val="20"/>
              </w:rPr>
              <w:t>Menghentikan</w:t>
            </w:r>
            <w:r w:rsidR="004111AA" w:rsidRPr="00753097">
              <w:rPr>
                <w:rFonts w:asciiTheme="minorHAnsi" w:hAnsiTheme="minorHAnsi" w:cstheme="minorHAnsi"/>
                <w:sz w:val="20"/>
                <w:szCs w:val="20"/>
              </w:rPr>
              <w:t xml:space="preserve"> anak perempuan </w:t>
            </w:r>
            <w:r w:rsidRPr="00753097">
              <w:rPr>
                <w:rFonts w:asciiTheme="minorHAnsi" w:hAnsiTheme="minorHAnsi" w:cstheme="minorHAnsi"/>
                <w:sz w:val="20"/>
                <w:szCs w:val="20"/>
              </w:rPr>
              <w:t>dari</w:t>
            </w:r>
            <w:r w:rsidR="004111AA" w:rsidRPr="00753097">
              <w:rPr>
                <w:rFonts w:asciiTheme="minorHAnsi" w:hAnsiTheme="minorHAnsi" w:cstheme="minorHAnsi"/>
                <w:sz w:val="20"/>
                <w:szCs w:val="20"/>
              </w:rPr>
              <w:t xml:space="preserve"> sekolah </w:t>
            </w:r>
            <w:r w:rsidR="004111AA" w:rsidRPr="00753097">
              <w:rPr>
                <w:rFonts w:asciiTheme="minorHAnsi" w:hAnsiTheme="minorHAnsi" w:cstheme="minorHAnsi"/>
                <w:i/>
                <w:sz w:val="16"/>
                <w:szCs w:val="20"/>
              </w:rPr>
              <w:t>Withdraw female child/children from school</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4111AA" w:rsidRPr="00753097" w:rsidTr="00065344">
        <w:tc>
          <w:tcPr>
            <w:tcW w:w="7200" w:type="dxa"/>
          </w:tcPr>
          <w:p w:rsidR="004111AA" w:rsidRPr="00753097" w:rsidRDefault="004E635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Menghentikan </w:t>
            </w:r>
            <w:r w:rsidR="004111AA" w:rsidRPr="00753097">
              <w:rPr>
                <w:rFonts w:asciiTheme="minorHAnsi" w:hAnsiTheme="minorHAnsi" w:cstheme="minorHAnsi"/>
                <w:sz w:val="20"/>
                <w:szCs w:val="20"/>
              </w:rPr>
              <w:t xml:space="preserve">anak laki-laki </w:t>
            </w:r>
            <w:r w:rsidRPr="00753097">
              <w:rPr>
                <w:rFonts w:asciiTheme="minorHAnsi" w:hAnsiTheme="minorHAnsi" w:cstheme="minorHAnsi"/>
                <w:sz w:val="20"/>
                <w:szCs w:val="20"/>
              </w:rPr>
              <w:t xml:space="preserve">dari sekolah </w:t>
            </w:r>
            <w:r w:rsidR="004111AA" w:rsidRPr="00753097">
              <w:rPr>
                <w:rFonts w:asciiTheme="minorHAnsi" w:hAnsiTheme="minorHAnsi" w:cstheme="minorHAnsi"/>
                <w:i/>
                <w:sz w:val="16"/>
                <w:szCs w:val="20"/>
              </w:rPr>
              <w:t>Withdraw male child/children from school</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Meminta bantuan</w:t>
            </w:r>
            <w:r w:rsidR="00DD1526">
              <w:rPr>
                <w:rFonts w:asciiTheme="minorHAnsi" w:hAnsiTheme="minorHAnsi" w:cstheme="minorHAnsi"/>
                <w:sz w:val="20"/>
                <w:szCs w:val="20"/>
              </w:rPr>
              <w:t xml:space="preserve"> (termasuk meminjam)</w:t>
            </w:r>
            <w:r w:rsidRPr="00753097">
              <w:rPr>
                <w:rFonts w:asciiTheme="minorHAnsi" w:hAnsiTheme="minorHAnsi" w:cstheme="minorHAnsi"/>
                <w:sz w:val="20"/>
                <w:szCs w:val="20"/>
              </w:rPr>
              <w:t xml:space="preserve"> dari teman, keluarga, </w:t>
            </w:r>
            <w:r w:rsidR="008C78CA" w:rsidRPr="00753097">
              <w:rPr>
                <w:rFonts w:asciiTheme="minorHAnsi" w:hAnsiTheme="minorHAnsi" w:cstheme="minorHAnsi"/>
                <w:sz w:val="20"/>
                <w:szCs w:val="20"/>
              </w:rPr>
              <w:t xml:space="preserve">orang lain yang dapat membantu </w:t>
            </w:r>
            <w:r w:rsidRPr="00753097">
              <w:rPr>
                <w:rFonts w:asciiTheme="minorHAnsi" w:hAnsiTheme="minorHAnsi" w:cstheme="minorHAnsi"/>
                <w:i/>
                <w:sz w:val="16"/>
                <w:szCs w:val="20"/>
              </w:rPr>
              <w:t>Ask for help from friends, family, well-wishers</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Menerima bantuan dari pemerintah atau organisasi non-pemerintah/swasta </w:t>
            </w:r>
            <w:r w:rsidRPr="00753097">
              <w:rPr>
                <w:rFonts w:asciiTheme="minorHAnsi" w:hAnsiTheme="minorHAnsi" w:cstheme="minorHAnsi"/>
                <w:i/>
                <w:sz w:val="16"/>
                <w:szCs w:val="20"/>
              </w:rPr>
              <w:t>Received assistance/aid from the government or a non-government organization</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12</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 </w:t>
            </w:r>
            <w:r w:rsidRPr="00753097">
              <w:rPr>
                <w:rFonts w:asciiTheme="minorHAnsi" w:hAnsiTheme="minorHAnsi" w:cstheme="minorHAnsi"/>
                <w:i/>
                <w:sz w:val="16"/>
                <w:szCs w:val="20"/>
              </w:rPr>
              <w:t>Other (specify)</w:t>
            </w:r>
          </w:p>
          <w:p w:rsidR="00BE5C60" w:rsidRDefault="00BE5C60" w:rsidP="006E54F2">
            <w:pPr>
              <w:pStyle w:val="NoSpacing"/>
              <w:rPr>
                <w:rFonts w:asciiTheme="minorHAnsi" w:hAnsiTheme="minorHAnsi" w:cstheme="minorHAnsi"/>
                <w:i/>
                <w:sz w:val="16"/>
                <w:szCs w:val="20"/>
              </w:rPr>
            </w:pPr>
          </w:p>
          <w:p w:rsidR="00A13E4F" w:rsidRPr="00753097" w:rsidRDefault="00A13E4F" w:rsidP="006E54F2">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13</w:t>
            </w:r>
          </w:p>
        </w:tc>
      </w:tr>
      <w:tr w:rsidR="004111AA" w:rsidRPr="00753097" w:rsidTr="00065344">
        <w:tc>
          <w:tcPr>
            <w:tcW w:w="7200" w:type="dxa"/>
          </w:tcPr>
          <w:p w:rsidR="004111AA" w:rsidRPr="00753097" w:rsidRDefault="004111AA" w:rsidP="007815B3">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ada hal yang </w:t>
            </w:r>
            <w:r w:rsidR="007815B3" w:rsidRPr="00753097">
              <w:rPr>
                <w:rFonts w:asciiTheme="minorHAnsi" w:hAnsiTheme="minorHAnsi" w:cstheme="minorHAnsi"/>
                <w:sz w:val="20"/>
                <w:szCs w:val="20"/>
              </w:rPr>
              <w:t xml:space="preserve">perlu </w:t>
            </w:r>
            <w:r w:rsidRPr="00753097">
              <w:rPr>
                <w:rFonts w:asciiTheme="minorHAnsi" w:hAnsiTheme="minorHAnsi" w:cstheme="minorHAnsi"/>
                <w:sz w:val="20"/>
                <w:szCs w:val="20"/>
              </w:rPr>
              <w:t xml:space="preserve">dilakukan karena tidak banyak mempengaruhi keuangan kami </w:t>
            </w:r>
            <w:r w:rsidRPr="00753097">
              <w:rPr>
                <w:rFonts w:asciiTheme="minorHAnsi" w:hAnsiTheme="minorHAnsi" w:cstheme="minorHAnsi"/>
                <w:i/>
                <w:sz w:val="16"/>
                <w:szCs w:val="20"/>
              </w:rPr>
              <w:t>There was no need to do anything, it did not affect our finances too much</w:t>
            </w:r>
          </w:p>
        </w:tc>
        <w:tc>
          <w:tcPr>
            <w:tcW w:w="1080" w:type="dxa"/>
            <w:vAlign w:val="center"/>
          </w:tcPr>
          <w:p w:rsidR="004111AA" w:rsidRPr="00753097" w:rsidRDefault="004111AA">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14</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 </w:t>
            </w:r>
            <w:r w:rsidRPr="00753097">
              <w:rPr>
                <w:rFonts w:asciiTheme="minorHAnsi" w:hAnsiTheme="minorHAnsi" w:cstheme="minorHAnsi"/>
                <w:i/>
                <w:sz w:val="16"/>
                <w:szCs w:val="20"/>
              </w:rPr>
              <w:t>Don’t know</w:t>
            </w:r>
            <w:r w:rsidRPr="00753097">
              <w:rPr>
                <w:rFonts w:asciiTheme="minorHAnsi" w:hAnsiTheme="minorHAnsi" w:cstheme="minorHAnsi"/>
                <w:sz w:val="16"/>
                <w:szCs w:val="20"/>
              </w:rPr>
              <w:t xml:space="preserve"> </w:t>
            </w:r>
          </w:p>
        </w:tc>
        <w:tc>
          <w:tcPr>
            <w:tcW w:w="1080" w:type="dxa"/>
            <w:vAlign w:val="center"/>
          </w:tcPr>
          <w:p w:rsidR="004111AA" w:rsidRPr="00753097" w:rsidRDefault="005344AE">
            <w:pPr>
              <w:pStyle w:val="NoSpacing"/>
              <w:jc w:val="center"/>
              <w:rPr>
                <w:rFonts w:asciiTheme="minorHAnsi" w:hAnsiTheme="minorHAnsi" w:cstheme="minorHAnsi"/>
                <w:sz w:val="20"/>
                <w:szCs w:val="20"/>
              </w:rPr>
            </w:pPr>
            <w:r>
              <w:rPr>
                <w:rFonts w:asciiTheme="minorHAnsi" w:hAnsiTheme="minorHAnsi" w:cstheme="minorHAnsi"/>
                <w:sz w:val="20"/>
                <w:szCs w:val="20"/>
              </w:rPr>
              <w:t>15</w:t>
            </w:r>
          </w:p>
        </w:tc>
      </w:tr>
      <w:tr w:rsidR="004111AA" w:rsidRPr="00753097" w:rsidTr="00065344">
        <w:tc>
          <w:tcPr>
            <w:tcW w:w="7200" w:type="dxa"/>
          </w:tcPr>
          <w:p w:rsidR="004111AA" w:rsidRPr="00753097" w:rsidRDefault="004111AA" w:rsidP="006E54F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Menolak untuk menjawab </w:t>
            </w:r>
            <w:r w:rsidRPr="00753097">
              <w:rPr>
                <w:rFonts w:asciiTheme="minorHAnsi" w:hAnsiTheme="minorHAnsi" w:cstheme="minorHAnsi"/>
                <w:i/>
                <w:sz w:val="16"/>
                <w:szCs w:val="20"/>
              </w:rPr>
              <w:t>Refused to answer</w:t>
            </w:r>
          </w:p>
        </w:tc>
        <w:tc>
          <w:tcPr>
            <w:tcW w:w="1080" w:type="dxa"/>
            <w:vAlign w:val="center"/>
          </w:tcPr>
          <w:p w:rsidR="004111AA" w:rsidRPr="00753097" w:rsidRDefault="005344AE">
            <w:pPr>
              <w:pStyle w:val="NoSpacing"/>
              <w:jc w:val="center"/>
              <w:rPr>
                <w:rFonts w:asciiTheme="minorHAnsi" w:hAnsiTheme="minorHAnsi" w:cstheme="minorHAnsi"/>
                <w:sz w:val="20"/>
                <w:szCs w:val="20"/>
              </w:rPr>
            </w:pPr>
            <w:r>
              <w:rPr>
                <w:rFonts w:asciiTheme="minorHAnsi" w:hAnsiTheme="minorHAnsi" w:cstheme="minorHAnsi"/>
                <w:sz w:val="20"/>
                <w:szCs w:val="20"/>
              </w:rPr>
              <w:t>16</w:t>
            </w:r>
          </w:p>
        </w:tc>
      </w:tr>
    </w:tbl>
    <w:p w:rsidR="00E04700" w:rsidRDefault="00E04700" w:rsidP="006E54F2">
      <w:pPr>
        <w:widowControl w:val="0"/>
        <w:autoSpaceDE w:val="0"/>
        <w:autoSpaceDN w:val="0"/>
        <w:adjustRightInd w:val="0"/>
        <w:spacing w:after="0"/>
        <w:rPr>
          <w:rFonts w:asciiTheme="minorHAnsi" w:hAnsiTheme="minorHAnsi" w:cstheme="minorHAnsi"/>
          <w:i/>
          <w:sz w:val="16"/>
          <w:szCs w:val="20"/>
        </w:rPr>
      </w:pPr>
    </w:p>
    <w:p w:rsidR="00C4738A" w:rsidRPr="00753097" w:rsidRDefault="00C4738A" w:rsidP="006E54F2">
      <w:pPr>
        <w:widowControl w:val="0"/>
        <w:autoSpaceDE w:val="0"/>
        <w:autoSpaceDN w:val="0"/>
        <w:adjustRightInd w:val="0"/>
        <w:spacing w:after="0"/>
        <w:rPr>
          <w:rFonts w:asciiTheme="minorHAnsi" w:hAnsiTheme="minorHAnsi" w:cstheme="minorHAnsi"/>
          <w:i/>
          <w:sz w:val="16"/>
          <w:szCs w:val="20"/>
        </w:rPr>
      </w:pPr>
    </w:p>
    <w:p w:rsidR="00C4738A" w:rsidRDefault="00C4738A">
      <w:pPr>
        <w:rPr>
          <w:rFonts w:asciiTheme="minorHAnsi" w:hAnsiTheme="minorHAnsi" w:cstheme="minorHAnsi"/>
          <w:i/>
          <w:sz w:val="16"/>
          <w:szCs w:val="20"/>
        </w:rPr>
      </w:pPr>
      <w:r>
        <w:rPr>
          <w:rFonts w:asciiTheme="minorHAnsi" w:hAnsiTheme="minorHAnsi" w:cstheme="minorHAnsi"/>
          <w:i/>
          <w:sz w:val="16"/>
          <w:szCs w:val="20"/>
        </w:rPr>
        <w:br w:type="page"/>
      </w:r>
    </w:p>
    <w:p w:rsidR="005A5032" w:rsidRDefault="005A5032" w:rsidP="006E54F2">
      <w:pPr>
        <w:widowControl w:val="0"/>
        <w:autoSpaceDE w:val="0"/>
        <w:autoSpaceDN w:val="0"/>
        <w:adjustRightInd w:val="0"/>
        <w:spacing w:after="0"/>
        <w:rPr>
          <w:rFonts w:asciiTheme="minorHAnsi" w:hAnsiTheme="minorHAnsi" w:cstheme="minorHAnsi"/>
          <w:i/>
          <w:sz w:val="16"/>
          <w:szCs w:val="20"/>
        </w:rPr>
        <w:sectPr w:rsidR="005A5032" w:rsidSect="00613C81">
          <w:footerReference w:type="default" r:id="rId11"/>
          <w:pgSz w:w="11907" w:h="16839" w:code="9"/>
          <w:pgMar w:top="720" w:right="720" w:bottom="720" w:left="720" w:header="720" w:footer="720" w:gutter="0"/>
          <w:cols w:space="720"/>
          <w:docGrid w:linePitch="360"/>
        </w:sectPr>
      </w:pPr>
    </w:p>
    <w:p w:rsidR="001B5C67" w:rsidRPr="00753097" w:rsidRDefault="001B5C67" w:rsidP="006E54F2">
      <w:pPr>
        <w:widowControl w:val="0"/>
        <w:autoSpaceDE w:val="0"/>
        <w:autoSpaceDN w:val="0"/>
        <w:adjustRightInd w:val="0"/>
        <w:spacing w:after="0"/>
        <w:rPr>
          <w:rFonts w:asciiTheme="minorHAnsi" w:hAnsiTheme="minorHAnsi" w:cstheme="minorHAnsi"/>
          <w:i/>
          <w:sz w:val="16"/>
          <w:szCs w:val="20"/>
        </w:rPr>
      </w:pPr>
    </w:p>
    <w:tbl>
      <w:tblPr>
        <w:tblStyle w:val="TableGrid"/>
        <w:tblW w:w="0" w:type="auto"/>
        <w:tblLook w:val="04A0" w:firstRow="1" w:lastRow="0" w:firstColumn="1" w:lastColumn="0" w:noHBand="0" w:noVBand="1"/>
      </w:tblPr>
      <w:tblGrid>
        <w:gridCol w:w="15408"/>
      </w:tblGrid>
      <w:tr w:rsidR="00E26303" w:rsidRPr="00753097" w:rsidTr="00065344">
        <w:tc>
          <w:tcPr>
            <w:tcW w:w="15408" w:type="dxa"/>
            <w:shd w:val="clear" w:color="auto" w:fill="E5B8B7" w:themeFill="accent2" w:themeFillTint="66"/>
          </w:tcPr>
          <w:p w:rsidR="00E26303" w:rsidRPr="00753097" w:rsidRDefault="00E26303" w:rsidP="006E54F2">
            <w:pPr>
              <w:rPr>
                <w:rFonts w:asciiTheme="minorHAnsi" w:hAnsiTheme="minorHAnsi" w:cstheme="minorHAnsi"/>
                <w:b/>
                <w:sz w:val="20"/>
                <w:szCs w:val="20"/>
              </w:rPr>
            </w:pPr>
            <w:r w:rsidRPr="00753097">
              <w:rPr>
                <w:rFonts w:asciiTheme="minorHAnsi" w:hAnsiTheme="minorHAnsi" w:cstheme="minorHAnsi"/>
                <w:b/>
                <w:sz w:val="20"/>
                <w:szCs w:val="20"/>
              </w:rPr>
              <w:t xml:space="preserve">BAGIAN II: BANTUAN PEMERINTAH DAN PROGRAM-PROGRAM KESEJAHTERAAN </w:t>
            </w:r>
            <w:r w:rsidRPr="00753097">
              <w:rPr>
                <w:rFonts w:asciiTheme="minorHAnsi" w:hAnsiTheme="minorHAnsi" w:cstheme="minorHAnsi"/>
                <w:b/>
                <w:i/>
                <w:sz w:val="16"/>
                <w:szCs w:val="20"/>
              </w:rPr>
              <w:t>SECTION II: GOVERNMENT BENEFITS AND WELFARE PROGRAMS</w:t>
            </w:r>
          </w:p>
        </w:tc>
      </w:tr>
    </w:tbl>
    <w:p w:rsidR="00E26303" w:rsidRPr="00753097" w:rsidRDefault="00E26303" w:rsidP="006E54F2">
      <w:pPr>
        <w:widowControl w:val="0"/>
        <w:autoSpaceDE w:val="0"/>
        <w:autoSpaceDN w:val="0"/>
        <w:adjustRightInd w:val="0"/>
        <w:spacing w:after="0"/>
        <w:rPr>
          <w:rFonts w:asciiTheme="minorHAnsi" w:hAnsiTheme="minorHAnsi" w:cstheme="minorHAnsi"/>
          <w:i/>
          <w:sz w:val="16"/>
          <w:szCs w:val="20"/>
        </w:rPr>
      </w:pPr>
    </w:p>
    <w:p w:rsidR="00E26303" w:rsidRPr="00753097" w:rsidRDefault="00FF2D51" w:rsidP="00E56F40">
      <w:pPr>
        <w:kinsoku w:val="0"/>
        <w:overflowPunct w:val="0"/>
        <w:spacing w:after="0"/>
        <w:ind w:left="540"/>
        <w:textAlignment w:val="baseline"/>
        <w:rPr>
          <w:rFonts w:asciiTheme="minorHAnsi" w:eastAsia="Times New Roman" w:hAnsiTheme="minorHAnsi" w:cstheme="minorHAnsi"/>
          <w:b/>
          <w:i/>
          <w:sz w:val="12"/>
          <w:szCs w:val="18"/>
        </w:rPr>
      </w:pPr>
      <w:r>
        <w:rPr>
          <w:rFonts w:asciiTheme="minorHAnsi" w:hAnsiTheme="minorHAnsi" w:cstheme="minorHAnsi"/>
          <w:b/>
          <w:sz w:val="20"/>
          <w:szCs w:val="18"/>
        </w:rPr>
        <w:t xml:space="preserve">INTERVIEWER: </w:t>
      </w:r>
      <w:r w:rsidR="00E26303" w:rsidRPr="00753097">
        <w:rPr>
          <w:rFonts w:asciiTheme="minorHAnsi" w:hAnsiTheme="minorHAnsi" w:cstheme="minorHAnsi"/>
          <w:b/>
          <w:sz w:val="20"/>
          <w:szCs w:val="18"/>
        </w:rPr>
        <w:t>TANYAKAN G2P</w:t>
      </w:r>
      <w:r w:rsidR="00C4738A">
        <w:rPr>
          <w:rFonts w:asciiTheme="minorHAnsi" w:hAnsiTheme="minorHAnsi" w:cstheme="minorHAnsi"/>
          <w:b/>
          <w:sz w:val="20"/>
          <w:szCs w:val="18"/>
        </w:rPr>
        <w:t>1</w:t>
      </w:r>
      <w:r w:rsidR="00E26303" w:rsidRPr="00753097">
        <w:rPr>
          <w:rFonts w:asciiTheme="minorHAnsi" w:hAnsiTheme="minorHAnsi" w:cstheme="minorHAnsi"/>
          <w:b/>
          <w:sz w:val="20"/>
          <w:szCs w:val="18"/>
        </w:rPr>
        <w:t xml:space="preserve"> HANYA JIKA MENERIMA </w:t>
      </w:r>
      <w:r w:rsidR="00C4738A">
        <w:rPr>
          <w:rFonts w:asciiTheme="minorHAnsi" w:hAnsiTheme="minorHAnsi" w:cstheme="minorHAnsi"/>
          <w:b/>
          <w:sz w:val="20"/>
          <w:szCs w:val="18"/>
        </w:rPr>
        <w:t>BANTUAN</w:t>
      </w:r>
      <w:r w:rsidR="00C4738A" w:rsidRPr="00753097">
        <w:rPr>
          <w:rFonts w:asciiTheme="minorHAnsi" w:hAnsiTheme="minorHAnsi" w:cstheme="minorHAnsi"/>
          <w:b/>
          <w:sz w:val="20"/>
          <w:szCs w:val="18"/>
        </w:rPr>
        <w:t xml:space="preserve"> </w:t>
      </w:r>
      <w:r w:rsidR="00E26303" w:rsidRPr="00753097">
        <w:rPr>
          <w:rFonts w:asciiTheme="minorHAnsi" w:hAnsiTheme="minorHAnsi" w:cstheme="minorHAnsi"/>
          <w:b/>
          <w:sz w:val="20"/>
          <w:szCs w:val="18"/>
        </w:rPr>
        <w:t>DARI PEMERINTAH</w:t>
      </w:r>
      <w:r w:rsidR="00C4738A">
        <w:rPr>
          <w:rFonts w:asciiTheme="minorHAnsi" w:hAnsiTheme="minorHAnsi" w:cstheme="minorHAnsi"/>
          <w:b/>
          <w:sz w:val="20"/>
          <w:szCs w:val="18"/>
        </w:rPr>
        <w:t xml:space="preserve"> SEPERTI </w:t>
      </w:r>
      <w:r w:rsidR="00C4738A" w:rsidRPr="00065344">
        <w:rPr>
          <w:rFonts w:asciiTheme="minorHAnsi" w:hAnsiTheme="minorHAnsi" w:cstheme="minorHAnsi"/>
          <w:b/>
          <w:sz w:val="20"/>
          <w:szCs w:val="18"/>
          <w:u w:val="single"/>
        </w:rPr>
        <w:t>“BEASISWA PEMERINTAH” ATAU “UANG PENSIUN DARI PEMERINTAH” ATAU “BANTUAN PEMERINTAH LAINNYA”</w:t>
      </w:r>
      <w:r w:rsidR="00E26303" w:rsidRPr="00065344">
        <w:rPr>
          <w:rFonts w:asciiTheme="minorHAnsi" w:hAnsiTheme="minorHAnsi" w:cstheme="minorHAnsi"/>
          <w:b/>
          <w:sz w:val="20"/>
          <w:szCs w:val="18"/>
          <w:u w:val="single"/>
        </w:rPr>
        <w:t xml:space="preserve"> </w:t>
      </w:r>
      <w:r w:rsidR="00C4738A" w:rsidRPr="00065344">
        <w:rPr>
          <w:rFonts w:asciiTheme="minorHAnsi" w:hAnsiTheme="minorHAnsi" w:cstheme="minorHAnsi"/>
          <w:b/>
          <w:sz w:val="20"/>
          <w:szCs w:val="18"/>
          <w:u w:val="single"/>
        </w:rPr>
        <w:t>DI DL4</w:t>
      </w:r>
      <w:r w:rsidR="00C4738A" w:rsidRPr="00C4738A">
        <w:rPr>
          <w:rFonts w:asciiTheme="minorHAnsi" w:hAnsiTheme="minorHAnsi" w:cstheme="minorHAnsi"/>
          <w:b/>
          <w:sz w:val="20"/>
          <w:szCs w:val="18"/>
        </w:rPr>
        <w:t xml:space="preserve"> </w:t>
      </w:r>
      <w:r w:rsidR="00C4738A">
        <w:rPr>
          <w:rFonts w:asciiTheme="minorHAnsi" w:hAnsiTheme="minorHAnsi" w:cstheme="minorHAnsi"/>
          <w:b/>
          <w:sz w:val="20"/>
          <w:szCs w:val="18"/>
        </w:rPr>
        <w:t>(</w:t>
      </w:r>
      <w:r w:rsidR="00C4738A" w:rsidRPr="00753097">
        <w:rPr>
          <w:rFonts w:asciiTheme="minorHAnsi" w:eastAsia="Times New Roman" w:hAnsiTheme="minorHAnsi" w:cstheme="minorHAnsi"/>
          <w:b/>
          <w:sz w:val="20"/>
          <w:szCs w:val="18"/>
        </w:rPr>
        <w:t>TERLINGKAR KODE 1/2/3 DI DL4</w:t>
      </w:r>
      <w:r w:rsidR="00C4738A">
        <w:rPr>
          <w:rFonts w:asciiTheme="minorHAnsi" w:eastAsia="Times New Roman" w:hAnsiTheme="minorHAnsi" w:cstheme="minorHAnsi"/>
          <w:b/>
          <w:sz w:val="20"/>
          <w:szCs w:val="18"/>
        </w:rPr>
        <w:t>)</w:t>
      </w:r>
      <w:r w:rsidR="00C4738A" w:rsidRPr="00753097">
        <w:rPr>
          <w:rFonts w:asciiTheme="minorHAnsi" w:eastAsia="Times New Roman" w:hAnsiTheme="minorHAnsi" w:cstheme="minorHAnsi"/>
          <w:b/>
          <w:sz w:val="20"/>
          <w:szCs w:val="18"/>
        </w:rPr>
        <w:t xml:space="preserve">. </w:t>
      </w:r>
      <w:r w:rsidR="00C4738A" w:rsidRPr="00065344">
        <w:rPr>
          <w:rFonts w:asciiTheme="minorHAnsi" w:eastAsia="Times New Roman" w:hAnsiTheme="minorHAnsi" w:cstheme="minorHAnsi"/>
          <w:b/>
          <w:sz w:val="20"/>
          <w:szCs w:val="18"/>
          <w:u w:val="single"/>
        </w:rPr>
        <w:t>LAINNYA LANJUTKAN KE MT1</w:t>
      </w:r>
      <w:r w:rsidR="00C4738A" w:rsidRPr="00753097">
        <w:rPr>
          <w:rFonts w:asciiTheme="minorHAnsi" w:eastAsia="Times New Roman" w:hAnsiTheme="minorHAnsi" w:cstheme="minorHAnsi"/>
          <w:b/>
          <w:i/>
          <w:sz w:val="16"/>
          <w:szCs w:val="18"/>
        </w:rPr>
        <w:t xml:space="preserve">.  </w:t>
      </w:r>
      <w:r w:rsidR="00E26303" w:rsidRPr="00753097">
        <w:rPr>
          <w:rFonts w:asciiTheme="minorHAnsi" w:hAnsiTheme="minorHAnsi" w:cstheme="minorHAnsi"/>
          <w:b/>
          <w:i/>
          <w:sz w:val="16"/>
          <w:szCs w:val="16"/>
        </w:rPr>
        <w:t>ASK G2P1 ONLY IF RECEIVE GOVERNMENT PAYMENTS</w:t>
      </w:r>
      <w:r w:rsidR="00C4738A">
        <w:rPr>
          <w:rFonts w:asciiTheme="minorHAnsi" w:eastAsia="Times New Roman" w:hAnsiTheme="minorHAnsi" w:cstheme="minorHAnsi"/>
          <w:b/>
          <w:sz w:val="20"/>
          <w:szCs w:val="18"/>
        </w:rPr>
        <w:t xml:space="preserve"> </w:t>
      </w:r>
      <w:r w:rsidR="00E26303" w:rsidRPr="00753097">
        <w:rPr>
          <w:rFonts w:asciiTheme="minorHAnsi" w:eastAsia="Times New Roman" w:hAnsiTheme="minorHAnsi" w:cstheme="minorHAnsi"/>
          <w:b/>
          <w:i/>
          <w:sz w:val="16"/>
          <w:szCs w:val="18"/>
        </w:rPr>
        <w:t xml:space="preserve">If DL4=1 or DL4=2 or DL4=3. ELSE GO TO MT1. </w:t>
      </w:r>
      <w:r w:rsidR="006E54F2" w:rsidRPr="00753097">
        <w:rPr>
          <w:rFonts w:asciiTheme="minorHAnsi" w:eastAsia="Times New Roman" w:hAnsiTheme="minorHAnsi" w:cstheme="minorHAnsi"/>
          <w:b/>
          <w:i/>
          <w:sz w:val="16"/>
          <w:szCs w:val="18"/>
        </w:rPr>
        <w:t xml:space="preserve"> </w:t>
      </w:r>
    </w:p>
    <w:p w:rsidR="00BE5C60" w:rsidRDefault="00BE5C60" w:rsidP="00E56F40">
      <w:pPr>
        <w:kinsoku w:val="0"/>
        <w:overflowPunct w:val="0"/>
        <w:spacing w:after="0"/>
        <w:ind w:left="540"/>
        <w:textAlignment w:val="baseline"/>
        <w:rPr>
          <w:rFonts w:asciiTheme="minorHAnsi" w:hAnsiTheme="minorHAnsi" w:cstheme="minorHAnsi"/>
          <w:b/>
          <w:sz w:val="20"/>
          <w:szCs w:val="20"/>
          <w:u w:val="single"/>
        </w:rPr>
      </w:pPr>
    </w:p>
    <w:p w:rsidR="00E26303" w:rsidRPr="00065344" w:rsidRDefault="00E26303" w:rsidP="00E56F40">
      <w:pPr>
        <w:kinsoku w:val="0"/>
        <w:overflowPunct w:val="0"/>
        <w:spacing w:after="0"/>
        <w:ind w:left="540"/>
        <w:textAlignment w:val="baseline"/>
        <w:rPr>
          <w:rFonts w:asciiTheme="minorHAnsi" w:hAnsiTheme="minorHAnsi" w:cstheme="minorHAnsi"/>
          <w:b/>
          <w:i/>
          <w:sz w:val="16"/>
          <w:szCs w:val="16"/>
          <w:u w:val="single"/>
        </w:rPr>
      </w:pPr>
      <w:r w:rsidRPr="00065344">
        <w:rPr>
          <w:rFonts w:asciiTheme="minorHAnsi" w:hAnsiTheme="minorHAnsi" w:cstheme="minorHAnsi"/>
          <w:b/>
          <w:sz w:val="20"/>
          <w:szCs w:val="20"/>
          <w:u w:val="single"/>
        </w:rPr>
        <w:t>KARTU BANTU G2P1</w:t>
      </w:r>
      <w:r w:rsidRPr="00065344">
        <w:rPr>
          <w:rFonts w:asciiTheme="minorHAnsi" w:hAnsiTheme="minorHAnsi" w:cstheme="minorHAnsi"/>
          <w:b/>
          <w:sz w:val="18"/>
          <w:szCs w:val="18"/>
          <w:u w:val="single"/>
        </w:rPr>
        <w:t xml:space="preserve"> </w:t>
      </w:r>
      <w:r w:rsidRPr="00065344">
        <w:rPr>
          <w:rFonts w:asciiTheme="minorHAnsi" w:hAnsiTheme="minorHAnsi" w:cstheme="minorHAnsi"/>
          <w:b/>
          <w:i/>
          <w:sz w:val="16"/>
          <w:szCs w:val="16"/>
          <w:u w:val="single"/>
        </w:rPr>
        <w:t>SHOWCARD G2P1</w:t>
      </w:r>
    </w:p>
    <w:p w:rsidR="006E54F2" w:rsidRPr="00753097" w:rsidRDefault="006E54F2" w:rsidP="00E56F40">
      <w:pPr>
        <w:kinsoku w:val="0"/>
        <w:overflowPunct w:val="0"/>
        <w:spacing w:after="0"/>
        <w:ind w:left="540"/>
        <w:textAlignment w:val="baseline"/>
        <w:rPr>
          <w:rFonts w:asciiTheme="minorHAnsi" w:hAnsiTheme="minorHAnsi" w:cstheme="minorHAnsi"/>
          <w:b/>
          <w:sz w:val="18"/>
          <w:szCs w:val="18"/>
        </w:rPr>
      </w:pPr>
      <w:r w:rsidRPr="00753097">
        <w:rPr>
          <w:rFonts w:asciiTheme="minorHAnsi" w:hAnsiTheme="minorHAnsi" w:cstheme="minorHAnsi"/>
          <w:b/>
          <w:bCs/>
          <w:sz w:val="20"/>
          <w:szCs w:val="18"/>
        </w:rPr>
        <w:t xml:space="preserve">SA UNTUK SETIAP </w:t>
      </w:r>
      <w:r w:rsidR="005A5032">
        <w:rPr>
          <w:rFonts w:asciiTheme="minorHAnsi" w:hAnsiTheme="minorHAnsi" w:cstheme="minorHAnsi"/>
          <w:b/>
          <w:bCs/>
          <w:sz w:val="20"/>
          <w:szCs w:val="18"/>
        </w:rPr>
        <w:t>PILIHAN</w:t>
      </w:r>
      <w:r w:rsidR="005A5032" w:rsidRPr="00753097">
        <w:rPr>
          <w:rFonts w:asciiTheme="minorHAnsi" w:hAnsiTheme="minorHAnsi" w:cstheme="minorHAnsi"/>
          <w:b/>
          <w:bCs/>
          <w:sz w:val="20"/>
          <w:szCs w:val="18"/>
        </w:rPr>
        <w:t xml:space="preserve"> </w:t>
      </w:r>
      <w:r w:rsidRPr="00753097">
        <w:rPr>
          <w:rFonts w:asciiTheme="minorHAnsi" w:hAnsiTheme="minorHAnsi" w:cstheme="minorHAnsi"/>
          <w:b/>
          <w:i/>
          <w:sz w:val="16"/>
          <w:szCs w:val="18"/>
        </w:rPr>
        <w:t>SINGLE CODING PER OPTION</w:t>
      </w:r>
    </w:p>
    <w:p w:rsidR="00E26303" w:rsidRPr="00753097" w:rsidRDefault="00E26303" w:rsidP="006E54F2">
      <w:pPr>
        <w:kinsoku w:val="0"/>
        <w:overflowPunct w:val="0"/>
        <w:spacing w:after="0"/>
        <w:contextualSpacing/>
        <w:jc w:val="both"/>
        <w:textAlignment w:val="baseline"/>
        <w:rPr>
          <w:rFonts w:asciiTheme="minorHAnsi" w:hAnsiTheme="minorHAnsi" w:cstheme="minorHAnsi"/>
          <w:b/>
          <w:i/>
          <w:sz w:val="16"/>
          <w:szCs w:val="18"/>
        </w:rPr>
      </w:pPr>
      <w:r w:rsidRPr="00753097">
        <w:rPr>
          <w:rFonts w:asciiTheme="minorHAnsi" w:hAnsiTheme="minorHAnsi" w:cstheme="minorHAnsi"/>
          <w:bCs/>
          <w:sz w:val="20"/>
          <w:szCs w:val="18"/>
        </w:rPr>
        <w:t>G2P1</w:t>
      </w:r>
      <w:r w:rsidR="006E54F2" w:rsidRPr="00753097">
        <w:rPr>
          <w:rFonts w:asciiTheme="minorHAnsi" w:hAnsiTheme="minorHAnsi" w:cstheme="minorHAnsi"/>
          <w:bCs/>
          <w:sz w:val="20"/>
          <w:szCs w:val="18"/>
        </w:rPr>
        <w:t>.</w:t>
      </w:r>
      <w:r w:rsidRPr="00753097">
        <w:rPr>
          <w:rFonts w:asciiTheme="minorHAnsi" w:hAnsiTheme="minorHAnsi" w:cstheme="minorHAnsi"/>
          <w:bCs/>
          <w:sz w:val="20"/>
          <w:szCs w:val="18"/>
        </w:rPr>
        <w:t xml:space="preserve"> Anda tadi mengatakan bahwa Anda menerima </w:t>
      </w:r>
      <w:r w:rsidR="00413F1B">
        <w:rPr>
          <w:rFonts w:asciiTheme="minorHAnsi" w:hAnsiTheme="minorHAnsi" w:cstheme="minorHAnsi"/>
          <w:bCs/>
          <w:sz w:val="20"/>
          <w:szCs w:val="18"/>
        </w:rPr>
        <w:t>bantuan</w:t>
      </w:r>
      <w:r w:rsidR="00413F1B" w:rsidRPr="00753097">
        <w:rPr>
          <w:rFonts w:asciiTheme="minorHAnsi" w:hAnsiTheme="minorHAnsi" w:cstheme="minorHAnsi"/>
          <w:bCs/>
          <w:sz w:val="20"/>
          <w:szCs w:val="18"/>
        </w:rPr>
        <w:t xml:space="preserve"> </w:t>
      </w:r>
      <w:r w:rsidRPr="00753097">
        <w:rPr>
          <w:rFonts w:asciiTheme="minorHAnsi" w:hAnsiTheme="minorHAnsi" w:cstheme="minorHAnsi"/>
          <w:bCs/>
          <w:sz w:val="20"/>
          <w:szCs w:val="18"/>
        </w:rPr>
        <w:t xml:space="preserve">dari pemerintah yang bukan termasuk gaji. Apakah Anda menerima salah satu dari </w:t>
      </w:r>
      <w:r w:rsidR="00413F1B">
        <w:rPr>
          <w:rFonts w:asciiTheme="minorHAnsi" w:hAnsiTheme="minorHAnsi" w:cstheme="minorHAnsi"/>
          <w:bCs/>
          <w:sz w:val="20"/>
          <w:szCs w:val="18"/>
        </w:rPr>
        <w:t>bantuan</w:t>
      </w:r>
      <w:r w:rsidR="00413F1B" w:rsidRPr="00753097">
        <w:rPr>
          <w:rFonts w:asciiTheme="minorHAnsi" w:hAnsiTheme="minorHAnsi" w:cstheme="minorHAnsi"/>
          <w:bCs/>
          <w:sz w:val="20"/>
          <w:szCs w:val="18"/>
        </w:rPr>
        <w:t xml:space="preserve"> </w:t>
      </w:r>
      <w:r w:rsidRPr="00753097">
        <w:rPr>
          <w:rFonts w:asciiTheme="minorHAnsi" w:hAnsiTheme="minorHAnsi" w:cstheme="minorHAnsi"/>
          <w:bCs/>
          <w:sz w:val="20"/>
          <w:szCs w:val="18"/>
        </w:rPr>
        <w:t xml:space="preserve">berikut ini? </w:t>
      </w:r>
      <w:r w:rsidRPr="00753097">
        <w:rPr>
          <w:rFonts w:asciiTheme="minorHAnsi" w:hAnsiTheme="minorHAnsi" w:cstheme="minorHAnsi"/>
          <w:i/>
          <w:sz w:val="16"/>
          <w:szCs w:val="18"/>
        </w:rPr>
        <w:t xml:space="preserve">You mentioned that you are receiving payments from the government that are not salary payments. Do you receive any of the following payments? </w:t>
      </w:r>
    </w:p>
    <w:p w:rsidR="004A7574" w:rsidRDefault="004A7574" w:rsidP="006E54F2">
      <w:pPr>
        <w:kinsoku w:val="0"/>
        <w:overflowPunct w:val="0"/>
        <w:spacing w:after="0"/>
        <w:contextualSpacing/>
        <w:textAlignment w:val="baseline"/>
        <w:rPr>
          <w:rFonts w:asciiTheme="minorHAnsi" w:hAnsiTheme="minorHAnsi" w:cstheme="minorHAnsi"/>
          <w:b/>
          <w:sz w:val="20"/>
          <w:szCs w:val="18"/>
        </w:rPr>
      </w:pPr>
    </w:p>
    <w:p w:rsidR="00477DD8" w:rsidRPr="00753097" w:rsidRDefault="00477DD8" w:rsidP="006E54F2">
      <w:pPr>
        <w:kinsoku w:val="0"/>
        <w:overflowPunct w:val="0"/>
        <w:spacing w:after="0"/>
        <w:contextualSpacing/>
        <w:textAlignment w:val="baseline"/>
        <w:rPr>
          <w:rFonts w:asciiTheme="minorHAnsi" w:hAnsiTheme="minorHAnsi" w:cstheme="minorHAnsi"/>
          <w:b/>
          <w:sz w:val="20"/>
          <w:szCs w:val="18"/>
        </w:rPr>
      </w:pPr>
    </w:p>
    <w:p w:rsidR="00E26303" w:rsidRPr="00753097" w:rsidRDefault="005A5032" w:rsidP="00E56F40">
      <w:pPr>
        <w:kinsoku w:val="0"/>
        <w:overflowPunct w:val="0"/>
        <w:spacing w:after="0"/>
        <w:ind w:firstLine="540"/>
        <w:contextualSpacing/>
        <w:textAlignment w:val="baseline"/>
        <w:rPr>
          <w:rFonts w:asciiTheme="minorHAnsi" w:hAnsiTheme="minorHAnsi" w:cstheme="minorHAnsi"/>
          <w:i/>
          <w:sz w:val="18"/>
          <w:szCs w:val="18"/>
        </w:rPr>
      </w:pPr>
      <w:r w:rsidRPr="005A5032">
        <w:rPr>
          <w:rFonts w:asciiTheme="minorHAnsi" w:hAnsiTheme="minorHAnsi" w:cstheme="minorHAnsi"/>
          <w:b/>
          <w:sz w:val="20"/>
          <w:szCs w:val="18"/>
        </w:rPr>
        <w:t xml:space="preserve">TANYAKAN G2P2 DAN </w:t>
      </w:r>
      <w:r w:rsidR="00A737DC">
        <w:rPr>
          <w:rFonts w:asciiTheme="minorHAnsi" w:hAnsiTheme="minorHAnsi" w:cstheme="minorHAnsi"/>
          <w:b/>
          <w:sz w:val="20"/>
          <w:szCs w:val="18"/>
        </w:rPr>
        <w:t xml:space="preserve">G2P3 </w:t>
      </w:r>
      <w:r w:rsidRPr="005A5032">
        <w:rPr>
          <w:rFonts w:asciiTheme="minorHAnsi" w:hAnsiTheme="minorHAnsi" w:cstheme="minorHAnsi"/>
          <w:b/>
          <w:sz w:val="20"/>
          <w:szCs w:val="18"/>
        </w:rPr>
        <w:t xml:space="preserve">UNTUK SEMUA </w:t>
      </w:r>
      <w:r w:rsidR="00A737DC">
        <w:rPr>
          <w:rFonts w:asciiTheme="minorHAnsi" w:hAnsiTheme="minorHAnsi" w:cstheme="minorHAnsi"/>
          <w:b/>
          <w:sz w:val="20"/>
          <w:szCs w:val="18"/>
        </w:rPr>
        <w:t>BANTUAN PEMERINTAH</w:t>
      </w:r>
      <w:r w:rsidR="00A737DC" w:rsidRPr="005A5032">
        <w:rPr>
          <w:rFonts w:asciiTheme="minorHAnsi" w:hAnsiTheme="minorHAnsi" w:cstheme="minorHAnsi"/>
          <w:b/>
          <w:sz w:val="20"/>
          <w:szCs w:val="18"/>
        </w:rPr>
        <w:t xml:space="preserve"> </w:t>
      </w:r>
      <w:r w:rsidRPr="005A5032">
        <w:rPr>
          <w:rFonts w:asciiTheme="minorHAnsi" w:hAnsiTheme="minorHAnsi" w:cstheme="minorHAnsi"/>
          <w:b/>
          <w:sz w:val="20"/>
          <w:szCs w:val="18"/>
        </w:rPr>
        <w:t>YANG DITERIMA DI G2P1</w:t>
      </w:r>
      <w:r w:rsidR="00E26303" w:rsidRPr="00753097">
        <w:rPr>
          <w:rFonts w:asciiTheme="minorHAnsi" w:hAnsiTheme="minorHAnsi" w:cstheme="minorHAnsi"/>
          <w:b/>
          <w:sz w:val="20"/>
          <w:szCs w:val="18"/>
        </w:rPr>
        <w:t xml:space="preserve"> </w:t>
      </w:r>
      <w:r w:rsidR="00E26303" w:rsidRPr="00753097">
        <w:rPr>
          <w:rFonts w:asciiTheme="minorHAnsi" w:hAnsiTheme="minorHAnsi" w:cstheme="minorHAnsi"/>
          <w:i/>
          <w:sz w:val="18"/>
          <w:szCs w:val="18"/>
        </w:rPr>
        <w:t xml:space="preserve">For all payments received in G2P1, ask G2P2 and </w:t>
      </w:r>
      <w:r w:rsidR="00A737DC" w:rsidRPr="00753097">
        <w:rPr>
          <w:rFonts w:asciiTheme="minorHAnsi" w:hAnsiTheme="minorHAnsi" w:cstheme="minorHAnsi"/>
          <w:i/>
          <w:sz w:val="18"/>
          <w:szCs w:val="18"/>
        </w:rPr>
        <w:t>G2</w:t>
      </w:r>
      <w:r w:rsidR="00A737DC">
        <w:rPr>
          <w:rFonts w:asciiTheme="minorHAnsi" w:hAnsiTheme="minorHAnsi" w:cstheme="minorHAnsi"/>
          <w:i/>
          <w:sz w:val="18"/>
          <w:szCs w:val="18"/>
        </w:rPr>
        <w:t>P1</w:t>
      </w:r>
      <w:r w:rsidR="00A737DC" w:rsidRPr="00753097">
        <w:rPr>
          <w:rFonts w:asciiTheme="minorHAnsi" w:hAnsiTheme="minorHAnsi" w:cstheme="minorHAnsi"/>
          <w:i/>
          <w:sz w:val="18"/>
          <w:szCs w:val="18"/>
        </w:rPr>
        <w:t xml:space="preserve"> </w:t>
      </w:r>
    </w:p>
    <w:p w:rsidR="006E54F2" w:rsidRPr="00065344" w:rsidRDefault="006E54F2" w:rsidP="00E56F40">
      <w:pPr>
        <w:kinsoku w:val="0"/>
        <w:overflowPunct w:val="0"/>
        <w:spacing w:after="0"/>
        <w:ind w:firstLine="540"/>
        <w:textAlignment w:val="baseline"/>
        <w:rPr>
          <w:rFonts w:asciiTheme="minorHAnsi" w:hAnsiTheme="minorHAnsi" w:cstheme="minorHAnsi"/>
          <w:b/>
          <w:i/>
          <w:sz w:val="16"/>
          <w:szCs w:val="16"/>
          <w:u w:val="single"/>
        </w:rPr>
      </w:pPr>
      <w:r w:rsidRPr="00065344">
        <w:rPr>
          <w:rFonts w:asciiTheme="minorHAnsi" w:hAnsiTheme="minorHAnsi" w:cstheme="minorHAnsi"/>
          <w:b/>
          <w:sz w:val="20"/>
          <w:szCs w:val="20"/>
          <w:u w:val="single"/>
        </w:rPr>
        <w:t>KARTU BANTU G2P2</w:t>
      </w:r>
      <w:r w:rsidRPr="00065344">
        <w:rPr>
          <w:rFonts w:asciiTheme="minorHAnsi" w:hAnsiTheme="minorHAnsi" w:cstheme="minorHAnsi"/>
          <w:b/>
          <w:sz w:val="18"/>
          <w:szCs w:val="18"/>
          <w:u w:val="single"/>
        </w:rPr>
        <w:t xml:space="preserve"> </w:t>
      </w:r>
      <w:r w:rsidRPr="00065344">
        <w:rPr>
          <w:rFonts w:asciiTheme="minorHAnsi" w:hAnsiTheme="minorHAnsi" w:cstheme="minorHAnsi"/>
          <w:b/>
          <w:i/>
          <w:sz w:val="16"/>
          <w:szCs w:val="16"/>
          <w:u w:val="single"/>
        </w:rPr>
        <w:t>SHOWCARD G2P2</w:t>
      </w:r>
    </w:p>
    <w:p w:rsidR="006E54F2" w:rsidRPr="00753097" w:rsidRDefault="006E54F2" w:rsidP="00E56F40">
      <w:pPr>
        <w:kinsoku w:val="0"/>
        <w:overflowPunct w:val="0"/>
        <w:spacing w:after="0"/>
        <w:ind w:firstLine="540"/>
        <w:textAlignment w:val="baseline"/>
        <w:rPr>
          <w:rFonts w:asciiTheme="minorHAnsi" w:hAnsiTheme="minorHAnsi" w:cstheme="minorHAnsi"/>
          <w:b/>
          <w:sz w:val="18"/>
          <w:szCs w:val="18"/>
        </w:rPr>
      </w:pPr>
      <w:r w:rsidRPr="00753097">
        <w:rPr>
          <w:rFonts w:asciiTheme="minorHAnsi" w:hAnsiTheme="minorHAnsi" w:cstheme="minorHAnsi"/>
          <w:b/>
          <w:bCs/>
          <w:sz w:val="20"/>
          <w:szCs w:val="18"/>
        </w:rPr>
        <w:t xml:space="preserve">SA UNTUK SETIAP OPSI </w:t>
      </w:r>
      <w:r w:rsidRPr="00753097">
        <w:rPr>
          <w:rFonts w:asciiTheme="minorHAnsi" w:hAnsiTheme="minorHAnsi" w:cstheme="minorHAnsi"/>
          <w:b/>
          <w:i/>
          <w:sz w:val="16"/>
          <w:szCs w:val="18"/>
        </w:rPr>
        <w:t>SINGLE CODING PER OPTION</w:t>
      </w:r>
    </w:p>
    <w:p w:rsidR="006E54F2" w:rsidRPr="00753097" w:rsidRDefault="006E54F2" w:rsidP="006E54F2">
      <w:pPr>
        <w:spacing w:after="0"/>
        <w:rPr>
          <w:rFonts w:asciiTheme="minorHAnsi" w:hAnsiTheme="minorHAnsi" w:cstheme="minorHAnsi"/>
          <w:b/>
          <w:i/>
          <w:sz w:val="16"/>
          <w:szCs w:val="18"/>
        </w:rPr>
      </w:pPr>
      <w:r w:rsidRPr="00753097">
        <w:rPr>
          <w:rFonts w:asciiTheme="minorHAnsi" w:hAnsiTheme="minorHAnsi" w:cstheme="minorHAnsi"/>
          <w:sz w:val="20"/>
          <w:szCs w:val="18"/>
        </w:rPr>
        <w:t xml:space="preserve">G2P2. Bagaimana </w:t>
      </w:r>
      <w:r w:rsidR="00413F1B">
        <w:rPr>
          <w:rFonts w:asciiTheme="minorHAnsi" w:hAnsiTheme="minorHAnsi" w:cstheme="minorHAnsi"/>
          <w:sz w:val="20"/>
          <w:szCs w:val="18"/>
        </w:rPr>
        <w:t>bantuannya</w:t>
      </w:r>
      <w:r w:rsidR="00413F1B" w:rsidRPr="00753097">
        <w:rPr>
          <w:rFonts w:asciiTheme="minorHAnsi" w:hAnsiTheme="minorHAnsi" w:cstheme="minorHAnsi"/>
          <w:sz w:val="20"/>
          <w:szCs w:val="18"/>
        </w:rPr>
        <w:t>nya di</w:t>
      </w:r>
      <w:r w:rsidR="00413F1B">
        <w:rPr>
          <w:rFonts w:asciiTheme="minorHAnsi" w:hAnsiTheme="minorHAnsi" w:cstheme="minorHAnsi"/>
          <w:sz w:val="20"/>
          <w:szCs w:val="18"/>
        </w:rPr>
        <w:t>kirimkan/ dilakukan</w:t>
      </w:r>
      <w:r w:rsidRPr="00753097">
        <w:rPr>
          <w:rFonts w:asciiTheme="minorHAnsi" w:hAnsiTheme="minorHAnsi" w:cstheme="minorHAnsi"/>
          <w:sz w:val="20"/>
          <w:szCs w:val="18"/>
        </w:rPr>
        <w:t>?</w:t>
      </w:r>
      <w:r w:rsidRPr="00753097">
        <w:rPr>
          <w:rFonts w:asciiTheme="minorHAnsi" w:hAnsiTheme="minorHAnsi" w:cstheme="minorHAnsi"/>
          <w:b/>
          <w:sz w:val="20"/>
          <w:szCs w:val="18"/>
        </w:rPr>
        <w:t xml:space="preserve"> </w:t>
      </w:r>
      <w:r w:rsidRPr="00753097">
        <w:rPr>
          <w:rFonts w:asciiTheme="minorHAnsi" w:hAnsiTheme="minorHAnsi" w:cstheme="minorHAnsi"/>
          <w:b/>
          <w:i/>
          <w:sz w:val="16"/>
          <w:szCs w:val="18"/>
        </w:rPr>
        <w:t>How was the payment delivered?</w:t>
      </w:r>
    </w:p>
    <w:p w:rsidR="001B5C67" w:rsidRDefault="001B5C67" w:rsidP="006E54F2">
      <w:pPr>
        <w:spacing w:after="0"/>
        <w:rPr>
          <w:rFonts w:asciiTheme="minorHAnsi" w:hAnsiTheme="minorHAnsi" w:cstheme="minorHAnsi"/>
          <w:b/>
          <w:i/>
          <w:sz w:val="16"/>
          <w:szCs w:val="18"/>
        </w:rPr>
      </w:pPr>
    </w:p>
    <w:p w:rsidR="00E56F40" w:rsidRPr="00753097" w:rsidRDefault="00E56F40" w:rsidP="006E54F2">
      <w:pPr>
        <w:spacing w:after="0"/>
        <w:rPr>
          <w:rFonts w:asciiTheme="minorHAnsi" w:hAnsiTheme="minorHAnsi" w:cstheme="minorHAnsi"/>
          <w:b/>
          <w:i/>
          <w:sz w:val="16"/>
          <w:szCs w:val="18"/>
        </w:rPr>
      </w:pPr>
    </w:p>
    <w:p w:rsidR="006E54F2" w:rsidRPr="00065344" w:rsidRDefault="006E54F2" w:rsidP="00E56F40">
      <w:pPr>
        <w:kinsoku w:val="0"/>
        <w:overflowPunct w:val="0"/>
        <w:spacing w:after="0"/>
        <w:ind w:left="540"/>
        <w:textAlignment w:val="baseline"/>
        <w:rPr>
          <w:rFonts w:asciiTheme="minorHAnsi" w:hAnsiTheme="minorHAnsi" w:cstheme="minorHAnsi"/>
          <w:b/>
          <w:i/>
          <w:sz w:val="16"/>
          <w:szCs w:val="16"/>
          <w:u w:val="single"/>
        </w:rPr>
      </w:pPr>
      <w:r w:rsidRPr="00065344">
        <w:rPr>
          <w:rFonts w:asciiTheme="minorHAnsi" w:hAnsiTheme="minorHAnsi" w:cstheme="minorHAnsi"/>
          <w:b/>
          <w:sz w:val="20"/>
          <w:szCs w:val="20"/>
          <w:u w:val="single"/>
        </w:rPr>
        <w:t>KARTU BANTU G2P</w:t>
      </w:r>
      <w:r w:rsidR="00822DCF">
        <w:rPr>
          <w:rFonts w:asciiTheme="minorHAnsi" w:hAnsiTheme="minorHAnsi" w:cstheme="minorHAnsi"/>
          <w:b/>
          <w:sz w:val="20"/>
          <w:szCs w:val="20"/>
          <w:u w:val="single"/>
        </w:rPr>
        <w:t>3</w:t>
      </w:r>
      <w:r w:rsidRPr="00065344">
        <w:rPr>
          <w:rFonts w:asciiTheme="minorHAnsi" w:hAnsiTheme="minorHAnsi" w:cstheme="minorHAnsi"/>
          <w:b/>
          <w:sz w:val="18"/>
          <w:szCs w:val="18"/>
          <w:u w:val="single"/>
        </w:rPr>
        <w:t xml:space="preserve"> </w:t>
      </w:r>
      <w:r w:rsidRPr="00065344">
        <w:rPr>
          <w:rFonts w:asciiTheme="minorHAnsi" w:hAnsiTheme="minorHAnsi" w:cstheme="minorHAnsi"/>
          <w:b/>
          <w:i/>
          <w:sz w:val="16"/>
          <w:szCs w:val="16"/>
          <w:u w:val="single"/>
        </w:rPr>
        <w:t>SHOWCARD G2P</w:t>
      </w:r>
      <w:r w:rsidR="00822DCF">
        <w:rPr>
          <w:rFonts w:asciiTheme="minorHAnsi" w:hAnsiTheme="minorHAnsi" w:cstheme="minorHAnsi"/>
          <w:b/>
          <w:i/>
          <w:sz w:val="16"/>
          <w:szCs w:val="16"/>
          <w:u w:val="single"/>
        </w:rPr>
        <w:t>3</w:t>
      </w:r>
    </w:p>
    <w:p w:rsidR="006E54F2" w:rsidRPr="00753097" w:rsidRDefault="006E54F2" w:rsidP="00E56F40">
      <w:pPr>
        <w:kinsoku w:val="0"/>
        <w:overflowPunct w:val="0"/>
        <w:spacing w:after="0"/>
        <w:ind w:left="540"/>
        <w:textAlignment w:val="baseline"/>
        <w:rPr>
          <w:rFonts w:asciiTheme="minorHAnsi" w:hAnsiTheme="minorHAnsi" w:cstheme="minorHAnsi"/>
          <w:b/>
          <w:sz w:val="18"/>
          <w:szCs w:val="18"/>
        </w:rPr>
      </w:pPr>
      <w:r w:rsidRPr="00753097">
        <w:rPr>
          <w:rFonts w:asciiTheme="minorHAnsi" w:hAnsiTheme="minorHAnsi" w:cstheme="minorHAnsi"/>
          <w:b/>
          <w:bCs/>
          <w:sz w:val="20"/>
          <w:szCs w:val="18"/>
        </w:rPr>
        <w:t xml:space="preserve">SA UNTUK SETIAP OPSI </w:t>
      </w:r>
      <w:r w:rsidRPr="00753097">
        <w:rPr>
          <w:rFonts w:asciiTheme="minorHAnsi" w:hAnsiTheme="minorHAnsi" w:cstheme="minorHAnsi"/>
          <w:b/>
          <w:i/>
          <w:sz w:val="16"/>
          <w:szCs w:val="18"/>
        </w:rPr>
        <w:t>SINGLE CODING PER OPTION</w:t>
      </w:r>
    </w:p>
    <w:p w:rsidR="006E54F2" w:rsidRPr="00753097" w:rsidRDefault="006E54F2" w:rsidP="006E54F2">
      <w:pPr>
        <w:spacing w:after="0"/>
        <w:rPr>
          <w:rFonts w:asciiTheme="minorHAnsi" w:hAnsiTheme="minorHAnsi" w:cstheme="minorHAnsi"/>
          <w:i/>
          <w:sz w:val="16"/>
          <w:szCs w:val="18"/>
        </w:rPr>
      </w:pPr>
      <w:r w:rsidRPr="00753097">
        <w:rPr>
          <w:rFonts w:asciiTheme="minorHAnsi" w:hAnsiTheme="minorHAnsi" w:cstheme="minorHAnsi"/>
          <w:sz w:val="20"/>
          <w:szCs w:val="18"/>
        </w:rPr>
        <w:t xml:space="preserve">G2P3. Bagaimana </w:t>
      </w:r>
      <w:r w:rsidR="00413F1B">
        <w:rPr>
          <w:rFonts w:asciiTheme="minorHAnsi" w:hAnsiTheme="minorHAnsi" w:cstheme="minorHAnsi"/>
          <w:sz w:val="20"/>
          <w:szCs w:val="18"/>
        </w:rPr>
        <w:t>bantuannya</w:t>
      </w:r>
      <w:r w:rsidR="00413F1B" w:rsidRPr="00753097">
        <w:rPr>
          <w:rFonts w:asciiTheme="minorHAnsi" w:hAnsiTheme="minorHAnsi" w:cstheme="minorHAnsi"/>
          <w:sz w:val="20"/>
          <w:szCs w:val="18"/>
        </w:rPr>
        <w:t xml:space="preserve"> </w:t>
      </w:r>
      <w:r w:rsidRPr="00753097">
        <w:rPr>
          <w:rFonts w:asciiTheme="minorHAnsi" w:hAnsiTheme="minorHAnsi" w:cstheme="minorHAnsi"/>
          <w:sz w:val="20"/>
          <w:szCs w:val="18"/>
        </w:rPr>
        <w:t>diterima, apakah diterima secara penuh atau dikurangi oleh biaya transaksi lainnya?</w:t>
      </w:r>
      <w:r w:rsidRPr="00753097">
        <w:rPr>
          <w:rFonts w:asciiTheme="minorHAnsi" w:hAnsiTheme="minorHAnsi" w:cstheme="minorHAnsi"/>
          <w:b/>
          <w:sz w:val="20"/>
          <w:szCs w:val="18"/>
        </w:rPr>
        <w:t xml:space="preserve"> </w:t>
      </w:r>
      <w:r w:rsidRPr="00753097">
        <w:rPr>
          <w:rFonts w:asciiTheme="minorHAnsi" w:hAnsiTheme="minorHAnsi" w:cstheme="minorHAnsi"/>
          <w:b/>
          <w:i/>
          <w:sz w:val="16"/>
          <w:szCs w:val="18"/>
        </w:rPr>
        <w:t>Was the payment received in full, i.e., the full amount minus any applicable transaction fees</w:t>
      </w:r>
      <w:r w:rsidRPr="00753097">
        <w:rPr>
          <w:rFonts w:asciiTheme="minorHAnsi" w:hAnsiTheme="minorHAnsi" w:cstheme="minorHAnsi"/>
          <w:i/>
          <w:sz w:val="16"/>
          <w:szCs w:val="18"/>
        </w:rPr>
        <w:t>?</w:t>
      </w:r>
    </w:p>
    <w:p w:rsidR="005A5032" w:rsidRDefault="005A5032">
      <w:pPr>
        <w:rPr>
          <w:rFonts w:asciiTheme="minorHAnsi" w:hAnsiTheme="minorHAnsi" w:cstheme="minorHAnsi"/>
          <w:sz w:val="20"/>
          <w:szCs w:val="18"/>
        </w:rPr>
      </w:pPr>
      <w:r>
        <w:rPr>
          <w:rFonts w:asciiTheme="minorHAnsi" w:hAnsiTheme="minorHAnsi" w:cstheme="minorHAnsi"/>
          <w:sz w:val="20"/>
          <w:szCs w:val="18"/>
        </w:rPr>
        <w:br w:type="page"/>
      </w:r>
    </w:p>
    <w:p w:rsidR="006E54F2" w:rsidRPr="00753097" w:rsidRDefault="006E54F2" w:rsidP="006E54F2">
      <w:pPr>
        <w:kinsoku w:val="0"/>
        <w:overflowPunct w:val="0"/>
        <w:spacing w:after="0"/>
        <w:contextualSpacing/>
        <w:textAlignment w:val="baseline"/>
        <w:rPr>
          <w:rFonts w:asciiTheme="minorHAnsi" w:hAnsiTheme="minorHAnsi" w:cstheme="minorHAnsi"/>
          <w:sz w:val="20"/>
          <w:szCs w:val="18"/>
        </w:rPr>
      </w:pPr>
    </w:p>
    <w:tbl>
      <w:tblPr>
        <w:tblW w:w="14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8"/>
        <w:gridCol w:w="720"/>
        <w:gridCol w:w="720"/>
        <w:gridCol w:w="7470"/>
        <w:gridCol w:w="1395"/>
        <w:gridCol w:w="765"/>
        <w:gridCol w:w="630"/>
      </w:tblGrid>
      <w:tr w:rsidR="006E54F2" w:rsidRPr="00753097" w:rsidTr="007B269F">
        <w:trPr>
          <w:trHeight w:val="209"/>
        </w:trPr>
        <w:tc>
          <w:tcPr>
            <w:tcW w:w="4698" w:type="dxa"/>
            <w:gridSpan w:val="3"/>
          </w:tcPr>
          <w:p w:rsidR="00413F1B" w:rsidRPr="009B3FEE" w:rsidRDefault="006E54F2">
            <w:pPr>
              <w:kinsoku w:val="0"/>
              <w:overflowPunct w:val="0"/>
              <w:spacing w:after="0"/>
              <w:jc w:val="center"/>
              <w:textAlignment w:val="baseline"/>
              <w:rPr>
                <w:rFonts w:asciiTheme="minorHAnsi" w:hAnsiTheme="minorHAnsi" w:cstheme="minorHAnsi"/>
                <w:b/>
                <w:i/>
                <w:sz w:val="16"/>
                <w:szCs w:val="18"/>
              </w:rPr>
            </w:pPr>
            <w:r w:rsidRPr="009B3FEE">
              <w:rPr>
                <w:rFonts w:asciiTheme="minorHAnsi" w:hAnsiTheme="minorHAnsi" w:cstheme="minorHAnsi"/>
                <w:b/>
                <w:bCs/>
                <w:sz w:val="20"/>
                <w:szCs w:val="18"/>
              </w:rPr>
              <w:t>G2P1</w:t>
            </w:r>
          </w:p>
          <w:p w:rsidR="006E54F2" w:rsidRPr="009B3FEE" w:rsidRDefault="00413F1B">
            <w:pPr>
              <w:kinsoku w:val="0"/>
              <w:overflowPunct w:val="0"/>
              <w:spacing w:after="0"/>
              <w:jc w:val="center"/>
              <w:textAlignment w:val="baseline"/>
              <w:rPr>
                <w:rFonts w:asciiTheme="minorHAnsi" w:hAnsiTheme="minorHAnsi" w:cstheme="minorHAnsi"/>
                <w:b/>
                <w:sz w:val="20"/>
                <w:szCs w:val="18"/>
              </w:rPr>
            </w:pPr>
            <w:r w:rsidRPr="007B269F">
              <w:rPr>
                <w:rFonts w:asciiTheme="minorHAnsi" w:hAnsiTheme="minorHAnsi" w:cstheme="minorHAnsi"/>
                <w:b/>
                <w:bCs/>
                <w:sz w:val="20"/>
                <w:szCs w:val="18"/>
              </w:rPr>
              <w:t>Apakah Anda menerima salah satu dari bantuan berikut ini …?</w:t>
            </w:r>
          </w:p>
        </w:tc>
        <w:tc>
          <w:tcPr>
            <w:tcW w:w="7470" w:type="dxa"/>
          </w:tcPr>
          <w:p w:rsidR="006E54F2" w:rsidRPr="009B3FEE" w:rsidRDefault="006E54F2">
            <w:pPr>
              <w:spacing w:after="0"/>
              <w:jc w:val="center"/>
              <w:rPr>
                <w:rFonts w:asciiTheme="minorHAnsi" w:hAnsiTheme="minorHAnsi" w:cstheme="minorHAnsi"/>
                <w:b/>
                <w:sz w:val="20"/>
                <w:szCs w:val="18"/>
              </w:rPr>
            </w:pPr>
            <w:r w:rsidRPr="009B3FEE">
              <w:rPr>
                <w:rFonts w:asciiTheme="minorHAnsi" w:hAnsiTheme="minorHAnsi" w:cstheme="minorHAnsi"/>
                <w:b/>
                <w:sz w:val="20"/>
                <w:szCs w:val="18"/>
              </w:rPr>
              <w:t>G2P2</w:t>
            </w:r>
          </w:p>
          <w:p w:rsidR="00413F1B" w:rsidRPr="009B3FEE" w:rsidRDefault="00413F1B">
            <w:pPr>
              <w:spacing w:after="0"/>
              <w:jc w:val="center"/>
              <w:rPr>
                <w:rFonts w:asciiTheme="minorHAnsi" w:hAnsiTheme="minorHAnsi" w:cstheme="minorHAnsi"/>
                <w:b/>
                <w:sz w:val="20"/>
                <w:szCs w:val="18"/>
              </w:rPr>
            </w:pPr>
            <w:r w:rsidRPr="007B269F">
              <w:rPr>
                <w:rFonts w:asciiTheme="minorHAnsi" w:hAnsiTheme="minorHAnsi" w:cstheme="minorHAnsi"/>
                <w:b/>
                <w:sz w:val="20"/>
                <w:szCs w:val="18"/>
              </w:rPr>
              <w:t>Bagaimana bantuannya dikirimkan/ dilakukan?</w:t>
            </w:r>
          </w:p>
        </w:tc>
        <w:tc>
          <w:tcPr>
            <w:tcW w:w="2790" w:type="dxa"/>
            <w:gridSpan w:val="3"/>
          </w:tcPr>
          <w:p w:rsidR="006E54F2" w:rsidRPr="009B3FEE" w:rsidRDefault="006E54F2">
            <w:pPr>
              <w:spacing w:after="0"/>
              <w:jc w:val="center"/>
              <w:rPr>
                <w:rFonts w:asciiTheme="minorHAnsi" w:hAnsiTheme="minorHAnsi" w:cstheme="minorHAnsi"/>
                <w:b/>
                <w:sz w:val="20"/>
                <w:szCs w:val="18"/>
              </w:rPr>
            </w:pPr>
            <w:r w:rsidRPr="009B3FEE">
              <w:rPr>
                <w:rFonts w:asciiTheme="minorHAnsi" w:hAnsiTheme="minorHAnsi" w:cstheme="minorHAnsi"/>
                <w:b/>
                <w:sz w:val="20"/>
                <w:szCs w:val="18"/>
              </w:rPr>
              <w:t>G2P3</w:t>
            </w:r>
          </w:p>
          <w:p w:rsidR="00900B5E" w:rsidRPr="009B3FEE" w:rsidRDefault="00900B5E">
            <w:pPr>
              <w:spacing w:after="0"/>
              <w:jc w:val="center"/>
              <w:rPr>
                <w:rFonts w:asciiTheme="minorHAnsi" w:hAnsiTheme="minorHAnsi" w:cstheme="minorHAnsi"/>
                <w:b/>
                <w:sz w:val="20"/>
                <w:szCs w:val="18"/>
              </w:rPr>
            </w:pPr>
            <w:r w:rsidRPr="007B269F">
              <w:rPr>
                <w:rFonts w:asciiTheme="minorHAnsi" w:hAnsiTheme="minorHAnsi" w:cstheme="minorHAnsi"/>
                <w:b/>
                <w:sz w:val="20"/>
                <w:szCs w:val="18"/>
              </w:rPr>
              <w:t>Apakah diterima secara penuh atau dikurangi oleh biaya transaksi lainnya?</w:t>
            </w:r>
          </w:p>
        </w:tc>
      </w:tr>
      <w:tr w:rsidR="00900B5E" w:rsidRPr="00753097" w:rsidTr="00065344">
        <w:trPr>
          <w:trHeight w:val="239"/>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p>
        </w:tc>
        <w:tc>
          <w:tcPr>
            <w:tcW w:w="720" w:type="dxa"/>
          </w:tcPr>
          <w:p w:rsidR="005A5032" w:rsidRPr="00613C81" w:rsidRDefault="005A5032" w:rsidP="00671D68">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1</w:t>
            </w:r>
          </w:p>
          <w:p w:rsidR="005A5032" w:rsidRPr="00613C81" w:rsidRDefault="005A5032" w:rsidP="006E54F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Ya</w:t>
            </w:r>
          </w:p>
        </w:tc>
        <w:tc>
          <w:tcPr>
            <w:tcW w:w="720" w:type="dxa"/>
          </w:tcPr>
          <w:p w:rsidR="005A5032" w:rsidRPr="00613C81" w:rsidRDefault="005A5032" w:rsidP="00671D68">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2</w:t>
            </w:r>
          </w:p>
          <w:p w:rsidR="005A5032" w:rsidRPr="00613C81" w:rsidRDefault="005A5032" w:rsidP="006E54F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Tidak</w:t>
            </w:r>
          </w:p>
        </w:tc>
        <w:tc>
          <w:tcPr>
            <w:tcW w:w="7470" w:type="dxa"/>
            <w:vAlign w:val="center"/>
          </w:tcPr>
          <w:p w:rsidR="005A5032" w:rsidRPr="00613C81" w:rsidRDefault="005A5032" w:rsidP="0042068B">
            <w:pPr>
              <w:kinsoku w:val="0"/>
              <w:overflowPunct w:val="0"/>
              <w:spacing w:after="0" w:line="240" w:lineRule="auto"/>
              <w:textAlignment w:val="baseline"/>
              <w:rPr>
                <w:rFonts w:asciiTheme="minorHAnsi" w:hAnsiTheme="minorHAnsi" w:cstheme="minorHAnsi"/>
                <w:szCs w:val="18"/>
              </w:rPr>
            </w:pPr>
            <w:r w:rsidRPr="00613C81">
              <w:rPr>
                <w:rFonts w:asciiTheme="minorHAnsi" w:hAnsiTheme="minorHAnsi" w:cstheme="minorHAnsi"/>
                <w:sz w:val="20"/>
                <w:szCs w:val="18"/>
              </w:rPr>
              <w:t>1:</w:t>
            </w:r>
            <w:r w:rsidRPr="00613C81">
              <w:rPr>
                <w:rFonts w:asciiTheme="minorHAnsi" w:hAnsiTheme="minorHAnsi" w:cstheme="minorHAnsi"/>
                <w:sz w:val="18"/>
                <w:szCs w:val="18"/>
              </w:rPr>
              <w:t xml:space="preserve"> </w:t>
            </w:r>
            <w:r w:rsidRPr="00613C81">
              <w:rPr>
                <w:rFonts w:asciiTheme="minorHAnsi" w:hAnsiTheme="minorHAnsi" w:cstheme="minorHAnsi"/>
                <w:sz w:val="20"/>
                <w:szCs w:val="18"/>
              </w:rPr>
              <w:t xml:space="preserve">Transfer langsung ke bank </w:t>
            </w:r>
            <w:r w:rsidRPr="00613C81">
              <w:rPr>
                <w:rFonts w:asciiTheme="minorHAnsi" w:hAnsiTheme="minorHAnsi" w:cstheme="minorHAnsi"/>
                <w:i/>
                <w:sz w:val="16"/>
                <w:szCs w:val="18"/>
              </w:rPr>
              <w:t>Direct deposit to a bank</w:t>
            </w:r>
          </w:p>
          <w:p w:rsidR="005A5032" w:rsidRPr="00613C81" w:rsidRDefault="005A5032" w:rsidP="0042068B">
            <w:pPr>
              <w:kinsoku w:val="0"/>
              <w:overflowPunct w:val="0"/>
              <w:spacing w:after="0" w:line="240" w:lineRule="auto"/>
              <w:textAlignment w:val="baseline"/>
              <w:rPr>
                <w:rFonts w:asciiTheme="minorHAnsi" w:hAnsiTheme="minorHAnsi" w:cstheme="minorHAnsi"/>
                <w:sz w:val="20"/>
                <w:szCs w:val="18"/>
              </w:rPr>
            </w:pPr>
            <w:r w:rsidRPr="00613C81">
              <w:rPr>
                <w:rFonts w:asciiTheme="minorHAnsi" w:hAnsiTheme="minorHAnsi" w:cstheme="minorHAnsi"/>
                <w:sz w:val="20"/>
                <w:szCs w:val="18"/>
              </w:rPr>
              <w:t xml:space="preserve">2: Mengambil sendiri </w:t>
            </w:r>
            <w:r w:rsidRPr="00613C81">
              <w:rPr>
                <w:rFonts w:asciiTheme="minorHAnsi" w:hAnsiTheme="minorHAnsi" w:cstheme="minorHAnsi"/>
                <w:i/>
                <w:sz w:val="18"/>
                <w:szCs w:val="18"/>
              </w:rPr>
              <w:t>Personal pick-up by self</w:t>
            </w:r>
          </w:p>
          <w:p w:rsidR="005A5032" w:rsidRPr="00613C81" w:rsidRDefault="005A5032" w:rsidP="0042068B">
            <w:pPr>
              <w:kinsoku w:val="0"/>
              <w:overflowPunct w:val="0"/>
              <w:spacing w:after="0" w:line="240" w:lineRule="auto"/>
              <w:ind w:left="409" w:hanging="409"/>
              <w:textAlignment w:val="baseline"/>
              <w:rPr>
                <w:rFonts w:asciiTheme="minorHAnsi" w:hAnsiTheme="minorHAnsi" w:cstheme="minorHAnsi"/>
                <w:i/>
                <w:sz w:val="20"/>
                <w:szCs w:val="18"/>
              </w:rPr>
            </w:pPr>
            <w:r w:rsidRPr="00613C81">
              <w:rPr>
                <w:rFonts w:asciiTheme="minorHAnsi" w:hAnsiTheme="minorHAnsi" w:cstheme="minorHAnsi"/>
                <w:sz w:val="20"/>
                <w:szCs w:val="18"/>
              </w:rPr>
              <w:t xml:space="preserve">3: Dikirimkan oleh kurir </w:t>
            </w:r>
            <w:r w:rsidRPr="00613C81">
              <w:rPr>
                <w:rFonts w:asciiTheme="minorHAnsi" w:hAnsiTheme="minorHAnsi" w:cstheme="minorHAnsi"/>
                <w:i/>
                <w:sz w:val="18"/>
                <w:szCs w:val="18"/>
              </w:rPr>
              <w:t>Courier delivery</w:t>
            </w:r>
          </w:p>
          <w:p w:rsidR="005A5032" w:rsidRPr="00613C81" w:rsidRDefault="005A5032" w:rsidP="0042068B">
            <w:pPr>
              <w:kinsoku w:val="0"/>
              <w:overflowPunct w:val="0"/>
              <w:spacing w:after="0" w:line="240" w:lineRule="auto"/>
              <w:textAlignment w:val="baseline"/>
              <w:rPr>
                <w:rFonts w:asciiTheme="minorHAnsi" w:hAnsiTheme="minorHAnsi" w:cstheme="minorHAnsi"/>
                <w:szCs w:val="18"/>
              </w:rPr>
            </w:pPr>
            <w:r w:rsidRPr="00613C81">
              <w:rPr>
                <w:rFonts w:asciiTheme="minorHAnsi" w:hAnsiTheme="minorHAnsi" w:cstheme="minorHAnsi"/>
                <w:sz w:val="20"/>
                <w:szCs w:val="18"/>
              </w:rPr>
              <w:t>4</w:t>
            </w:r>
            <w:r w:rsidRPr="00613C81">
              <w:rPr>
                <w:rFonts w:asciiTheme="minorHAnsi" w:hAnsiTheme="minorHAnsi" w:cstheme="minorHAnsi"/>
                <w:szCs w:val="18"/>
              </w:rPr>
              <w:t>:</w:t>
            </w:r>
            <w:r w:rsidRPr="00613C81">
              <w:rPr>
                <w:rFonts w:asciiTheme="minorHAnsi" w:hAnsiTheme="minorHAnsi" w:cstheme="minorHAnsi"/>
                <w:sz w:val="20"/>
                <w:szCs w:val="18"/>
              </w:rPr>
              <w:t xml:space="preserve"> Transfer/ dikirim melalui kantor pos </w:t>
            </w:r>
            <w:r w:rsidRPr="00613C81">
              <w:rPr>
                <w:rFonts w:asciiTheme="minorHAnsi" w:hAnsiTheme="minorHAnsi" w:cstheme="minorHAnsi"/>
                <w:i/>
                <w:sz w:val="16"/>
                <w:szCs w:val="18"/>
              </w:rPr>
              <w:t>Post office transfer</w:t>
            </w:r>
          </w:p>
          <w:p w:rsidR="005A5032" w:rsidRPr="00613C81" w:rsidRDefault="005A5032" w:rsidP="0042068B">
            <w:pPr>
              <w:kinsoku w:val="0"/>
              <w:overflowPunct w:val="0"/>
              <w:spacing w:after="0" w:line="240" w:lineRule="auto"/>
              <w:ind w:left="409" w:hanging="409"/>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5: Melalui </w:t>
            </w:r>
            <w:r w:rsidR="00676F0B">
              <w:rPr>
                <w:rFonts w:asciiTheme="minorHAnsi" w:hAnsiTheme="minorHAnsi" w:cstheme="minorHAnsi"/>
                <w:sz w:val="20"/>
                <w:szCs w:val="18"/>
              </w:rPr>
              <w:t>akun</w:t>
            </w:r>
            <w:r w:rsidR="00676F0B" w:rsidRPr="00613C81">
              <w:rPr>
                <w:rFonts w:asciiTheme="minorHAnsi" w:hAnsiTheme="minorHAnsi" w:cstheme="minorHAnsi"/>
                <w:sz w:val="20"/>
                <w:szCs w:val="18"/>
              </w:rPr>
              <w:t xml:space="preserve"> </w:t>
            </w:r>
            <w:r w:rsidRPr="00613C81">
              <w:rPr>
                <w:rFonts w:asciiTheme="minorHAnsi" w:hAnsiTheme="minorHAnsi" w:cstheme="minorHAnsi"/>
                <w:sz w:val="20"/>
                <w:szCs w:val="18"/>
              </w:rPr>
              <w:t xml:space="preserve">mobile-money/ </w:t>
            </w:r>
            <w:r w:rsidR="009F4363">
              <w:rPr>
                <w:rFonts w:asciiTheme="minorHAnsi" w:hAnsiTheme="minorHAnsi" w:cstheme="minorHAnsi"/>
                <w:sz w:val="20"/>
                <w:szCs w:val="18"/>
              </w:rPr>
              <w:t>uang ponsel</w:t>
            </w:r>
            <w:r w:rsidRPr="00613C81">
              <w:rPr>
                <w:rFonts w:asciiTheme="minorHAnsi" w:hAnsiTheme="minorHAnsi" w:cstheme="minorHAnsi"/>
                <w:sz w:val="20"/>
                <w:szCs w:val="18"/>
              </w:rPr>
              <w:t xml:space="preserve"> milik pribadi </w:t>
            </w:r>
            <w:r w:rsidRPr="00613C81">
              <w:rPr>
                <w:rFonts w:asciiTheme="minorHAnsi" w:hAnsiTheme="minorHAnsi" w:cstheme="minorHAnsi"/>
                <w:i/>
                <w:sz w:val="16"/>
                <w:szCs w:val="18"/>
              </w:rPr>
              <w:t>Own  m-money account</w:t>
            </w:r>
          </w:p>
          <w:p w:rsidR="005A5032" w:rsidRPr="00613C81" w:rsidRDefault="005A5032" w:rsidP="0042068B">
            <w:pPr>
              <w:kinsoku w:val="0"/>
              <w:overflowPunct w:val="0"/>
              <w:spacing w:after="0" w:line="240" w:lineRule="auto"/>
              <w:ind w:left="409" w:hanging="409"/>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6: Melaui </w:t>
            </w:r>
            <w:r w:rsidR="00676F0B">
              <w:rPr>
                <w:rFonts w:asciiTheme="minorHAnsi" w:hAnsiTheme="minorHAnsi" w:cstheme="minorHAnsi"/>
                <w:sz w:val="20"/>
                <w:szCs w:val="18"/>
              </w:rPr>
              <w:t>akun</w:t>
            </w:r>
            <w:r w:rsidR="00676F0B" w:rsidRPr="00613C81">
              <w:rPr>
                <w:rFonts w:asciiTheme="minorHAnsi" w:hAnsiTheme="minorHAnsi" w:cstheme="minorHAnsi"/>
                <w:sz w:val="20"/>
                <w:szCs w:val="18"/>
              </w:rPr>
              <w:t xml:space="preserve"> </w:t>
            </w:r>
            <w:r w:rsidRPr="00613C81">
              <w:rPr>
                <w:rFonts w:asciiTheme="minorHAnsi" w:hAnsiTheme="minorHAnsi" w:cstheme="minorHAnsi"/>
                <w:sz w:val="20"/>
                <w:szCs w:val="18"/>
              </w:rPr>
              <w:t>mobile money/</w:t>
            </w:r>
            <w:r w:rsidR="009F4363">
              <w:rPr>
                <w:rFonts w:asciiTheme="minorHAnsi" w:hAnsiTheme="minorHAnsi" w:cstheme="minorHAnsi"/>
                <w:sz w:val="20"/>
                <w:szCs w:val="18"/>
              </w:rPr>
              <w:t>uang ponsel</w:t>
            </w:r>
            <w:r w:rsidRPr="00613C81">
              <w:rPr>
                <w:rFonts w:asciiTheme="minorHAnsi" w:hAnsiTheme="minorHAnsi" w:cstheme="minorHAnsi"/>
                <w:sz w:val="20"/>
                <w:szCs w:val="18"/>
              </w:rPr>
              <w:t xml:space="preserve"> milik agen </w:t>
            </w:r>
            <w:r w:rsidRPr="00613C81">
              <w:rPr>
                <w:rFonts w:asciiTheme="minorHAnsi" w:hAnsiTheme="minorHAnsi" w:cstheme="minorHAnsi"/>
                <w:i/>
                <w:sz w:val="16"/>
                <w:szCs w:val="18"/>
              </w:rPr>
              <w:t>Agent’s m-money account</w:t>
            </w:r>
          </w:p>
          <w:p w:rsidR="005A5032" w:rsidRPr="00613C81" w:rsidRDefault="005A5032" w:rsidP="0042068B">
            <w:pPr>
              <w:kinsoku w:val="0"/>
              <w:overflowPunct w:val="0"/>
              <w:spacing w:after="0" w:line="240" w:lineRule="auto"/>
              <w:ind w:left="409" w:hanging="409"/>
              <w:textAlignment w:val="baseline"/>
              <w:rPr>
                <w:rFonts w:asciiTheme="minorHAnsi" w:hAnsiTheme="minorHAnsi" w:cstheme="minorHAnsi"/>
                <w:i/>
                <w:sz w:val="16"/>
                <w:szCs w:val="18"/>
              </w:rPr>
            </w:pPr>
            <w:r w:rsidRPr="00613C81">
              <w:rPr>
                <w:rFonts w:asciiTheme="minorHAnsi" w:hAnsiTheme="minorHAnsi" w:cstheme="minorHAnsi"/>
                <w:sz w:val="20"/>
                <w:szCs w:val="18"/>
              </w:rPr>
              <w:t xml:space="preserve">7: Melaui </w:t>
            </w:r>
            <w:r w:rsidR="00676F0B">
              <w:rPr>
                <w:rFonts w:asciiTheme="minorHAnsi" w:hAnsiTheme="minorHAnsi" w:cstheme="minorHAnsi"/>
                <w:sz w:val="20"/>
                <w:szCs w:val="18"/>
              </w:rPr>
              <w:t>akun</w:t>
            </w:r>
            <w:r w:rsidR="00676F0B" w:rsidRPr="00613C81">
              <w:rPr>
                <w:rFonts w:asciiTheme="minorHAnsi" w:hAnsiTheme="minorHAnsi" w:cstheme="minorHAnsi"/>
                <w:sz w:val="20"/>
                <w:szCs w:val="18"/>
              </w:rPr>
              <w:t xml:space="preserve"> </w:t>
            </w:r>
            <w:r w:rsidRPr="00613C81">
              <w:rPr>
                <w:rFonts w:asciiTheme="minorHAnsi" w:hAnsiTheme="minorHAnsi" w:cstheme="minorHAnsi"/>
                <w:sz w:val="20"/>
                <w:szCs w:val="18"/>
              </w:rPr>
              <w:t>mobile money/</w:t>
            </w:r>
            <w:r w:rsidR="009F4363">
              <w:rPr>
                <w:rFonts w:asciiTheme="minorHAnsi" w:hAnsiTheme="minorHAnsi" w:cstheme="minorHAnsi"/>
                <w:sz w:val="20"/>
                <w:szCs w:val="18"/>
              </w:rPr>
              <w:t>uang ponsel</w:t>
            </w:r>
            <w:r w:rsidRPr="00613C81">
              <w:rPr>
                <w:rFonts w:asciiTheme="minorHAnsi" w:hAnsiTheme="minorHAnsi" w:cstheme="minorHAnsi"/>
                <w:sz w:val="20"/>
                <w:szCs w:val="18"/>
              </w:rPr>
              <w:t xml:space="preserve"> orang lain </w:t>
            </w:r>
            <w:r w:rsidRPr="00613C81">
              <w:rPr>
                <w:rFonts w:asciiTheme="minorHAnsi" w:hAnsiTheme="minorHAnsi" w:cstheme="minorHAnsi"/>
                <w:i/>
                <w:sz w:val="16"/>
                <w:szCs w:val="18"/>
              </w:rPr>
              <w:t>Other person’s m-money account</w:t>
            </w:r>
          </w:p>
          <w:p w:rsidR="005A5032" w:rsidRPr="00613C81" w:rsidRDefault="005A5032" w:rsidP="0042068B">
            <w:pPr>
              <w:kinsoku w:val="0"/>
              <w:overflowPunct w:val="0"/>
              <w:spacing w:after="0" w:line="240" w:lineRule="auto"/>
              <w:textAlignment w:val="baseline"/>
              <w:rPr>
                <w:rFonts w:asciiTheme="minorHAnsi" w:hAnsiTheme="minorHAnsi" w:cstheme="minorHAnsi"/>
                <w:i/>
                <w:sz w:val="16"/>
                <w:szCs w:val="18"/>
              </w:rPr>
            </w:pPr>
            <w:r w:rsidRPr="00613C81">
              <w:rPr>
                <w:rFonts w:asciiTheme="minorHAnsi" w:hAnsiTheme="minorHAnsi" w:cstheme="minorHAnsi"/>
                <w:sz w:val="20"/>
                <w:szCs w:val="18"/>
              </w:rPr>
              <w:t xml:space="preserve">8: Kartu Digital (Uang elektronik tanpa rekening) seperti Flazz, E-Money,  </w:t>
            </w:r>
            <w:r w:rsidRPr="00613C81">
              <w:rPr>
                <w:rFonts w:asciiTheme="minorHAnsi" w:hAnsiTheme="minorHAnsi" w:cstheme="minorHAnsi"/>
                <w:i/>
                <w:sz w:val="16"/>
                <w:szCs w:val="18"/>
              </w:rPr>
              <w:t>Digital card</w:t>
            </w:r>
          </w:p>
          <w:p w:rsidR="005A5032" w:rsidRPr="00613C81" w:rsidRDefault="005A5032" w:rsidP="0042068B">
            <w:pPr>
              <w:kinsoku w:val="0"/>
              <w:overflowPunct w:val="0"/>
              <w:spacing w:after="0" w:line="240" w:lineRule="auto"/>
              <w:ind w:left="288" w:hanging="288"/>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9: Western Union/Money Gram </w:t>
            </w:r>
            <w:r w:rsidRPr="00613C81">
              <w:rPr>
                <w:rFonts w:asciiTheme="minorHAnsi" w:hAnsiTheme="minorHAnsi" w:cstheme="minorHAnsi"/>
                <w:i/>
                <w:sz w:val="16"/>
                <w:szCs w:val="18"/>
              </w:rPr>
              <w:t>Western Union/ Money Gram</w:t>
            </w:r>
          </w:p>
          <w:p w:rsidR="005A5032" w:rsidRPr="00613C81" w:rsidRDefault="005A5032" w:rsidP="0042068B">
            <w:pPr>
              <w:kinsoku w:val="0"/>
              <w:overflowPunct w:val="0"/>
              <w:spacing w:after="0" w:line="240" w:lineRule="auto"/>
              <w:ind w:left="319" w:hanging="319"/>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10: Agen rumah ke rumah </w:t>
            </w:r>
            <w:r w:rsidRPr="00613C81">
              <w:rPr>
                <w:rFonts w:asciiTheme="minorHAnsi" w:hAnsiTheme="minorHAnsi" w:cstheme="minorHAnsi"/>
                <w:i/>
                <w:sz w:val="16"/>
                <w:szCs w:val="18"/>
              </w:rPr>
              <w:t>Door-to-door agents</w:t>
            </w:r>
          </w:p>
          <w:p w:rsidR="005A5032" w:rsidRPr="00613C81" w:rsidRDefault="005A5032" w:rsidP="0042068B">
            <w:pPr>
              <w:kinsoku w:val="0"/>
              <w:overflowPunct w:val="0"/>
              <w:spacing w:after="0" w:line="240" w:lineRule="auto"/>
              <w:ind w:left="288" w:hanging="288"/>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11 : Diambil oleh orang lain dengan seijin Anda (teman atau kerabat) </w:t>
            </w:r>
            <w:r w:rsidRPr="00613C81">
              <w:rPr>
                <w:rFonts w:asciiTheme="minorHAnsi" w:hAnsiTheme="minorHAnsi" w:cstheme="minorHAnsi"/>
                <w:i/>
                <w:sz w:val="16"/>
                <w:szCs w:val="18"/>
              </w:rPr>
              <w:t>Collected by someone else on your behalf (a friend or a relative)</w:t>
            </w:r>
          </w:p>
          <w:p w:rsidR="005A5032" w:rsidRPr="00613C81" w:rsidRDefault="005A5032" w:rsidP="00065344">
            <w:pPr>
              <w:kinsoku w:val="0"/>
              <w:overflowPunct w:val="0"/>
              <w:spacing w:after="0" w:line="240" w:lineRule="auto"/>
              <w:textAlignment w:val="baseline"/>
              <w:rPr>
                <w:rFonts w:asciiTheme="minorHAnsi" w:hAnsiTheme="minorHAnsi" w:cstheme="minorHAnsi"/>
                <w:i/>
                <w:sz w:val="18"/>
                <w:szCs w:val="18"/>
              </w:rPr>
            </w:pPr>
            <w:r w:rsidRPr="00613C81">
              <w:rPr>
                <w:rFonts w:asciiTheme="minorHAnsi" w:hAnsiTheme="minorHAnsi" w:cstheme="minorHAnsi"/>
                <w:sz w:val="20"/>
                <w:szCs w:val="18"/>
              </w:rPr>
              <w:t xml:space="preserve">12: Deposito melalui </w:t>
            </w:r>
            <w:r w:rsidR="00560B37">
              <w:rPr>
                <w:rFonts w:asciiTheme="minorHAnsi" w:hAnsiTheme="minorHAnsi" w:cstheme="minorHAnsi"/>
                <w:sz w:val="20"/>
                <w:szCs w:val="18"/>
              </w:rPr>
              <w:t>rekening</w:t>
            </w:r>
            <w:r w:rsidRPr="00613C81">
              <w:rPr>
                <w:rFonts w:asciiTheme="minorHAnsi" w:hAnsiTheme="minorHAnsi" w:cstheme="minorHAnsi"/>
                <w:sz w:val="20"/>
                <w:szCs w:val="18"/>
              </w:rPr>
              <w:t xml:space="preserve"> </w:t>
            </w:r>
            <w:r w:rsidR="00560B37">
              <w:rPr>
                <w:rFonts w:asciiTheme="minorHAnsi" w:hAnsiTheme="minorHAnsi" w:cstheme="minorHAnsi"/>
                <w:sz w:val="20"/>
                <w:szCs w:val="18"/>
              </w:rPr>
              <w:t>LKM</w:t>
            </w:r>
            <w:r w:rsidRPr="00613C81">
              <w:rPr>
                <w:rFonts w:asciiTheme="minorHAnsi" w:hAnsiTheme="minorHAnsi" w:cstheme="minorHAnsi"/>
                <w:sz w:val="20"/>
                <w:szCs w:val="18"/>
              </w:rPr>
              <w:t xml:space="preserve">/ koperasi </w:t>
            </w:r>
            <w:r w:rsidRPr="00613C81">
              <w:rPr>
                <w:rFonts w:asciiTheme="minorHAnsi" w:hAnsiTheme="minorHAnsi" w:cstheme="minorHAnsi"/>
                <w:i/>
                <w:sz w:val="16"/>
                <w:szCs w:val="18"/>
              </w:rPr>
              <w:t xml:space="preserve">Deposit into Microfinance account </w:t>
            </w:r>
          </w:p>
          <w:p w:rsidR="005A5032" w:rsidRDefault="005A5032" w:rsidP="006E54F2">
            <w:pPr>
              <w:kinsoku w:val="0"/>
              <w:overflowPunct w:val="0"/>
              <w:spacing w:after="0"/>
              <w:textAlignment w:val="baseline"/>
              <w:rPr>
                <w:rFonts w:asciiTheme="minorHAnsi" w:eastAsiaTheme="minorHAnsi" w:hAnsiTheme="minorHAnsi" w:cstheme="minorHAnsi"/>
                <w:i/>
                <w:sz w:val="18"/>
                <w:szCs w:val="18"/>
              </w:rPr>
            </w:pPr>
            <w:r w:rsidRPr="00613C81">
              <w:rPr>
                <w:rFonts w:asciiTheme="minorHAnsi" w:eastAsiaTheme="minorHAnsi" w:hAnsiTheme="minorHAnsi" w:cstheme="minorHAnsi"/>
                <w:sz w:val="20"/>
                <w:szCs w:val="18"/>
              </w:rPr>
              <w:t xml:space="preserve">13: Lainnya </w:t>
            </w:r>
            <w:r w:rsidRPr="00613C81">
              <w:rPr>
                <w:rFonts w:asciiTheme="minorHAnsi" w:eastAsiaTheme="minorHAnsi" w:hAnsiTheme="minorHAnsi" w:cstheme="minorHAnsi"/>
                <w:i/>
                <w:sz w:val="16"/>
                <w:szCs w:val="18"/>
              </w:rPr>
              <w:t xml:space="preserve">Other </w:t>
            </w:r>
            <w:r w:rsidRPr="00613C81">
              <w:rPr>
                <w:rFonts w:asciiTheme="minorHAnsi" w:eastAsiaTheme="minorHAnsi" w:hAnsiTheme="minorHAnsi" w:cstheme="minorHAnsi"/>
                <w:i/>
                <w:sz w:val="18"/>
                <w:szCs w:val="18"/>
              </w:rPr>
              <w:t>_______________________</w:t>
            </w:r>
          </w:p>
          <w:p w:rsidR="00A737DC" w:rsidRPr="00753097" w:rsidRDefault="00A737DC" w:rsidP="006E54F2">
            <w:pPr>
              <w:kinsoku w:val="0"/>
              <w:overflowPunct w:val="0"/>
              <w:spacing w:after="0"/>
              <w:textAlignment w:val="baseline"/>
              <w:rPr>
                <w:rFonts w:asciiTheme="minorHAnsi" w:hAnsiTheme="minorHAnsi" w:cstheme="minorHAnsi"/>
                <w:sz w:val="20"/>
                <w:szCs w:val="18"/>
              </w:rPr>
            </w:pPr>
          </w:p>
        </w:tc>
        <w:tc>
          <w:tcPr>
            <w:tcW w:w="1395" w:type="dxa"/>
          </w:tcPr>
          <w:p w:rsidR="005A5032" w:rsidRPr="00613C81" w:rsidRDefault="005A503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1</w:t>
            </w:r>
          </w:p>
          <w:p w:rsidR="005A5032" w:rsidRPr="00613C81" w:rsidRDefault="005A503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Ya</w:t>
            </w:r>
          </w:p>
        </w:tc>
        <w:tc>
          <w:tcPr>
            <w:tcW w:w="1395" w:type="dxa"/>
            <w:gridSpan w:val="2"/>
          </w:tcPr>
          <w:p w:rsidR="005A5032" w:rsidRPr="00613C81" w:rsidRDefault="005A503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2</w:t>
            </w:r>
          </w:p>
          <w:p w:rsidR="005A5032" w:rsidRPr="00613C81" w:rsidRDefault="005A5032">
            <w:pPr>
              <w:kinsoku w:val="0"/>
              <w:overflowPunct w:val="0"/>
              <w:spacing w:after="0"/>
              <w:jc w:val="center"/>
              <w:textAlignment w:val="baseline"/>
              <w:rPr>
                <w:rFonts w:asciiTheme="minorHAnsi" w:hAnsiTheme="minorHAnsi" w:cstheme="minorHAnsi"/>
                <w:b/>
                <w:sz w:val="20"/>
                <w:szCs w:val="18"/>
              </w:rPr>
            </w:pPr>
            <w:r w:rsidRPr="00613C81">
              <w:rPr>
                <w:rFonts w:asciiTheme="minorHAnsi" w:hAnsiTheme="minorHAnsi" w:cstheme="minorHAnsi"/>
                <w:b/>
                <w:sz w:val="20"/>
                <w:szCs w:val="18"/>
              </w:rPr>
              <w:t>Tidak</w:t>
            </w:r>
          </w:p>
        </w:tc>
      </w:tr>
      <w:tr w:rsidR="00900B5E" w:rsidRPr="00753097" w:rsidTr="00065344">
        <w:trPr>
          <w:trHeight w:val="239"/>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sz w:val="18"/>
                <w:szCs w:val="18"/>
                <w:lang w:eastAsia="ja-JP"/>
              </w:rPr>
              <w:t>PKH—Program Keluarga Harapan</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vAlign w:val="center"/>
          </w:tcPr>
          <w:p w:rsidR="00A737DC" w:rsidRDefault="00A737DC" w:rsidP="00613C81">
            <w:pPr>
              <w:kinsoku w:val="0"/>
              <w:overflowPunct w:val="0"/>
              <w:spacing w:after="0" w:line="240" w:lineRule="auto"/>
              <w:textAlignment w:val="baseline"/>
              <w:rPr>
                <w:rFonts w:asciiTheme="minorHAnsi" w:hAnsiTheme="minorHAnsi" w:cstheme="minorHAnsi"/>
                <w:sz w:val="20"/>
                <w:szCs w:val="18"/>
              </w:rPr>
            </w:pPr>
          </w:p>
          <w:p w:rsidR="005A5032" w:rsidRPr="00753097" w:rsidRDefault="005A5032" w:rsidP="00613C81">
            <w:pPr>
              <w:kinsoku w:val="0"/>
              <w:overflowPunct w:val="0"/>
              <w:spacing w:after="0" w:line="240" w:lineRule="auto"/>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254"/>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sz w:val="18"/>
                <w:szCs w:val="18"/>
                <w:lang w:eastAsia="ja-JP"/>
              </w:rPr>
              <w:t xml:space="preserve">Subsidi Pupuk </w:t>
            </w:r>
            <w:r w:rsidRPr="00753097">
              <w:rPr>
                <w:rFonts w:asciiTheme="minorHAnsi" w:eastAsia="Cambria" w:hAnsiTheme="minorHAnsi" w:cstheme="minorHAnsi"/>
                <w:i/>
                <w:sz w:val="16"/>
                <w:szCs w:val="18"/>
                <w:lang w:eastAsia="ja-JP"/>
              </w:rPr>
              <w:t>Fertilizer Subsidies </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A737DC" w:rsidRDefault="00A737DC" w:rsidP="00A225D1">
            <w:pPr>
              <w:kinsoku w:val="0"/>
              <w:overflowPunct w:val="0"/>
              <w:spacing w:after="0"/>
              <w:textAlignment w:val="baseline"/>
              <w:rPr>
                <w:rFonts w:asciiTheme="minorHAnsi" w:hAnsiTheme="minorHAnsi" w:cstheme="minorHAnsi"/>
                <w:sz w:val="20"/>
                <w:szCs w:val="18"/>
              </w:rPr>
            </w:pPr>
          </w:p>
          <w:p w:rsidR="005A5032" w:rsidRPr="00753097" w:rsidRDefault="005A5032" w:rsidP="00A225D1">
            <w:pPr>
              <w:kinsoku w:val="0"/>
              <w:overflowPunct w:val="0"/>
              <w:spacing w:after="0"/>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239"/>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sz w:val="18"/>
                <w:szCs w:val="18"/>
                <w:lang w:eastAsia="ja-JP"/>
              </w:rPr>
              <w:t>BSM—Bantuan Siswa Miskin</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A737DC" w:rsidRDefault="00A737DC" w:rsidP="00A225D1">
            <w:pPr>
              <w:kinsoku w:val="0"/>
              <w:overflowPunct w:val="0"/>
              <w:spacing w:after="0"/>
              <w:textAlignment w:val="baseline"/>
              <w:rPr>
                <w:rFonts w:asciiTheme="minorHAnsi" w:hAnsiTheme="minorHAnsi" w:cstheme="minorHAnsi"/>
                <w:sz w:val="20"/>
                <w:szCs w:val="18"/>
              </w:rPr>
            </w:pPr>
          </w:p>
          <w:p w:rsidR="005A5032" w:rsidRPr="00753097" w:rsidRDefault="005A5032" w:rsidP="00A225D1">
            <w:pPr>
              <w:kinsoku w:val="0"/>
              <w:overflowPunct w:val="0"/>
              <w:spacing w:after="0"/>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254"/>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sz w:val="18"/>
                <w:szCs w:val="18"/>
                <w:lang w:eastAsia="ja-JP"/>
              </w:rPr>
              <w:t xml:space="preserve">PNPM—Program </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A737DC" w:rsidRDefault="00A737DC" w:rsidP="00A225D1">
            <w:pPr>
              <w:kinsoku w:val="0"/>
              <w:overflowPunct w:val="0"/>
              <w:spacing w:after="0"/>
              <w:textAlignment w:val="baseline"/>
              <w:rPr>
                <w:rFonts w:asciiTheme="minorHAnsi" w:hAnsiTheme="minorHAnsi" w:cstheme="minorHAnsi"/>
                <w:sz w:val="20"/>
                <w:szCs w:val="18"/>
              </w:rPr>
            </w:pPr>
          </w:p>
          <w:p w:rsidR="005A5032" w:rsidRPr="00753097" w:rsidRDefault="005A5032" w:rsidP="00A225D1">
            <w:pPr>
              <w:kinsoku w:val="0"/>
              <w:overflowPunct w:val="0"/>
              <w:spacing w:after="0"/>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70"/>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val="pt-BR" w:eastAsia="ja-JP"/>
              </w:rPr>
            </w:pPr>
            <w:r w:rsidRPr="00753097">
              <w:rPr>
                <w:rFonts w:asciiTheme="minorHAnsi" w:eastAsia="Cambria" w:hAnsiTheme="minorHAnsi" w:cstheme="minorHAnsi"/>
                <w:sz w:val="18"/>
                <w:szCs w:val="18"/>
                <w:lang w:val="pt-BR" w:eastAsia="ja-JP"/>
              </w:rPr>
              <w:t>BPJS- Badan Penyenggara Jaminan Soaial</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A737DC" w:rsidRDefault="00A737DC" w:rsidP="00A225D1">
            <w:pPr>
              <w:kinsoku w:val="0"/>
              <w:overflowPunct w:val="0"/>
              <w:spacing w:after="0"/>
              <w:textAlignment w:val="baseline"/>
              <w:rPr>
                <w:rFonts w:asciiTheme="minorHAnsi" w:hAnsiTheme="minorHAnsi" w:cstheme="minorHAnsi"/>
                <w:sz w:val="20"/>
                <w:szCs w:val="18"/>
              </w:rPr>
            </w:pPr>
          </w:p>
          <w:p w:rsidR="005A5032" w:rsidRPr="00753097" w:rsidRDefault="005A5032" w:rsidP="00A225D1">
            <w:pPr>
              <w:kinsoku w:val="0"/>
              <w:overflowPunct w:val="0"/>
              <w:spacing w:after="0"/>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254"/>
        </w:trPr>
        <w:tc>
          <w:tcPr>
            <w:tcW w:w="3258" w:type="dxa"/>
            <w:vAlign w:val="center"/>
          </w:tcPr>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sz w:val="18"/>
                <w:szCs w:val="18"/>
                <w:lang w:eastAsia="ja-JP"/>
              </w:rPr>
              <w:t>BLT-Bantuan Langsung Tunai</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A737DC" w:rsidRDefault="00A737DC" w:rsidP="00A225D1">
            <w:pPr>
              <w:kinsoku w:val="0"/>
              <w:overflowPunct w:val="0"/>
              <w:spacing w:after="0"/>
              <w:textAlignment w:val="baseline"/>
              <w:rPr>
                <w:rFonts w:asciiTheme="minorHAnsi" w:hAnsiTheme="minorHAnsi" w:cstheme="minorHAnsi"/>
                <w:sz w:val="20"/>
                <w:szCs w:val="18"/>
              </w:rPr>
            </w:pPr>
          </w:p>
          <w:p w:rsidR="005A5032" w:rsidRPr="00753097" w:rsidRDefault="005A5032" w:rsidP="00A225D1">
            <w:pPr>
              <w:kinsoku w:val="0"/>
              <w:overflowPunct w:val="0"/>
              <w:spacing w:after="0"/>
              <w:textAlignment w:val="baseline"/>
              <w:rPr>
                <w:rFonts w:asciiTheme="minorHAnsi" w:hAnsiTheme="minorHAnsi" w:cstheme="minorHAnsi"/>
                <w:sz w:val="20"/>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065344">
        <w:trPr>
          <w:trHeight w:val="215"/>
        </w:trPr>
        <w:tc>
          <w:tcPr>
            <w:tcW w:w="3258" w:type="dxa"/>
            <w:vAlign w:val="center"/>
          </w:tcPr>
          <w:p w:rsidR="00900B5E" w:rsidRDefault="005A5032" w:rsidP="006E54F2">
            <w:pPr>
              <w:widowControl w:val="0"/>
              <w:autoSpaceDE w:val="0"/>
              <w:autoSpaceDN w:val="0"/>
              <w:adjustRightInd w:val="0"/>
              <w:spacing w:after="0"/>
              <w:rPr>
                <w:rFonts w:asciiTheme="minorHAnsi" w:eastAsia="Cambria" w:hAnsiTheme="minorHAnsi" w:cstheme="minorHAnsi"/>
                <w:i/>
                <w:sz w:val="12"/>
                <w:szCs w:val="18"/>
                <w:lang w:eastAsia="ja-JP"/>
              </w:rPr>
            </w:pPr>
            <w:r w:rsidRPr="00753097">
              <w:rPr>
                <w:rFonts w:asciiTheme="minorHAnsi" w:eastAsia="Cambria" w:hAnsiTheme="minorHAnsi" w:cstheme="minorHAnsi"/>
                <w:sz w:val="18"/>
                <w:szCs w:val="18"/>
                <w:lang w:eastAsia="ja-JP"/>
              </w:rPr>
              <w:t xml:space="preserve">Lainnya (sebutkan) </w:t>
            </w:r>
            <w:r w:rsidRPr="00753097">
              <w:rPr>
                <w:rFonts w:asciiTheme="minorHAnsi" w:eastAsia="Cambria" w:hAnsiTheme="minorHAnsi" w:cstheme="minorHAnsi"/>
                <w:i/>
                <w:sz w:val="12"/>
                <w:szCs w:val="18"/>
                <w:lang w:eastAsia="ja-JP"/>
              </w:rPr>
              <w:t xml:space="preserve">Other (Specify) </w:t>
            </w:r>
            <w:r w:rsidR="00900B5E">
              <w:rPr>
                <w:rFonts w:asciiTheme="minorHAnsi" w:eastAsia="Cambria" w:hAnsiTheme="minorHAnsi" w:cstheme="minorHAnsi"/>
                <w:i/>
                <w:sz w:val="12"/>
                <w:szCs w:val="18"/>
                <w:lang w:eastAsia="ja-JP"/>
              </w:rPr>
              <w:t>–</w:t>
            </w:r>
          </w:p>
          <w:p w:rsidR="00900B5E" w:rsidRDefault="00900B5E" w:rsidP="006E54F2">
            <w:pPr>
              <w:widowControl w:val="0"/>
              <w:autoSpaceDE w:val="0"/>
              <w:autoSpaceDN w:val="0"/>
              <w:adjustRightInd w:val="0"/>
              <w:spacing w:after="0"/>
              <w:rPr>
                <w:rFonts w:asciiTheme="minorHAnsi" w:eastAsia="Cambria" w:hAnsiTheme="minorHAnsi" w:cstheme="minorHAnsi"/>
                <w:i/>
                <w:sz w:val="12"/>
                <w:szCs w:val="18"/>
                <w:lang w:eastAsia="ja-JP"/>
              </w:rPr>
            </w:pPr>
          </w:p>
          <w:p w:rsidR="005A5032" w:rsidRPr="00753097" w:rsidRDefault="005A5032" w:rsidP="006E54F2">
            <w:pPr>
              <w:widowControl w:val="0"/>
              <w:autoSpaceDE w:val="0"/>
              <w:autoSpaceDN w:val="0"/>
              <w:adjustRightInd w:val="0"/>
              <w:spacing w:after="0"/>
              <w:rPr>
                <w:rFonts w:asciiTheme="minorHAnsi" w:eastAsia="Cambria" w:hAnsiTheme="minorHAnsi" w:cstheme="minorHAnsi"/>
                <w:sz w:val="18"/>
                <w:szCs w:val="18"/>
                <w:lang w:eastAsia="ja-JP"/>
              </w:rPr>
            </w:pPr>
            <w:r w:rsidRPr="00753097">
              <w:rPr>
                <w:rFonts w:asciiTheme="minorHAnsi" w:eastAsia="Cambria" w:hAnsiTheme="minorHAnsi" w:cstheme="minorHAnsi"/>
                <w:i/>
                <w:sz w:val="12"/>
                <w:szCs w:val="18"/>
                <w:lang w:eastAsia="ja-JP"/>
              </w:rPr>
              <w:t>-------------------------------------------------</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vAlign w:val="center"/>
          </w:tcPr>
          <w:p w:rsidR="005A5032" w:rsidRPr="00753097" w:rsidRDefault="005A5032"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tcPr>
          <w:p w:rsidR="005A5032" w:rsidRPr="00753097" w:rsidRDefault="005A5032" w:rsidP="00A225D1">
            <w:pPr>
              <w:kinsoku w:val="0"/>
              <w:overflowPunct w:val="0"/>
              <w:spacing w:after="0"/>
              <w:ind w:left="409" w:hanging="409"/>
              <w:textAlignment w:val="baseline"/>
              <w:rPr>
                <w:rFonts w:asciiTheme="minorHAnsi" w:hAnsiTheme="minorHAnsi" w:cstheme="minorHAnsi"/>
                <w:i/>
                <w:sz w:val="14"/>
                <w:szCs w:val="18"/>
              </w:rPr>
            </w:pPr>
          </w:p>
        </w:tc>
        <w:tc>
          <w:tcPr>
            <w:tcW w:w="1395" w:type="dxa"/>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1395" w:type="dxa"/>
            <w:gridSpan w:val="2"/>
            <w:vAlign w:val="center"/>
          </w:tcPr>
          <w:p w:rsidR="005A5032" w:rsidRPr="00753097" w:rsidRDefault="005A503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r>
      <w:tr w:rsidR="00900B5E" w:rsidRPr="00753097" w:rsidTr="00900B5E">
        <w:trPr>
          <w:trHeight w:val="242"/>
        </w:trPr>
        <w:tc>
          <w:tcPr>
            <w:tcW w:w="3258" w:type="dxa"/>
            <w:vAlign w:val="center"/>
          </w:tcPr>
          <w:p w:rsidR="00B772DC" w:rsidRPr="00753097" w:rsidRDefault="00B772DC" w:rsidP="006E54F2">
            <w:pPr>
              <w:widowControl w:val="0"/>
              <w:autoSpaceDE w:val="0"/>
              <w:autoSpaceDN w:val="0"/>
              <w:adjustRightInd w:val="0"/>
              <w:spacing w:after="0"/>
              <w:rPr>
                <w:rFonts w:asciiTheme="minorHAnsi" w:eastAsia="Cambria" w:hAnsiTheme="minorHAnsi" w:cstheme="minorHAnsi"/>
                <w:sz w:val="20"/>
                <w:szCs w:val="18"/>
                <w:lang w:eastAsia="ja-JP"/>
              </w:rPr>
            </w:pPr>
            <w:r w:rsidRPr="00753097">
              <w:rPr>
                <w:rFonts w:asciiTheme="minorHAnsi" w:eastAsia="Cambria" w:hAnsiTheme="minorHAnsi" w:cstheme="minorHAnsi"/>
                <w:sz w:val="20"/>
                <w:szCs w:val="18"/>
                <w:lang w:eastAsia="ja-JP"/>
              </w:rPr>
              <w:t xml:space="preserve">Tidak tahu/Menolak </w:t>
            </w:r>
            <w:r w:rsidRPr="00753097">
              <w:rPr>
                <w:rFonts w:asciiTheme="minorHAnsi" w:eastAsia="Cambria" w:hAnsiTheme="minorHAnsi" w:cstheme="minorHAnsi"/>
                <w:i/>
                <w:sz w:val="16"/>
                <w:szCs w:val="18"/>
                <w:lang w:eastAsia="ja-JP"/>
              </w:rPr>
              <w:t>DK/Refused</w:t>
            </w:r>
          </w:p>
        </w:tc>
        <w:tc>
          <w:tcPr>
            <w:tcW w:w="720" w:type="dxa"/>
            <w:vAlign w:val="center"/>
          </w:tcPr>
          <w:p w:rsidR="00B772DC" w:rsidRPr="00753097" w:rsidRDefault="00B772DC" w:rsidP="006E54F2">
            <w:pPr>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1</w:t>
            </w:r>
          </w:p>
        </w:tc>
        <w:tc>
          <w:tcPr>
            <w:tcW w:w="720" w:type="dxa"/>
            <w:shd w:val="clear" w:color="auto" w:fill="auto"/>
            <w:vAlign w:val="center"/>
          </w:tcPr>
          <w:p w:rsidR="00B772DC" w:rsidRPr="00753097" w:rsidRDefault="00B772DC" w:rsidP="006E54F2">
            <w:pPr>
              <w:tabs>
                <w:tab w:val="left" w:pos="735"/>
              </w:tabs>
              <w:kinsoku w:val="0"/>
              <w:overflowPunct w:val="0"/>
              <w:spacing w:after="0"/>
              <w:jc w:val="center"/>
              <w:textAlignment w:val="baseline"/>
              <w:rPr>
                <w:rFonts w:asciiTheme="minorHAnsi" w:hAnsiTheme="minorHAnsi" w:cstheme="minorHAnsi"/>
                <w:sz w:val="20"/>
                <w:szCs w:val="18"/>
              </w:rPr>
            </w:pPr>
            <w:r w:rsidRPr="00753097">
              <w:rPr>
                <w:rFonts w:asciiTheme="minorHAnsi" w:hAnsiTheme="minorHAnsi" w:cstheme="minorHAnsi"/>
                <w:sz w:val="20"/>
                <w:szCs w:val="18"/>
              </w:rPr>
              <w:t>2</w:t>
            </w:r>
          </w:p>
        </w:tc>
        <w:tc>
          <w:tcPr>
            <w:tcW w:w="7470" w:type="dxa"/>
            <w:shd w:val="clear" w:color="auto" w:fill="000000"/>
            <w:vAlign w:val="center"/>
          </w:tcPr>
          <w:p w:rsidR="00B772DC" w:rsidRPr="00753097" w:rsidRDefault="00B772DC" w:rsidP="006E54F2">
            <w:pPr>
              <w:tabs>
                <w:tab w:val="left" w:pos="735"/>
              </w:tabs>
              <w:kinsoku w:val="0"/>
              <w:overflowPunct w:val="0"/>
              <w:spacing w:after="0"/>
              <w:textAlignment w:val="baseline"/>
              <w:rPr>
                <w:rFonts w:asciiTheme="minorHAnsi" w:hAnsiTheme="minorHAnsi" w:cstheme="minorHAnsi"/>
                <w:sz w:val="20"/>
                <w:szCs w:val="18"/>
              </w:rPr>
            </w:pPr>
          </w:p>
        </w:tc>
        <w:tc>
          <w:tcPr>
            <w:tcW w:w="2160" w:type="dxa"/>
            <w:gridSpan w:val="2"/>
            <w:shd w:val="clear" w:color="auto" w:fill="000000"/>
          </w:tcPr>
          <w:p w:rsidR="00B772DC" w:rsidRPr="00753097" w:rsidRDefault="00B772DC" w:rsidP="006E54F2">
            <w:pPr>
              <w:tabs>
                <w:tab w:val="left" w:pos="735"/>
              </w:tabs>
              <w:kinsoku w:val="0"/>
              <w:overflowPunct w:val="0"/>
              <w:spacing w:after="0"/>
              <w:textAlignment w:val="baseline"/>
              <w:rPr>
                <w:rFonts w:asciiTheme="minorHAnsi" w:hAnsiTheme="minorHAnsi" w:cstheme="minorHAnsi"/>
                <w:sz w:val="20"/>
                <w:szCs w:val="18"/>
              </w:rPr>
            </w:pPr>
          </w:p>
        </w:tc>
        <w:tc>
          <w:tcPr>
            <w:tcW w:w="630" w:type="dxa"/>
            <w:shd w:val="clear" w:color="auto" w:fill="000000"/>
          </w:tcPr>
          <w:p w:rsidR="00B772DC" w:rsidRPr="00753097" w:rsidRDefault="00B772DC" w:rsidP="006E54F2">
            <w:pPr>
              <w:tabs>
                <w:tab w:val="left" w:pos="735"/>
              </w:tabs>
              <w:kinsoku w:val="0"/>
              <w:overflowPunct w:val="0"/>
              <w:spacing w:after="0"/>
              <w:textAlignment w:val="baseline"/>
              <w:rPr>
                <w:rFonts w:asciiTheme="minorHAnsi" w:hAnsiTheme="minorHAnsi" w:cstheme="minorHAnsi"/>
                <w:sz w:val="20"/>
                <w:szCs w:val="18"/>
              </w:rPr>
            </w:pPr>
          </w:p>
        </w:tc>
      </w:tr>
    </w:tbl>
    <w:p w:rsidR="00E26303" w:rsidRPr="00753097" w:rsidRDefault="00E26303" w:rsidP="006E54F2">
      <w:pPr>
        <w:pStyle w:val="ListParagraph"/>
        <w:kinsoku w:val="0"/>
        <w:overflowPunct w:val="0"/>
        <w:jc w:val="both"/>
        <w:textAlignment w:val="baseline"/>
        <w:rPr>
          <w:rFonts w:asciiTheme="minorHAnsi" w:hAnsiTheme="minorHAnsi" w:cstheme="minorHAnsi"/>
          <w:b/>
          <w:bCs/>
          <w:sz w:val="18"/>
          <w:szCs w:val="18"/>
        </w:rPr>
      </w:pPr>
    </w:p>
    <w:p w:rsidR="005A5032" w:rsidRDefault="005A5032" w:rsidP="006E54F2">
      <w:pPr>
        <w:spacing w:after="0"/>
        <w:rPr>
          <w:rFonts w:asciiTheme="minorHAnsi" w:hAnsiTheme="minorHAnsi" w:cstheme="minorHAnsi"/>
          <w:sz w:val="20"/>
          <w:szCs w:val="20"/>
        </w:rPr>
        <w:sectPr w:rsidR="005A5032" w:rsidSect="00065344">
          <w:pgSz w:w="16839" w:h="11907" w:orient="landscape" w:code="9"/>
          <w:pgMar w:top="720" w:right="720" w:bottom="720" w:left="720" w:header="720" w:footer="720" w:gutter="0"/>
          <w:cols w:space="720"/>
          <w:docGrid w:linePitch="360"/>
        </w:sectPr>
      </w:pPr>
    </w:p>
    <w:p w:rsidR="00E26303" w:rsidRPr="00753097" w:rsidRDefault="00E26303" w:rsidP="006E54F2">
      <w:pPr>
        <w:spacing w:after="0"/>
        <w:rPr>
          <w:rFonts w:asciiTheme="minorHAnsi" w:hAnsiTheme="minorHAnsi" w:cstheme="minorHAnsi"/>
          <w:sz w:val="20"/>
          <w:szCs w:val="20"/>
        </w:rPr>
      </w:pPr>
    </w:p>
    <w:tbl>
      <w:tblPr>
        <w:tblStyle w:val="TableGrid2"/>
        <w:tblW w:w="0" w:type="auto"/>
        <w:tblLook w:val="04A0" w:firstRow="1" w:lastRow="0" w:firstColumn="1" w:lastColumn="0" w:noHBand="0" w:noVBand="1"/>
      </w:tblPr>
      <w:tblGrid>
        <w:gridCol w:w="10683"/>
      </w:tblGrid>
      <w:tr w:rsidR="00905ADC" w:rsidRPr="00753097" w:rsidTr="00905ADC">
        <w:tc>
          <w:tcPr>
            <w:tcW w:w="12950" w:type="dxa"/>
            <w:shd w:val="clear" w:color="auto" w:fill="E5B8B7" w:themeFill="accent2" w:themeFillTint="66"/>
          </w:tcPr>
          <w:p w:rsidR="00905ADC" w:rsidRPr="00753097" w:rsidRDefault="00905ADC" w:rsidP="00905ADC">
            <w:pPr>
              <w:rPr>
                <w:rFonts w:asciiTheme="minorHAnsi" w:eastAsia="SimSun" w:hAnsiTheme="minorHAnsi" w:cstheme="minorHAnsi"/>
                <w:b/>
                <w:sz w:val="20"/>
              </w:rPr>
            </w:pPr>
            <w:r w:rsidRPr="00753097">
              <w:rPr>
                <w:rFonts w:asciiTheme="minorHAnsi" w:eastAsia="SimSun" w:hAnsiTheme="minorHAnsi" w:cstheme="minorHAnsi"/>
                <w:b/>
                <w:sz w:val="20"/>
              </w:rPr>
              <w:t xml:space="preserve">BAGIAN III: AKSES DAN KEPEMILIKAN TEKNOLOGI MOBILE </w:t>
            </w:r>
            <w:r w:rsidRPr="00753097">
              <w:rPr>
                <w:rFonts w:asciiTheme="minorHAnsi" w:eastAsia="SimSun" w:hAnsiTheme="minorHAnsi" w:cstheme="minorHAnsi"/>
                <w:b/>
                <w:i/>
                <w:sz w:val="16"/>
              </w:rPr>
              <w:t>SECTION III: ACCESS TO AND OWNERSHIP OF MOBILE TECHNOLOGY</w:t>
            </w:r>
          </w:p>
        </w:tc>
      </w:tr>
      <w:tr w:rsidR="00905ADC" w:rsidRPr="00753097" w:rsidTr="00905ADC">
        <w:tc>
          <w:tcPr>
            <w:tcW w:w="12950" w:type="dxa"/>
            <w:shd w:val="clear" w:color="auto" w:fill="FABF8F" w:themeFill="accent6" w:themeFillTint="99"/>
          </w:tcPr>
          <w:p w:rsidR="00905ADC" w:rsidRPr="00753097" w:rsidRDefault="00905ADC" w:rsidP="00905ADC">
            <w:pPr>
              <w:rPr>
                <w:rFonts w:asciiTheme="minorHAnsi" w:eastAsia="SimSun" w:hAnsiTheme="minorHAnsi" w:cstheme="minorHAnsi"/>
                <w:b/>
                <w:sz w:val="20"/>
              </w:rPr>
            </w:pPr>
            <w:r w:rsidRPr="00753097">
              <w:rPr>
                <w:rFonts w:asciiTheme="minorHAnsi" w:eastAsia="SimSun" w:hAnsiTheme="minorHAnsi" w:cstheme="minorHAnsi"/>
                <w:b/>
                <w:sz w:val="20"/>
              </w:rPr>
              <w:t xml:space="preserve">Sub-bagian 3.1: Ponsel, Akses dan kepemilikan </w:t>
            </w:r>
            <w:r w:rsidRPr="00753097">
              <w:rPr>
                <w:rFonts w:asciiTheme="minorHAnsi" w:eastAsia="SimSun" w:hAnsiTheme="minorHAnsi" w:cstheme="minorHAnsi"/>
                <w:b/>
                <w:i/>
                <w:sz w:val="16"/>
              </w:rPr>
              <w:t>Subsection 3.1: Mobile phones, access and ownership</w:t>
            </w:r>
          </w:p>
        </w:tc>
      </w:tr>
    </w:tbl>
    <w:p w:rsidR="00E26303" w:rsidRDefault="00E26303" w:rsidP="006E54F2">
      <w:pPr>
        <w:widowControl w:val="0"/>
        <w:autoSpaceDE w:val="0"/>
        <w:autoSpaceDN w:val="0"/>
        <w:adjustRightInd w:val="0"/>
        <w:spacing w:after="0"/>
        <w:rPr>
          <w:rFonts w:asciiTheme="minorHAnsi" w:hAnsiTheme="minorHAnsi" w:cstheme="minorHAnsi"/>
          <w:i/>
          <w:sz w:val="16"/>
          <w:szCs w:val="20"/>
        </w:rPr>
      </w:pPr>
    </w:p>
    <w:p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 INI</w:t>
      </w:r>
      <w:r w:rsidRPr="0034489D">
        <w:rPr>
          <w:rFonts w:asciiTheme="minorHAnsi" w:eastAsia="Times New Roman" w:hAnsiTheme="minorHAnsi" w:cstheme="minorHAnsi"/>
          <w:b/>
          <w:sz w:val="20"/>
          <w:szCs w:val="20"/>
        </w:rPr>
        <w:t xml:space="preserve"> KITA AKAN BERBICARA </w:t>
      </w:r>
      <w:r>
        <w:rPr>
          <w:rFonts w:asciiTheme="minorHAnsi" w:eastAsia="Times New Roman" w:hAnsiTheme="minorHAnsi" w:cstheme="minorHAnsi"/>
          <w:b/>
          <w:sz w:val="20"/>
          <w:szCs w:val="20"/>
        </w:rPr>
        <w:t>TENTANG KEPEMILIKAN DAN AKSES TEKNOLOGI MOBILE/ PONSEL”</w:t>
      </w:r>
    </w:p>
    <w:p w:rsidR="000A01CB" w:rsidRPr="00753097" w:rsidRDefault="000A01CB" w:rsidP="006E54F2">
      <w:pPr>
        <w:widowControl w:val="0"/>
        <w:autoSpaceDE w:val="0"/>
        <w:autoSpaceDN w:val="0"/>
        <w:adjustRightInd w:val="0"/>
        <w:spacing w:after="0"/>
        <w:rPr>
          <w:rFonts w:asciiTheme="minorHAnsi" w:hAnsiTheme="minorHAnsi" w:cstheme="minorHAnsi"/>
          <w:i/>
          <w:sz w:val="16"/>
          <w:szCs w:val="20"/>
        </w:rPr>
      </w:pPr>
    </w:p>
    <w:p w:rsidR="00905ADC" w:rsidRPr="00753097" w:rsidRDefault="00905ADC" w:rsidP="00BE5C60">
      <w:pPr>
        <w:widowControl w:val="0"/>
        <w:autoSpaceDE w:val="0"/>
        <w:autoSpaceDN w:val="0"/>
        <w:adjustRightInd w:val="0"/>
        <w:spacing w:after="0"/>
        <w:ind w:firstLine="450"/>
        <w:rPr>
          <w:rFonts w:asciiTheme="minorHAnsi" w:hAnsiTheme="minorHAnsi" w:cstheme="minorHAnsi"/>
          <w:b/>
          <w:i/>
          <w:sz w:val="16"/>
          <w:szCs w:val="20"/>
        </w:rPr>
      </w:pPr>
      <w:r w:rsidRPr="00753097">
        <w:rPr>
          <w:rFonts w:asciiTheme="minorHAnsi" w:eastAsia="Times New Roman" w:hAnsiTheme="minorHAnsi" w:cstheme="minorHAnsi"/>
          <w:b/>
          <w:sz w:val="20"/>
          <w:szCs w:val="20"/>
        </w:rPr>
        <w:t>TANYAKAN SEMUA</w:t>
      </w:r>
      <w:r w:rsidR="00174CB9" w:rsidRPr="00753097">
        <w:rPr>
          <w:rFonts w:asciiTheme="minorHAnsi" w:eastAsia="Times New Roman" w:hAnsiTheme="minorHAnsi" w:cstheme="minorHAnsi"/>
          <w:b/>
          <w:sz w:val="20"/>
          <w:szCs w:val="20"/>
        </w:rPr>
        <w:t xml:space="preserve"> </w:t>
      </w:r>
      <w:r w:rsidR="00174CB9" w:rsidRPr="00753097">
        <w:rPr>
          <w:rFonts w:asciiTheme="minorHAnsi" w:eastAsia="Times New Roman" w:hAnsiTheme="minorHAnsi" w:cstheme="minorHAnsi"/>
          <w:b/>
          <w:i/>
          <w:sz w:val="16"/>
          <w:szCs w:val="20"/>
        </w:rPr>
        <w:t>ASK ALL</w:t>
      </w:r>
    </w:p>
    <w:p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MT1. Berapa banyak orang dirumah Anda yang memiliki ponsel</w:t>
      </w:r>
      <w:r w:rsidR="00B526E4" w:rsidRPr="00753097">
        <w:rPr>
          <w:rFonts w:asciiTheme="minorHAnsi" w:eastAsia="Times New Roman" w:hAnsiTheme="minorHAnsi" w:cstheme="minorHAnsi"/>
          <w:sz w:val="20"/>
          <w:szCs w:val="20"/>
        </w:rPr>
        <w:t>? _</w:t>
      </w:r>
      <w:r w:rsidRPr="00753097">
        <w:rPr>
          <w:rFonts w:asciiTheme="minorHAnsi" w:eastAsia="Times New Roman" w:hAnsiTheme="minorHAnsi" w:cstheme="minorHAnsi"/>
          <w:sz w:val="20"/>
          <w:szCs w:val="20"/>
        </w:rPr>
        <w:t>_____________ (-99 untuk Tidak Tahu/Menolak)</w:t>
      </w:r>
      <w:r w:rsidRPr="00753097">
        <w:rPr>
          <w:rFonts w:asciiTheme="minorHAnsi" w:eastAsia="Times New Roman" w:hAnsiTheme="minorHAnsi" w:cstheme="minorHAnsi"/>
          <w:i/>
          <w:sz w:val="16"/>
          <w:szCs w:val="20"/>
        </w:rPr>
        <w:t>. How many people in your household have a mobile phone? _____________ people (-99 for DK/Refused)</w:t>
      </w:r>
    </w:p>
    <w:tbl>
      <w:tblPr>
        <w:tblStyle w:val="TableGrid"/>
        <w:tblW w:w="0" w:type="auto"/>
        <w:jc w:val="center"/>
        <w:tblLayout w:type="fixed"/>
        <w:tblLook w:val="04A0" w:firstRow="1" w:lastRow="0" w:firstColumn="1" w:lastColumn="0" w:noHBand="0" w:noVBand="1"/>
      </w:tblPr>
      <w:tblGrid>
        <w:gridCol w:w="3510"/>
        <w:gridCol w:w="2250"/>
      </w:tblGrid>
      <w:tr w:rsidR="00905ADC" w:rsidRPr="00753097" w:rsidTr="00905ADC">
        <w:trPr>
          <w:jc w:val="center"/>
        </w:trPr>
        <w:tc>
          <w:tcPr>
            <w:tcW w:w="3510" w:type="dxa"/>
          </w:tcPr>
          <w:p w:rsidR="009B3FEE" w:rsidRDefault="009B3FEE" w:rsidP="00905ADC">
            <w:pPr>
              <w:pStyle w:val="NoSpacing"/>
              <w:rPr>
                <w:rFonts w:asciiTheme="minorHAnsi" w:hAnsiTheme="minorHAnsi" w:cstheme="minorHAnsi"/>
                <w:sz w:val="20"/>
                <w:szCs w:val="20"/>
              </w:rPr>
            </w:pPr>
          </w:p>
          <w:p w:rsidR="00905ADC" w:rsidRPr="00753097" w:rsidRDefault="00A204FB" w:rsidP="00905ADC">
            <w:pPr>
              <w:pStyle w:val="NoSpacing"/>
              <w:rPr>
                <w:rFonts w:asciiTheme="minorHAnsi" w:hAnsiTheme="minorHAnsi" w:cstheme="minorHAnsi"/>
                <w:sz w:val="20"/>
                <w:szCs w:val="20"/>
              </w:rPr>
            </w:pPr>
            <w:r w:rsidRPr="00753097">
              <w:rPr>
                <w:rFonts w:asciiTheme="minorHAnsi" w:hAnsiTheme="minorHAnsi" w:cstheme="minorHAnsi"/>
                <w:sz w:val="20"/>
                <w:szCs w:val="20"/>
              </w:rPr>
              <w:t>Banyaknya yang</w:t>
            </w:r>
            <w:r w:rsidR="006C3DD2" w:rsidRPr="00753097">
              <w:rPr>
                <w:rFonts w:asciiTheme="minorHAnsi" w:hAnsiTheme="minorHAnsi" w:cstheme="minorHAnsi"/>
                <w:sz w:val="20"/>
                <w:szCs w:val="20"/>
              </w:rPr>
              <w:t xml:space="preserve"> memiliki ponsel</w:t>
            </w:r>
          </w:p>
        </w:tc>
        <w:tc>
          <w:tcPr>
            <w:tcW w:w="2250" w:type="dxa"/>
          </w:tcPr>
          <w:p w:rsidR="009B3FEE" w:rsidRDefault="009B3FEE" w:rsidP="006C3DD2">
            <w:pPr>
              <w:pStyle w:val="NoSpacing"/>
              <w:rPr>
                <w:rFonts w:asciiTheme="minorHAnsi" w:hAnsiTheme="minorHAnsi" w:cstheme="minorHAnsi"/>
                <w:sz w:val="20"/>
                <w:szCs w:val="20"/>
              </w:rPr>
            </w:pPr>
          </w:p>
          <w:p w:rsidR="00905ADC" w:rsidRPr="00753097" w:rsidRDefault="00905ADC" w:rsidP="006C3DD2">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_____________ </w:t>
            </w:r>
            <w:r w:rsidR="006C3DD2" w:rsidRPr="00753097">
              <w:rPr>
                <w:rFonts w:asciiTheme="minorHAnsi" w:hAnsiTheme="minorHAnsi" w:cstheme="minorHAnsi"/>
                <w:sz w:val="20"/>
                <w:szCs w:val="20"/>
              </w:rPr>
              <w:t>Orang</w:t>
            </w:r>
            <w:r w:rsidRPr="00753097">
              <w:rPr>
                <w:rFonts w:asciiTheme="minorHAnsi" w:hAnsiTheme="minorHAnsi" w:cstheme="minorHAnsi"/>
                <w:sz w:val="20"/>
                <w:szCs w:val="20"/>
              </w:rPr>
              <w:t xml:space="preserve"> </w:t>
            </w:r>
          </w:p>
        </w:tc>
      </w:tr>
      <w:tr w:rsidR="00905ADC" w:rsidRPr="00753097" w:rsidTr="00905ADC">
        <w:trPr>
          <w:jc w:val="center"/>
        </w:trPr>
        <w:tc>
          <w:tcPr>
            <w:tcW w:w="3510" w:type="dxa"/>
          </w:tcPr>
          <w:p w:rsidR="00905ADC" w:rsidRPr="00753097" w:rsidRDefault="00905ADC" w:rsidP="00905ADC">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rsidR="00905ADC" w:rsidRPr="00753097" w:rsidRDefault="004F58D3" w:rsidP="004F58D3">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w:t>
            </w:r>
            <w:r w:rsidR="00905ADC" w:rsidRPr="00753097">
              <w:rPr>
                <w:rFonts w:asciiTheme="minorHAnsi" w:hAnsiTheme="minorHAnsi" w:cstheme="minorHAnsi"/>
                <w:sz w:val="20"/>
                <w:szCs w:val="20"/>
              </w:rPr>
              <w:t>99</w:t>
            </w:r>
          </w:p>
        </w:tc>
      </w:tr>
    </w:tbl>
    <w:p w:rsidR="00CF6DD0" w:rsidRDefault="00CF6DD0" w:rsidP="00174CB9">
      <w:pPr>
        <w:widowControl w:val="0"/>
        <w:autoSpaceDE w:val="0"/>
        <w:autoSpaceDN w:val="0"/>
        <w:adjustRightInd w:val="0"/>
        <w:spacing w:after="0"/>
        <w:rPr>
          <w:rFonts w:asciiTheme="minorHAnsi" w:eastAsia="Times New Roman" w:hAnsiTheme="minorHAnsi" w:cstheme="minorHAnsi"/>
          <w:b/>
          <w:sz w:val="20"/>
          <w:szCs w:val="20"/>
        </w:rPr>
      </w:pPr>
    </w:p>
    <w:p w:rsidR="00174CB9" w:rsidRPr="00753097" w:rsidRDefault="00174CB9" w:rsidP="00BE5C60">
      <w:pPr>
        <w:widowControl w:val="0"/>
        <w:autoSpaceDE w:val="0"/>
        <w:autoSpaceDN w:val="0"/>
        <w:adjustRightInd w:val="0"/>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174CB9" w:rsidRPr="00065344" w:rsidRDefault="00E1629D" w:rsidP="00BE5C60">
      <w:pPr>
        <w:widowControl w:val="0"/>
        <w:autoSpaceDE w:val="0"/>
        <w:autoSpaceDN w:val="0"/>
        <w:adjustRightInd w:val="0"/>
        <w:spacing w:after="0"/>
        <w:ind w:firstLine="450"/>
        <w:rPr>
          <w:rFonts w:asciiTheme="minorHAnsi" w:eastAsia="Times New Roman" w:hAnsiTheme="minorHAnsi" w:cstheme="minorHAnsi"/>
          <w:b/>
          <w:sz w:val="20"/>
          <w:szCs w:val="20"/>
          <w:u w:val="single"/>
        </w:rPr>
      </w:pPr>
      <w:r w:rsidRPr="00065344">
        <w:rPr>
          <w:rFonts w:asciiTheme="minorHAnsi" w:eastAsia="Times New Roman" w:hAnsiTheme="minorHAnsi" w:cstheme="minorHAnsi"/>
          <w:b/>
          <w:sz w:val="20"/>
          <w:szCs w:val="20"/>
          <w:u w:val="single"/>
        </w:rPr>
        <w:t>KARTU BANTU/</w:t>
      </w:r>
      <w:r w:rsidR="00174CB9" w:rsidRPr="00065344">
        <w:rPr>
          <w:rFonts w:asciiTheme="minorHAnsi" w:eastAsia="Times New Roman" w:hAnsiTheme="minorHAnsi" w:cstheme="minorHAnsi"/>
          <w:b/>
          <w:sz w:val="20"/>
          <w:szCs w:val="20"/>
          <w:u w:val="single"/>
        </w:rPr>
        <w:t>BACAKAN</w:t>
      </w:r>
      <w:r w:rsidRPr="00065344">
        <w:rPr>
          <w:rFonts w:asciiTheme="minorHAnsi" w:eastAsia="Times New Roman" w:hAnsiTheme="minorHAnsi" w:cstheme="minorHAnsi"/>
          <w:b/>
          <w:sz w:val="20"/>
          <w:szCs w:val="20"/>
          <w:u w:val="single"/>
        </w:rPr>
        <w:t xml:space="preserve"> </w:t>
      </w:r>
      <w:r w:rsidR="00174CB9" w:rsidRPr="00065344">
        <w:rPr>
          <w:rFonts w:asciiTheme="minorHAnsi" w:eastAsia="Times New Roman" w:hAnsiTheme="minorHAnsi" w:cstheme="minorHAnsi"/>
          <w:b/>
          <w:i/>
          <w:sz w:val="16"/>
          <w:szCs w:val="20"/>
          <w:u w:val="single"/>
        </w:rPr>
        <w:t>READ OUT</w:t>
      </w:r>
    </w:p>
    <w:p w:rsidR="00174CB9" w:rsidRPr="00753097" w:rsidRDefault="00174CB9" w:rsidP="00E56F40">
      <w:pPr>
        <w:widowControl w:val="0"/>
        <w:autoSpaceDE w:val="0"/>
        <w:autoSpaceDN w:val="0"/>
        <w:adjustRightInd w:val="0"/>
        <w:spacing w:after="0"/>
        <w:ind w:firstLine="45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MT2. Apakah Anda sendiri memiliki ponsel? </w:t>
      </w:r>
      <w:r w:rsidRPr="00753097">
        <w:rPr>
          <w:rFonts w:asciiTheme="minorHAnsi" w:eastAsia="Times New Roman" w:hAnsiTheme="minorHAnsi" w:cstheme="minorHAnsi"/>
          <w:i/>
          <w:sz w:val="16"/>
          <w:szCs w:val="20"/>
        </w:rPr>
        <w:t>Do you personally have a mobile phone?</w:t>
      </w:r>
    </w:p>
    <w:tbl>
      <w:tblPr>
        <w:tblStyle w:val="TableGrid"/>
        <w:tblW w:w="0" w:type="auto"/>
        <w:tblInd w:w="1098" w:type="dxa"/>
        <w:tblLook w:val="04A0" w:firstRow="1" w:lastRow="0" w:firstColumn="1" w:lastColumn="0" w:noHBand="0" w:noVBand="1"/>
      </w:tblPr>
      <w:tblGrid>
        <w:gridCol w:w="3218"/>
        <w:gridCol w:w="1349"/>
        <w:gridCol w:w="2880"/>
      </w:tblGrid>
      <w:tr w:rsidR="00905ADC" w:rsidRPr="00753097" w:rsidTr="00174CB9">
        <w:tc>
          <w:tcPr>
            <w:tcW w:w="3218"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349" w:type="dxa"/>
          </w:tcPr>
          <w:p w:rsidR="00905ADC" w:rsidRPr="00753097" w:rsidRDefault="00905ADC" w:rsidP="00174CB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880" w:type="dxa"/>
          </w:tcPr>
          <w:p w:rsidR="00905ADC" w:rsidRPr="00BE5C60" w:rsidRDefault="00905ADC" w:rsidP="00905ADC">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MT3 </w:t>
            </w:r>
            <w:r w:rsidRPr="00BE5C60">
              <w:rPr>
                <w:rFonts w:asciiTheme="minorHAnsi" w:eastAsia="Times New Roman" w:hAnsiTheme="minorHAnsi" w:cstheme="minorHAnsi"/>
                <w:b/>
                <w:i/>
                <w:sz w:val="16"/>
                <w:szCs w:val="20"/>
              </w:rPr>
              <w:t>GO TO MT3</w:t>
            </w:r>
          </w:p>
        </w:tc>
      </w:tr>
      <w:tr w:rsidR="00905ADC" w:rsidRPr="00753097" w:rsidTr="00174CB9">
        <w:tc>
          <w:tcPr>
            <w:tcW w:w="3218"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349" w:type="dxa"/>
          </w:tcPr>
          <w:p w:rsidR="00905ADC" w:rsidRPr="00753097" w:rsidRDefault="00905ADC" w:rsidP="00174CB9">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880" w:type="dxa"/>
          </w:tcPr>
          <w:p w:rsidR="00905ADC" w:rsidRPr="00BE5C60" w:rsidRDefault="00E1629D">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LANGSUNG </w:t>
            </w:r>
            <w:r w:rsidR="00905ADC" w:rsidRPr="00BE5C60">
              <w:rPr>
                <w:rFonts w:asciiTheme="minorHAnsi" w:eastAsia="Times New Roman" w:hAnsiTheme="minorHAnsi" w:cstheme="minorHAnsi"/>
                <w:b/>
                <w:sz w:val="20"/>
                <w:szCs w:val="20"/>
              </w:rPr>
              <w:t xml:space="preserve">KE MT7 </w:t>
            </w:r>
            <w:r w:rsidR="00905ADC" w:rsidRPr="00BE5C60">
              <w:rPr>
                <w:rFonts w:asciiTheme="minorHAnsi" w:eastAsia="Times New Roman" w:hAnsiTheme="minorHAnsi" w:cstheme="minorHAnsi"/>
                <w:b/>
                <w:i/>
                <w:sz w:val="16"/>
                <w:szCs w:val="20"/>
              </w:rPr>
              <w:t>SKIP TO MT7</w:t>
            </w:r>
          </w:p>
        </w:tc>
      </w:tr>
    </w:tbl>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p w:rsidR="00625905" w:rsidRPr="00753097" w:rsidRDefault="00625905" w:rsidP="00BE5C60">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MT3 </w:t>
      </w:r>
      <w:r w:rsidR="00003C31" w:rsidRPr="00753097">
        <w:rPr>
          <w:rFonts w:asciiTheme="minorHAnsi" w:eastAsia="Times New Roman" w:hAnsiTheme="minorHAnsi" w:cstheme="minorHAnsi"/>
          <w:b/>
          <w:sz w:val="20"/>
          <w:szCs w:val="20"/>
        </w:rPr>
        <w:t>JIKA</w:t>
      </w:r>
      <w:r w:rsidRPr="00753097">
        <w:rPr>
          <w:rFonts w:asciiTheme="minorHAnsi" w:eastAsia="Times New Roman" w:hAnsiTheme="minorHAnsi" w:cstheme="minorHAnsi"/>
          <w:b/>
          <w:sz w:val="20"/>
          <w:szCs w:val="20"/>
        </w:rPr>
        <w:t xml:space="preserve"> </w:t>
      </w:r>
      <w:r w:rsidR="00A7654A" w:rsidRPr="00065344">
        <w:rPr>
          <w:rFonts w:asciiTheme="minorHAnsi" w:eastAsia="Times New Roman" w:hAnsiTheme="minorHAnsi" w:cstheme="minorHAnsi"/>
          <w:b/>
          <w:sz w:val="20"/>
          <w:szCs w:val="20"/>
          <w:u w:val="single"/>
        </w:rPr>
        <w:t>RESPONDEN MEMILIKI PONSEL/ HP</w:t>
      </w:r>
      <w:r w:rsidR="00A7654A">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TERLINGKAR KODE 1 DI MT2</w:t>
      </w:r>
      <w:r w:rsidR="00A7654A">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00A7654A">
        <w:rPr>
          <w:rFonts w:asciiTheme="minorHAnsi" w:eastAsia="Times New Roman" w:hAnsiTheme="minorHAnsi" w:cstheme="minorHAnsi"/>
          <w:b/>
          <w:sz w:val="20"/>
          <w:szCs w:val="20"/>
        </w:rPr>
        <w:t>JIKA TIDAK PUNYA</w:t>
      </w:r>
      <w:r w:rsidR="00A7654A"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A7654A">
        <w:rPr>
          <w:rFonts w:asciiTheme="minorHAnsi" w:eastAsia="Times New Roman" w:hAnsiTheme="minorHAnsi" w:cstheme="minorHAnsi"/>
          <w:b/>
          <w:sz w:val="20"/>
          <w:szCs w:val="20"/>
        </w:rPr>
        <w:t>LANGSUNG</w:t>
      </w:r>
      <w:r w:rsidR="00A7654A"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KE MT7 </w:t>
      </w:r>
      <w:r w:rsidRPr="00753097">
        <w:rPr>
          <w:rFonts w:asciiTheme="minorHAnsi" w:eastAsia="Times New Roman" w:hAnsiTheme="minorHAnsi" w:cstheme="minorHAnsi"/>
          <w:b/>
          <w:i/>
          <w:sz w:val="16"/>
          <w:szCs w:val="20"/>
        </w:rPr>
        <w:t>ASK IF MT2=YES. OTHERS SKIP TO MT7</w:t>
      </w:r>
    </w:p>
    <w:p w:rsidR="002D192E" w:rsidRPr="00065344" w:rsidRDefault="00A7654A" w:rsidP="00E56F40">
      <w:pPr>
        <w:kinsoku w:val="0"/>
        <w:overflowPunct w:val="0"/>
        <w:spacing w:after="0"/>
        <w:ind w:left="540"/>
        <w:textAlignment w:val="baseline"/>
        <w:rPr>
          <w:rFonts w:asciiTheme="minorHAnsi" w:eastAsia="Times New Roman" w:hAnsiTheme="minorHAnsi" w:cstheme="minorHAnsi"/>
          <w:b/>
          <w:sz w:val="20"/>
          <w:szCs w:val="20"/>
          <w:u w:val="single"/>
        </w:rPr>
      </w:pPr>
      <w:r w:rsidRPr="00065344">
        <w:rPr>
          <w:rFonts w:asciiTheme="minorHAnsi" w:eastAsia="Times New Roman" w:hAnsiTheme="minorHAnsi" w:cstheme="minorHAnsi"/>
          <w:b/>
          <w:sz w:val="20"/>
          <w:szCs w:val="20"/>
          <w:u w:val="single"/>
        </w:rPr>
        <w:t>KARTU BANTU/</w:t>
      </w:r>
      <w:r w:rsidR="002D192E" w:rsidRPr="00065344">
        <w:rPr>
          <w:rFonts w:asciiTheme="minorHAnsi" w:eastAsia="Times New Roman" w:hAnsiTheme="minorHAnsi" w:cstheme="minorHAnsi"/>
          <w:b/>
          <w:sz w:val="20"/>
          <w:szCs w:val="20"/>
          <w:u w:val="single"/>
        </w:rPr>
        <w:t xml:space="preserve">BACAKAN </w:t>
      </w:r>
      <w:r w:rsidR="002D192E" w:rsidRPr="00065344">
        <w:rPr>
          <w:rFonts w:asciiTheme="minorHAnsi" w:eastAsia="Times New Roman" w:hAnsiTheme="minorHAnsi" w:cstheme="minorHAnsi"/>
          <w:b/>
          <w:i/>
          <w:sz w:val="16"/>
          <w:szCs w:val="20"/>
          <w:u w:val="single"/>
        </w:rPr>
        <w:t>READ OUT.</w:t>
      </w:r>
    </w:p>
    <w:p w:rsidR="00905ADC" w:rsidRPr="00753097" w:rsidRDefault="00905ADC" w:rsidP="00613C81">
      <w:pPr>
        <w:kinsoku w:val="0"/>
        <w:overflowPunct w:val="0"/>
        <w:ind w:left="540" w:hanging="540"/>
        <w:jc w:val="both"/>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MT3.</w:t>
      </w:r>
      <w:r w:rsidR="0062590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Berapa banyak tipe ponsel yang dimiliki oleh respondent </w:t>
      </w:r>
      <w:r w:rsidRPr="00753097">
        <w:rPr>
          <w:rFonts w:asciiTheme="minorHAnsi" w:eastAsia="Times New Roman" w:hAnsiTheme="minorHAnsi" w:cstheme="minorHAnsi"/>
          <w:b/>
          <w:sz w:val="20"/>
          <w:szCs w:val="20"/>
        </w:rPr>
        <w:t>(INTERVIEWER: MINTA RESPONDEN MENUNJUKKAN PONSELNYA)?</w:t>
      </w:r>
      <w:r w:rsidRPr="00753097">
        <w:rPr>
          <w:rFonts w:asciiTheme="minorHAnsi" w:eastAsia="Times New Roman" w:hAnsiTheme="minorHAnsi" w:cstheme="minorHAnsi"/>
          <w:i/>
          <w:sz w:val="16"/>
          <w:szCs w:val="20"/>
        </w:rPr>
        <w:t xml:space="preserve"> How many of the following types of phones do you personally have (INTERVIEWER REQUEST TO SEE THE PHONES)?</w:t>
      </w:r>
    </w:p>
    <w:tbl>
      <w:tblPr>
        <w:tblStyle w:val="TableGrid"/>
        <w:tblW w:w="0" w:type="auto"/>
        <w:jc w:val="center"/>
        <w:tblLayout w:type="fixed"/>
        <w:tblLook w:val="04A0" w:firstRow="1" w:lastRow="0" w:firstColumn="1" w:lastColumn="0" w:noHBand="0" w:noVBand="1"/>
      </w:tblPr>
      <w:tblGrid>
        <w:gridCol w:w="6523"/>
        <w:gridCol w:w="2250"/>
      </w:tblGrid>
      <w:tr w:rsidR="00905ADC" w:rsidRPr="00753097" w:rsidTr="00613C81">
        <w:trPr>
          <w:jc w:val="center"/>
        </w:trPr>
        <w:tc>
          <w:tcPr>
            <w:tcW w:w="6523"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2250" w:type="dxa"/>
          </w:tcPr>
          <w:p w:rsidR="00905ADC" w:rsidRPr="007B269F" w:rsidRDefault="00905ADC" w:rsidP="00905ADC">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TULISKAN JUMLAHNYA </w:t>
            </w:r>
            <w:r w:rsidRPr="007B269F">
              <w:rPr>
                <w:rFonts w:asciiTheme="minorHAnsi" w:eastAsia="Times New Roman" w:hAnsiTheme="minorHAnsi" w:cstheme="minorHAnsi"/>
                <w:b/>
                <w:i/>
                <w:sz w:val="16"/>
                <w:szCs w:val="20"/>
              </w:rPr>
              <w:t>WRITE DOWN THE NUMBER</w:t>
            </w:r>
          </w:p>
        </w:tc>
      </w:tr>
      <w:tr w:rsidR="00905ADC" w:rsidRPr="00753097" w:rsidTr="00613C81">
        <w:trPr>
          <w:trHeight w:val="70"/>
          <w:jc w:val="center"/>
        </w:trPr>
        <w:tc>
          <w:tcPr>
            <w:tcW w:w="6523" w:type="dxa"/>
          </w:tcPr>
          <w:p w:rsidR="00905ADC" w:rsidRPr="00753097" w:rsidRDefault="00905ADC" w:rsidP="00216B90">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w:t>
            </w:r>
            <w:r w:rsidR="00216B90" w:rsidRPr="00753097">
              <w:rPr>
                <w:rFonts w:asciiTheme="minorHAnsi" w:eastAsia="Times New Roman" w:hAnsiTheme="minorHAnsi" w:cstheme="minorHAnsi"/>
                <w:sz w:val="20"/>
                <w:szCs w:val="20"/>
              </w:rPr>
              <w:t>biasa</w:t>
            </w:r>
            <w:r w:rsidRPr="00753097">
              <w:rPr>
                <w:rFonts w:asciiTheme="minorHAnsi" w:eastAsia="Times New Roman" w:hAnsiTheme="minorHAnsi" w:cstheme="minorHAnsi"/>
                <w:sz w:val="20"/>
                <w:szCs w:val="20"/>
              </w:rPr>
              <w:t xml:space="preserve">—hanya bisa digunakan untuk menelepon, mengirimkan dan menerima pesan, menyimpan nomor </w:t>
            </w:r>
            <w:r w:rsidRPr="00753097">
              <w:rPr>
                <w:rFonts w:asciiTheme="minorHAnsi" w:eastAsia="Times New Roman" w:hAnsiTheme="minorHAnsi" w:cstheme="minorHAnsi"/>
                <w:i/>
                <w:sz w:val="16"/>
                <w:szCs w:val="20"/>
              </w:rPr>
              <w:t>Basic phone – only allows calling, messaging, saving numbers</w:t>
            </w:r>
          </w:p>
        </w:tc>
        <w:tc>
          <w:tcPr>
            <w:tcW w:w="225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r w:rsidR="00905ADC" w:rsidRPr="00753097" w:rsidTr="00613C81">
        <w:trPr>
          <w:jc w:val="center"/>
        </w:trPr>
        <w:tc>
          <w:tcPr>
            <w:tcW w:w="6523"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Feature phone—memiliki kamera, radio, etc </w:t>
            </w:r>
            <w:r w:rsidRPr="00753097">
              <w:rPr>
                <w:rFonts w:asciiTheme="minorHAnsi" w:eastAsia="Times New Roman" w:hAnsiTheme="minorHAnsi" w:cstheme="minorHAnsi"/>
                <w:i/>
                <w:sz w:val="16"/>
                <w:szCs w:val="20"/>
              </w:rPr>
              <w:t>Feature phone – has camera, radio, etc.</w:t>
            </w:r>
          </w:p>
        </w:tc>
        <w:tc>
          <w:tcPr>
            <w:tcW w:w="225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r w:rsidR="00905ADC" w:rsidRPr="00753097" w:rsidTr="00613C81">
        <w:trPr>
          <w:jc w:val="center"/>
        </w:trPr>
        <w:tc>
          <w:tcPr>
            <w:tcW w:w="6523"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Smartphone</w:t>
            </w:r>
            <w:r w:rsidR="00216B90" w:rsidRPr="00753097">
              <w:rPr>
                <w:rFonts w:asciiTheme="minorHAnsi" w:eastAsia="Times New Roman" w:hAnsiTheme="minorHAnsi" w:cstheme="minorHAnsi"/>
                <w:sz w:val="20"/>
                <w:szCs w:val="20"/>
              </w:rPr>
              <w:t>/ponsel pintar</w:t>
            </w:r>
            <w:r w:rsidRPr="00753097">
              <w:rPr>
                <w:rFonts w:asciiTheme="minorHAnsi" w:eastAsia="Times New Roman" w:hAnsiTheme="minorHAnsi" w:cstheme="minorHAnsi"/>
                <w:sz w:val="20"/>
                <w:szCs w:val="20"/>
              </w:rPr>
              <w:t xml:space="preserve">—memiliki email, aplikasi mobile dll </w:t>
            </w:r>
            <w:r w:rsidRPr="00753097">
              <w:rPr>
                <w:rFonts w:asciiTheme="minorHAnsi" w:eastAsia="Times New Roman" w:hAnsiTheme="minorHAnsi" w:cstheme="minorHAnsi"/>
                <w:i/>
                <w:sz w:val="16"/>
                <w:szCs w:val="20"/>
              </w:rPr>
              <w:t>Smartphone – has email, mobile applications, etc.</w:t>
            </w:r>
          </w:p>
        </w:tc>
        <w:tc>
          <w:tcPr>
            <w:tcW w:w="225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r>
    </w:tbl>
    <w:p w:rsidR="00B526E4" w:rsidRDefault="00B526E4" w:rsidP="00D44090">
      <w:pPr>
        <w:kinsoku w:val="0"/>
        <w:overflowPunct w:val="0"/>
        <w:spacing w:after="0"/>
        <w:textAlignment w:val="baseline"/>
        <w:rPr>
          <w:rFonts w:asciiTheme="minorHAnsi" w:eastAsia="Times New Roman" w:hAnsiTheme="minorHAnsi" w:cstheme="minorHAnsi"/>
          <w:b/>
          <w:sz w:val="20"/>
          <w:szCs w:val="20"/>
        </w:rPr>
      </w:pPr>
    </w:p>
    <w:p w:rsidR="00CF6DD0" w:rsidRDefault="00CF6DD0" w:rsidP="00D44090">
      <w:pPr>
        <w:kinsoku w:val="0"/>
        <w:overflowPunct w:val="0"/>
        <w:spacing w:after="0"/>
        <w:textAlignment w:val="baseline"/>
        <w:rPr>
          <w:rFonts w:asciiTheme="minorHAnsi" w:eastAsia="Times New Roman" w:hAnsiTheme="minorHAnsi" w:cstheme="minorHAnsi"/>
          <w:b/>
          <w:sz w:val="20"/>
          <w:szCs w:val="20"/>
        </w:rPr>
      </w:pPr>
    </w:p>
    <w:p w:rsidR="00905ADC" w:rsidRPr="00753097" w:rsidRDefault="00706B9E" w:rsidP="00BE5C60">
      <w:pPr>
        <w:kinsoku w:val="0"/>
        <w:overflowPunct w:val="0"/>
        <w:spacing w:after="0"/>
        <w:ind w:left="45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T</w:t>
      </w:r>
      <w:r w:rsidR="007C5F66" w:rsidRPr="00753097">
        <w:rPr>
          <w:rFonts w:asciiTheme="minorHAnsi" w:eastAsia="Times New Roman" w:hAnsiTheme="minorHAnsi" w:cstheme="minorHAnsi"/>
          <w:b/>
          <w:sz w:val="20"/>
          <w:szCs w:val="20"/>
        </w:rPr>
        <w:t xml:space="preserve">ANYAKAN MT4 </w:t>
      </w:r>
      <w:r w:rsidR="00A7654A" w:rsidRPr="00753097">
        <w:rPr>
          <w:rFonts w:asciiTheme="minorHAnsi" w:eastAsia="Times New Roman" w:hAnsiTheme="minorHAnsi" w:cstheme="minorHAnsi"/>
          <w:b/>
          <w:sz w:val="20"/>
          <w:szCs w:val="20"/>
        </w:rPr>
        <w:t xml:space="preserve">JIKA </w:t>
      </w:r>
      <w:r w:rsidR="00A7654A" w:rsidRPr="00065344">
        <w:rPr>
          <w:rFonts w:asciiTheme="minorHAnsi" w:eastAsia="Times New Roman" w:hAnsiTheme="minorHAnsi" w:cstheme="minorHAnsi"/>
          <w:b/>
          <w:sz w:val="20"/>
          <w:szCs w:val="20"/>
          <w:u w:val="single"/>
        </w:rPr>
        <w:t>RESPONDEN MEMILIKI PONSEL/ HP</w:t>
      </w:r>
      <w:r w:rsidR="00A7654A">
        <w:rPr>
          <w:rFonts w:asciiTheme="minorHAnsi" w:eastAsia="Times New Roman" w:hAnsiTheme="minorHAnsi" w:cstheme="minorHAnsi"/>
          <w:b/>
          <w:sz w:val="20"/>
          <w:szCs w:val="20"/>
        </w:rPr>
        <w:t xml:space="preserve"> (</w:t>
      </w:r>
      <w:r w:rsidR="00A7654A" w:rsidRPr="00753097">
        <w:rPr>
          <w:rFonts w:asciiTheme="minorHAnsi" w:eastAsia="Times New Roman" w:hAnsiTheme="minorHAnsi" w:cstheme="minorHAnsi"/>
          <w:b/>
          <w:sz w:val="20"/>
          <w:szCs w:val="20"/>
        </w:rPr>
        <w:t>TERLINGKAR KODE 1 DI MT2</w:t>
      </w:r>
      <w:r w:rsidR="00A7654A">
        <w:rPr>
          <w:rFonts w:asciiTheme="minorHAnsi" w:eastAsia="Times New Roman" w:hAnsiTheme="minorHAnsi" w:cstheme="minorHAnsi"/>
          <w:b/>
          <w:sz w:val="20"/>
          <w:szCs w:val="20"/>
        </w:rPr>
        <w:t>)</w:t>
      </w:r>
      <w:r w:rsidR="007C5F66" w:rsidRPr="00753097">
        <w:rPr>
          <w:rFonts w:asciiTheme="minorHAnsi" w:eastAsia="Times New Roman" w:hAnsiTheme="minorHAnsi" w:cstheme="minorHAnsi"/>
          <w:b/>
          <w:sz w:val="20"/>
          <w:szCs w:val="20"/>
        </w:rPr>
        <w:t xml:space="preserve">. </w:t>
      </w:r>
      <w:r w:rsidR="00CF6DD0">
        <w:rPr>
          <w:rFonts w:asciiTheme="minorHAnsi" w:eastAsia="Times New Roman" w:hAnsiTheme="minorHAnsi" w:cstheme="minorHAnsi"/>
          <w:b/>
          <w:sz w:val="20"/>
          <w:szCs w:val="20"/>
        </w:rPr>
        <w:t>JIKA TIDAK PUNYA</w:t>
      </w:r>
      <w:r w:rsidR="00CF6DD0"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CF6DD0">
        <w:rPr>
          <w:rFonts w:asciiTheme="minorHAnsi" w:eastAsia="Times New Roman" w:hAnsiTheme="minorHAnsi" w:cstheme="minorHAnsi"/>
          <w:b/>
          <w:sz w:val="20"/>
          <w:szCs w:val="20"/>
        </w:rPr>
        <w:t>LANGSUNG</w:t>
      </w:r>
      <w:r w:rsidR="00CF6DD0" w:rsidRPr="00753097">
        <w:rPr>
          <w:rFonts w:asciiTheme="minorHAnsi" w:eastAsia="Times New Roman" w:hAnsiTheme="minorHAnsi" w:cstheme="minorHAnsi"/>
          <w:b/>
          <w:sz w:val="20"/>
          <w:szCs w:val="20"/>
        </w:rPr>
        <w:t xml:space="preserve"> </w:t>
      </w:r>
      <w:r w:rsidR="007C5F66" w:rsidRPr="00753097">
        <w:rPr>
          <w:rFonts w:asciiTheme="minorHAnsi" w:eastAsia="Times New Roman" w:hAnsiTheme="minorHAnsi" w:cstheme="minorHAnsi"/>
          <w:b/>
          <w:sz w:val="20"/>
          <w:szCs w:val="20"/>
        </w:rPr>
        <w:t>KE MT7</w:t>
      </w:r>
      <w:r w:rsidR="00D72414" w:rsidRPr="00753097">
        <w:rPr>
          <w:rFonts w:asciiTheme="minorHAnsi" w:eastAsia="Times New Roman" w:hAnsiTheme="minorHAnsi" w:cstheme="minorHAnsi"/>
          <w:b/>
          <w:sz w:val="20"/>
          <w:szCs w:val="20"/>
        </w:rPr>
        <w:t xml:space="preserve"> </w:t>
      </w:r>
      <w:r w:rsidR="00D72414" w:rsidRPr="00753097">
        <w:rPr>
          <w:rFonts w:asciiTheme="minorHAnsi" w:eastAsia="Times New Roman" w:hAnsiTheme="minorHAnsi" w:cstheme="minorHAnsi"/>
          <w:b/>
          <w:i/>
          <w:sz w:val="16"/>
          <w:szCs w:val="20"/>
        </w:rPr>
        <w:t>ASK IF MT2=1. OTHERS SKIP TO MT7</w:t>
      </w:r>
    </w:p>
    <w:p w:rsidR="007C5F66" w:rsidRPr="00065344" w:rsidRDefault="00CF6DD0"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C5F66" w:rsidRPr="00065344">
        <w:rPr>
          <w:rFonts w:asciiTheme="minorHAnsi" w:eastAsia="Times New Roman" w:hAnsiTheme="minorHAnsi" w:cstheme="minorHAnsi"/>
          <w:b/>
          <w:sz w:val="20"/>
          <w:szCs w:val="20"/>
          <w:u w:val="single"/>
        </w:rPr>
        <w:t xml:space="preserve">BACAKAN </w:t>
      </w:r>
      <w:r w:rsidR="007C5F66" w:rsidRPr="00065344">
        <w:rPr>
          <w:rFonts w:asciiTheme="minorHAnsi" w:eastAsia="Times New Roman" w:hAnsiTheme="minorHAnsi" w:cstheme="minorHAnsi"/>
          <w:b/>
          <w:i/>
          <w:sz w:val="16"/>
          <w:szCs w:val="20"/>
          <w:u w:val="single"/>
        </w:rPr>
        <w:t xml:space="preserve">READ OUT. </w:t>
      </w:r>
    </w:p>
    <w:p w:rsidR="007C5F66" w:rsidRPr="00753097" w:rsidRDefault="00FF042F" w:rsidP="00BE5C60">
      <w:pPr>
        <w:kinsoku w:val="0"/>
        <w:overflowPunct w:val="0"/>
        <w:spacing w:after="0"/>
        <w:ind w:left="450"/>
        <w:textAlignment w:val="baseline"/>
        <w:rPr>
          <w:rFonts w:asciiTheme="minorHAnsi" w:eastAsia="Times New Roman" w:hAnsiTheme="minorHAnsi" w:cstheme="minorHAnsi"/>
          <w:b/>
          <w:sz w:val="24"/>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READ OUT. SINGLE ANSWER PER ROW</w:t>
      </w:r>
    </w:p>
    <w:p w:rsidR="00905ADC" w:rsidRPr="00753097" w:rsidRDefault="00905ADC" w:rsidP="001E797F">
      <w:pPr>
        <w:kinsoku w:val="0"/>
        <w:overflowPunct w:val="0"/>
        <w:spacing w:after="0"/>
        <w:ind w:left="450" w:hanging="45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MT4.</w:t>
      </w:r>
      <w:r w:rsidR="007C5F66"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Pernyataaan manakah dibawah ini yang paling sesuai untuk menggambarkan ponsel yang Anda miliki? </w:t>
      </w:r>
      <w:r w:rsidRPr="00753097">
        <w:rPr>
          <w:rFonts w:asciiTheme="minorHAnsi" w:eastAsia="Times New Roman" w:hAnsiTheme="minorHAnsi" w:cstheme="minorHAnsi"/>
          <w:i/>
          <w:sz w:val="16"/>
          <w:szCs w:val="20"/>
        </w:rPr>
        <w:t>Which if the following statements appl</w:t>
      </w:r>
      <w:r w:rsidR="009E7AEF" w:rsidRPr="00753097">
        <w:rPr>
          <w:rFonts w:asciiTheme="minorHAnsi" w:eastAsia="Times New Roman" w:hAnsiTheme="minorHAnsi" w:cstheme="minorHAnsi"/>
          <w:i/>
          <w:sz w:val="16"/>
          <w:szCs w:val="20"/>
        </w:rPr>
        <w:t>y to the mobile phone you have?</w:t>
      </w:r>
    </w:p>
    <w:tbl>
      <w:tblPr>
        <w:tblStyle w:val="TableGrid"/>
        <w:tblpPr w:leftFromText="180" w:rightFromText="180" w:vertAnchor="text" w:tblpX="468" w:tblpY="1"/>
        <w:tblOverlap w:val="never"/>
        <w:tblW w:w="0" w:type="auto"/>
        <w:tblLayout w:type="fixed"/>
        <w:tblLook w:val="04A0" w:firstRow="1" w:lastRow="0" w:firstColumn="1" w:lastColumn="0" w:noHBand="0" w:noVBand="1"/>
      </w:tblPr>
      <w:tblGrid>
        <w:gridCol w:w="7128"/>
        <w:gridCol w:w="1080"/>
        <w:gridCol w:w="1080"/>
      </w:tblGrid>
      <w:tr w:rsidR="007648EA" w:rsidRPr="00753097" w:rsidTr="00BE5C60">
        <w:tc>
          <w:tcPr>
            <w:tcW w:w="7128" w:type="dxa"/>
          </w:tcPr>
          <w:p w:rsidR="007648EA" w:rsidRPr="00753097" w:rsidRDefault="007648EA" w:rsidP="007648EA">
            <w:pPr>
              <w:kinsoku w:val="0"/>
              <w:overflowPunct w:val="0"/>
              <w:textAlignment w:val="baseline"/>
              <w:rPr>
                <w:rFonts w:asciiTheme="minorHAnsi" w:eastAsia="Times New Roman" w:hAnsiTheme="minorHAnsi" w:cstheme="minorHAnsi"/>
                <w:sz w:val="20"/>
                <w:szCs w:val="20"/>
              </w:rPr>
            </w:pPr>
          </w:p>
        </w:tc>
        <w:tc>
          <w:tcPr>
            <w:tcW w:w="1080" w:type="dxa"/>
          </w:tcPr>
          <w:p w:rsidR="007648EA" w:rsidRPr="00065344" w:rsidRDefault="007648EA" w:rsidP="007648EA">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1</w:t>
            </w:r>
          </w:p>
          <w:p w:rsidR="007648EA" w:rsidRPr="00065344" w:rsidRDefault="007648EA" w:rsidP="007648EA">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 xml:space="preserve">Ya </w:t>
            </w:r>
            <w:r w:rsidRPr="00065344">
              <w:rPr>
                <w:rFonts w:asciiTheme="minorHAnsi" w:eastAsia="Times New Roman" w:hAnsiTheme="minorHAnsi" w:cstheme="minorHAnsi"/>
                <w:b/>
                <w:i/>
                <w:sz w:val="16"/>
                <w:szCs w:val="20"/>
              </w:rPr>
              <w:t>Yes</w:t>
            </w:r>
          </w:p>
        </w:tc>
        <w:tc>
          <w:tcPr>
            <w:tcW w:w="1080" w:type="dxa"/>
          </w:tcPr>
          <w:p w:rsidR="007648EA" w:rsidRPr="00065344" w:rsidRDefault="007648EA" w:rsidP="007648EA">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2</w:t>
            </w:r>
          </w:p>
          <w:p w:rsidR="007648EA" w:rsidRPr="00CF6DD0" w:rsidRDefault="007648EA" w:rsidP="007648EA">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 xml:space="preserve">Tidak </w:t>
            </w:r>
            <w:r w:rsidRPr="00065344">
              <w:rPr>
                <w:rFonts w:asciiTheme="minorHAnsi" w:eastAsia="Times New Roman" w:hAnsiTheme="minorHAnsi" w:cstheme="minorHAnsi"/>
                <w:b/>
                <w:i/>
                <w:sz w:val="16"/>
                <w:szCs w:val="20"/>
              </w:rPr>
              <w:t>No</w:t>
            </w:r>
          </w:p>
        </w:tc>
      </w:tr>
      <w:tr w:rsidR="007648EA" w:rsidRPr="00753097" w:rsidTr="00BE5C60">
        <w:tc>
          <w:tcPr>
            <w:tcW w:w="7128" w:type="dxa"/>
          </w:tcPr>
          <w:p w:rsidR="007648EA" w:rsidRPr="00753097" w:rsidRDefault="007648EA" w:rsidP="007648E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memiliki beberapa slot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My phone has multiple SIM slots</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rsidTr="00BE5C60">
        <w:tc>
          <w:tcPr>
            <w:tcW w:w="7128" w:type="dxa"/>
          </w:tcPr>
          <w:p w:rsidR="007648EA" w:rsidRPr="00753097" w:rsidRDefault="00200154" w:rsidP="007648E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memiliki QWERTY keypad (satu tombol tidak untuk beberapa huruf) </w:t>
            </w:r>
            <w:r w:rsidRPr="00753097">
              <w:rPr>
                <w:rFonts w:asciiTheme="minorHAnsi" w:eastAsia="Times New Roman" w:hAnsiTheme="minorHAnsi" w:cstheme="minorHAnsi"/>
                <w:i/>
                <w:sz w:val="16"/>
                <w:szCs w:val="20"/>
              </w:rPr>
              <w:t>My phone had a QWERTY keypad (letter of the keyboard do not share a key)</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rsidTr="00BE5C60">
        <w:tc>
          <w:tcPr>
            <w:tcW w:w="7128" w:type="dxa"/>
          </w:tcPr>
          <w:p w:rsidR="007648EA" w:rsidRPr="00753097" w:rsidRDefault="007648EA" w:rsidP="007648E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mengakses internet melalui ponsel saya </w:t>
            </w:r>
            <w:r w:rsidRPr="00753097">
              <w:rPr>
                <w:rFonts w:asciiTheme="minorHAnsi" w:eastAsia="Times New Roman" w:hAnsiTheme="minorHAnsi" w:cstheme="minorHAnsi"/>
                <w:i/>
                <w:sz w:val="16"/>
                <w:szCs w:val="20"/>
              </w:rPr>
              <w:t>I can access the internet on my phone</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rsidTr="00BE5C60">
        <w:tc>
          <w:tcPr>
            <w:tcW w:w="7128" w:type="dxa"/>
          </w:tcPr>
          <w:p w:rsidR="007648EA" w:rsidRPr="00753097" w:rsidRDefault="007648EA" w:rsidP="007648E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mengirimkan dan menerima email dari ponsel saya </w:t>
            </w:r>
            <w:r w:rsidRPr="00753097">
              <w:rPr>
                <w:rFonts w:asciiTheme="minorHAnsi" w:eastAsia="Times New Roman" w:hAnsiTheme="minorHAnsi" w:cstheme="minorHAnsi"/>
                <w:i/>
                <w:sz w:val="16"/>
                <w:szCs w:val="20"/>
              </w:rPr>
              <w:t>I can send and receive email on my phone</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rsidTr="00BE5C60">
        <w:tc>
          <w:tcPr>
            <w:tcW w:w="7128" w:type="dxa"/>
          </w:tcPr>
          <w:p w:rsidR="007648EA" w:rsidRPr="00753097" w:rsidRDefault="007648EA" w:rsidP="007648E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adalah tipe touch screen/ layar sentuh </w:t>
            </w:r>
            <w:r w:rsidRPr="00753097">
              <w:rPr>
                <w:rFonts w:asciiTheme="minorHAnsi" w:eastAsia="Times New Roman" w:hAnsiTheme="minorHAnsi" w:cstheme="minorHAnsi"/>
                <w:i/>
                <w:sz w:val="16"/>
                <w:szCs w:val="20"/>
              </w:rPr>
              <w:t>My phone has a touch screen</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648EA" w:rsidRPr="00753097" w:rsidTr="00BE5C60">
        <w:tc>
          <w:tcPr>
            <w:tcW w:w="7128" w:type="dxa"/>
          </w:tcPr>
          <w:p w:rsidR="007648EA" w:rsidRPr="00753097" w:rsidRDefault="007648EA" w:rsidP="00A3491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mendownload/mengunduh dan meg-install aplikasi </w:t>
            </w:r>
            <w:r w:rsidR="00A34914">
              <w:rPr>
                <w:rFonts w:asciiTheme="minorHAnsi" w:eastAsia="Times New Roman" w:hAnsiTheme="minorHAnsi" w:cstheme="minorHAnsi"/>
                <w:sz w:val="20"/>
                <w:szCs w:val="20"/>
              </w:rPr>
              <w:t>di</w:t>
            </w:r>
            <w:r w:rsidR="00A3491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ponsel s</w:t>
            </w:r>
            <w:r w:rsidR="0063761A">
              <w:rPr>
                <w:rFonts w:asciiTheme="minorHAnsi" w:eastAsia="Times New Roman" w:hAnsiTheme="minorHAnsi" w:cstheme="minorHAnsi"/>
                <w:sz w:val="20"/>
                <w:szCs w:val="20"/>
              </w:rPr>
              <w:t>a</w:t>
            </w: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I can download and install applications on my phone</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080" w:type="dxa"/>
            <w:vAlign w:val="center"/>
          </w:tcPr>
          <w:p w:rsidR="007648EA" w:rsidRPr="00753097" w:rsidRDefault="007648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905ADC" w:rsidRPr="00753097" w:rsidRDefault="00905ADC" w:rsidP="00905ADC">
      <w:pPr>
        <w:rPr>
          <w:rFonts w:asciiTheme="minorHAnsi" w:hAnsiTheme="minorHAnsi" w:cstheme="minorHAnsi"/>
          <w:sz w:val="20"/>
          <w:szCs w:val="20"/>
        </w:rPr>
      </w:pPr>
    </w:p>
    <w:p w:rsidR="00905ADC" w:rsidRPr="00753097" w:rsidRDefault="00905ADC" w:rsidP="00905ADC">
      <w:pPr>
        <w:rPr>
          <w:rFonts w:asciiTheme="minorHAnsi" w:hAnsiTheme="minorHAnsi" w:cstheme="minorHAnsi"/>
          <w:sz w:val="20"/>
          <w:szCs w:val="20"/>
        </w:rPr>
      </w:pPr>
    </w:p>
    <w:p w:rsidR="00905ADC" w:rsidRPr="00753097" w:rsidRDefault="00905ADC" w:rsidP="00905ADC">
      <w:pPr>
        <w:rPr>
          <w:rFonts w:asciiTheme="minorHAnsi" w:hAnsiTheme="minorHAnsi" w:cstheme="minorHAnsi"/>
          <w:sz w:val="20"/>
          <w:szCs w:val="20"/>
        </w:rPr>
      </w:pPr>
    </w:p>
    <w:p w:rsidR="00905ADC" w:rsidRPr="00753097" w:rsidRDefault="00905ADC" w:rsidP="00905ADC">
      <w:pPr>
        <w:rPr>
          <w:rFonts w:asciiTheme="minorHAnsi" w:hAnsiTheme="minorHAnsi" w:cstheme="minorHAnsi"/>
          <w:sz w:val="20"/>
          <w:szCs w:val="20"/>
        </w:rPr>
      </w:pPr>
    </w:p>
    <w:p w:rsidR="00905ADC" w:rsidRPr="00753097" w:rsidRDefault="003A7BED" w:rsidP="00905ADC">
      <w:pPr>
        <w:rPr>
          <w:rFonts w:asciiTheme="minorHAnsi" w:hAnsiTheme="minorHAnsi" w:cstheme="minorHAnsi"/>
          <w:sz w:val="20"/>
          <w:szCs w:val="20"/>
        </w:rPr>
      </w:pPr>
      <w:r w:rsidRPr="00753097">
        <w:rPr>
          <w:rFonts w:asciiTheme="minorHAnsi" w:hAnsiTheme="minorHAnsi" w:cstheme="minorHAnsi"/>
          <w:sz w:val="20"/>
          <w:szCs w:val="20"/>
        </w:rPr>
        <w:t xml:space="preserve"> </w:t>
      </w:r>
    </w:p>
    <w:p w:rsidR="0093578D" w:rsidRDefault="00905ADC" w:rsidP="003A7BED">
      <w:pPr>
        <w:tabs>
          <w:tab w:val="center" w:pos="2112"/>
        </w:tabs>
        <w:spacing w:after="0"/>
        <w:rPr>
          <w:rFonts w:asciiTheme="minorHAnsi" w:hAnsiTheme="minorHAnsi" w:cstheme="minorHAnsi"/>
          <w:b/>
          <w:sz w:val="20"/>
          <w:szCs w:val="20"/>
        </w:rPr>
      </w:pPr>
      <w:r w:rsidRPr="00753097">
        <w:rPr>
          <w:rFonts w:asciiTheme="minorHAnsi" w:hAnsiTheme="minorHAnsi" w:cstheme="minorHAnsi"/>
          <w:sz w:val="20"/>
          <w:szCs w:val="20"/>
        </w:rPr>
        <w:tab/>
      </w:r>
      <w:r w:rsidRPr="00753097">
        <w:rPr>
          <w:rFonts w:asciiTheme="minorHAnsi" w:hAnsiTheme="minorHAnsi" w:cstheme="minorHAnsi"/>
          <w:sz w:val="20"/>
          <w:szCs w:val="20"/>
        </w:rPr>
        <w:br w:type="textWrapping" w:clear="all"/>
      </w:r>
    </w:p>
    <w:p w:rsidR="009B3FEE" w:rsidRDefault="009B3FEE" w:rsidP="00BE5C60">
      <w:pPr>
        <w:spacing w:after="0"/>
        <w:ind w:left="450"/>
        <w:rPr>
          <w:rFonts w:asciiTheme="minorHAnsi" w:hAnsiTheme="minorHAnsi" w:cstheme="minorHAnsi"/>
          <w:b/>
          <w:sz w:val="20"/>
          <w:szCs w:val="20"/>
        </w:rPr>
      </w:pPr>
    </w:p>
    <w:p w:rsidR="00905ADC" w:rsidRPr="00753097" w:rsidRDefault="007957E1" w:rsidP="00BE5C60">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MT5 </w:t>
      </w:r>
      <w:r w:rsidR="00E7324A" w:rsidRPr="00753097">
        <w:rPr>
          <w:rFonts w:asciiTheme="minorHAnsi" w:eastAsia="Times New Roman" w:hAnsiTheme="minorHAnsi" w:cstheme="minorHAnsi"/>
          <w:b/>
          <w:sz w:val="20"/>
          <w:szCs w:val="20"/>
        </w:rPr>
        <w:t xml:space="preserve">JIKA </w:t>
      </w:r>
      <w:r w:rsidR="00E7324A" w:rsidRPr="00065344">
        <w:rPr>
          <w:rFonts w:asciiTheme="minorHAnsi" w:eastAsia="Times New Roman" w:hAnsiTheme="minorHAnsi" w:cstheme="minorHAnsi"/>
          <w:b/>
          <w:sz w:val="20"/>
          <w:szCs w:val="20"/>
          <w:u w:val="single"/>
        </w:rPr>
        <w:t>RESPONDEN MEMILIKI PONSEL/ HP</w:t>
      </w:r>
      <w:r w:rsidR="00E7324A">
        <w:rPr>
          <w:rFonts w:asciiTheme="minorHAnsi" w:eastAsia="Times New Roman" w:hAnsiTheme="minorHAnsi" w:cstheme="minorHAnsi"/>
          <w:b/>
          <w:sz w:val="20"/>
          <w:szCs w:val="20"/>
        </w:rPr>
        <w:t xml:space="preserve"> (</w:t>
      </w:r>
      <w:r w:rsidR="00E7324A" w:rsidRPr="00753097">
        <w:rPr>
          <w:rFonts w:asciiTheme="minorHAnsi" w:eastAsia="Times New Roman" w:hAnsiTheme="minorHAnsi" w:cstheme="minorHAnsi"/>
          <w:b/>
          <w:sz w:val="20"/>
          <w:szCs w:val="20"/>
        </w:rPr>
        <w:t>TERLINGKAR KODE 1 DI MT2</w:t>
      </w:r>
      <w:r w:rsidR="00E7324A">
        <w:rPr>
          <w:rFonts w:asciiTheme="minorHAnsi" w:eastAsia="Times New Roman" w:hAnsiTheme="minorHAnsi" w:cstheme="minorHAnsi"/>
          <w:b/>
          <w:sz w:val="20"/>
          <w:szCs w:val="20"/>
        </w:rPr>
        <w:t>)</w:t>
      </w:r>
      <w:r w:rsidR="00E7324A" w:rsidRPr="00753097">
        <w:rPr>
          <w:rFonts w:asciiTheme="minorHAnsi" w:eastAsia="Times New Roman" w:hAnsiTheme="minorHAnsi" w:cstheme="minorHAnsi"/>
          <w:b/>
          <w:sz w:val="20"/>
          <w:szCs w:val="20"/>
        </w:rPr>
        <w:t xml:space="preserve">. </w:t>
      </w:r>
      <w:r w:rsidR="00E7324A">
        <w:rPr>
          <w:rFonts w:asciiTheme="minorHAnsi" w:eastAsia="Times New Roman" w:hAnsiTheme="minorHAnsi" w:cstheme="minorHAnsi"/>
          <w:b/>
          <w:sz w:val="20"/>
          <w:szCs w:val="20"/>
        </w:rPr>
        <w:t>JIKA TIDAK PUNYA</w:t>
      </w:r>
      <w:r w:rsidR="00E7324A"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E7324A">
        <w:rPr>
          <w:rFonts w:asciiTheme="minorHAnsi" w:eastAsia="Times New Roman" w:hAnsiTheme="minorHAnsi" w:cstheme="minorHAnsi"/>
          <w:b/>
          <w:sz w:val="20"/>
          <w:szCs w:val="20"/>
        </w:rPr>
        <w:t>LANGSUNG</w:t>
      </w:r>
      <w:r w:rsidR="00E7324A" w:rsidRPr="00753097">
        <w:rPr>
          <w:rFonts w:asciiTheme="minorHAnsi" w:eastAsia="Times New Roman" w:hAnsiTheme="minorHAnsi" w:cstheme="minorHAnsi"/>
          <w:b/>
          <w:sz w:val="20"/>
          <w:szCs w:val="20"/>
        </w:rPr>
        <w:t xml:space="preserve"> KE MT7</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MT2=1. OTHERS SKIP TO MT7.</w:t>
      </w:r>
    </w:p>
    <w:p w:rsidR="003A7BED" w:rsidRPr="00065344" w:rsidRDefault="00E7324A" w:rsidP="00BE5C60">
      <w:pPr>
        <w:spacing w:after="0"/>
        <w:ind w:left="450"/>
        <w:rPr>
          <w:rFonts w:asciiTheme="minorHAnsi" w:hAnsiTheme="minorHAnsi" w:cstheme="minorHAnsi"/>
          <w:b/>
          <w:color w:val="FF0000"/>
          <w:sz w:val="20"/>
          <w:szCs w:val="20"/>
          <w:u w:val="single"/>
        </w:rPr>
      </w:pPr>
      <w:r w:rsidRPr="00065344">
        <w:rPr>
          <w:rFonts w:asciiTheme="minorHAnsi" w:hAnsiTheme="minorHAnsi" w:cstheme="minorHAnsi"/>
          <w:b/>
          <w:color w:val="FF0000"/>
          <w:sz w:val="20"/>
          <w:szCs w:val="20"/>
          <w:u w:val="single"/>
        </w:rPr>
        <w:t>SPONTAN/</w:t>
      </w:r>
      <w:r w:rsidR="003A7BED" w:rsidRPr="00065344">
        <w:rPr>
          <w:rFonts w:asciiTheme="minorHAnsi" w:hAnsiTheme="minorHAnsi" w:cstheme="minorHAnsi"/>
          <w:b/>
          <w:color w:val="FF0000"/>
          <w:sz w:val="20"/>
          <w:szCs w:val="20"/>
          <w:u w:val="single"/>
        </w:rPr>
        <w:t xml:space="preserve">JANGAN BACAKAN </w:t>
      </w:r>
      <w:r w:rsidR="003A7BED" w:rsidRPr="00065344">
        <w:rPr>
          <w:rFonts w:asciiTheme="minorHAnsi" w:hAnsiTheme="minorHAnsi" w:cstheme="minorHAnsi"/>
          <w:b/>
          <w:i/>
          <w:color w:val="FF0000"/>
          <w:sz w:val="16"/>
          <w:szCs w:val="20"/>
          <w:u w:val="single"/>
        </w:rPr>
        <w:t>DO NOT READ</w:t>
      </w:r>
    </w:p>
    <w:p w:rsidR="003A7BED" w:rsidRPr="00753097" w:rsidRDefault="008233B2" w:rsidP="00BE5C60">
      <w:pPr>
        <w:spacing w:after="0"/>
        <w:ind w:left="450"/>
        <w:rPr>
          <w:rFonts w:asciiTheme="minorHAnsi" w:hAnsiTheme="minorHAnsi" w:cstheme="minorHAnsi"/>
          <w:b/>
          <w:i/>
          <w:sz w:val="16"/>
          <w:szCs w:val="20"/>
        </w:rPr>
      </w:pPr>
      <w:r>
        <w:rPr>
          <w:rFonts w:asciiTheme="minorHAnsi" w:hAnsiTheme="minorHAnsi" w:cstheme="minorHAnsi"/>
          <w:b/>
          <w:sz w:val="20"/>
          <w:szCs w:val="20"/>
        </w:rPr>
        <w:t xml:space="preserve">INTERVIEWER: </w:t>
      </w:r>
      <w:r w:rsidR="003A7BED"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3A7BED"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3A7BED" w:rsidRPr="00753097">
        <w:rPr>
          <w:rFonts w:asciiTheme="minorHAnsi" w:hAnsiTheme="minorHAnsi" w:cstheme="minorHAnsi"/>
          <w:b/>
          <w:i/>
          <w:sz w:val="16"/>
          <w:szCs w:val="20"/>
        </w:rPr>
        <w:t xml:space="preserve">CODE TO FIT. </w:t>
      </w:r>
    </w:p>
    <w:p w:rsidR="003A7BED" w:rsidRPr="00753097" w:rsidRDefault="003A7BED" w:rsidP="00BE5C60">
      <w:pPr>
        <w:spacing w:after="0"/>
        <w:ind w:left="450"/>
        <w:rPr>
          <w:b/>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905ADC" w:rsidRPr="00753097" w:rsidRDefault="00905ADC" w:rsidP="00905ADC">
      <w:pPr>
        <w:rPr>
          <w:rFonts w:asciiTheme="minorHAnsi" w:hAnsiTheme="minorHAnsi" w:cstheme="minorHAnsi"/>
          <w:i/>
          <w:sz w:val="16"/>
          <w:szCs w:val="20"/>
        </w:rPr>
      </w:pPr>
      <w:r w:rsidRPr="00753097">
        <w:rPr>
          <w:rFonts w:asciiTheme="minorHAnsi" w:hAnsiTheme="minorHAnsi" w:cstheme="minorHAnsi"/>
          <w:sz w:val="20"/>
          <w:szCs w:val="20"/>
        </w:rPr>
        <w:t xml:space="preserve">MT5. Apa </w:t>
      </w:r>
      <w:r w:rsidRPr="00753097">
        <w:rPr>
          <w:rFonts w:asciiTheme="minorHAnsi" w:hAnsiTheme="minorHAnsi" w:cstheme="minorHAnsi"/>
          <w:b/>
          <w:sz w:val="20"/>
          <w:szCs w:val="20"/>
          <w:u w:val="single"/>
        </w:rPr>
        <w:t>alasan utama</w:t>
      </w:r>
      <w:r w:rsidRPr="00753097">
        <w:rPr>
          <w:rFonts w:asciiTheme="minorHAnsi" w:hAnsiTheme="minorHAnsi" w:cstheme="minorHAnsi"/>
          <w:sz w:val="20"/>
          <w:szCs w:val="20"/>
        </w:rPr>
        <w:t xml:space="preserve"> Anda menggunakan ponsel? </w:t>
      </w:r>
      <w:r w:rsidRPr="00753097">
        <w:rPr>
          <w:rFonts w:asciiTheme="minorHAnsi" w:hAnsiTheme="minorHAnsi" w:cstheme="minorHAnsi"/>
          <w:i/>
          <w:sz w:val="16"/>
          <w:szCs w:val="20"/>
        </w:rPr>
        <w:t xml:space="preserve">What was the </w:t>
      </w:r>
      <w:r w:rsidRPr="00753097">
        <w:rPr>
          <w:rFonts w:asciiTheme="minorHAnsi" w:hAnsiTheme="minorHAnsi" w:cstheme="minorHAnsi"/>
          <w:i/>
          <w:sz w:val="16"/>
          <w:szCs w:val="20"/>
          <w:u w:val="single"/>
        </w:rPr>
        <w:t>main reason</w:t>
      </w:r>
      <w:r w:rsidRPr="00753097">
        <w:rPr>
          <w:rFonts w:asciiTheme="minorHAnsi" w:hAnsiTheme="minorHAnsi" w:cstheme="minorHAnsi"/>
          <w:i/>
          <w:sz w:val="16"/>
          <w:szCs w:val="20"/>
        </w:rPr>
        <w:t xml:space="preserve"> you got a mobile phone?</w:t>
      </w:r>
    </w:p>
    <w:tbl>
      <w:tblPr>
        <w:tblStyle w:val="TableGrid"/>
        <w:tblW w:w="0" w:type="auto"/>
        <w:jc w:val="center"/>
        <w:tblLayout w:type="fixed"/>
        <w:tblLook w:val="04A0" w:firstRow="1" w:lastRow="0" w:firstColumn="1" w:lastColumn="0" w:noHBand="0" w:noVBand="1"/>
      </w:tblPr>
      <w:tblGrid>
        <w:gridCol w:w="7308"/>
        <w:gridCol w:w="967"/>
      </w:tblGrid>
      <w:tr w:rsidR="00905ADC" w:rsidRPr="00753097" w:rsidTr="003A7BED">
        <w:trPr>
          <w:jc w:val="center"/>
        </w:trPr>
        <w:tc>
          <w:tcPr>
            <w:tcW w:w="7308" w:type="dxa"/>
          </w:tcPr>
          <w:p w:rsidR="00905ADC" w:rsidRPr="00753097" w:rsidRDefault="00905ADC" w:rsidP="00905ADC">
            <w:pPr>
              <w:rPr>
                <w:rFonts w:asciiTheme="minorHAnsi" w:hAnsiTheme="minorHAnsi" w:cstheme="minorHAnsi"/>
                <w:sz w:val="20"/>
                <w:szCs w:val="20"/>
              </w:rPr>
            </w:pPr>
          </w:p>
        </w:tc>
        <w:tc>
          <w:tcPr>
            <w:tcW w:w="967" w:type="dxa"/>
          </w:tcPr>
          <w:p w:rsidR="00905ADC" w:rsidRPr="00753097" w:rsidRDefault="003A7BED" w:rsidP="00905ADC">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Mampu menghubungkan saya dengan siapapun orang yang saya inginkan </w:t>
            </w:r>
            <w:r w:rsidRPr="00753097">
              <w:rPr>
                <w:rFonts w:asciiTheme="minorHAnsi" w:hAnsiTheme="minorHAnsi" w:cstheme="minorHAnsi"/>
                <w:i/>
                <w:sz w:val="16"/>
                <w:szCs w:val="20"/>
              </w:rPr>
              <w:t>To be able to connect with other people whenever I want</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Mampu menggunakan jejaring media sosial (Facebook, Whatsapp, Viber, Twitter, BBM dll) </w:t>
            </w:r>
            <w:r w:rsidRPr="00753097">
              <w:rPr>
                <w:rFonts w:asciiTheme="minorHAnsi" w:hAnsiTheme="minorHAnsi" w:cstheme="minorHAnsi"/>
                <w:i/>
                <w:sz w:val="16"/>
                <w:szCs w:val="20"/>
              </w:rPr>
              <w:t>To be able to use social networks (Facebook, Whatsapp, Viber, Twitter, BlackBerry Messenger, etc.)</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Mempu m</w:t>
            </w:r>
            <w:r w:rsidR="006407F7" w:rsidRPr="00753097">
              <w:rPr>
                <w:rFonts w:asciiTheme="minorHAnsi" w:hAnsiTheme="minorHAnsi" w:cstheme="minorHAnsi"/>
                <w:sz w:val="20"/>
                <w:szCs w:val="20"/>
              </w:rPr>
              <w:t>enggunakan layanan mobile money/</w:t>
            </w:r>
            <w:r w:rsidR="009F4363">
              <w:rPr>
                <w:rFonts w:asciiTheme="minorHAnsi" w:hAnsiTheme="minorHAnsi" w:cstheme="minorHAnsi"/>
                <w:sz w:val="20"/>
                <w:szCs w:val="20"/>
              </w:rPr>
              <w:t>uang ponsel</w:t>
            </w:r>
            <w:r w:rsidR="006407F7" w:rsidRPr="00753097">
              <w:rPr>
                <w:rFonts w:asciiTheme="minorHAnsi" w:hAnsiTheme="minorHAnsi" w:cstheme="minorHAnsi"/>
                <w:sz w:val="20"/>
                <w:szCs w:val="20"/>
              </w:rPr>
              <w:t xml:space="preserve"> </w:t>
            </w:r>
            <w:r w:rsidRPr="00753097">
              <w:rPr>
                <w:rFonts w:asciiTheme="minorHAnsi" w:hAnsiTheme="minorHAnsi" w:cstheme="minorHAnsi"/>
                <w:i/>
                <w:sz w:val="16"/>
                <w:szCs w:val="20"/>
              </w:rPr>
              <w:t>To be able to use mobile money services</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Karena semua orang yang saya kenal memiliki ponsel </w:t>
            </w:r>
            <w:r w:rsidRPr="00753097">
              <w:rPr>
                <w:rFonts w:asciiTheme="minorHAnsi" w:hAnsiTheme="minorHAnsi" w:cstheme="minorHAnsi"/>
                <w:i/>
                <w:sz w:val="16"/>
                <w:szCs w:val="20"/>
              </w:rPr>
              <w:t>Because everyone else I know has one</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05ADC" w:rsidRPr="00753097" w:rsidTr="00065344">
        <w:trPr>
          <w:jc w:val="center"/>
        </w:trPr>
        <w:tc>
          <w:tcPr>
            <w:tcW w:w="7308" w:type="dxa"/>
          </w:tcPr>
          <w:p w:rsidR="00905ADC" w:rsidRPr="00753097" w:rsidRDefault="00093D78" w:rsidP="00905ADC">
            <w:pPr>
              <w:rPr>
                <w:rFonts w:asciiTheme="minorHAnsi" w:hAnsiTheme="minorHAnsi" w:cstheme="minorHAnsi"/>
                <w:sz w:val="20"/>
                <w:szCs w:val="20"/>
              </w:rPr>
            </w:pPr>
            <w:r w:rsidRPr="00753097">
              <w:rPr>
                <w:rFonts w:asciiTheme="minorHAnsi" w:hAnsiTheme="minorHAnsi" w:cstheme="minorHAnsi"/>
                <w:sz w:val="20"/>
                <w:szCs w:val="20"/>
              </w:rPr>
              <w:t>Memanfaatkan</w:t>
            </w:r>
            <w:r w:rsidR="00905ADC" w:rsidRPr="00753097">
              <w:rPr>
                <w:rFonts w:asciiTheme="minorHAnsi" w:hAnsiTheme="minorHAnsi" w:cstheme="minorHAnsi"/>
                <w:sz w:val="20"/>
                <w:szCs w:val="20"/>
              </w:rPr>
              <w:t xml:space="preserve"> promosi</w:t>
            </w:r>
            <w:r w:rsidRPr="00753097">
              <w:rPr>
                <w:rFonts w:asciiTheme="minorHAnsi" w:hAnsiTheme="minorHAnsi" w:cstheme="minorHAnsi"/>
                <w:sz w:val="20"/>
                <w:szCs w:val="20"/>
              </w:rPr>
              <w:t xml:space="preserve"> untuk ponsel</w:t>
            </w:r>
            <w:r w:rsidR="00905ADC" w:rsidRPr="00753097">
              <w:rPr>
                <w:rFonts w:asciiTheme="minorHAnsi" w:hAnsiTheme="minorHAnsi" w:cstheme="minorHAnsi"/>
                <w:sz w:val="20"/>
                <w:szCs w:val="20"/>
              </w:rPr>
              <w:t xml:space="preserve"> </w:t>
            </w:r>
            <w:r w:rsidR="00905ADC" w:rsidRPr="00753097">
              <w:rPr>
                <w:rFonts w:asciiTheme="minorHAnsi" w:hAnsiTheme="minorHAnsi" w:cstheme="minorHAnsi"/>
                <w:i/>
                <w:sz w:val="16"/>
                <w:szCs w:val="20"/>
              </w:rPr>
              <w:t>Took advantage of a promotion</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i/>
                <w:sz w:val="16"/>
                <w:szCs w:val="20"/>
              </w:rPr>
            </w:pPr>
            <w:r w:rsidRPr="00753097">
              <w:rPr>
                <w:rFonts w:asciiTheme="minorHAnsi" w:hAnsiTheme="minorHAnsi" w:cstheme="minorHAnsi"/>
                <w:sz w:val="20"/>
                <w:szCs w:val="20"/>
              </w:rPr>
              <w:t xml:space="preserve">Lainnya </w:t>
            </w:r>
            <w:r w:rsidRPr="00753097">
              <w:rPr>
                <w:rFonts w:asciiTheme="minorHAnsi" w:hAnsiTheme="minorHAnsi" w:cstheme="minorHAnsi"/>
                <w:i/>
                <w:sz w:val="16"/>
                <w:szCs w:val="20"/>
              </w:rPr>
              <w:t xml:space="preserve">Other </w:t>
            </w:r>
          </w:p>
          <w:p w:rsidR="009B3FEE" w:rsidRDefault="009B3FEE" w:rsidP="00905ADC">
            <w:pPr>
              <w:rPr>
                <w:rFonts w:asciiTheme="minorHAnsi" w:hAnsiTheme="minorHAnsi" w:cstheme="minorHAnsi"/>
                <w:i/>
                <w:sz w:val="16"/>
                <w:szCs w:val="20"/>
              </w:rPr>
            </w:pPr>
          </w:p>
          <w:p w:rsidR="006A10D9" w:rsidRPr="00753097" w:rsidRDefault="006A10D9" w:rsidP="00905ADC">
            <w:pPr>
              <w:rPr>
                <w:rFonts w:asciiTheme="minorHAnsi" w:hAnsiTheme="minorHAnsi" w:cstheme="minorHAnsi"/>
                <w:sz w:val="20"/>
                <w:szCs w:val="20"/>
              </w:rPr>
            </w:pPr>
            <w:r w:rsidRPr="00753097">
              <w:rPr>
                <w:rFonts w:asciiTheme="minorHAnsi" w:hAnsiTheme="minorHAnsi" w:cstheme="minorHAnsi"/>
                <w:i/>
                <w:sz w:val="16"/>
                <w:szCs w:val="20"/>
              </w:rPr>
              <w:t>_________________________________</w:t>
            </w:r>
          </w:p>
        </w:tc>
        <w:tc>
          <w:tcPr>
            <w:tcW w:w="967" w:type="dxa"/>
            <w:vAlign w:val="center"/>
          </w:tcPr>
          <w:p w:rsidR="00905ADC" w:rsidRPr="00753097" w:rsidRDefault="00905ADC">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905ADC" w:rsidRPr="00753097" w:rsidTr="00065344">
        <w:trPr>
          <w:jc w:val="center"/>
        </w:trPr>
        <w:tc>
          <w:tcPr>
            <w:tcW w:w="7308" w:type="dxa"/>
          </w:tcPr>
          <w:p w:rsidR="00905ADC" w:rsidRPr="00753097" w:rsidRDefault="00905ADC" w:rsidP="00905ADC">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967" w:type="dxa"/>
            <w:vAlign w:val="center"/>
          </w:tcPr>
          <w:p w:rsidR="00905ADC" w:rsidRPr="00753097" w:rsidRDefault="00E7324A">
            <w:pPr>
              <w:jc w:val="center"/>
              <w:rPr>
                <w:rFonts w:asciiTheme="minorHAnsi" w:hAnsiTheme="minorHAnsi" w:cstheme="minorHAnsi"/>
                <w:sz w:val="20"/>
                <w:szCs w:val="20"/>
              </w:rPr>
            </w:pPr>
            <w:r>
              <w:rPr>
                <w:rFonts w:asciiTheme="minorHAnsi" w:hAnsiTheme="minorHAnsi" w:cstheme="minorHAnsi"/>
                <w:sz w:val="20"/>
                <w:szCs w:val="20"/>
              </w:rPr>
              <w:t>7</w:t>
            </w:r>
          </w:p>
        </w:tc>
      </w:tr>
    </w:tbl>
    <w:p w:rsidR="00862CAB" w:rsidRDefault="00862CAB" w:rsidP="00592229">
      <w:pPr>
        <w:kinsoku w:val="0"/>
        <w:overflowPunct w:val="0"/>
        <w:spacing w:after="0"/>
        <w:textAlignment w:val="baseline"/>
        <w:rPr>
          <w:rFonts w:asciiTheme="minorHAnsi" w:eastAsia="Times New Roman" w:hAnsiTheme="minorHAnsi" w:cstheme="minorHAnsi"/>
          <w:b/>
          <w:sz w:val="20"/>
          <w:szCs w:val="20"/>
        </w:rPr>
      </w:pPr>
    </w:p>
    <w:p w:rsidR="00862CAB" w:rsidRDefault="00862CAB" w:rsidP="00592229">
      <w:pPr>
        <w:kinsoku w:val="0"/>
        <w:overflowPunct w:val="0"/>
        <w:spacing w:after="0"/>
        <w:textAlignment w:val="baseline"/>
        <w:rPr>
          <w:rFonts w:asciiTheme="minorHAnsi" w:eastAsia="Times New Roman" w:hAnsiTheme="minorHAnsi" w:cstheme="minorHAnsi"/>
          <w:b/>
          <w:sz w:val="20"/>
          <w:szCs w:val="20"/>
        </w:rPr>
      </w:pPr>
    </w:p>
    <w:p w:rsidR="00EF20F6" w:rsidRPr="00753097" w:rsidRDefault="00EF20F6"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MT6 </w:t>
      </w:r>
      <w:r w:rsidR="00861FAD" w:rsidRPr="00753097">
        <w:rPr>
          <w:rFonts w:asciiTheme="minorHAnsi" w:eastAsia="Times New Roman" w:hAnsiTheme="minorHAnsi" w:cstheme="minorHAnsi"/>
          <w:b/>
          <w:sz w:val="20"/>
          <w:szCs w:val="20"/>
        </w:rPr>
        <w:t xml:space="preserve">JIKA </w:t>
      </w:r>
      <w:r w:rsidR="00861FAD" w:rsidRPr="00065344">
        <w:rPr>
          <w:rFonts w:asciiTheme="minorHAnsi" w:eastAsia="Times New Roman" w:hAnsiTheme="minorHAnsi" w:cstheme="minorHAnsi"/>
          <w:b/>
          <w:sz w:val="20"/>
          <w:szCs w:val="20"/>
          <w:u w:val="single"/>
        </w:rPr>
        <w:t>RESPONDEN MEMILIKI PONSEL/ HP</w:t>
      </w:r>
      <w:r w:rsidR="00861FAD">
        <w:rPr>
          <w:rFonts w:asciiTheme="minorHAnsi" w:eastAsia="Times New Roman" w:hAnsiTheme="minorHAnsi" w:cstheme="minorHAnsi"/>
          <w:b/>
          <w:sz w:val="20"/>
          <w:szCs w:val="20"/>
        </w:rPr>
        <w:t xml:space="preserve"> (</w:t>
      </w:r>
      <w:r w:rsidR="00861FAD" w:rsidRPr="00753097">
        <w:rPr>
          <w:rFonts w:asciiTheme="minorHAnsi" w:eastAsia="Times New Roman" w:hAnsiTheme="minorHAnsi" w:cstheme="minorHAnsi"/>
          <w:b/>
          <w:sz w:val="20"/>
          <w:szCs w:val="20"/>
        </w:rPr>
        <w:t>TERLINGKAR KODE 1 DI MT2</w:t>
      </w:r>
      <w:r w:rsidR="00861FAD">
        <w:rPr>
          <w:rFonts w:asciiTheme="minorHAnsi" w:eastAsia="Times New Roman" w:hAnsiTheme="minorHAnsi" w:cstheme="minorHAnsi"/>
          <w:b/>
          <w:sz w:val="20"/>
          <w:szCs w:val="20"/>
        </w:rPr>
        <w:t>)</w:t>
      </w:r>
      <w:r w:rsidR="00861FAD" w:rsidRPr="00753097">
        <w:rPr>
          <w:rFonts w:asciiTheme="minorHAnsi" w:eastAsia="Times New Roman" w:hAnsiTheme="minorHAnsi" w:cstheme="minorHAnsi"/>
          <w:b/>
          <w:sz w:val="20"/>
          <w:szCs w:val="20"/>
        </w:rPr>
        <w:t xml:space="preserve">. </w:t>
      </w:r>
      <w:r w:rsidR="00861FAD">
        <w:rPr>
          <w:rFonts w:asciiTheme="minorHAnsi" w:eastAsia="Times New Roman" w:hAnsiTheme="minorHAnsi" w:cstheme="minorHAnsi"/>
          <w:b/>
          <w:sz w:val="20"/>
          <w:szCs w:val="20"/>
        </w:rPr>
        <w:t>JIKA TIDAK PUNYA</w:t>
      </w:r>
      <w:r w:rsidR="00861FAD"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861FAD">
        <w:rPr>
          <w:rFonts w:asciiTheme="minorHAnsi" w:eastAsia="Times New Roman" w:hAnsiTheme="minorHAnsi" w:cstheme="minorHAnsi"/>
          <w:b/>
          <w:sz w:val="20"/>
          <w:szCs w:val="20"/>
        </w:rPr>
        <w:t>LANGSUNG</w:t>
      </w:r>
      <w:r w:rsidR="00861FAD" w:rsidRPr="00753097">
        <w:rPr>
          <w:rFonts w:asciiTheme="minorHAnsi" w:eastAsia="Times New Roman" w:hAnsiTheme="minorHAnsi" w:cstheme="minorHAnsi"/>
          <w:b/>
          <w:sz w:val="20"/>
          <w:szCs w:val="20"/>
        </w:rPr>
        <w:t xml:space="preserve"> KE MT7</w:t>
      </w:r>
      <w:r w:rsidRPr="00753097">
        <w:rPr>
          <w:rFonts w:asciiTheme="minorHAnsi" w:eastAsia="Times New Roman" w:hAnsiTheme="minorHAnsi" w:cstheme="minorHAnsi"/>
          <w:b/>
          <w:sz w:val="20"/>
          <w:szCs w:val="20"/>
        </w:rPr>
        <w:t xml:space="preserve"> </w:t>
      </w:r>
      <w:r w:rsidR="008345DB" w:rsidRPr="00753097">
        <w:rPr>
          <w:rFonts w:asciiTheme="minorHAnsi" w:eastAsia="Times New Roman" w:hAnsiTheme="minorHAnsi" w:cstheme="minorHAnsi"/>
          <w:b/>
          <w:i/>
          <w:sz w:val="16"/>
          <w:szCs w:val="20"/>
        </w:rPr>
        <w:t>ASK IF MT2=1. OTHERS SKIP TO MT7</w:t>
      </w:r>
    </w:p>
    <w:p w:rsidR="008345DB" w:rsidRPr="00065344" w:rsidRDefault="00861FAD" w:rsidP="00BE5C60">
      <w:pPr>
        <w:spacing w:after="0"/>
        <w:ind w:left="450"/>
        <w:rPr>
          <w:rFonts w:asciiTheme="minorHAnsi" w:hAnsiTheme="minorHAnsi" w:cstheme="minorHAnsi"/>
          <w:b/>
          <w:color w:val="FF0000"/>
          <w:sz w:val="20"/>
          <w:szCs w:val="20"/>
          <w:u w:val="single"/>
        </w:rPr>
      </w:pPr>
      <w:r w:rsidRPr="00065344">
        <w:rPr>
          <w:rFonts w:asciiTheme="minorHAnsi" w:hAnsiTheme="minorHAnsi" w:cstheme="minorHAnsi"/>
          <w:b/>
          <w:color w:val="FF0000"/>
          <w:sz w:val="20"/>
          <w:szCs w:val="20"/>
          <w:u w:val="single"/>
        </w:rPr>
        <w:t>SPONTAN/</w:t>
      </w:r>
      <w:r w:rsidR="008345DB" w:rsidRPr="00065344">
        <w:rPr>
          <w:rFonts w:asciiTheme="minorHAnsi" w:hAnsiTheme="minorHAnsi" w:cstheme="minorHAnsi"/>
          <w:b/>
          <w:color w:val="FF0000"/>
          <w:sz w:val="20"/>
          <w:szCs w:val="20"/>
          <w:u w:val="single"/>
        </w:rPr>
        <w:t xml:space="preserve">JANGAN BACAKAN </w:t>
      </w:r>
      <w:r w:rsidR="008345DB" w:rsidRPr="00065344">
        <w:rPr>
          <w:rFonts w:asciiTheme="minorHAnsi" w:hAnsiTheme="minorHAnsi" w:cstheme="minorHAnsi"/>
          <w:b/>
          <w:i/>
          <w:color w:val="FF0000"/>
          <w:sz w:val="16"/>
          <w:szCs w:val="20"/>
          <w:u w:val="single"/>
        </w:rPr>
        <w:t>DO NOT READ</w:t>
      </w:r>
    </w:p>
    <w:p w:rsidR="008345DB" w:rsidRPr="00753097" w:rsidRDefault="008233B2" w:rsidP="00BE5C60">
      <w:pPr>
        <w:spacing w:after="0"/>
        <w:ind w:left="450"/>
        <w:rPr>
          <w:rFonts w:asciiTheme="minorHAnsi" w:hAnsiTheme="minorHAnsi" w:cstheme="minorHAnsi"/>
          <w:b/>
          <w:i/>
          <w:sz w:val="16"/>
          <w:szCs w:val="20"/>
        </w:rPr>
      </w:pPr>
      <w:r>
        <w:rPr>
          <w:rFonts w:asciiTheme="minorHAnsi" w:hAnsiTheme="minorHAnsi" w:cstheme="minorHAnsi"/>
          <w:b/>
          <w:sz w:val="20"/>
          <w:szCs w:val="20"/>
        </w:rPr>
        <w:t xml:space="preserve">INTERVIEWER: </w:t>
      </w:r>
      <w:r w:rsidR="008345DB" w:rsidRPr="00753097">
        <w:rPr>
          <w:rFonts w:asciiTheme="minorHAnsi" w:hAnsiTheme="minorHAnsi" w:cstheme="minorHAnsi"/>
          <w:b/>
          <w:sz w:val="20"/>
          <w:szCs w:val="20"/>
        </w:rPr>
        <w:t xml:space="preserve">SESUAIKAN </w:t>
      </w:r>
      <w:r>
        <w:rPr>
          <w:rFonts w:asciiTheme="minorHAnsi" w:hAnsiTheme="minorHAnsi" w:cstheme="minorHAnsi"/>
          <w:b/>
          <w:sz w:val="20"/>
          <w:szCs w:val="20"/>
        </w:rPr>
        <w:t xml:space="preserve">JAWABAN </w:t>
      </w:r>
      <w:r w:rsidR="008345DB" w:rsidRPr="00753097">
        <w:rPr>
          <w:rFonts w:asciiTheme="minorHAnsi" w:hAnsiTheme="minorHAnsi" w:cstheme="minorHAnsi"/>
          <w:b/>
          <w:sz w:val="20"/>
          <w:szCs w:val="20"/>
        </w:rPr>
        <w:t xml:space="preserve">DENGAN </w:t>
      </w:r>
      <w:r>
        <w:rPr>
          <w:rFonts w:asciiTheme="minorHAnsi" w:hAnsiTheme="minorHAnsi" w:cstheme="minorHAnsi"/>
          <w:b/>
          <w:sz w:val="20"/>
          <w:szCs w:val="20"/>
        </w:rPr>
        <w:t>PILIHAN</w:t>
      </w:r>
      <w:r w:rsidRPr="00753097">
        <w:rPr>
          <w:rFonts w:asciiTheme="minorHAnsi" w:hAnsiTheme="minorHAnsi" w:cstheme="minorHAnsi"/>
          <w:b/>
          <w:sz w:val="20"/>
          <w:szCs w:val="20"/>
        </w:rPr>
        <w:t xml:space="preserve"> </w:t>
      </w:r>
      <w:r w:rsidR="008345DB" w:rsidRPr="00753097">
        <w:rPr>
          <w:rFonts w:asciiTheme="minorHAnsi" w:hAnsiTheme="minorHAnsi" w:cstheme="minorHAnsi"/>
          <w:b/>
          <w:i/>
          <w:sz w:val="16"/>
          <w:szCs w:val="20"/>
        </w:rPr>
        <w:t xml:space="preserve">CODE TO FIT. </w:t>
      </w:r>
    </w:p>
    <w:p w:rsidR="008345DB" w:rsidRPr="00753097" w:rsidRDefault="008345DB" w:rsidP="00BE5C60">
      <w:pPr>
        <w:spacing w:after="0"/>
        <w:ind w:left="450"/>
        <w:rPr>
          <w:b/>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MT6. Bagaimana Anda mendapatkan ponsel Anda?</w:t>
      </w:r>
      <w:r w:rsidR="00DD31D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How did you obtain your phone?</w:t>
      </w:r>
    </w:p>
    <w:tbl>
      <w:tblPr>
        <w:tblStyle w:val="TableGrid"/>
        <w:tblW w:w="0" w:type="auto"/>
        <w:jc w:val="center"/>
        <w:tblLayout w:type="fixed"/>
        <w:tblLook w:val="04A0" w:firstRow="1" w:lastRow="0" w:firstColumn="1" w:lastColumn="0" w:noHBand="0" w:noVBand="1"/>
      </w:tblPr>
      <w:tblGrid>
        <w:gridCol w:w="5790"/>
        <w:gridCol w:w="1922"/>
      </w:tblGrid>
      <w:tr w:rsidR="00905ADC" w:rsidRPr="00753097" w:rsidTr="004A29AD">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1922" w:type="dxa"/>
          </w:tcPr>
          <w:p w:rsidR="00905ADC" w:rsidRPr="00753097" w:rsidRDefault="00592229" w:rsidP="00905AD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membelinya sendiri </w:t>
            </w:r>
            <w:r w:rsidRPr="00753097">
              <w:rPr>
                <w:rFonts w:asciiTheme="minorHAnsi" w:eastAsia="Times New Roman" w:hAnsiTheme="minorHAnsi" w:cstheme="minorHAnsi"/>
                <w:i/>
                <w:sz w:val="16"/>
                <w:szCs w:val="20"/>
              </w:rPr>
              <w:t>I bought it myself</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saya membelikannya/memberikannya untuk saya </w:t>
            </w:r>
            <w:r w:rsidRPr="00753097">
              <w:rPr>
                <w:rFonts w:asciiTheme="minorHAnsi" w:eastAsia="Times New Roman" w:hAnsiTheme="minorHAnsi" w:cstheme="minorHAnsi"/>
                <w:i/>
                <w:sz w:val="16"/>
                <w:szCs w:val="20"/>
              </w:rPr>
              <w:t>My spouse bought it for me / gave it to me</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tua saya membelikannya/memberikannya untuk saya </w:t>
            </w:r>
            <w:r w:rsidRPr="00753097">
              <w:rPr>
                <w:rFonts w:asciiTheme="minorHAnsi" w:eastAsia="Times New Roman" w:hAnsiTheme="minorHAnsi" w:cstheme="minorHAnsi"/>
                <w:i/>
                <w:sz w:val="16"/>
                <w:szCs w:val="20"/>
              </w:rPr>
              <w:t>My parents bought it for me / gave it to me</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 saya membelikannya/memberikannya untuk saya </w:t>
            </w:r>
            <w:r w:rsidRPr="00753097">
              <w:rPr>
                <w:rFonts w:asciiTheme="minorHAnsi" w:eastAsia="Times New Roman" w:hAnsiTheme="minorHAnsi" w:cstheme="minorHAnsi"/>
                <w:i/>
                <w:sz w:val="16"/>
                <w:szCs w:val="20"/>
              </w:rPr>
              <w:t>My child (children) bought it for me / gave it to me</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Kerabat yang lain membelikannya/memberikannya pada saya </w:t>
            </w:r>
            <w:r w:rsidRPr="00753097">
              <w:rPr>
                <w:rFonts w:asciiTheme="minorHAnsi" w:eastAsia="Times New Roman" w:hAnsiTheme="minorHAnsi" w:cstheme="minorHAnsi"/>
                <w:i/>
                <w:sz w:val="16"/>
                <w:szCs w:val="20"/>
              </w:rPr>
              <w:t>Other relative bought it for me / gave it to me</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menemukannya </w:t>
            </w:r>
            <w:r w:rsidRPr="00753097">
              <w:rPr>
                <w:rFonts w:asciiTheme="minorHAnsi" w:eastAsia="Times New Roman" w:hAnsiTheme="minorHAnsi" w:cstheme="minorHAnsi"/>
                <w:i/>
                <w:sz w:val="16"/>
                <w:szCs w:val="20"/>
              </w:rPr>
              <w:t>I found it</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ingat </w:t>
            </w:r>
            <w:r w:rsidRPr="00753097">
              <w:rPr>
                <w:rFonts w:asciiTheme="minorHAnsi" w:eastAsia="Times New Roman" w:hAnsiTheme="minorHAnsi" w:cstheme="minorHAnsi"/>
                <w:i/>
                <w:sz w:val="16"/>
                <w:szCs w:val="20"/>
              </w:rPr>
              <w:t>I don’t remember</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(Sebutkan_____________) </w:t>
            </w:r>
            <w:r w:rsidRPr="00753097">
              <w:rPr>
                <w:rFonts w:asciiTheme="minorHAnsi" w:eastAsia="Times New Roman" w:hAnsiTheme="minorHAnsi" w:cstheme="minorHAnsi"/>
                <w:i/>
                <w:sz w:val="16"/>
                <w:szCs w:val="20"/>
              </w:rPr>
              <w:t>Other (Specify)</w:t>
            </w:r>
          </w:p>
          <w:p w:rsidR="00702F67" w:rsidRDefault="00702F67" w:rsidP="00905ADC">
            <w:pPr>
              <w:kinsoku w:val="0"/>
              <w:overflowPunct w:val="0"/>
              <w:textAlignment w:val="baseline"/>
              <w:rPr>
                <w:rFonts w:asciiTheme="minorHAnsi" w:eastAsia="Times New Roman" w:hAnsiTheme="minorHAnsi" w:cstheme="minorHAnsi"/>
                <w:i/>
                <w:sz w:val="16"/>
                <w:szCs w:val="20"/>
              </w:rPr>
            </w:pPr>
          </w:p>
          <w:p w:rsidR="00950382" w:rsidRPr="00753097" w:rsidRDefault="00950382"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__________________________________________________</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05ADC" w:rsidRPr="00753097" w:rsidTr="00065344">
        <w:trPr>
          <w:jc w:val="center"/>
        </w:trPr>
        <w:tc>
          <w:tcPr>
            <w:tcW w:w="579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922"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bl>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p w:rsidR="007E3CBE" w:rsidRPr="00753097" w:rsidRDefault="007E3CBE"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702F67">
        <w:rPr>
          <w:rFonts w:asciiTheme="minorHAnsi" w:eastAsia="Times New Roman" w:hAnsiTheme="minorHAnsi" w:cstheme="minorHAnsi"/>
          <w:b/>
          <w:sz w:val="20"/>
          <w:szCs w:val="20"/>
        </w:rPr>
        <w:t xml:space="preserve">MT7 </w:t>
      </w:r>
      <w:r w:rsidR="00702F67" w:rsidRPr="00753097">
        <w:rPr>
          <w:rFonts w:asciiTheme="minorHAnsi" w:eastAsia="Times New Roman" w:hAnsiTheme="minorHAnsi" w:cstheme="minorHAnsi"/>
          <w:b/>
          <w:sz w:val="20"/>
          <w:szCs w:val="20"/>
        </w:rPr>
        <w:t xml:space="preserve">JIKA </w:t>
      </w:r>
      <w:r w:rsidR="00702F67" w:rsidRPr="006F773C">
        <w:rPr>
          <w:rFonts w:asciiTheme="minorHAnsi" w:eastAsia="Times New Roman" w:hAnsiTheme="minorHAnsi" w:cstheme="minorHAnsi"/>
          <w:b/>
          <w:sz w:val="20"/>
          <w:szCs w:val="20"/>
          <w:u w:val="single"/>
        </w:rPr>
        <w:t xml:space="preserve">RESPONDEN </w:t>
      </w:r>
      <w:r w:rsidR="00702F67" w:rsidRPr="00065344">
        <w:rPr>
          <w:rFonts w:asciiTheme="minorHAnsi" w:eastAsia="Times New Roman" w:hAnsiTheme="minorHAnsi" w:cstheme="minorHAnsi"/>
          <w:b/>
          <w:color w:val="FF0000"/>
          <w:sz w:val="20"/>
          <w:szCs w:val="20"/>
          <w:u w:val="single"/>
        </w:rPr>
        <w:t xml:space="preserve">TIDAK </w:t>
      </w:r>
      <w:r w:rsidR="00702F67" w:rsidRPr="006F773C">
        <w:rPr>
          <w:rFonts w:asciiTheme="minorHAnsi" w:eastAsia="Times New Roman" w:hAnsiTheme="minorHAnsi" w:cstheme="minorHAnsi"/>
          <w:b/>
          <w:sz w:val="20"/>
          <w:szCs w:val="20"/>
          <w:u w:val="single"/>
        </w:rPr>
        <w:t>MEMILIKI PONSEL/ HP</w:t>
      </w:r>
      <w:r w:rsidR="00702F67">
        <w:rPr>
          <w:rFonts w:asciiTheme="minorHAnsi" w:eastAsia="Times New Roman" w:hAnsiTheme="minorHAnsi" w:cstheme="minorHAnsi"/>
          <w:b/>
          <w:sz w:val="20"/>
          <w:szCs w:val="20"/>
        </w:rPr>
        <w:t xml:space="preserve"> (</w:t>
      </w:r>
      <w:r w:rsidR="00702F67" w:rsidRPr="00753097">
        <w:rPr>
          <w:rFonts w:asciiTheme="minorHAnsi" w:eastAsia="Times New Roman" w:hAnsiTheme="minorHAnsi" w:cstheme="minorHAnsi"/>
          <w:b/>
          <w:sz w:val="20"/>
          <w:szCs w:val="20"/>
        </w:rPr>
        <w:t xml:space="preserve">TERLINGKAR KODE </w:t>
      </w:r>
      <w:r w:rsidR="00702F67">
        <w:rPr>
          <w:rFonts w:asciiTheme="minorHAnsi" w:eastAsia="Times New Roman" w:hAnsiTheme="minorHAnsi" w:cstheme="minorHAnsi"/>
          <w:b/>
          <w:sz w:val="20"/>
          <w:szCs w:val="20"/>
        </w:rPr>
        <w:t>2</w:t>
      </w:r>
      <w:r w:rsidR="00702F67" w:rsidRPr="00753097">
        <w:rPr>
          <w:rFonts w:asciiTheme="minorHAnsi" w:eastAsia="Times New Roman" w:hAnsiTheme="minorHAnsi" w:cstheme="minorHAnsi"/>
          <w:b/>
          <w:sz w:val="20"/>
          <w:szCs w:val="20"/>
        </w:rPr>
        <w:t xml:space="preserve"> DI MT2</w:t>
      </w:r>
      <w:r w:rsidR="00702F67">
        <w:rPr>
          <w:rFonts w:asciiTheme="minorHAnsi" w:eastAsia="Times New Roman" w:hAnsiTheme="minorHAnsi" w:cstheme="minorHAnsi"/>
          <w:b/>
          <w:sz w:val="20"/>
          <w:szCs w:val="20"/>
        </w:rPr>
        <w:t>)</w:t>
      </w:r>
      <w:r w:rsidR="00702F67" w:rsidRPr="00753097">
        <w:rPr>
          <w:rFonts w:asciiTheme="minorHAnsi" w:eastAsia="Times New Roman" w:hAnsiTheme="minorHAnsi" w:cstheme="minorHAnsi"/>
          <w:b/>
          <w:sz w:val="20"/>
          <w:szCs w:val="20"/>
        </w:rPr>
        <w:t xml:space="preserve">. </w:t>
      </w:r>
      <w:r w:rsidR="00702F67">
        <w:rPr>
          <w:rFonts w:asciiTheme="minorHAnsi" w:eastAsia="Times New Roman" w:hAnsiTheme="minorHAnsi" w:cstheme="minorHAnsi"/>
          <w:b/>
          <w:sz w:val="20"/>
          <w:szCs w:val="20"/>
        </w:rPr>
        <w:t>JIKA PUNYA</w:t>
      </w:r>
      <w:r w:rsidR="00702F67" w:rsidRPr="00753097">
        <w:rPr>
          <w:rFonts w:asciiTheme="minorHAnsi" w:eastAsia="Times New Roman" w:hAnsiTheme="minorHAnsi" w:cstheme="minorHAnsi"/>
          <w:b/>
          <w:sz w:val="20"/>
          <w:szCs w:val="20"/>
        </w:rPr>
        <w:t xml:space="preserve"> </w:t>
      </w:r>
      <w:r w:rsidR="00C60289">
        <w:rPr>
          <w:rFonts w:asciiTheme="minorHAnsi" w:eastAsia="Times New Roman" w:hAnsiTheme="minorHAnsi" w:cstheme="minorHAnsi"/>
          <w:b/>
          <w:sz w:val="20"/>
          <w:szCs w:val="20"/>
        </w:rPr>
        <w:t xml:space="preserve">HP </w:t>
      </w:r>
      <w:r w:rsidR="00702F67">
        <w:rPr>
          <w:rFonts w:asciiTheme="minorHAnsi" w:eastAsia="Times New Roman" w:hAnsiTheme="minorHAnsi" w:cstheme="minorHAnsi"/>
          <w:b/>
          <w:sz w:val="20"/>
          <w:szCs w:val="20"/>
        </w:rPr>
        <w:t>LANGSUNG</w:t>
      </w:r>
      <w:r w:rsidR="00702F67" w:rsidRPr="00753097">
        <w:rPr>
          <w:rFonts w:asciiTheme="minorHAnsi" w:eastAsia="Times New Roman" w:hAnsiTheme="minorHAnsi" w:cstheme="minorHAnsi"/>
          <w:b/>
          <w:sz w:val="20"/>
          <w:szCs w:val="20"/>
        </w:rPr>
        <w:t xml:space="preserve"> KE</w:t>
      </w:r>
      <w:r w:rsidR="00702F67" w:rsidRPr="00753097" w:rsidDel="00702F6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MT10 </w:t>
      </w:r>
      <w:r w:rsidRPr="00753097">
        <w:rPr>
          <w:rFonts w:asciiTheme="minorHAnsi" w:eastAsia="Times New Roman" w:hAnsiTheme="minorHAnsi" w:cstheme="minorHAnsi"/>
          <w:b/>
          <w:i/>
          <w:sz w:val="16"/>
          <w:szCs w:val="20"/>
        </w:rPr>
        <w:t>ASK ONLY IF MT2=2. OTHERS SKIP TO MT10</w:t>
      </w:r>
    </w:p>
    <w:p w:rsidR="007E3CBE" w:rsidRPr="00065344" w:rsidRDefault="00702F67"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7E3CBE" w:rsidRPr="00065344">
        <w:rPr>
          <w:rFonts w:asciiTheme="minorHAnsi" w:eastAsia="Times New Roman" w:hAnsiTheme="minorHAnsi" w:cstheme="minorHAnsi"/>
          <w:b/>
          <w:sz w:val="20"/>
          <w:szCs w:val="20"/>
          <w:u w:val="single"/>
        </w:rPr>
        <w:t xml:space="preserve">BACAKAN </w:t>
      </w:r>
      <w:r w:rsidR="007E3CBE" w:rsidRPr="00065344">
        <w:rPr>
          <w:rFonts w:asciiTheme="minorHAnsi" w:eastAsia="Times New Roman" w:hAnsiTheme="minorHAnsi" w:cstheme="minorHAnsi"/>
          <w:b/>
          <w:i/>
          <w:sz w:val="16"/>
          <w:szCs w:val="20"/>
          <w:u w:val="single"/>
        </w:rPr>
        <w:t>READ OUT</w:t>
      </w:r>
    </w:p>
    <w:p w:rsidR="007E3CBE" w:rsidRPr="00753097" w:rsidRDefault="007E3CBE"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05ADC" w:rsidRPr="00753097" w:rsidRDefault="00905ADC" w:rsidP="006B63F7">
      <w:pPr>
        <w:kinsoku w:val="0"/>
        <w:overflowPunct w:val="0"/>
        <w:ind w:left="450" w:hanging="45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MT7. Anda tadi mengatakan bahwa Anda tidak memiliki ponsel pribadi. Apakah Anda menggunakan ponsel orang lain dengan cara meminjam atau membayarnya?</w:t>
      </w:r>
      <w:r w:rsidRPr="00753097">
        <w:rPr>
          <w:rFonts w:asciiTheme="minorHAnsi" w:eastAsia="Times New Roman" w:hAnsiTheme="minorHAnsi" w:cstheme="minorHAnsi"/>
          <w:i/>
          <w:sz w:val="16"/>
          <w:szCs w:val="20"/>
        </w:rPr>
        <w:t xml:space="preserve">. You said you don’t have a personal </w:t>
      </w:r>
      <w:r w:rsidRPr="00753097">
        <w:rPr>
          <w:rFonts w:asciiTheme="minorHAnsi" w:hAnsiTheme="minorHAnsi" w:cstheme="minorHAnsi"/>
          <w:i/>
          <w:sz w:val="16"/>
          <w:szCs w:val="20"/>
        </w:rPr>
        <w:t xml:space="preserve">mobile </w:t>
      </w:r>
      <w:r w:rsidRPr="00753097">
        <w:rPr>
          <w:rFonts w:asciiTheme="minorHAnsi" w:eastAsia="Times New Roman" w:hAnsiTheme="minorHAnsi" w:cstheme="minorHAnsi"/>
          <w:i/>
          <w:sz w:val="16"/>
          <w:szCs w:val="20"/>
        </w:rPr>
        <w:t>phone. Do you use a mobile phone that belongs to someone else either by b</w:t>
      </w:r>
      <w:r w:rsidR="004A29AD" w:rsidRPr="00753097">
        <w:rPr>
          <w:rFonts w:asciiTheme="minorHAnsi" w:eastAsia="Times New Roman" w:hAnsiTheme="minorHAnsi" w:cstheme="minorHAnsi"/>
          <w:i/>
          <w:sz w:val="16"/>
          <w:szCs w:val="20"/>
        </w:rPr>
        <w:t>orrowing or paying for its use?</w:t>
      </w:r>
    </w:p>
    <w:tbl>
      <w:tblPr>
        <w:tblStyle w:val="TableGrid"/>
        <w:tblW w:w="0" w:type="auto"/>
        <w:tblInd w:w="1098" w:type="dxa"/>
        <w:tblLook w:val="04A0" w:firstRow="1" w:lastRow="0" w:firstColumn="1" w:lastColumn="0" w:noHBand="0" w:noVBand="1"/>
      </w:tblPr>
      <w:tblGrid>
        <w:gridCol w:w="2857"/>
        <w:gridCol w:w="1710"/>
        <w:gridCol w:w="2903"/>
      </w:tblGrid>
      <w:tr w:rsidR="00905ADC" w:rsidRPr="00753097" w:rsidTr="004A29AD">
        <w:tc>
          <w:tcPr>
            <w:tcW w:w="2857"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710" w:type="dxa"/>
          </w:tcPr>
          <w:p w:rsidR="00905ADC" w:rsidRPr="00753097" w:rsidRDefault="00905ADC" w:rsidP="004A29A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903"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LANJUTKAN KE MT8 </w:t>
            </w:r>
            <w:r w:rsidRPr="00753097">
              <w:rPr>
                <w:rFonts w:asciiTheme="minorHAnsi" w:eastAsia="Times New Roman" w:hAnsiTheme="minorHAnsi" w:cstheme="minorHAnsi"/>
                <w:i/>
                <w:sz w:val="16"/>
                <w:szCs w:val="20"/>
              </w:rPr>
              <w:t>GO TO MT8</w:t>
            </w:r>
          </w:p>
        </w:tc>
      </w:tr>
      <w:tr w:rsidR="00905ADC" w:rsidRPr="00753097" w:rsidTr="004A29AD">
        <w:tc>
          <w:tcPr>
            <w:tcW w:w="2857"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710" w:type="dxa"/>
          </w:tcPr>
          <w:p w:rsidR="00905ADC" w:rsidRPr="00753097" w:rsidRDefault="00905ADC" w:rsidP="004A29A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903"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LANJUTKAN KE MT9 </w:t>
            </w:r>
            <w:r w:rsidRPr="00753097">
              <w:rPr>
                <w:rFonts w:asciiTheme="minorHAnsi" w:eastAsia="Times New Roman" w:hAnsiTheme="minorHAnsi" w:cstheme="minorHAnsi"/>
                <w:i/>
                <w:sz w:val="16"/>
                <w:szCs w:val="20"/>
              </w:rPr>
              <w:t>SKIP TO MT9</w:t>
            </w:r>
          </w:p>
        </w:tc>
      </w:tr>
    </w:tbl>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p w:rsidR="00905ADC" w:rsidRPr="00753097" w:rsidRDefault="00905ADC" w:rsidP="00905ADC">
      <w:pPr>
        <w:framePr w:hSpace="180" w:wrap="around" w:vAnchor="text" w:hAnchor="text" w:xAlign="right" w:y="1"/>
        <w:kinsoku w:val="0"/>
        <w:overflowPunct w:val="0"/>
        <w:suppressOverlap/>
        <w:textAlignment w:val="baseline"/>
        <w:rPr>
          <w:rFonts w:asciiTheme="minorHAnsi" w:eastAsia="Times New Roman" w:hAnsiTheme="minorHAnsi" w:cstheme="minorHAnsi"/>
          <w:sz w:val="20"/>
          <w:szCs w:val="20"/>
        </w:rPr>
      </w:pPr>
    </w:p>
    <w:p w:rsidR="00905ADC" w:rsidRPr="00613C81" w:rsidRDefault="009673F3" w:rsidP="00BE5C60">
      <w:pPr>
        <w:kinsoku w:val="0"/>
        <w:overflowPunct w:val="0"/>
        <w:spacing w:after="0"/>
        <w:ind w:left="450"/>
        <w:textAlignment w:val="baseline"/>
        <w:rPr>
          <w:rFonts w:asciiTheme="minorHAnsi" w:eastAsia="Times New Roman" w:hAnsiTheme="minorHAnsi" w:cstheme="minorHAnsi"/>
          <w:b/>
          <w:i/>
          <w:sz w:val="16"/>
          <w:szCs w:val="20"/>
        </w:rPr>
      </w:pPr>
      <w:r w:rsidRPr="00613C81">
        <w:rPr>
          <w:rFonts w:asciiTheme="minorHAnsi" w:eastAsia="Times New Roman" w:hAnsiTheme="minorHAnsi" w:cstheme="minorHAnsi"/>
          <w:b/>
          <w:sz w:val="20"/>
          <w:szCs w:val="20"/>
        </w:rPr>
        <w:t xml:space="preserve">TANYAKAN </w:t>
      </w:r>
      <w:r w:rsidR="00C60289">
        <w:rPr>
          <w:rFonts w:asciiTheme="minorHAnsi" w:eastAsia="Times New Roman" w:hAnsiTheme="minorHAnsi" w:cstheme="minorHAnsi"/>
          <w:b/>
          <w:sz w:val="20"/>
          <w:szCs w:val="20"/>
        </w:rPr>
        <w:t xml:space="preserve">MT8 </w:t>
      </w:r>
      <w:r w:rsidRPr="00613C81">
        <w:rPr>
          <w:rFonts w:asciiTheme="minorHAnsi" w:eastAsia="Times New Roman" w:hAnsiTheme="minorHAnsi" w:cstheme="minorHAnsi"/>
          <w:b/>
          <w:sz w:val="20"/>
          <w:szCs w:val="20"/>
        </w:rPr>
        <w:t xml:space="preserve">JIKA </w:t>
      </w:r>
      <w:r w:rsidR="00C60289">
        <w:rPr>
          <w:rFonts w:asciiTheme="minorHAnsi" w:eastAsia="Times New Roman" w:hAnsiTheme="minorHAnsi" w:cstheme="minorHAnsi"/>
          <w:b/>
          <w:sz w:val="20"/>
          <w:szCs w:val="20"/>
        </w:rPr>
        <w:t xml:space="preserve">RESPONDEN </w:t>
      </w:r>
      <w:r w:rsidR="00C60289" w:rsidRPr="00065344">
        <w:rPr>
          <w:rFonts w:asciiTheme="minorHAnsi" w:eastAsia="Times New Roman" w:hAnsiTheme="minorHAnsi" w:cstheme="minorHAnsi"/>
          <w:b/>
          <w:sz w:val="20"/>
          <w:szCs w:val="20"/>
          <w:u w:val="single"/>
        </w:rPr>
        <w:t>MENGGUNAKAN PONSEL/HP ORANG LAIN</w:t>
      </w:r>
      <w:r w:rsidR="00C60289">
        <w:rPr>
          <w:rFonts w:asciiTheme="minorHAnsi" w:eastAsia="Times New Roman" w:hAnsiTheme="minorHAnsi" w:cstheme="minorHAnsi"/>
          <w:b/>
          <w:sz w:val="20"/>
          <w:szCs w:val="20"/>
        </w:rPr>
        <w:t xml:space="preserve"> (</w:t>
      </w:r>
      <w:r w:rsidRPr="00613C81">
        <w:rPr>
          <w:rFonts w:asciiTheme="minorHAnsi" w:eastAsia="Times New Roman" w:hAnsiTheme="minorHAnsi" w:cstheme="minorHAnsi"/>
          <w:b/>
          <w:sz w:val="20"/>
          <w:szCs w:val="20"/>
        </w:rPr>
        <w:t>TERLINGKAR KODE 2 DI MT7</w:t>
      </w:r>
      <w:r w:rsidR="00C60289">
        <w:rPr>
          <w:rFonts w:asciiTheme="minorHAnsi" w:eastAsia="Times New Roman" w:hAnsiTheme="minorHAnsi" w:cstheme="minorHAnsi"/>
          <w:b/>
          <w:sz w:val="20"/>
          <w:szCs w:val="20"/>
        </w:rPr>
        <w:t>)</w:t>
      </w:r>
      <w:r w:rsidRPr="00613C81">
        <w:rPr>
          <w:rFonts w:asciiTheme="minorHAnsi" w:eastAsia="Times New Roman" w:hAnsiTheme="minorHAnsi" w:cstheme="minorHAnsi"/>
          <w:b/>
          <w:sz w:val="20"/>
          <w:szCs w:val="20"/>
        </w:rPr>
        <w:t xml:space="preserve">. LAINNYA </w:t>
      </w:r>
      <w:r w:rsidR="00C60289" w:rsidRPr="00613C81">
        <w:rPr>
          <w:rFonts w:asciiTheme="minorHAnsi" w:eastAsia="Times New Roman" w:hAnsiTheme="minorHAnsi" w:cstheme="minorHAnsi"/>
          <w:b/>
          <w:sz w:val="20"/>
          <w:szCs w:val="20"/>
        </w:rPr>
        <w:t>LAN</w:t>
      </w:r>
      <w:r w:rsidR="00C60289">
        <w:rPr>
          <w:rFonts w:asciiTheme="minorHAnsi" w:eastAsia="Times New Roman" w:hAnsiTheme="minorHAnsi" w:cstheme="minorHAnsi"/>
          <w:b/>
          <w:sz w:val="20"/>
          <w:szCs w:val="20"/>
        </w:rPr>
        <w:t>GSUNG</w:t>
      </w:r>
      <w:r w:rsidR="00C60289" w:rsidRPr="00613C81">
        <w:rPr>
          <w:rFonts w:asciiTheme="minorHAnsi" w:eastAsia="Times New Roman" w:hAnsiTheme="minorHAnsi" w:cstheme="minorHAnsi"/>
          <w:b/>
          <w:sz w:val="20"/>
          <w:szCs w:val="20"/>
        </w:rPr>
        <w:t xml:space="preserve"> </w:t>
      </w:r>
      <w:r w:rsidRPr="00613C81">
        <w:rPr>
          <w:rFonts w:asciiTheme="minorHAnsi" w:eastAsia="Times New Roman" w:hAnsiTheme="minorHAnsi" w:cstheme="minorHAnsi"/>
          <w:b/>
          <w:sz w:val="20"/>
          <w:szCs w:val="20"/>
        </w:rPr>
        <w:t xml:space="preserve">KE MT10 </w:t>
      </w:r>
      <w:r w:rsidRPr="00613C81">
        <w:rPr>
          <w:rFonts w:asciiTheme="minorHAnsi" w:eastAsia="Times New Roman" w:hAnsiTheme="minorHAnsi" w:cstheme="minorHAnsi"/>
          <w:b/>
          <w:i/>
          <w:sz w:val="16"/>
          <w:szCs w:val="20"/>
        </w:rPr>
        <w:t>ASK IF MT7=2. OTHERS SKIP TO MT10</w:t>
      </w:r>
    </w:p>
    <w:p w:rsidR="009673F3" w:rsidRPr="00065344" w:rsidRDefault="00C60289" w:rsidP="00BE5C60">
      <w:pPr>
        <w:kinsoku w:val="0"/>
        <w:overflowPunct w:val="0"/>
        <w:spacing w:after="0"/>
        <w:ind w:left="450"/>
        <w:textAlignment w:val="baseline"/>
        <w:rPr>
          <w:rFonts w:asciiTheme="minorHAnsi" w:eastAsia="Times New Roman" w:hAnsiTheme="minorHAnsi" w:cstheme="minorHAnsi"/>
          <w:b/>
          <w:i/>
          <w:sz w:val="16"/>
          <w:szCs w:val="20"/>
          <w:u w:val="single"/>
        </w:rPr>
      </w:pPr>
      <w:r w:rsidRPr="00065344">
        <w:rPr>
          <w:rFonts w:asciiTheme="minorHAnsi" w:eastAsia="Times New Roman" w:hAnsiTheme="minorHAnsi" w:cstheme="minorHAnsi"/>
          <w:b/>
          <w:sz w:val="20"/>
          <w:szCs w:val="20"/>
          <w:u w:val="single"/>
        </w:rPr>
        <w:t>KARTU BANTU/</w:t>
      </w:r>
      <w:r w:rsidR="009673F3" w:rsidRPr="00065344">
        <w:rPr>
          <w:rFonts w:asciiTheme="minorHAnsi" w:eastAsia="Times New Roman" w:hAnsiTheme="minorHAnsi" w:cstheme="minorHAnsi"/>
          <w:b/>
          <w:sz w:val="20"/>
          <w:szCs w:val="20"/>
          <w:u w:val="single"/>
        </w:rPr>
        <w:t xml:space="preserve">BACAKAN </w:t>
      </w:r>
      <w:r w:rsidR="009673F3" w:rsidRPr="00065344">
        <w:rPr>
          <w:rFonts w:asciiTheme="minorHAnsi" w:eastAsia="Times New Roman" w:hAnsiTheme="minorHAnsi" w:cstheme="minorHAnsi"/>
          <w:b/>
          <w:i/>
          <w:sz w:val="16"/>
          <w:szCs w:val="20"/>
          <w:u w:val="single"/>
        </w:rPr>
        <w:t>READ OUT</w:t>
      </w:r>
    </w:p>
    <w:p w:rsidR="009673F3" w:rsidRPr="00753097" w:rsidRDefault="009673F3"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05ADC" w:rsidRPr="00753097" w:rsidRDefault="00905ADC" w:rsidP="004D6F0F">
      <w:pPr>
        <w:kinsoku w:val="0"/>
        <w:overflowPunct w:val="0"/>
        <w:ind w:left="540" w:hanging="54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MT8. Apakah Anda membayar untuk menggunakan ponsel orang lain ataukah Anda menggunakannya secara gratis?</w:t>
      </w:r>
      <w:r w:rsidR="009673F3"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Do you pay to use someone else’s phone or do you borrow at no cost?</w:t>
      </w:r>
    </w:p>
    <w:tbl>
      <w:tblPr>
        <w:tblStyle w:val="TableGrid"/>
        <w:tblW w:w="0" w:type="auto"/>
        <w:tblInd w:w="1458" w:type="dxa"/>
        <w:tblLayout w:type="fixed"/>
        <w:tblLook w:val="04A0" w:firstRow="1" w:lastRow="0" w:firstColumn="1" w:lastColumn="0" w:noHBand="0" w:noVBand="1"/>
      </w:tblPr>
      <w:tblGrid>
        <w:gridCol w:w="4774"/>
        <w:gridCol w:w="2133"/>
      </w:tblGrid>
      <w:tr w:rsidR="00905ADC" w:rsidRPr="00753097" w:rsidTr="001C7D5A">
        <w:tc>
          <w:tcPr>
            <w:tcW w:w="4774"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2133" w:type="dxa"/>
          </w:tcPr>
          <w:p w:rsidR="00905ADC" w:rsidRPr="00753097" w:rsidRDefault="00B90061" w:rsidP="00B9006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05ADC" w:rsidRPr="00753097" w:rsidTr="00065344">
        <w:tc>
          <w:tcPr>
            <w:tcW w:w="4774"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membayarnya </w:t>
            </w:r>
            <w:r w:rsidRPr="00753097">
              <w:rPr>
                <w:rFonts w:asciiTheme="minorHAnsi" w:eastAsia="Times New Roman" w:hAnsiTheme="minorHAnsi" w:cstheme="minorHAnsi"/>
                <w:i/>
                <w:sz w:val="16"/>
                <w:szCs w:val="20"/>
              </w:rPr>
              <w:t>I pay</w:t>
            </w:r>
          </w:p>
        </w:tc>
        <w:tc>
          <w:tcPr>
            <w:tcW w:w="2133"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05ADC" w:rsidRPr="00753097" w:rsidTr="00065344">
        <w:tc>
          <w:tcPr>
            <w:tcW w:w="4774" w:type="dxa"/>
          </w:tcPr>
          <w:p w:rsidR="00905ADC" w:rsidRPr="00753097" w:rsidRDefault="00905ADC" w:rsidP="00390733">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Saya meminjamnya</w:t>
            </w:r>
            <w:r w:rsidR="00390733" w:rsidRPr="00753097">
              <w:rPr>
                <w:rFonts w:asciiTheme="minorHAnsi" w:eastAsia="Times New Roman" w:hAnsiTheme="minorHAnsi" w:cstheme="minorHAnsi"/>
                <w:sz w:val="20"/>
                <w:szCs w:val="20"/>
              </w:rPr>
              <w:t xml:space="preserve"> tanpa biaya/</w:t>
            </w:r>
            <w:r w:rsidRPr="00753097">
              <w:rPr>
                <w:rFonts w:asciiTheme="minorHAnsi" w:eastAsia="Times New Roman" w:hAnsiTheme="minorHAnsi" w:cstheme="minorHAnsi"/>
                <w:sz w:val="20"/>
                <w:szCs w:val="20"/>
              </w:rPr>
              <w:t xml:space="preserve">secara gratis </w:t>
            </w:r>
            <w:r w:rsidRPr="00753097">
              <w:rPr>
                <w:rFonts w:asciiTheme="minorHAnsi" w:eastAsia="Times New Roman" w:hAnsiTheme="minorHAnsi" w:cstheme="minorHAnsi"/>
                <w:i/>
                <w:sz w:val="16"/>
                <w:szCs w:val="20"/>
              </w:rPr>
              <w:t>I borrow at no cost</w:t>
            </w:r>
          </w:p>
        </w:tc>
        <w:tc>
          <w:tcPr>
            <w:tcW w:w="2133"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p w:rsidR="006B382D" w:rsidRPr="00753097" w:rsidRDefault="006B382D"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C95675" w:rsidRPr="00753097">
        <w:rPr>
          <w:rFonts w:asciiTheme="minorHAnsi" w:eastAsia="Times New Roman" w:hAnsiTheme="minorHAnsi" w:cstheme="minorHAnsi"/>
          <w:b/>
          <w:sz w:val="20"/>
          <w:szCs w:val="20"/>
        </w:rPr>
        <w:t xml:space="preserve">MT9 </w:t>
      </w:r>
      <w:r w:rsidR="00923222">
        <w:rPr>
          <w:rFonts w:asciiTheme="minorHAnsi" w:eastAsia="Times New Roman" w:hAnsiTheme="minorHAnsi" w:cstheme="minorHAnsi"/>
          <w:b/>
          <w:sz w:val="20"/>
          <w:szCs w:val="20"/>
        </w:rPr>
        <w:t>J</w:t>
      </w:r>
      <w:r w:rsidR="009E7BDB" w:rsidRPr="00613C81">
        <w:rPr>
          <w:rFonts w:asciiTheme="minorHAnsi" w:eastAsia="Times New Roman" w:hAnsiTheme="minorHAnsi" w:cstheme="minorHAnsi"/>
          <w:b/>
          <w:sz w:val="20"/>
          <w:szCs w:val="20"/>
        </w:rPr>
        <w:t xml:space="preserve">IKA </w:t>
      </w:r>
      <w:r w:rsidR="009E7BDB">
        <w:rPr>
          <w:rFonts w:asciiTheme="minorHAnsi" w:eastAsia="Times New Roman" w:hAnsiTheme="minorHAnsi" w:cstheme="minorHAnsi"/>
          <w:b/>
          <w:sz w:val="20"/>
          <w:szCs w:val="20"/>
        </w:rPr>
        <w:t xml:space="preserve">RESPONDEN </w:t>
      </w:r>
      <w:r w:rsidR="00923222" w:rsidRPr="00BE5C60">
        <w:rPr>
          <w:rFonts w:asciiTheme="minorHAnsi" w:eastAsia="Times New Roman" w:hAnsiTheme="minorHAnsi" w:cstheme="minorHAnsi"/>
          <w:b/>
          <w:sz w:val="20"/>
          <w:szCs w:val="20"/>
          <w:u w:val="single"/>
        </w:rPr>
        <w:t xml:space="preserve">TIDAK MEMILIKI PONSEL </w:t>
      </w:r>
      <w:r w:rsidR="00783253" w:rsidRPr="00BE5C60">
        <w:rPr>
          <w:rFonts w:asciiTheme="minorHAnsi" w:eastAsia="Times New Roman" w:hAnsiTheme="minorHAnsi" w:cstheme="minorHAnsi"/>
          <w:b/>
          <w:sz w:val="20"/>
          <w:szCs w:val="20"/>
          <w:u w:val="single"/>
        </w:rPr>
        <w:t>DAN</w:t>
      </w:r>
      <w:r w:rsidR="00923222" w:rsidRPr="00BE5C60">
        <w:rPr>
          <w:rFonts w:asciiTheme="minorHAnsi" w:eastAsia="Times New Roman" w:hAnsiTheme="minorHAnsi" w:cstheme="minorHAnsi"/>
          <w:b/>
          <w:sz w:val="20"/>
          <w:szCs w:val="20"/>
          <w:u w:val="single"/>
        </w:rPr>
        <w:t xml:space="preserve"> TIDAK</w:t>
      </w:r>
      <w:r w:rsidR="00923222">
        <w:rPr>
          <w:rFonts w:asciiTheme="minorHAnsi" w:eastAsia="Times New Roman" w:hAnsiTheme="minorHAnsi" w:cstheme="minorHAnsi"/>
          <w:b/>
          <w:sz w:val="20"/>
          <w:szCs w:val="20"/>
        </w:rPr>
        <w:t xml:space="preserve"> </w:t>
      </w:r>
      <w:r w:rsidR="009E7BDB" w:rsidRPr="006F773C">
        <w:rPr>
          <w:rFonts w:asciiTheme="minorHAnsi" w:eastAsia="Times New Roman" w:hAnsiTheme="minorHAnsi" w:cstheme="minorHAnsi"/>
          <w:b/>
          <w:sz w:val="20"/>
          <w:szCs w:val="20"/>
          <w:u w:val="single"/>
        </w:rPr>
        <w:t>MENGGUNAKAN PONSEL/HP ORANG LAIN</w:t>
      </w:r>
      <w:r w:rsidR="009E7BDB">
        <w:rPr>
          <w:rFonts w:asciiTheme="minorHAnsi" w:eastAsia="Times New Roman" w:hAnsiTheme="minorHAnsi" w:cstheme="minorHAnsi"/>
          <w:b/>
          <w:sz w:val="20"/>
          <w:szCs w:val="20"/>
        </w:rPr>
        <w:t xml:space="preserve"> (</w:t>
      </w:r>
      <w:r w:rsidR="009E7BDB" w:rsidRPr="00613C81">
        <w:rPr>
          <w:rFonts w:asciiTheme="minorHAnsi" w:eastAsia="Times New Roman" w:hAnsiTheme="minorHAnsi" w:cstheme="minorHAnsi"/>
          <w:b/>
          <w:sz w:val="20"/>
          <w:szCs w:val="20"/>
        </w:rPr>
        <w:t xml:space="preserve">TERLINGKAR KODE 2 </w:t>
      </w:r>
      <w:r w:rsidR="00783253">
        <w:rPr>
          <w:rFonts w:asciiTheme="minorHAnsi" w:eastAsia="Times New Roman" w:hAnsiTheme="minorHAnsi" w:cstheme="minorHAnsi"/>
          <w:b/>
          <w:sz w:val="20"/>
          <w:szCs w:val="20"/>
        </w:rPr>
        <w:t xml:space="preserve">DI MT2 DAN KODE 2 </w:t>
      </w:r>
      <w:r w:rsidR="009E7BDB" w:rsidRPr="00613C81">
        <w:rPr>
          <w:rFonts w:asciiTheme="minorHAnsi" w:eastAsia="Times New Roman" w:hAnsiTheme="minorHAnsi" w:cstheme="minorHAnsi"/>
          <w:b/>
          <w:sz w:val="20"/>
          <w:szCs w:val="20"/>
        </w:rPr>
        <w:t>DI MT7</w:t>
      </w:r>
      <w:r w:rsidR="009E7BDB">
        <w:rPr>
          <w:rFonts w:asciiTheme="minorHAnsi" w:eastAsia="Times New Roman" w:hAnsiTheme="minorHAnsi" w:cstheme="minorHAnsi"/>
          <w:b/>
          <w:sz w:val="20"/>
          <w:szCs w:val="20"/>
        </w:rPr>
        <w:t>)</w:t>
      </w:r>
      <w:r w:rsidR="009E7BDB" w:rsidRPr="00613C81">
        <w:rPr>
          <w:rFonts w:asciiTheme="minorHAnsi" w:eastAsia="Times New Roman" w:hAnsiTheme="minorHAnsi" w:cstheme="minorHAnsi"/>
          <w:b/>
          <w:sz w:val="20"/>
          <w:szCs w:val="20"/>
        </w:rPr>
        <w:t>. LAINNYA LAN</w:t>
      </w:r>
      <w:r w:rsidR="009E7BDB">
        <w:rPr>
          <w:rFonts w:asciiTheme="minorHAnsi" w:eastAsia="Times New Roman" w:hAnsiTheme="minorHAnsi" w:cstheme="minorHAnsi"/>
          <w:b/>
          <w:sz w:val="20"/>
          <w:szCs w:val="20"/>
        </w:rPr>
        <w:t>GSUNG</w:t>
      </w:r>
      <w:r w:rsidR="00CC646C" w:rsidRPr="00753097">
        <w:rPr>
          <w:rFonts w:asciiTheme="minorHAnsi" w:eastAsia="Times New Roman" w:hAnsiTheme="minorHAnsi" w:cstheme="minorHAnsi"/>
          <w:b/>
          <w:sz w:val="20"/>
          <w:szCs w:val="20"/>
        </w:rPr>
        <w:t xml:space="preserve"> KE MT10 </w:t>
      </w:r>
      <w:r w:rsidRPr="00753097">
        <w:rPr>
          <w:rFonts w:asciiTheme="minorHAnsi" w:eastAsia="Times New Roman" w:hAnsiTheme="minorHAnsi" w:cstheme="minorHAnsi"/>
          <w:b/>
          <w:i/>
          <w:sz w:val="16"/>
          <w:szCs w:val="20"/>
        </w:rPr>
        <w:t>ASK ONLY IF MT2=2 AND MT7=2. OTHERS SKIP TO MT10</w:t>
      </w:r>
    </w:p>
    <w:p w:rsidR="006B382D" w:rsidRPr="00065344" w:rsidRDefault="00C6722B" w:rsidP="00BE5C60">
      <w:pPr>
        <w:kinsoku w:val="0"/>
        <w:overflowPunct w:val="0"/>
        <w:spacing w:after="0"/>
        <w:ind w:left="450"/>
        <w:textAlignment w:val="baseline"/>
        <w:rPr>
          <w:rFonts w:asciiTheme="minorHAnsi" w:eastAsia="Times New Roman" w:hAnsiTheme="minorHAnsi" w:cstheme="minorHAnsi"/>
          <w:b/>
          <w:color w:val="FF0000"/>
          <w:sz w:val="20"/>
          <w:szCs w:val="20"/>
          <w:u w:val="single"/>
        </w:rPr>
      </w:pPr>
      <w:r w:rsidRPr="00065344">
        <w:rPr>
          <w:rFonts w:asciiTheme="minorHAnsi" w:eastAsia="Times New Roman" w:hAnsiTheme="minorHAnsi" w:cstheme="minorHAnsi"/>
          <w:b/>
          <w:color w:val="FF0000"/>
          <w:sz w:val="20"/>
          <w:szCs w:val="20"/>
          <w:u w:val="single"/>
        </w:rPr>
        <w:t>SPONTAN/</w:t>
      </w:r>
      <w:r w:rsidR="006B382D" w:rsidRPr="00065344">
        <w:rPr>
          <w:rFonts w:asciiTheme="minorHAnsi" w:eastAsia="Times New Roman" w:hAnsiTheme="minorHAnsi" w:cstheme="minorHAnsi"/>
          <w:b/>
          <w:color w:val="FF0000"/>
          <w:sz w:val="20"/>
          <w:szCs w:val="20"/>
          <w:u w:val="single"/>
        </w:rPr>
        <w:t xml:space="preserve">JANGAN BACAKAN </w:t>
      </w:r>
      <w:r w:rsidR="006B382D" w:rsidRPr="00065344">
        <w:rPr>
          <w:rFonts w:asciiTheme="minorHAnsi" w:eastAsia="Times New Roman" w:hAnsiTheme="minorHAnsi" w:cstheme="minorHAnsi"/>
          <w:b/>
          <w:i/>
          <w:color w:val="FF0000"/>
          <w:sz w:val="16"/>
          <w:szCs w:val="20"/>
          <w:u w:val="single"/>
        </w:rPr>
        <w:t>DO NOT READ</w:t>
      </w:r>
    </w:p>
    <w:p w:rsidR="006B382D" w:rsidRPr="00753097" w:rsidRDefault="008233B2" w:rsidP="00BE5C60">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006B382D"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006B382D"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6B382D" w:rsidRPr="00753097">
        <w:rPr>
          <w:rFonts w:asciiTheme="minorHAnsi" w:eastAsia="Times New Roman" w:hAnsiTheme="minorHAnsi" w:cstheme="minorHAnsi"/>
          <w:b/>
          <w:i/>
          <w:sz w:val="16"/>
          <w:szCs w:val="20"/>
        </w:rPr>
        <w:t xml:space="preserve">CODE TO FIT. </w:t>
      </w:r>
    </w:p>
    <w:p w:rsidR="006B382D" w:rsidRPr="00753097" w:rsidRDefault="006B382D" w:rsidP="00BE5C60">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05ADC" w:rsidRPr="00753097" w:rsidRDefault="006B382D"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MT9.</w:t>
      </w:r>
      <w:r w:rsidR="00905ADC" w:rsidRPr="00753097">
        <w:rPr>
          <w:rFonts w:asciiTheme="minorHAnsi" w:eastAsia="Times New Roman" w:hAnsiTheme="minorHAnsi" w:cstheme="minorHAnsi"/>
          <w:sz w:val="20"/>
          <w:szCs w:val="20"/>
        </w:rPr>
        <w:t xml:space="preserve"> Apa </w:t>
      </w:r>
      <w:r w:rsidR="00905ADC" w:rsidRPr="00065344">
        <w:rPr>
          <w:rFonts w:asciiTheme="minorHAnsi" w:eastAsia="Times New Roman" w:hAnsiTheme="minorHAnsi" w:cstheme="minorHAnsi"/>
          <w:b/>
          <w:i/>
          <w:sz w:val="20"/>
          <w:szCs w:val="20"/>
          <w:u w:val="single"/>
        </w:rPr>
        <w:t>alasan utama</w:t>
      </w:r>
      <w:r w:rsidR="00905ADC" w:rsidRPr="00753097">
        <w:rPr>
          <w:rFonts w:asciiTheme="minorHAnsi" w:eastAsia="Times New Roman" w:hAnsiTheme="minorHAnsi" w:cstheme="minorHAnsi"/>
          <w:sz w:val="20"/>
          <w:szCs w:val="20"/>
        </w:rPr>
        <w:t xml:space="preserve"> Anda tidak memiliki ponsel dan tidak menggunakan ponsel orang lain?</w:t>
      </w:r>
      <w:r w:rsidR="00905ADC" w:rsidRPr="00753097">
        <w:rPr>
          <w:rFonts w:asciiTheme="minorHAnsi" w:eastAsia="Times New Roman" w:hAnsiTheme="minorHAnsi" w:cstheme="minorHAnsi"/>
          <w:i/>
          <w:sz w:val="16"/>
          <w:szCs w:val="20"/>
        </w:rPr>
        <w:t xml:space="preserve"> What is </w:t>
      </w:r>
      <w:r w:rsidR="00905ADC" w:rsidRPr="00753097">
        <w:rPr>
          <w:rFonts w:asciiTheme="minorHAnsi" w:eastAsia="Times New Roman" w:hAnsiTheme="minorHAnsi" w:cstheme="minorHAnsi"/>
          <w:i/>
          <w:sz w:val="16"/>
          <w:szCs w:val="20"/>
          <w:u w:val="single"/>
        </w:rPr>
        <w:t>the main reason</w:t>
      </w:r>
      <w:r w:rsidR="00905ADC" w:rsidRPr="00753097">
        <w:rPr>
          <w:rFonts w:asciiTheme="minorHAnsi" w:eastAsia="Times New Roman" w:hAnsiTheme="minorHAnsi" w:cstheme="minorHAnsi"/>
          <w:i/>
          <w:sz w:val="16"/>
          <w:szCs w:val="20"/>
        </w:rPr>
        <w:t xml:space="preserve"> do you not have a mobile phone and do not use somebody else’s mobile phone?</w:t>
      </w:r>
    </w:p>
    <w:tbl>
      <w:tblPr>
        <w:tblStyle w:val="TableGrid"/>
        <w:tblW w:w="0" w:type="auto"/>
        <w:jc w:val="center"/>
        <w:tblLayout w:type="fixed"/>
        <w:tblLook w:val="04A0" w:firstRow="1" w:lastRow="0" w:firstColumn="1" w:lastColumn="0" w:noHBand="0" w:noVBand="1"/>
      </w:tblPr>
      <w:tblGrid>
        <w:gridCol w:w="7320"/>
        <w:gridCol w:w="1080"/>
      </w:tblGrid>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p>
        </w:tc>
        <w:tc>
          <w:tcPr>
            <w:tcW w:w="1080" w:type="dxa"/>
          </w:tcPr>
          <w:p w:rsidR="00905ADC" w:rsidRPr="00753097" w:rsidRDefault="006B382D" w:rsidP="00905AD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05ADC" w:rsidRPr="00753097" w:rsidTr="00BE5C60">
        <w:trPr>
          <w:jc w:val="center"/>
        </w:trPr>
        <w:tc>
          <w:tcPr>
            <w:tcW w:w="7320" w:type="dxa"/>
          </w:tcPr>
          <w:p w:rsidR="00905ADC" w:rsidRPr="00753097" w:rsidRDefault="00905ADC" w:rsidP="00EA182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satupun orang </w:t>
            </w:r>
            <w:r w:rsidR="00F20B63">
              <w:rPr>
                <w:rFonts w:asciiTheme="minorHAnsi" w:eastAsia="Times New Roman" w:hAnsiTheme="minorHAnsi" w:cstheme="minorHAnsi"/>
                <w:sz w:val="20"/>
                <w:szCs w:val="20"/>
              </w:rPr>
              <w:t xml:space="preserve">di </w:t>
            </w:r>
            <w:r w:rsidRPr="00753097">
              <w:rPr>
                <w:rFonts w:asciiTheme="minorHAnsi" w:eastAsia="Times New Roman" w:hAnsiTheme="minorHAnsi" w:cstheme="minorHAnsi"/>
                <w:sz w:val="20"/>
                <w:szCs w:val="20"/>
              </w:rPr>
              <w:t>rumah</w:t>
            </w:r>
            <w:r w:rsidR="00F20B63">
              <w:rPr>
                <w:rFonts w:asciiTheme="minorHAnsi" w:eastAsia="Times New Roman" w:hAnsiTheme="minorHAnsi" w:cstheme="minorHAnsi"/>
                <w:sz w:val="20"/>
                <w:szCs w:val="20"/>
              </w:rPr>
              <w:t xml:space="preserve"> saya</w:t>
            </w:r>
            <w:r w:rsidRPr="00753097">
              <w:rPr>
                <w:rFonts w:asciiTheme="minorHAnsi" w:eastAsia="Times New Roman" w:hAnsiTheme="minorHAnsi" w:cstheme="minorHAnsi"/>
                <w:sz w:val="20"/>
                <w:szCs w:val="20"/>
              </w:rPr>
              <w:t xml:space="preserve"> yang </w:t>
            </w:r>
            <w:r w:rsidR="00EA1827" w:rsidRPr="00753097">
              <w:rPr>
                <w:rFonts w:asciiTheme="minorHAnsi" w:eastAsia="Times New Roman" w:hAnsiTheme="minorHAnsi" w:cstheme="minorHAnsi"/>
                <w:sz w:val="20"/>
                <w:szCs w:val="20"/>
              </w:rPr>
              <w:t>memiliki</w:t>
            </w:r>
            <w:r w:rsidRPr="00753097">
              <w:rPr>
                <w:rFonts w:asciiTheme="minorHAnsi" w:eastAsia="Times New Roman" w:hAnsiTheme="minorHAnsi" w:cstheme="minorHAnsi"/>
                <w:sz w:val="20"/>
                <w:szCs w:val="20"/>
              </w:rPr>
              <w:t xml:space="preserve"> ponsel </w:t>
            </w:r>
            <w:r w:rsidRPr="00753097">
              <w:rPr>
                <w:rFonts w:asciiTheme="minorHAnsi" w:eastAsia="Times New Roman" w:hAnsiTheme="minorHAnsi" w:cstheme="minorHAnsi"/>
                <w:i/>
                <w:sz w:val="16"/>
                <w:szCs w:val="20"/>
              </w:rPr>
              <w:t>No one in our house owns a phone</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05ADC" w:rsidRPr="00753097" w:rsidTr="00BE5C60">
        <w:trPr>
          <w:jc w:val="center"/>
        </w:trPr>
        <w:tc>
          <w:tcPr>
            <w:tcW w:w="7320" w:type="dxa"/>
          </w:tcPr>
          <w:p w:rsidR="00905ADC" w:rsidRPr="00753097" w:rsidRDefault="00905ADC" w:rsidP="006B5A3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orang yang </w:t>
            </w:r>
            <w:r w:rsidR="006B5A3A" w:rsidRPr="00753097">
              <w:rPr>
                <w:rFonts w:asciiTheme="minorHAnsi" w:eastAsia="Times New Roman" w:hAnsiTheme="minorHAnsi" w:cstheme="minorHAnsi"/>
                <w:sz w:val="20"/>
                <w:szCs w:val="20"/>
              </w:rPr>
              <w:t>perlu</w:t>
            </w:r>
            <w:r w:rsidRPr="00753097">
              <w:rPr>
                <w:rFonts w:asciiTheme="minorHAnsi" w:eastAsia="Times New Roman" w:hAnsiTheme="minorHAnsi" w:cstheme="minorHAnsi"/>
                <w:sz w:val="20"/>
                <w:szCs w:val="20"/>
              </w:rPr>
              <w:t xml:space="preserve"> saya hubungi </w:t>
            </w:r>
            <w:r w:rsidRPr="00753097">
              <w:rPr>
                <w:rFonts w:asciiTheme="minorHAnsi" w:eastAsia="Times New Roman" w:hAnsiTheme="minorHAnsi" w:cstheme="minorHAnsi"/>
                <w:i/>
                <w:sz w:val="16"/>
                <w:szCs w:val="20"/>
              </w:rPr>
              <w:t>I don’t have anyone to call</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diperbolehkan menggunakan ponsel oleh pasangan, keluarga atau anggota keluarga lain </w:t>
            </w:r>
            <w:r w:rsidRPr="00753097">
              <w:rPr>
                <w:rFonts w:asciiTheme="minorHAnsi" w:eastAsia="Times New Roman" w:hAnsiTheme="minorHAnsi" w:cstheme="minorHAnsi"/>
                <w:i/>
                <w:sz w:val="16"/>
                <w:szCs w:val="20"/>
              </w:rPr>
              <w:t>I am not allowed to use a phone by my spouse, parents or other family members</w:t>
            </w:r>
            <w:r w:rsidRPr="00753097">
              <w:rPr>
                <w:rFonts w:asciiTheme="minorHAnsi" w:eastAsia="Times New Roman" w:hAnsiTheme="minorHAnsi" w:cstheme="minorHAnsi"/>
                <w:sz w:val="16"/>
                <w:szCs w:val="20"/>
              </w:rPr>
              <w:t xml:space="preserve"> </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05ADC" w:rsidRPr="00753097" w:rsidTr="00BE5C60">
        <w:trPr>
          <w:jc w:val="center"/>
        </w:trPr>
        <w:tc>
          <w:tcPr>
            <w:tcW w:w="7320" w:type="dxa"/>
          </w:tcPr>
          <w:p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Sebelumnya memiliki ponsel tapi hilang, dicuri atau rusak </w:t>
            </w:r>
            <w:r w:rsidRPr="00753097">
              <w:rPr>
                <w:rFonts w:asciiTheme="minorHAnsi" w:eastAsia="Times New Roman" w:hAnsiTheme="minorHAnsi" w:cstheme="minorHAnsi"/>
                <w:i/>
                <w:sz w:val="16"/>
                <w:szCs w:val="20"/>
                <w:lang w:val="af-ZA"/>
              </w:rPr>
              <w:t>Had phone, but it was lost, stolen, or broken</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05ADC" w:rsidRPr="00753097" w:rsidTr="00BE5C60">
        <w:trPr>
          <w:jc w:val="center"/>
        </w:trPr>
        <w:tc>
          <w:tcPr>
            <w:tcW w:w="7320" w:type="dxa"/>
          </w:tcPr>
          <w:p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Sebelumnya memiliki ponsel, tapi sudah dijual </w:t>
            </w:r>
            <w:r w:rsidRPr="00753097">
              <w:rPr>
                <w:rFonts w:asciiTheme="minorHAnsi" w:eastAsia="Times New Roman" w:hAnsiTheme="minorHAnsi" w:cstheme="minorHAnsi"/>
                <w:i/>
                <w:sz w:val="16"/>
                <w:szCs w:val="20"/>
                <w:lang w:val="af-ZA"/>
              </w:rPr>
              <w:t>Had phone, but sold it for cash</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Menggunakan ponsel melawan budaya/agama saya </w:t>
            </w:r>
            <w:r w:rsidRPr="00753097">
              <w:rPr>
                <w:rFonts w:asciiTheme="minorHAnsi" w:eastAsia="Times New Roman" w:hAnsiTheme="minorHAnsi" w:cstheme="minorHAnsi"/>
                <w:i/>
                <w:sz w:val="16"/>
                <w:szCs w:val="20"/>
              </w:rPr>
              <w:t>Using a phone is against my culture/religion</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membeli ponsel </w:t>
            </w:r>
            <w:r w:rsidRPr="00753097">
              <w:rPr>
                <w:rFonts w:asciiTheme="minorHAnsi" w:eastAsia="Times New Roman" w:hAnsiTheme="minorHAnsi" w:cstheme="minorHAnsi"/>
                <w:i/>
                <w:sz w:val="16"/>
                <w:szCs w:val="20"/>
              </w:rPr>
              <w:t>I don’t have money to buy phone</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membayar pulsa </w:t>
            </w:r>
            <w:r w:rsidRPr="00753097">
              <w:rPr>
                <w:rFonts w:asciiTheme="minorHAnsi" w:eastAsia="Times New Roman" w:hAnsiTheme="minorHAnsi" w:cstheme="minorHAnsi"/>
                <w:i/>
                <w:sz w:val="16"/>
                <w:szCs w:val="20"/>
              </w:rPr>
              <w:t>I don’t have money to pay for airtime</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jaringan didaerah tempat tinggal saya </w:t>
            </w:r>
            <w:r w:rsidRPr="00753097">
              <w:rPr>
                <w:rFonts w:asciiTheme="minorHAnsi" w:eastAsia="Times New Roman" w:hAnsiTheme="minorHAnsi" w:cstheme="minorHAnsi"/>
                <w:i/>
                <w:sz w:val="16"/>
                <w:szCs w:val="20"/>
              </w:rPr>
              <w:t>There is no network where I live/work</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khawatir dengan apa yang akan dipikirkan oleh komunitas saya </w:t>
            </w:r>
            <w:r w:rsidRPr="00753097">
              <w:rPr>
                <w:rFonts w:asciiTheme="minorHAnsi" w:eastAsia="Times New Roman" w:hAnsiTheme="minorHAnsi" w:cstheme="minorHAnsi"/>
                <w:i/>
                <w:sz w:val="16"/>
                <w:szCs w:val="20"/>
              </w:rPr>
              <w:t>I worry about what people in my community would think</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905ADC" w:rsidRPr="00753097" w:rsidTr="00BE5C60">
        <w:trPr>
          <w:jc w:val="center"/>
        </w:trPr>
        <w:tc>
          <w:tcPr>
            <w:tcW w:w="7320" w:type="dxa"/>
          </w:tcPr>
          <w:p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rPr>
              <w:t xml:space="preserve">Saya tidak perlu ponsel/ Saya tidak ingin menggunakan ponsel </w:t>
            </w:r>
            <w:r w:rsidRPr="00753097">
              <w:rPr>
                <w:rFonts w:asciiTheme="minorHAnsi" w:eastAsia="Times New Roman" w:hAnsiTheme="minorHAnsi" w:cstheme="minorHAnsi"/>
                <w:i/>
                <w:sz w:val="16"/>
                <w:szCs w:val="20"/>
              </w:rPr>
              <w:t>I don’t have a need to use a phone</w:t>
            </w:r>
            <w:r w:rsidRPr="00753097">
              <w:rPr>
                <w:rFonts w:asciiTheme="minorHAnsi" w:eastAsia="Times New Roman" w:hAnsiTheme="minorHAnsi" w:cstheme="minorHAnsi"/>
                <w:i/>
                <w:sz w:val="16"/>
                <w:szCs w:val="20"/>
                <w:lang w:val="af-ZA"/>
              </w:rPr>
              <w:t>/Don’t want a phone</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alasan khusus </w:t>
            </w:r>
            <w:r w:rsidRPr="00753097">
              <w:rPr>
                <w:rFonts w:asciiTheme="minorHAnsi" w:eastAsia="Times New Roman" w:hAnsiTheme="minorHAnsi" w:cstheme="minorHAnsi"/>
                <w:i/>
                <w:sz w:val="16"/>
                <w:szCs w:val="20"/>
              </w:rPr>
              <w:t>No specific reason</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905ADC" w:rsidRPr="00753097" w:rsidTr="00BE5C60">
        <w:trPr>
          <w:jc w:val="center"/>
        </w:trPr>
        <w:tc>
          <w:tcPr>
            <w:tcW w:w="7320" w:type="dxa"/>
          </w:tcPr>
          <w:p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memiliki KTP untuk mendaftarkan </w:t>
            </w:r>
            <w:r w:rsidR="00CF3D83">
              <w:rPr>
                <w:rFonts w:asciiTheme="minorHAnsi" w:eastAsia="Times New Roman" w:hAnsiTheme="minorHAnsi" w:cstheme="minorHAnsi"/>
                <w:sz w:val="20"/>
                <w:szCs w:val="20"/>
                <w:lang w:val="af-ZA"/>
              </w:rPr>
              <w:t>SIM card/ kartu ponsel</w:t>
            </w:r>
            <w:r w:rsidRPr="00753097">
              <w:rPr>
                <w:rFonts w:asciiTheme="minorHAnsi" w:eastAsia="Times New Roman" w:hAnsiTheme="minorHAnsi" w:cstheme="minorHAnsi"/>
                <w:sz w:val="20"/>
                <w:szCs w:val="20"/>
                <w:lang w:val="af-ZA"/>
              </w:rPr>
              <w:t xml:space="preserve"> </w:t>
            </w:r>
            <w:r w:rsidRPr="00753097">
              <w:rPr>
                <w:rFonts w:asciiTheme="minorHAnsi" w:eastAsia="Times New Roman" w:hAnsiTheme="minorHAnsi" w:cstheme="minorHAnsi"/>
                <w:i/>
                <w:sz w:val="16"/>
                <w:szCs w:val="20"/>
                <w:lang w:val="af-ZA"/>
              </w:rPr>
              <w:t>Don’t have ID to register SIM card</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905ADC" w:rsidRPr="00753097" w:rsidTr="00BE5C60">
        <w:trPr>
          <w:jc w:val="center"/>
        </w:trPr>
        <w:tc>
          <w:tcPr>
            <w:tcW w:w="7320" w:type="dxa"/>
          </w:tcPr>
          <w:p w:rsidR="00905ADC" w:rsidRPr="00753097" w:rsidRDefault="00905ADC" w:rsidP="00F54457">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ada listrik di </w:t>
            </w:r>
            <w:r w:rsidR="00F54457" w:rsidRPr="00753097">
              <w:rPr>
                <w:rFonts w:asciiTheme="minorHAnsi" w:eastAsia="Times New Roman" w:hAnsiTheme="minorHAnsi" w:cstheme="minorHAnsi"/>
                <w:sz w:val="20"/>
                <w:szCs w:val="20"/>
                <w:lang w:val="af-ZA"/>
              </w:rPr>
              <w:t>wilayah</w:t>
            </w:r>
            <w:r w:rsidRPr="00753097">
              <w:rPr>
                <w:rFonts w:asciiTheme="minorHAnsi" w:eastAsia="Times New Roman" w:hAnsiTheme="minorHAnsi" w:cstheme="minorHAnsi"/>
                <w:sz w:val="20"/>
                <w:szCs w:val="20"/>
                <w:lang w:val="af-ZA"/>
              </w:rPr>
              <w:t xml:space="preserve"> ini </w:t>
            </w:r>
            <w:r w:rsidRPr="00753097">
              <w:rPr>
                <w:rFonts w:asciiTheme="minorHAnsi" w:eastAsia="Times New Roman" w:hAnsiTheme="minorHAnsi" w:cstheme="minorHAnsi"/>
                <w:i/>
                <w:sz w:val="16"/>
                <w:szCs w:val="20"/>
                <w:lang w:val="af-ZA"/>
              </w:rPr>
              <w:t>No electricity for charging in this area</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905ADC" w:rsidRPr="00753097" w:rsidTr="00BE5C60">
        <w:trPr>
          <w:jc w:val="center"/>
        </w:trPr>
        <w:tc>
          <w:tcPr>
            <w:tcW w:w="7320" w:type="dxa"/>
          </w:tcPr>
          <w:p w:rsidR="00905ADC" w:rsidRPr="00753097" w:rsidRDefault="00905ADC" w:rsidP="00905ADC">
            <w:pPr>
              <w:jc w:val="both"/>
              <w:rPr>
                <w:rFonts w:asciiTheme="minorHAnsi" w:eastAsia="Times New Roman" w:hAnsiTheme="minorHAnsi" w:cstheme="minorHAnsi"/>
                <w:sz w:val="20"/>
                <w:szCs w:val="20"/>
                <w:lang w:val="af-ZA"/>
              </w:rPr>
            </w:pPr>
            <w:r w:rsidRPr="00753097">
              <w:rPr>
                <w:rFonts w:asciiTheme="minorHAnsi" w:eastAsia="Times New Roman" w:hAnsiTheme="minorHAnsi" w:cstheme="minorHAnsi"/>
                <w:sz w:val="20"/>
                <w:szCs w:val="20"/>
                <w:lang w:val="af-ZA"/>
              </w:rPr>
              <w:t xml:space="preserve">Tidak tahu bagaimana menggunakannya </w:t>
            </w:r>
            <w:r w:rsidRPr="00753097">
              <w:rPr>
                <w:rFonts w:asciiTheme="minorHAnsi" w:eastAsia="Times New Roman" w:hAnsiTheme="minorHAnsi" w:cstheme="minorHAnsi"/>
                <w:i/>
                <w:sz w:val="16"/>
                <w:szCs w:val="20"/>
                <w:lang w:val="af-ZA"/>
              </w:rPr>
              <w:t>Don’t know how to use one</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905ADC" w:rsidRPr="00753097" w:rsidTr="00BE5C60">
        <w:trPr>
          <w:jc w:val="center"/>
        </w:trPr>
        <w:tc>
          <w:tcPr>
            <w:tcW w:w="7320" w:type="dxa"/>
          </w:tcPr>
          <w:p w:rsidR="00905ADC" w:rsidRPr="00753097" w:rsidRDefault="00905ADC" w:rsidP="00905ADC">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(Sebutkan________________) </w:t>
            </w:r>
            <w:r w:rsidRPr="00753097">
              <w:rPr>
                <w:rFonts w:asciiTheme="minorHAnsi" w:eastAsia="Times New Roman" w:hAnsiTheme="minorHAnsi" w:cstheme="minorHAnsi"/>
                <w:i/>
                <w:sz w:val="16"/>
                <w:szCs w:val="20"/>
              </w:rPr>
              <w:t>Other (Specify)</w:t>
            </w:r>
          </w:p>
          <w:p w:rsidR="00681885" w:rsidRPr="00753097" w:rsidRDefault="00681885" w:rsidP="00905ADC">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_________________________________________________________</w:t>
            </w:r>
          </w:p>
        </w:tc>
        <w:tc>
          <w:tcPr>
            <w:tcW w:w="1080" w:type="dxa"/>
            <w:vAlign w:val="center"/>
          </w:tcPr>
          <w:p w:rsidR="00905ADC" w:rsidRPr="00753097" w:rsidRDefault="00905ADC">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bl>
    <w:p w:rsidR="006E5861" w:rsidRDefault="006E5861" w:rsidP="00905ADC">
      <w:pPr>
        <w:kinsoku w:val="0"/>
        <w:overflowPunct w:val="0"/>
        <w:textAlignment w:val="baseline"/>
        <w:rPr>
          <w:rFonts w:asciiTheme="minorHAnsi" w:eastAsia="Times New Roman" w:hAnsiTheme="minorHAnsi" w:cstheme="minorHAnsi"/>
          <w:sz w:val="20"/>
          <w:szCs w:val="20"/>
        </w:rPr>
      </w:pPr>
    </w:p>
    <w:p w:rsidR="005508BB" w:rsidRDefault="005508BB">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905ADC" w:rsidRPr="00753097" w:rsidRDefault="00905ADC" w:rsidP="00BE5C60">
      <w:pPr>
        <w:spacing w:after="0"/>
        <w:rPr>
          <w:rFonts w:asciiTheme="minorHAnsi" w:eastAsia="Times New Roman" w:hAnsiTheme="minorHAnsi" w:cstheme="minorHAnsi"/>
          <w:sz w:val="20"/>
          <w:szCs w:val="20"/>
        </w:rPr>
      </w:pPr>
    </w:p>
    <w:tbl>
      <w:tblPr>
        <w:tblStyle w:val="TableGrid"/>
        <w:tblW w:w="0" w:type="auto"/>
        <w:tblLook w:val="04A0" w:firstRow="1" w:lastRow="0" w:firstColumn="1" w:lastColumn="0" w:noHBand="0" w:noVBand="1"/>
      </w:tblPr>
      <w:tblGrid>
        <w:gridCol w:w="10683"/>
      </w:tblGrid>
      <w:tr w:rsidR="00416295" w:rsidRPr="00753097" w:rsidTr="001557B4">
        <w:tc>
          <w:tcPr>
            <w:tcW w:w="12950" w:type="dxa"/>
            <w:shd w:val="clear" w:color="auto" w:fill="FABF8F" w:themeFill="accent6" w:themeFillTint="99"/>
          </w:tcPr>
          <w:p w:rsidR="00416295" w:rsidRPr="00753097" w:rsidRDefault="00416295" w:rsidP="001557B4">
            <w:pPr>
              <w:rPr>
                <w:rFonts w:asciiTheme="minorHAnsi" w:hAnsiTheme="minorHAnsi" w:cstheme="minorHAnsi"/>
                <w:b/>
                <w:sz w:val="20"/>
                <w:szCs w:val="20"/>
              </w:rPr>
            </w:pPr>
            <w:r w:rsidRPr="00753097">
              <w:rPr>
                <w:rFonts w:asciiTheme="minorHAnsi" w:hAnsiTheme="minorHAnsi" w:cstheme="minorHAnsi"/>
                <w:b/>
                <w:sz w:val="20"/>
                <w:szCs w:val="20"/>
              </w:rPr>
              <w:t xml:space="preserve">Subsection 3.2: </w:t>
            </w:r>
            <w:r w:rsidR="00CF3D83">
              <w:rPr>
                <w:rFonts w:asciiTheme="minorHAnsi" w:hAnsiTheme="minorHAnsi" w:cstheme="minorHAnsi"/>
                <w:b/>
                <w:sz w:val="20"/>
                <w:szCs w:val="20"/>
              </w:rPr>
              <w:t>SIM card/ kartu ponsel</w:t>
            </w:r>
            <w:r w:rsidRPr="00753097">
              <w:rPr>
                <w:rFonts w:asciiTheme="minorHAnsi" w:hAnsiTheme="minorHAnsi" w:cstheme="minorHAnsi"/>
                <w:b/>
                <w:sz w:val="20"/>
                <w:szCs w:val="20"/>
              </w:rPr>
              <w:t>s</w:t>
            </w:r>
          </w:p>
        </w:tc>
      </w:tr>
    </w:tbl>
    <w:p w:rsidR="00426E8B" w:rsidRDefault="00426E8B" w:rsidP="00A225D1">
      <w:pPr>
        <w:kinsoku w:val="0"/>
        <w:overflowPunct w:val="0"/>
        <w:spacing w:after="0"/>
        <w:textAlignment w:val="baseline"/>
        <w:rPr>
          <w:rFonts w:asciiTheme="minorHAnsi" w:eastAsia="Times New Roman" w:hAnsiTheme="minorHAnsi" w:cstheme="minorHAnsi"/>
          <w:b/>
          <w:sz w:val="20"/>
          <w:szCs w:val="20"/>
        </w:rPr>
      </w:pPr>
    </w:p>
    <w:p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w:t>
      </w:r>
      <w:r w:rsidRPr="0034489D">
        <w:rPr>
          <w:rFonts w:asciiTheme="minorHAnsi" w:eastAsia="Times New Roman" w:hAnsiTheme="minorHAnsi" w:cstheme="minorHAnsi"/>
          <w:b/>
          <w:sz w:val="20"/>
          <w:szCs w:val="20"/>
        </w:rPr>
        <w:t xml:space="preserve"> KITA AKAN </w:t>
      </w:r>
      <w:r>
        <w:rPr>
          <w:rFonts w:asciiTheme="minorHAnsi" w:eastAsia="Times New Roman" w:hAnsiTheme="minorHAnsi" w:cstheme="minorHAnsi"/>
          <w:b/>
          <w:sz w:val="20"/>
          <w:szCs w:val="20"/>
        </w:rPr>
        <w:t>MEMBAHAS TENTANG SIM CARD/ KARTU PONSEL”</w:t>
      </w:r>
    </w:p>
    <w:p w:rsidR="000A01CB" w:rsidRDefault="000A01CB" w:rsidP="00A225D1">
      <w:pPr>
        <w:kinsoku w:val="0"/>
        <w:overflowPunct w:val="0"/>
        <w:spacing w:after="0"/>
        <w:textAlignment w:val="baseline"/>
        <w:rPr>
          <w:rFonts w:asciiTheme="minorHAnsi" w:eastAsia="Times New Roman" w:hAnsiTheme="minorHAnsi" w:cstheme="minorHAnsi"/>
          <w:b/>
          <w:sz w:val="20"/>
          <w:szCs w:val="20"/>
        </w:rPr>
      </w:pPr>
    </w:p>
    <w:p w:rsidR="00C82848" w:rsidRPr="00753097" w:rsidRDefault="00C82848" w:rsidP="00BE5C60">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C82848" w:rsidRPr="00753097" w:rsidRDefault="00C82848" w:rsidP="00BE5C60">
      <w:pPr>
        <w:kinsoku w:val="0"/>
        <w:overflowPunct w:val="0"/>
        <w:spacing w:after="0"/>
        <w:ind w:firstLine="54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C82848" w:rsidRPr="00753097" w:rsidRDefault="00C82848" w:rsidP="00A225D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MT10. Apakah Anda memiliki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r w:rsidR="00A71C33" w:rsidRPr="00753097">
        <w:rPr>
          <w:rFonts w:asciiTheme="minorHAnsi" w:eastAsia="Times New Roman" w:hAnsiTheme="minorHAnsi" w:cstheme="minorHAnsi"/>
          <w:sz w:val="20"/>
          <w:szCs w:val="20"/>
        </w:rPr>
        <w:t>pribadi</w:t>
      </w:r>
      <w:r w:rsidRPr="00753097">
        <w:rPr>
          <w:rFonts w:asciiTheme="minorHAnsi" w:eastAsia="Times New Roman" w:hAnsiTheme="minorHAnsi" w:cstheme="minorHAnsi"/>
          <w:sz w:val="20"/>
          <w:szCs w:val="20"/>
        </w:rPr>
        <w:t xml:space="preserve"> yang aktif?</w:t>
      </w:r>
      <w:r w:rsidR="009C683E"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Do you personally have an active/working SIM card?</w:t>
      </w:r>
    </w:p>
    <w:p w:rsidR="00C82848" w:rsidRPr="00753097" w:rsidRDefault="00C82848" w:rsidP="00C82848">
      <w:pPr>
        <w:kinsoku w:val="0"/>
        <w:overflowPunct w:val="0"/>
        <w:spacing w:after="0"/>
        <w:textAlignment w:val="baseline"/>
        <w:rPr>
          <w:rFonts w:asciiTheme="minorHAnsi" w:eastAsia="Times New Roman" w:hAnsiTheme="minorHAnsi" w:cstheme="minorHAnsi"/>
          <w:sz w:val="20"/>
          <w:szCs w:val="20"/>
        </w:rPr>
      </w:pPr>
    </w:p>
    <w:tbl>
      <w:tblPr>
        <w:tblStyle w:val="TableGrid"/>
        <w:tblpPr w:leftFromText="180" w:rightFromText="180" w:vertAnchor="text" w:horzAnchor="margin" w:tblpXSpec="center" w:tblpY="-50"/>
        <w:tblW w:w="0" w:type="auto"/>
        <w:tblLayout w:type="fixed"/>
        <w:tblLook w:val="04A0" w:firstRow="1" w:lastRow="0" w:firstColumn="1" w:lastColumn="0" w:noHBand="0" w:noVBand="1"/>
      </w:tblPr>
      <w:tblGrid>
        <w:gridCol w:w="3888"/>
        <w:gridCol w:w="810"/>
        <w:gridCol w:w="3361"/>
      </w:tblGrid>
      <w:tr w:rsidR="00C82848" w:rsidRPr="00753097" w:rsidTr="00613C81">
        <w:tc>
          <w:tcPr>
            <w:tcW w:w="3888" w:type="dxa"/>
          </w:tcPr>
          <w:p w:rsidR="00C82848" w:rsidRPr="00753097" w:rsidRDefault="00C82848"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810" w:type="dxa"/>
          </w:tcPr>
          <w:p w:rsidR="00C82848" w:rsidRPr="00753097" w:rsidRDefault="00C82848" w:rsidP="00C828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361" w:type="dxa"/>
          </w:tcPr>
          <w:p w:rsidR="00C82848" w:rsidRPr="00BE5C60" w:rsidRDefault="00C82848" w:rsidP="00C828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MT11 </w:t>
            </w:r>
            <w:r w:rsidRPr="00BE5C60">
              <w:rPr>
                <w:rFonts w:asciiTheme="minorHAnsi" w:eastAsia="Times New Roman" w:hAnsiTheme="minorHAnsi" w:cstheme="minorHAnsi"/>
                <w:b/>
                <w:i/>
                <w:sz w:val="16"/>
                <w:szCs w:val="20"/>
              </w:rPr>
              <w:t>GO TO MT11</w:t>
            </w:r>
          </w:p>
        </w:tc>
      </w:tr>
      <w:tr w:rsidR="00C82848" w:rsidRPr="00753097" w:rsidTr="00613C81">
        <w:tc>
          <w:tcPr>
            <w:tcW w:w="3888" w:type="dxa"/>
          </w:tcPr>
          <w:p w:rsidR="00C82848" w:rsidRPr="00753097" w:rsidRDefault="00C82848"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Tidak/tidak yakin </w:t>
            </w:r>
            <w:r w:rsidRPr="00753097">
              <w:rPr>
                <w:rFonts w:asciiTheme="minorHAnsi" w:eastAsia="Times New Roman" w:hAnsiTheme="minorHAnsi" w:cstheme="minorHAnsi"/>
                <w:i/>
                <w:sz w:val="16"/>
                <w:szCs w:val="20"/>
              </w:rPr>
              <w:t>No/Not sure</w:t>
            </w:r>
          </w:p>
        </w:tc>
        <w:tc>
          <w:tcPr>
            <w:tcW w:w="810" w:type="dxa"/>
          </w:tcPr>
          <w:p w:rsidR="00C82848" w:rsidRPr="00753097" w:rsidRDefault="00C82848" w:rsidP="00C828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361" w:type="dxa"/>
          </w:tcPr>
          <w:p w:rsidR="00C82848" w:rsidRPr="00BE5C60" w:rsidRDefault="00CC160C" w:rsidP="00C828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LANGSUNG </w:t>
            </w:r>
            <w:r w:rsidR="00C82848" w:rsidRPr="00BE5C60">
              <w:rPr>
                <w:rFonts w:asciiTheme="minorHAnsi" w:eastAsia="Times New Roman" w:hAnsiTheme="minorHAnsi" w:cstheme="minorHAnsi"/>
                <w:b/>
                <w:sz w:val="20"/>
                <w:szCs w:val="20"/>
              </w:rPr>
              <w:t xml:space="preserve">KE MT15 </w:t>
            </w:r>
            <w:r w:rsidR="00C82848" w:rsidRPr="00BE5C60">
              <w:rPr>
                <w:rFonts w:asciiTheme="minorHAnsi" w:eastAsia="Times New Roman" w:hAnsiTheme="minorHAnsi" w:cstheme="minorHAnsi"/>
                <w:b/>
                <w:i/>
                <w:sz w:val="16"/>
                <w:szCs w:val="20"/>
              </w:rPr>
              <w:t>SKIP TO MT15</w:t>
            </w:r>
          </w:p>
        </w:tc>
      </w:tr>
    </w:tbl>
    <w:p w:rsidR="00C82848" w:rsidRPr="00753097" w:rsidRDefault="00C82848" w:rsidP="00C82848">
      <w:pPr>
        <w:kinsoku w:val="0"/>
        <w:overflowPunct w:val="0"/>
        <w:textAlignment w:val="baseline"/>
        <w:rPr>
          <w:rFonts w:asciiTheme="minorHAnsi" w:eastAsia="Times New Roman" w:hAnsiTheme="minorHAnsi" w:cstheme="minorHAnsi"/>
          <w:sz w:val="20"/>
          <w:szCs w:val="20"/>
        </w:rPr>
      </w:pPr>
    </w:p>
    <w:p w:rsidR="00C82848" w:rsidRPr="00753097" w:rsidRDefault="00C82848" w:rsidP="00BE5C60">
      <w:pPr>
        <w:kinsoku w:val="0"/>
        <w:overflowPunct w:val="0"/>
        <w:spacing w:after="0"/>
        <w:textAlignment w:val="baseline"/>
        <w:rPr>
          <w:rFonts w:asciiTheme="minorHAnsi" w:eastAsia="Times New Roman" w:hAnsiTheme="minorHAnsi" w:cstheme="minorHAnsi"/>
          <w:sz w:val="20"/>
          <w:szCs w:val="20"/>
        </w:rPr>
      </w:pPr>
    </w:p>
    <w:p w:rsidR="006E5861" w:rsidRDefault="006E5861" w:rsidP="00613C81">
      <w:pPr>
        <w:kinsoku w:val="0"/>
        <w:overflowPunct w:val="0"/>
        <w:spacing w:after="0"/>
        <w:textAlignment w:val="baseline"/>
        <w:rPr>
          <w:rFonts w:asciiTheme="minorHAnsi" w:eastAsia="Times New Roman" w:hAnsiTheme="minorHAnsi" w:cstheme="minorHAnsi"/>
          <w:b/>
          <w:sz w:val="20"/>
          <w:szCs w:val="20"/>
        </w:rPr>
      </w:pPr>
    </w:p>
    <w:p w:rsidR="00867A32" w:rsidRDefault="00B90061" w:rsidP="00BE5C60">
      <w:pPr>
        <w:kinsoku w:val="0"/>
        <w:overflowPunct w:val="0"/>
        <w:spacing w:after="0"/>
        <w:ind w:left="54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b/>
          <w:sz w:val="20"/>
          <w:szCs w:val="20"/>
        </w:rPr>
        <w:t xml:space="preserve">TANYAKAN </w:t>
      </w:r>
      <w:r w:rsidR="005508BB">
        <w:rPr>
          <w:rFonts w:asciiTheme="minorHAnsi" w:eastAsia="Times New Roman" w:hAnsiTheme="minorHAnsi" w:cstheme="minorHAnsi"/>
          <w:b/>
          <w:sz w:val="20"/>
          <w:szCs w:val="20"/>
        </w:rPr>
        <w:t xml:space="preserve">MT11 </w:t>
      </w:r>
      <w:r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RESPONDEN MEMILIKI SIM CARD PRIBADI (</w:t>
      </w:r>
      <w:r w:rsidRPr="00753097">
        <w:rPr>
          <w:rFonts w:asciiTheme="minorHAnsi" w:eastAsia="Times New Roman" w:hAnsiTheme="minorHAnsi" w:cstheme="minorHAnsi"/>
          <w:b/>
          <w:sz w:val="20"/>
          <w:szCs w:val="20"/>
        </w:rPr>
        <w:t>TERLINGKAR KODE 1 DI MT10</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MT15 </w:t>
      </w:r>
      <w:r w:rsidRPr="00753097">
        <w:rPr>
          <w:rFonts w:asciiTheme="minorHAnsi" w:eastAsia="Times New Roman" w:hAnsiTheme="minorHAnsi" w:cstheme="minorHAnsi"/>
          <w:b/>
          <w:i/>
          <w:sz w:val="16"/>
          <w:szCs w:val="20"/>
        </w:rPr>
        <w:t>ASK IF MT10=1. OTHERS SKIP TO MT15.</w:t>
      </w:r>
    </w:p>
    <w:p w:rsidR="00C82848" w:rsidRPr="00753097" w:rsidRDefault="00C82848" w:rsidP="00613C8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MT11. </w:t>
      </w:r>
      <w:r w:rsidR="00BE5237" w:rsidRPr="00753097">
        <w:rPr>
          <w:rFonts w:asciiTheme="minorHAnsi" w:eastAsia="Times New Roman" w:hAnsiTheme="minorHAnsi" w:cstheme="minorHAnsi"/>
          <w:sz w:val="20"/>
          <w:szCs w:val="20"/>
        </w:rPr>
        <w:t>Berapa bulan yang lalu</w:t>
      </w:r>
      <w:r w:rsidR="004C538A" w:rsidRPr="00753097">
        <w:rPr>
          <w:rFonts w:asciiTheme="minorHAnsi" w:eastAsia="Times New Roman" w:hAnsiTheme="minorHAnsi" w:cstheme="minorHAnsi"/>
          <w:sz w:val="20"/>
          <w:szCs w:val="20"/>
        </w:rPr>
        <w:t xml:space="preserve">kah, </w:t>
      </w:r>
      <w:r w:rsidRPr="00753097">
        <w:rPr>
          <w:rFonts w:asciiTheme="minorHAnsi" w:eastAsia="Times New Roman" w:hAnsiTheme="minorHAnsi" w:cstheme="minorHAnsi"/>
          <w:sz w:val="20"/>
          <w:szCs w:val="20"/>
        </w:rPr>
        <w:t xml:space="preserve">Anda terakhir kali membeli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r w:rsidR="006277ED">
        <w:rPr>
          <w:rFonts w:asciiTheme="minorHAnsi" w:eastAsia="Times New Roman" w:hAnsiTheme="minorHAnsi" w:cstheme="minorHAnsi"/>
          <w:sz w:val="20"/>
          <w:szCs w:val="20"/>
        </w:rPr>
        <w:t>I</w:t>
      </w:r>
      <w:r w:rsidR="006277ED" w:rsidRPr="00753097">
        <w:rPr>
          <w:rFonts w:asciiTheme="minorHAnsi" w:eastAsia="Times New Roman" w:hAnsiTheme="minorHAnsi" w:cstheme="minorHAnsi"/>
          <w:sz w:val="20"/>
          <w:szCs w:val="20"/>
        </w:rPr>
        <w:t xml:space="preserve">ni </w:t>
      </w:r>
      <w:r w:rsidRPr="00753097">
        <w:rPr>
          <w:rFonts w:asciiTheme="minorHAnsi" w:eastAsia="Times New Roman" w:hAnsiTheme="minorHAnsi" w:cstheme="minorHAnsi"/>
          <w:sz w:val="20"/>
          <w:szCs w:val="20"/>
        </w:rPr>
        <w:t xml:space="preserve">bisa jadi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tambahan atau penggantian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____________bulan (-99 untuk Tidak Tahu/Menolak) </w:t>
      </w:r>
      <w:r w:rsidRPr="00753097">
        <w:rPr>
          <w:rFonts w:asciiTheme="minorHAnsi" w:eastAsia="Times New Roman" w:hAnsiTheme="minorHAnsi" w:cstheme="minorHAnsi"/>
          <w:i/>
          <w:sz w:val="16"/>
          <w:szCs w:val="20"/>
        </w:rPr>
        <w:t xml:space="preserve">How many months ago was the last time you bought </w:t>
      </w:r>
      <w:r w:rsidR="00EF44FA">
        <w:rPr>
          <w:rFonts w:asciiTheme="minorHAnsi" w:eastAsia="Times New Roman" w:hAnsiTheme="minorHAnsi" w:cstheme="minorHAnsi"/>
          <w:i/>
          <w:sz w:val="16"/>
          <w:szCs w:val="20"/>
        </w:rPr>
        <w:t xml:space="preserve">a </w:t>
      </w:r>
      <w:r w:rsidRPr="00753097">
        <w:rPr>
          <w:rFonts w:asciiTheme="minorHAnsi" w:eastAsia="Times New Roman" w:hAnsiTheme="minorHAnsi" w:cstheme="minorHAnsi"/>
          <w:i/>
          <w:sz w:val="16"/>
          <w:szCs w:val="20"/>
        </w:rPr>
        <w:t>SIM card? It could be an additional or replacement SIM card. _____________ months (-99 for DK/Refused)</w:t>
      </w:r>
    </w:p>
    <w:tbl>
      <w:tblPr>
        <w:tblStyle w:val="TableGrid"/>
        <w:tblW w:w="0" w:type="auto"/>
        <w:tblInd w:w="828" w:type="dxa"/>
        <w:tblLook w:val="04A0" w:firstRow="1" w:lastRow="0" w:firstColumn="1" w:lastColumn="0" w:noHBand="0" w:noVBand="1"/>
      </w:tblPr>
      <w:tblGrid>
        <w:gridCol w:w="3960"/>
        <w:gridCol w:w="3960"/>
      </w:tblGrid>
      <w:tr w:rsidR="00B90061" w:rsidRPr="00753097" w:rsidTr="00613C81">
        <w:tc>
          <w:tcPr>
            <w:tcW w:w="3960" w:type="dxa"/>
          </w:tcPr>
          <w:p w:rsidR="000E00DF" w:rsidRDefault="000E00DF" w:rsidP="00C82848">
            <w:pPr>
              <w:kinsoku w:val="0"/>
              <w:overflowPunct w:val="0"/>
              <w:textAlignment w:val="baseline"/>
              <w:rPr>
                <w:rFonts w:asciiTheme="minorHAnsi" w:eastAsia="Times New Roman" w:hAnsiTheme="minorHAnsi" w:cstheme="minorHAnsi"/>
                <w:sz w:val="20"/>
                <w:szCs w:val="20"/>
              </w:rPr>
            </w:pPr>
          </w:p>
          <w:p w:rsidR="00B90061" w:rsidRPr="00753097" w:rsidRDefault="00B46A8A"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Terakhir membeli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w:t>
            </w:r>
          </w:p>
        </w:tc>
        <w:tc>
          <w:tcPr>
            <w:tcW w:w="3960" w:type="dxa"/>
          </w:tcPr>
          <w:p w:rsidR="000E00DF" w:rsidRDefault="000E00DF" w:rsidP="00C82848">
            <w:pPr>
              <w:kinsoku w:val="0"/>
              <w:overflowPunct w:val="0"/>
              <w:textAlignment w:val="baseline"/>
              <w:rPr>
                <w:rFonts w:asciiTheme="minorHAnsi" w:eastAsia="Times New Roman" w:hAnsiTheme="minorHAnsi" w:cstheme="minorHAnsi"/>
                <w:sz w:val="20"/>
                <w:szCs w:val="20"/>
              </w:rPr>
            </w:pPr>
          </w:p>
          <w:p w:rsidR="00B90061" w:rsidRPr="00753097" w:rsidRDefault="00293A30"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_____________________bulan yang lalu</w:t>
            </w:r>
          </w:p>
        </w:tc>
      </w:tr>
      <w:tr w:rsidR="00B46A8A" w:rsidRPr="00753097" w:rsidTr="00613C81">
        <w:tc>
          <w:tcPr>
            <w:tcW w:w="3960" w:type="dxa"/>
          </w:tcPr>
          <w:p w:rsidR="00B46A8A" w:rsidRPr="00753097" w:rsidRDefault="00293A30" w:rsidP="00C828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Tidak tahu/Menolak</w:t>
            </w:r>
          </w:p>
        </w:tc>
        <w:tc>
          <w:tcPr>
            <w:tcW w:w="3960" w:type="dxa"/>
          </w:tcPr>
          <w:p w:rsidR="00B46A8A" w:rsidRPr="00753097" w:rsidRDefault="004601FC" w:rsidP="004601FC">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-99</w:t>
            </w:r>
          </w:p>
        </w:tc>
      </w:tr>
    </w:tbl>
    <w:p w:rsidR="00822DCF" w:rsidRDefault="00822DCF" w:rsidP="00C82848">
      <w:pPr>
        <w:kinsoku w:val="0"/>
        <w:overflowPunct w:val="0"/>
        <w:textAlignment w:val="baseline"/>
        <w:rPr>
          <w:rFonts w:asciiTheme="minorHAnsi" w:eastAsia="Times New Roman" w:hAnsiTheme="minorHAnsi" w:cstheme="minorHAnsi"/>
          <w:sz w:val="20"/>
          <w:szCs w:val="20"/>
        </w:rPr>
      </w:pPr>
    </w:p>
    <w:p w:rsidR="009B3FEE" w:rsidRPr="00753097" w:rsidRDefault="009B3FEE" w:rsidP="00C82848">
      <w:pPr>
        <w:kinsoku w:val="0"/>
        <w:overflowPunct w:val="0"/>
        <w:textAlignment w:val="baseline"/>
        <w:rPr>
          <w:rFonts w:asciiTheme="minorHAnsi" w:eastAsia="Times New Roman" w:hAnsiTheme="minorHAnsi" w:cstheme="minorHAnsi"/>
          <w:sz w:val="20"/>
          <w:szCs w:val="20"/>
        </w:rPr>
      </w:pPr>
    </w:p>
    <w:p w:rsidR="00C82848" w:rsidRPr="00753097" w:rsidRDefault="00DA5645" w:rsidP="00BE5C60">
      <w:pPr>
        <w:spacing w:after="0"/>
        <w:ind w:left="540"/>
        <w:jc w:val="both"/>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TANYAKAN MT12 </w:t>
      </w:r>
      <w:r w:rsidR="005508BB"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RESPONDEN MEMILIKI SIM CARD PRIBADI (</w:t>
      </w:r>
      <w:r w:rsidR="005508BB" w:rsidRPr="00753097">
        <w:rPr>
          <w:rFonts w:asciiTheme="minorHAnsi" w:eastAsia="Times New Roman" w:hAnsiTheme="minorHAnsi" w:cstheme="minorHAnsi"/>
          <w:b/>
          <w:sz w:val="20"/>
          <w:szCs w:val="20"/>
        </w:rPr>
        <w:t>TERLINGKAR KODE 1 DI MT10</w:t>
      </w:r>
      <w:r w:rsidR="005508BB">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MT15 </w:t>
      </w:r>
      <w:r w:rsidRPr="00753097">
        <w:rPr>
          <w:rFonts w:asciiTheme="minorHAnsi" w:eastAsia="Times New Roman" w:hAnsiTheme="minorHAnsi" w:cstheme="minorHAnsi"/>
          <w:b/>
          <w:i/>
          <w:sz w:val="16"/>
          <w:szCs w:val="20"/>
        </w:rPr>
        <w:t>ASK IF MT10=1. OTHERS SKIP TO MT15</w:t>
      </w:r>
    </w:p>
    <w:p w:rsidR="00806931" w:rsidRPr="00753097" w:rsidRDefault="00CF3D83" w:rsidP="00BE5C60">
      <w:pPr>
        <w:spacing w:after="0"/>
        <w:ind w:left="540"/>
        <w:rPr>
          <w:b/>
        </w:rPr>
      </w:pPr>
      <w:r>
        <w:rPr>
          <w:rFonts w:asciiTheme="minorHAnsi" w:hAnsiTheme="minorHAnsi" w:cstheme="minorHAnsi"/>
          <w:b/>
          <w:sz w:val="20"/>
          <w:szCs w:val="20"/>
        </w:rPr>
        <w:t>KARTU BANTU/BACAKAN</w:t>
      </w:r>
      <w:r w:rsidR="00806931" w:rsidRPr="00753097">
        <w:rPr>
          <w:rFonts w:asciiTheme="minorHAnsi" w:hAnsiTheme="minorHAnsi" w:cstheme="minorHAnsi"/>
          <w:b/>
          <w:sz w:val="20"/>
          <w:szCs w:val="20"/>
        </w:rPr>
        <w:t xml:space="preserve"> </w:t>
      </w:r>
      <w:r w:rsidR="00806931" w:rsidRPr="00753097">
        <w:rPr>
          <w:rFonts w:asciiTheme="minorHAnsi" w:hAnsiTheme="minorHAnsi" w:cstheme="minorHAnsi"/>
          <w:b/>
          <w:i/>
          <w:sz w:val="16"/>
          <w:szCs w:val="20"/>
        </w:rPr>
        <w:t>Read out</w:t>
      </w:r>
    </w:p>
    <w:p w:rsidR="00C82848" w:rsidRPr="00753097" w:rsidRDefault="00C82848" w:rsidP="00820646">
      <w:pPr>
        <w:spacing w:after="0"/>
        <w:rPr>
          <w:rFonts w:asciiTheme="minorHAnsi" w:hAnsiTheme="minorHAnsi" w:cstheme="minorHAnsi"/>
          <w:i/>
          <w:sz w:val="16"/>
          <w:szCs w:val="20"/>
        </w:rPr>
      </w:pPr>
      <w:r w:rsidRPr="00753097">
        <w:rPr>
          <w:rFonts w:asciiTheme="minorHAnsi" w:hAnsiTheme="minorHAnsi" w:cstheme="minorHAnsi"/>
          <w:sz w:val="20"/>
          <w:szCs w:val="20"/>
        </w:rPr>
        <w:t xml:space="preserve">MT12. Berapa banyak </w:t>
      </w:r>
      <w:r w:rsidR="00CF3D83">
        <w:rPr>
          <w:rFonts w:asciiTheme="minorHAnsi" w:hAnsiTheme="minorHAnsi" w:cstheme="minorHAnsi"/>
          <w:sz w:val="20"/>
          <w:szCs w:val="20"/>
        </w:rPr>
        <w:t>SIM card/ kartu ponsel</w:t>
      </w:r>
      <w:r w:rsidRPr="00753097">
        <w:rPr>
          <w:rFonts w:asciiTheme="minorHAnsi" w:hAnsiTheme="minorHAnsi" w:cstheme="minorHAnsi"/>
          <w:sz w:val="20"/>
          <w:szCs w:val="20"/>
        </w:rPr>
        <w:t xml:space="preserve"> yang Anda miliki untuk provider-provider berikut ini?</w:t>
      </w:r>
      <w:r w:rsidR="00DA5645" w:rsidRPr="00753097">
        <w:rPr>
          <w:rFonts w:asciiTheme="minorHAnsi" w:eastAsia="Times New Roman" w:hAnsiTheme="minorHAnsi" w:cstheme="minorHAnsi"/>
          <w:i/>
          <w:sz w:val="16"/>
          <w:szCs w:val="20"/>
        </w:rPr>
        <w:t xml:space="preserve"> </w:t>
      </w:r>
      <w:r w:rsidRPr="00753097">
        <w:rPr>
          <w:rFonts w:asciiTheme="minorHAnsi" w:hAnsiTheme="minorHAnsi" w:cstheme="minorHAnsi"/>
          <w:i/>
          <w:sz w:val="16"/>
          <w:szCs w:val="20"/>
        </w:rPr>
        <w:t>How many SIM cards do you have with the following providers?</w:t>
      </w:r>
    </w:p>
    <w:p w:rsidR="009E322F" w:rsidRDefault="009E322F" w:rsidP="00820646">
      <w:pPr>
        <w:spacing w:after="0"/>
        <w:rPr>
          <w:rFonts w:asciiTheme="minorHAnsi" w:hAnsiTheme="minorHAnsi" w:cstheme="minorHAnsi"/>
          <w:i/>
          <w:sz w:val="16"/>
          <w:szCs w:val="20"/>
        </w:rPr>
      </w:pPr>
    </w:p>
    <w:p w:rsidR="00FF13B7" w:rsidRPr="00753097" w:rsidRDefault="00FF13B7" w:rsidP="00820646">
      <w:pPr>
        <w:spacing w:after="0"/>
        <w:rPr>
          <w:rFonts w:asciiTheme="minorHAnsi" w:hAnsiTheme="minorHAnsi" w:cstheme="minorHAnsi"/>
          <w:i/>
          <w:sz w:val="16"/>
          <w:szCs w:val="20"/>
        </w:rPr>
      </w:pPr>
    </w:p>
    <w:p w:rsidR="00C82848" w:rsidRPr="00753097" w:rsidRDefault="00614EB2" w:rsidP="00BE5C60">
      <w:pPr>
        <w:spacing w:after="0"/>
        <w:ind w:left="54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MT13 UNTUK SETIAP PROVIDER YANG TERPILIH DI MT12. JIKA TIDAK ADA PROVIDER YANG TERPILIH LANJUTKAN KE MT17 </w:t>
      </w:r>
      <w:r w:rsidRPr="00753097">
        <w:rPr>
          <w:rFonts w:asciiTheme="minorHAnsi" w:hAnsiTheme="minorHAnsi" w:cstheme="minorHAnsi"/>
          <w:b/>
          <w:i/>
          <w:sz w:val="16"/>
          <w:szCs w:val="20"/>
        </w:rPr>
        <w:t>ASK FOR EACH PROVIDER SELECTED IN MT12. IF NO PROVIDERS SELECTED SKIP TO MT17</w:t>
      </w:r>
    </w:p>
    <w:p w:rsidR="008A27E1" w:rsidRPr="00BE5C60" w:rsidRDefault="00227E4C" w:rsidP="00BE5C60">
      <w:pPr>
        <w:spacing w:after="0"/>
        <w:ind w:left="540"/>
        <w:jc w:val="both"/>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8A27E1" w:rsidRPr="00BE5C60">
        <w:rPr>
          <w:rFonts w:asciiTheme="minorHAnsi" w:hAnsiTheme="minorHAnsi" w:cstheme="minorHAnsi"/>
          <w:b/>
          <w:color w:val="FF0000"/>
          <w:sz w:val="20"/>
          <w:szCs w:val="20"/>
        </w:rPr>
        <w:t xml:space="preserve"> </w:t>
      </w:r>
      <w:r w:rsidR="008A27E1" w:rsidRPr="00BE5C60">
        <w:rPr>
          <w:rFonts w:asciiTheme="minorHAnsi" w:hAnsiTheme="minorHAnsi" w:cstheme="minorHAnsi"/>
          <w:b/>
          <w:i/>
          <w:color w:val="FF0000"/>
          <w:sz w:val="16"/>
          <w:szCs w:val="20"/>
        </w:rPr>
        <w:t>DO NOT READ</w:t>
      </w:r>
    </w:p>
    <w:p w:rsidR="008A27E1" w:rsidRDefault="008233B2" w:rsidP="00BE5C60">
      <w:pPr>
        <w:spacing w:after="0"/>
        <w:ind w:left="540"/>
        <w:jc w:val="both"/>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8A27E1" w:rsidRPr="00753097">
        <w:rPr>
          <w:rFonts w:asciiTheme="minorHAnsi" w:hAnsiTheme="minorHAnsi" w:cstheme="minorHAnsi"/>
          <w:b/>
          <w:i/>
          <w:sz w:val="16"/>
          <w:szCs w:val="20"/>
        </w:rPr>
        <w:t>CODE TO FIT.</w:t>
      </w:r>
    </w:p>
    <w:p w:rsidR="00185F83" w:rsidRPr="00753097" w:rsidRDefault="00185F83" w:rsidP="00BE5C60">
      <w:pPr>
        <w:spacing w:after="0"/>
        <w:ind w:left="540"/>
        <w:jc w:val="both"/>
        <w:rPr>
          <w:rFonts w:asciiTheme="minorHAnsi" w:hAnsiTheme="minorHAnsi" w:cstheme="minorHAnsi"/>
          <w:b/>
          <w:sz w:val="20"/>
          <w:szCs w:val="20"/>
        </w:rPr>
      </w:pPr>
      <w:r>
        <w:rPr>
          <w:rFonts w:asciiTheme="minorHAnsi" w:eastAsia="Times New Roman" w:hAnsiTheme="minorHAnsi" w:cstheme="minorHAnsi"/>
          <w:b/>
          <w:sz w:val="20"/>
          <w:szCs w:val="20"/>
        </w:rPr>
        <w:t xml:space="preserve">SA </w:t>
      </w:r>
      <w:r w:rsidRPr="00BE5C60">
        <w:rPr>
          <w:rFonts w:asciiTheme="minorHAnsi" w:eastAsia="Times New Roman" w:hAnsiTheme="minorHAnsi" w:cstheme="minorHAnsi"/>
          <w:b/>
          <w:i/>
          <w:sz w:val="16"/>
          <w:szCs w:val="20"/>
        </w:rPr>
        <w:t>SINGLE ANSWER</w:t>
      </w:r>
    </w:p>
    <w:p w:rsidR="00C82848" w:rsidRPr="00753097" w:rsidRDefault="00C82848" w:rsidP="00820646">
      <w:pPr>
        <w:spacing w:after="0"/>
        <w:rPr>
          <w:rFonts w:asciiTheme="minorHAnsi" w:hAnsiTheme="minorHAnsi" w:cstheme="minorHAnsi"/>
          <w:i/>
          <w:sz w:val="16"/>
          <w:szCs w:val="20"/>
        </w:rPr>
      </w:pPr>
      <w:r w:rsidRPr="00753097">
        <w:rPr>
          <w:rFonts w:asciiTheme="minorHAnsi" w:hAnsiTheme="minorHAnsi" w:cstheme="minorHAnsi"/>
          <w:sz w:val="20"/>
          <w:szCs w:val="20"/>
        </w:rPr>
        <w:t>MT13.</w:t>
      </w:r>
      <w:r w:rsidR="00614EB2" w:rsidRPr="00753097">
        <w:rPr>
          <w:rFonts w:asciiTheme="minorHAnsi" w:hAnsiTheme="minorHAnsi" w:cstheme="minorHAnsi"/>
          <w:sz w:val="20"/>
          <w:szCs w:val="20"/>
        </w:rPr>
        <w:t xml:space="preserve"> </w:t>
      </w:r>
      <w:r w:rsidRPr="00753097">
        <w:rPr>
          <w:rFonts w:asciiTheme="minorHAnsi" w:hAnsiTheme="minorHAnsi" w:cstheme="minorHAnsi"/>
          <w:sz w:val="20"/>
          <w:szCs w:val="20"/>
        </w:rPr>
        <w:t>Kenapa Anda memilih provider ini?</w:t>
      </w:r>
      <w:r w:rsidR="00FF13B7">
        <w:rPr>
          <w:rFonts w:asciiTheme="minorHAnsi" w:hAnsiTheme="minorHAnsi" w:cstheme="minorHAnsi"/>
          <w:sz w:val="20"/>
          <w:szCs w:val="20"/>
        </w:rPr>
        <w:t xml:space="preserve"> </w:t>
      </w:r>
      <w:r w:rsidRPr="00753097">
        <w:rPr>
          <w:rFonts w:asciiTheme="minorHAnsi" w:hAnsiTheme="minorHAnsi" w:cstheme="minorHAnsi"/>
          <w:i/>
          <w:sz w:val="16"/>
          <w:szCs w:val="20"/>
        </w:rPr>
        <w:t>Why did you get a SIM card with this provider?</w:t>
      </w:r>
    </w:p>
    <w:p w:rsidR="009E322F" w:rsidRDefault="009E322F" w:rsidP="00820646">
      <w:pPr>
        <w:spacing w:after="0"/>
        <w:rPr>
          <w:rFonts w:asciiTheme="minorHAnsi" w:hAnsiTheme="minorHAnsi" w:cstheme="minorHAnsi"/>
          <w:i/>
          <w:sz w:val="16"/>
          <w:szCs w:val="20"/>
        </w:rPr>
      </w:pPr>
    </w:p>
    <w:p w:rsidR="00FF13B7" w:rsidRPr="00753097" w:rsidRDefault="00FF13B7" w:rsidP="00820646">
      <w:pPr>
        <w:spacing w:after="0"/>
        <w:rPr>
          <w:rFonts w:asciiTheme="minorHAnsi" w:hAnsiTheme="minorHAnsi" w:cstheme="minorHAnsi"/>
          <w:i/>
          <w:sz w:val="16"/>
          <w:szCs w:val="20"/>
        </w:rPr>
      </w:pPr>
    </w:p>
    <w:p w:rsidR="00C82848" w:rsidRPr="00753097" w:rsidRDefault="005548DD" w:rsidP="00BE5C60">
      <w:pPr>
        <w:spacing w:after="0"/>
        <w:ind w:left="540"/>
        <w:jc w:val="both"/>
        <w:rPr>
          <w:rFonts w:asciiTheme="minorHAnsi" w:hAnsiTheme="minorHAnsi" w:cstheme="minorHAnsi"/>
          <w:b/>
          <w:i/>
          <w:sz w:val="16"/>
          <w:szCs w:val="20"/>
        </w:rPr>
      </w:pPr>
      <w:r w:rsidRPr="00753097">
        <w:rPr>
          <w:rFonts w:asciiTheme="minorHAnsi" w:hAnsiTheme="minorHAnsi" w:cstheme="minorHAnsi"/>
          <w:b/>
          <w:sz w:val="20"/>
          <w:szCs w:val="20"/>
        </w:rPr>
        <w:t>TANYAKAN JIKA MENGGUNAKAN LEBIH DARI SATU PROVIDER DI MT12. JIKA TIDAK ADA PROVIDER YANG TERLINGKAR LANJUTKAN KE MT17 I</w:t>
      </w:r>
      <w:r w:rsidRPr="00753097">
        <w:rPr>
          <w:rFonts w:asciiTheme="minorHAnsi" w:hAnsiTheme="minorHAnsi" w:cstheme="minorHAnsi"/>
          <w:b/>
          <w:i/>
          <w:sz w:val="16"/>
          <w:szCs w:val="20"/>
        </w:rPr>
        <w:t>F REPORT USING MORE THAN ONE PROVIDER IN MT12. IF NO PROVIDERS SELECTED SKIP TO MT17.</w:t>
      </w:r>
    </w:p>
    <w:p w:rsidR="00216269" w:rsidRPr="00BE5C60" w:rsidRDefault="00227E4C" w:rsidP="00BE5C60">
      <w:pPr>
        <w:spacing w:after="0"/>
        <w:ind w:left="540"/>
        <w:jc w:val="both"/>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216269" w:rsidRPr="00BE5C60">
        <w:rPr>
          <w:rFonts w:asciiTheme="minorHAnsi" w:hAnsiTheme="minorHAnsi" w:cstheme="minorHAnsi"/>
          <w:b/>
          <w:color w:val="FF0000"/>
          <w:sz w:val="20"/>
          <w:szCs w:val="20"/>
        </w:rPr>
        <w:t xml:space="preserve"> </w:t>
      </w:r>
      <w:r w:rsidR="00216269" w:rsidRPr="00BE5C60">
        <w:rPr>
          <w:rFonts w:asciiTheme="minorHAnsi" w:hAnsiTheme="minorHAnsi" w:cstheme="minorHAnsi"/>
          <w:b/>
          <w:i/>
          <w:color w:val="FF0000"/>
          <w:sz w:val="16"/>
          <w:szCs w:val="20"/>
        </w:rPr>
        <w:t>DO NOT READ</w:t>
      </w:r>
    </w:p>
    <w:p w:rsidR="00216269" w:rsidRDefault="008233B2" w:rsidP="00BE5C60">
      <w:pPr>
        <w:spacing w:after="0"/>
        <w:ind w:left="540"/>
        <w:jc w:val="both"/>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216269" w:rsidRPr="00753097">
        <w:rPr>
          <w:rFonts w:asciiTheme="minorHAnsi" w:hAnsiTheme="minorHAnsi" w:cstheme="minorHAnsi"/>
          <w:b/>
          <w:i/>
          <w:sz w:val="16"/>
          <w:szCs w:val="20"/>
        </w:rPr>
        <w:t>CODE TO FIT.</w:t>
      </w:r>
    </w:p>
    <w:p w:rsidR="00185F83" w:rsidRPr="00753097" w:rsidRDefault="00185F83" w:rsidP="00BE5C60">
      <w:pPr>
        <w:spacing w:after="0"/>
        <w:ind w:left="540"/>
        <w:jc w:val="both"/>
        <w:rPr>
          <w:rFonts w:asciiTheme="minorHAnsi" w:hAnsiTheme="minorHAnsi" w:cstheme="minorHAnsi"/>
          <w:b/>
          <w:sz w:val="20"/>
          <w:szCs w:val="20"/>
        </w:rPr>
      </w:pPr>
      <w:r>
        <w:rPr>
          <w:rFonts w:asciiTheme="minorHAnsi" w:eastAsia="Times New Roman" w:hAnsiTheme="minorHAnsi" w:cstheme="minorHAnsi"/>
          <w:b/>
          <w:sz w:val="20"/>
          <w:szCs w:val="20"/>
        </w:rPr>
        <w:t xml:space="preserve">SA </w:t>
      </w:r>
      <w:r w:rsidRPr="00BE5C60">
        <w:rPr>
          <w:rFonts w:asciiTheme="minorHAnsi" w:eastAsia="Times New Roman" w:hAnsiTheme="minorHAnsi" w:cstheme="minorHAnsi"/>
          <w:b/>
          <w:i/>
          <w:sz w:val="16"/>
          <w:szCs w:val="20"/>
        </w:rPr>
        <w:t>SINGLE ANSWER</w:t>
      </w:r>
    </w:p>
    <w:p w:rsidR="00C82848" w:rsidRDefault="005A32E3" w:rsidP="00820646">
      <w:pPr>
        <w:spacing w:after="0"/>
        <w:rPr>
          <w:rFonts w:asciiTheme="minorHAnsi" w:hAnsiTheme="minorHAnsi" w:cstheme="minorHAnsi"/>
          <w:sz w:val="20"/>
          <w:szCs w:val="20"/>
        </w:rPr>
      </w:pPr>
      <w:r w:rsidRPr="00753097">
        <w:rPr>
          <w:rFonts w:asciiTheme="minorHAnsi" w:hAnsiTheme="minorHAnsi" w:cstheme="minorHAnsi"/>
          <w:sz w:val="20"/>
          <w:szCs w:val="20"/>
        </w:rPr>
        <w:t>MT14.</w:t>
      </w:r>
      <w:r w:rsidR="00C82848" w:rsidRPr="00753097">
        <w:rPr>
          <w:rFonts w:asciiTheme="minorHAnsi" w:hAnsiTheme="minorHAnsi" w:cstheme="minorHAnsi"/>
          <w:sz w:val="20"/>
          <w:szCs w:val="20"/>
        </w:rPr>
        <w:t xml:space="preserve"> Untuk aktivitas apakah </w:t>
      </w:r>
      <w:r w:rsidR="00C82848" w:rsidRPr="00753097">
        <w:rPr>
          <w:rFonts w:asciiTheme="minorHAnsi" w:hAnsiTheme="minorHAnsi" w:cstheme="minorHAnsi"/>
          <w:i/>
          <w:sz w:val="20"/>
          <w:szCs w:val="20"/>
          <w:u w:val="single"/>
        </w:rPr>
        <w:t>paling banyak</w:t>
      </w:r>
      <w:r w:rsidR="00C82848" w:rsidRPr="00753097">
        <w:rPr>
          <w:rFonts w:asciiTheme="minorHAnsi" w:hAnsiTheme="minorHAnsi" w:cstheme="minorHAnsi"/>
          <w:sz w:val="20"/>
          <w:szCs w:val="20"/>
        </w:rPr>
        <w:t xml:space="preserve"> anda menggunakan provider ini? For which activity do you use this provider </w:t>
      </w:r>
      <w:r w:rsidR="00C82848" w:rsidRPr="00753097">
        <w:rPr>
          <w:rFonts w:asciiTheme="minorHAnsi" w:hAnsiTheme="minorHAnsi" w:cstheme="minorHAnsi"/>
          <w:i/>
          <w:sz w:val="20"/>
          <w:szCs w:val="20"/>
          <w:u w:val="single"/>
        </w:rPr>
        <w:t>the most</w:t>
      </w:r>
      <w:r w:rsidR="00C82848" w:rsidRPr="00753097">
        <w:rPr>
          <w:rFonts w:asciiTheme="minorHAnsi" w:hAnsiTheme="minorHAnsi" w:cstheme="minorHAnsi"/>
          <w:sz w:val="20"/>
          <w:szCs w:val="20"/>
        </w:rPr>
        <w:t>?</w:t>
      </w:r>
    </w:p>
    <w:p w:rsidR="00867A32" w:rsidRDefault="00867A32" w:rsidP="00820646">
      <w:pPr>
        <w:spacing w:after="0"/>
        <w:rPr>
          <w:rFonts w:asciiTheme="minorHAnsi" w:hAnsiTheme="minorHAnsi" w:cstheme="minorHAnsi"/>
          <w:sz w:val="20"/>
          <w:szCs w:val="20"/>
        </w:rPr>
      </w:pPr>
    </w:p>
    <w:p w:rsidR="00867A32" w:rsidRDefault="00867A32" w:rsidP="00820646">
      <w:pPr>
        <w:spacing w:after="0"/>
        <w:rPr>
          <w:rFonts w:asciiTheme="minorHAnsi" w:hAnsiTheme="minorHAnsi" w:cstheme="minorHAnsi"/>
          <w:sz w:val="20"/>
          <w:szCs w:val="20"/>
        </w:rPr>
      </w:pPr>
    </w:p>
    <w:p w:rsidR="00EB3C08" w:rsidRDefault="00EB3C08" w:rsidP="00820646">
      <w:pPr>
        <w:spacing w:after="0"/>
        <w:rPr>
          <w:rFonts w:asciiTheme="minorHAnsi" w:hAnsiTheme="minorHAnsi" w:cstheme="minorHAnsi"/>
          <w:sz w:val="20"/>
          <w:szCs w:val="20"/>
        </w:rPr>
      </w:pPr>
    </w:p>
    <w:p w:rsidR="00EB3C08" w:rsidRDefault="00EB3C08" w:rsidP="00820646">
      <w:pPr>
        <w:spacing w:after="0"/>
        <w:rPr>
          <w:rFonts w:asciiTheme="minorHAnsi" w:hAnsiTheme="minorHAnsi" w:cstheme="minorHAnsi"/>
          <w:sz w:val="20"/>
          <w:szCs w:val="20"/>
        </w:rPr>
      </w:pPr>
    </w:p>
    <w:p w:rsidR="00EB3C08" w:rsidRDefault="00EB3C08" w:rsidP="00820646">
      <w:pPr>
        <w:spacing w:after="0"/>
        <w:rPr>
          <w:rFonts w:asciiTheme="minorHAnsi" w:hAnsiTheme="minorHAnsi" w:cstheme="minorHAnsi"/>
          <w:sz w:val="20"/>
          <w:szCs w:val="20"/>
        </w:rPr>
      </w:pPr>
    </w:p>
    <w:p w:rsidR="00EB3C08" w:rsidRDefault="00EB3C08" w:rsidP="00820646">
      <w:pPr>
        <w:spacing w:after="0"/>
        <w:rPr>
          <w:rFonts w:asciiTheme="minorHAnsi" w:hAnsiTheme="minorHAnsi" w:cstheme="minorHAnsi"/>
          <w:sz w:val="20"/>
          <w:szCs w:val="20"/>
        </w:rPr>
      </w:pPr>
    </w:p>
    <w:p w:rsidR="00EB3C08" w:rsidRDefault="00EB3C08" w:rsidP="00820646">
      <w:pPr>
        <w:spacing w:after="0"/>
        <w:rPr>
          <w:rFonts w:asciiTheme="minorHAnsi" w:hAnsiTheme="minorHAnsi" w:cstheme="minorHAnsi"/>
          <w:sz w:val="20"/>
          <w:szCs w:val="20"/>
        </w:rPr>
      </w:pPr>
    </w:p>
    <w:p w:rsidR="00867A32" w:rsidRPr="00753097" w:rsidRDefault="00867A32" w:rsidP="00820646">
      <w:pPr>
        <w:spacing w:after="0"/>
        <w:rPr>
          <w:rFonts w:asciiTheme="minorHAnsi" w:hAnsiTheme="minorHAnsi" w:cstheme="minorHAnsi"/>
          <w:sz w:val="20"/>
          <w:szCs w:val="20"/>
        </w:rPr>
      </w:pPr>
    </w:p>
    <w:tbl>
      <w:tblPr>
        <w:tblStyle w:val="TableGrid"/>
        <w:tblW w:w="10638" w:type="dxa"/>
        <w:tblLayout w:type="fixed"/>
        <w:tblLook w:val="04A0" w:firstRow="1" w:lastRow="0" w:firstColumn="1" w:lastColumn="0" w:noHBand="0" w:noVBand="1"/>
      </w:tblPr>
      <w:tblGrid>
        <w:gridCol w:w="1998"/>
        <w:gridCol w:w="2160"/>
        <w:gridCol w:w="3690"/>
        <w:gridCol w:w="2790"/>
      </w:tblGrid>
      <w:tr w:rsidR="00227E4C" w:rsidRPr="00753097" w:rsidTr="00BE5C60">
        <w:trPr>
          <w:trHeight w:val="240"/>
        </w:trPr>
        <w:tc>
          <w:tcPr>
            <w:tcW w:w="1998" w:type="dxa"/>
            <w:vMerge w:val="restart"/>
          </w:tcPr>
          <w:p w:rsidR="00227E4C" w:rsidRPr="00753097" w:rsidRDefault="00227E4C" w:rsidP="006119EB">
            <w:pPr>
              <w:rPr>
                <w:rFonts w:asciiTheme="minorHAnsi" w:hAnsiTheme="minorHAnsi" w:cstheme="minorHAnsi"/>
                <w:sz w:val="20"/>
                <w:szCs w:val="20"/>
              </w:rPr>
            </w:pPr>
          </w:p>
        </w:tc>
        <w:tc>
          <w:tcPr>
            <w:tcW w:w="2160" w:type="dxa"/>
          </w:tcPr>
          <w:p w:rsidR="00FF13B7" w:rsidRDefault="00227E4C" w:rsidP="00E51F51">
            <w:pPr>
              <w:jc w:val="center"/>
              <w:rPr>
                <w:rFonts w:asciiTheme="minorHAnsi" w:hAnsiTheme="minorHAnsi" w:cstheme="minorHAnsi"/>
                <w:b/>
                <w:sz w:val="20"/>
                <w:szCs w:val="20"/>
              </w:rPr>
            </w:pPr>
            <w:r w:rsidRPr="00753097">
              <w:rPr>
                <w:rFonts w:asciiTheme="minorHAnsi" w:hAnsiTheme="minorHAnsi" w:cstheme="minorHAnsi"/>
                <w:b/>
                <w:sz w:val="20"/>
                <w:szCs w:val="20"/>
              </w:rPr>
              <w:t>MT12</w:t>
            </w:r>
          </w:p>
          <w:p w:rsidR="00FF13B7" w:rsidRDefault="00FF13B7" w:rsidP="00E51F51">
            <w:pPr>
              <w:jc w:val="center"/>
              <w:rPr>
                <w:rFonts w:asciiTheme="minorHAnsi" w:hAnsiTheme="minorHAnsi" w:cstheme="minorHAnsi"/>
                <w:b/>
                <w:sz w:val="20"/>
                <w:szCs w:val="20"/>
              </w:rPr>
            </w:pPr>
            <w:r>
              <w:rPr>
                <w:rFonts w:asciiTheme="minorHAnsi" w:hAnsiTheme="minorHAnsi" w:cstheme="minorHAnsi"/>
                <w:b/>
                <w:sz w:val="20"/>
                <w:szCs w:val="20"/>
              </w:rPr>
              <w:t>KARTU BANTU</w:t>
            </w:r>
          </w:p>
          <w:p w:rsidR="00FF13B7" w:rsidRDefault="00FF13B7" w:rsidP="00E51F51">
            <w:pPr>
              <w:jc w:val="center"/>
              <w:rPr>
                <w:rFonts w:asciiTheme="minorHAnsi" w:hAnsiTheme="minorHAnsi" w:cstheme="minorHAnsi"/>
                <w:b/>
                <w:sz w:val="20"/>
                <w:szCs w:val="20"/>
              </w:rPr>
            </w:pPr>
          </w:p>
          <w:p w:rsidR="00FF13B7" w:rsidRPr="00BE5C60" w:rsidRDefault="00FF13B7" w:rsidP="00E51F51">
            <w:pPr>
              <w:jc w:val="center"/>
              <w:rPr>
                <w:rFonts w:asciiTheme="minorHAnsi" w:hAnsiTheme="minorHAnsi" w:cstheme="minorHAnsi"/>
                <w:b/>
                <w:sz w:val="20"/>
                <w:szCs w:val="20"/>
              </w:rPr>
            </w:pPr>
            <w:r w:rsidRPr="00BE5C60">
              <w:rPr>
                <w:rFonts w:asciiTheme="minorHAnsi" w:hAnsiTheme="minorHAnsi" w:cstheme="minorHAnsi"/>
                <w:b/>
                <w:sz w:val="20"/>
                <w:szCs w:val="20"/>
              </w:rPr>
              <w:t>Berapa banyak SIM card/ kartu ponsel yang Anda miliki untuk provider-provider berikut ini?</w:t>
            </w:r>
          </w:p>
        </w:tc>
        <w:tc>
          <w:tcPr>
            <w:tcW w:w="3690" w:type="dxa"/>
          </w:tcPr>
          <w:p w:rsidR="00227E4C" w:rsidRPr="00E51F51" w:rsidRDefault="00227E4C" w:rsidP="00BE5C60">
            <w:pPr>
              <w:jc w:val="center"/>
              <w:rPr>
                <w:rFonts w:asciiTheme="minorHAnsi" w:hAnsiTheme="minorHAnsi" w:cstheme="minorHAnsi"/>
                <w:b/>
                <w:sz w:val="20"/>
                <w:szCs w:val="20"/>
              </w:rPr>
            </w:pPr>
            <w:r w:rsidRPr="00E51F51">
              <w:rPr>
                <w:rFonts w:asciiTheme="minorHAnsi" w:hAnsiTheme="minorHAnsi" w:cstheme="minorHAnsi"/>
                <w:b/>
                <w:sz w:val="20"/>
                <w:szCs w:val="20"/>
              </w:rPr>
              <w:t>MT13</w:t>
            </w:r>
            <w:r w:rsidR="00FF13B7">
              <w:rPr>
                <w:rFonts w:asciiTheme="minorHAnsi" w:hAnsiTheme="minorHAnsi" w:cstheme="minorHAnsi"/>
                <w:b/>
                <w:sz w:val="20"/>
                <w:szCs w:val="20"/>
              </w:rPr>
              <w:t xml:space="preserve"> – </w:t>
            </w:r>
            <w:r w:rsidR="00FF13B7" w:rsidRPr="00BE5C60">
              <w:rPr>
                <w:rFonts w:asciiTheme="minorHAnsi" w:hAnsiTheme="minorHAnsi" w:cstheme="minorHAnsi"/>
                <w:b/>
                <w:color w:val="FF0000"/>
                <w:sz w:val="20"/>
                <w:szCs w:val="20"/>
              </w:rPr>
              <w:t>SPONTAN</w:t>
            </w:r>
            <w:r w:rsidR="00FF13B7">
              <w:rPr>
                <w:rFonts w:asciiTheme="minorHAnsi" w:hAnsiTheme="minorHAnsi" w:cstheme="minorHAnsi"/>
                <w:b/>
                <w:color w:val="FF0000"/>
                <w:sz w:val="20"/>
                <w:szCs w:val="20"/>
              </w:rPr>
              <w:t>; SESUAIKAN JAWABAN DENGAN PILIHAN</w:t>
            </w:r>
          </w:p>
          <w:p w:rsidR="00FF13B7" w:rsidRDefault="00FF13B7" w:rsidP="00BE5C60">
            <w:pPr>
              <w:jc w:val="center"/>
              <w:rPr>
                <w:rFonts w:asciiTheme="minorHAnsi" w:hAnsiTheme="minorHAnsi" w:cstheme="minorHAnsi"/>
                <w:b/>
                <w:sz w:val="20"/>
                <w:szCs w:val="20"/>
              </w:rPr>
            </w:pPr>
          </w:p>
          <w:p w:rsidR="00FF13B7" w:rsidRDefault="00FF13B7" w:rsidP="00BE5C60">
            <w:pPr>
              <w:jc w:val="center"/>
              <w:rPr>
                <w:rFonts w:asciiTheme="minorHAnsi" w:hAnsiTheme="minorHAnsi" w:cstheme="minorHAnsi"/>
                <w:b/>
                <w:sz w:val="20"/>
                <w:szCs w:val="20"/>
              </w:rPr>
            </w:pPr>
            <w:r w:rsidRPr="00BE5C60">
              <w:rPr>
                <w:rFonts w:asciiTheme="minorHAnsi" w:hAnsiTheme="minorHAnsi" w:cstheme="minorHAnsi"/>
                <w:b/>
                <w:sz w:val="20"/>
                <w:szCs w:val="20"/>
              </w:rPr>
              <w:t>Kenapa Anda memilih provider ini?</w:t>
            </w:r>
          </w:p>
          <w:p w:rsidR="00185F83" w:rsidRPr="00BE5C60" w:rsidRDefault="00185F83" w:rsidP="00BE5C60">
            <w:pPr>
              <w:jc w:val="center"/>
              <w:rPr>
                <w:rFonts w:asciiTheme="minorHAnsi" w:hAnsiTheme="minorHAnsi" w:cstheme="minorHAnsi"/>
                <w:b/>
                <w:sz w:val="20"/>
                <w:szCs w:val="20"/>
              </w:rPr>
            </w:pPr>
            <w:r>
              <w:rPr>
                <w:rFonts w:asciiTheme="minorHAnsi" w:hAnsiTheme="minorHAnsi" w:cstheme="minorHAnsi"/>
                <w:b/>
                <w:sz w:val="20"/>
                <w:szCs w:val="20"/>
              </w:rPr>
              <w:t>SA</w:t>
            </w:r>
          </w:p>
          <w:p w:rsidR="00FF13B7" w:rsidRPr="00BE5C60" w:rsidRDefault="00FF13B7" w:rsidP="00BE5C60">
            <w:pPr>
              <w:jc w:val="center"/>
              <w:rPr>
                <w:rFonts w:asciiTheme="minorHAnsi" w:hAnsiTheme="minorHAnsi" w:cstheme="minorHAnsi"/>
                <w:b/>
                <w:sz w:val="20"/>
                <w:szCs w:val="20"/>
              </w:rPr>
            </w:pPr>
          </w:p>
        </w:tc>
        <w:tc>
          <w:tcPr>
            <w:tcW w:w="2790" w:type="dxa"/>
          </w:tcPr>
          <w:p w:rsidR="00227E4C" w:rsidRPr="00E51F51" w:rsidRDefault="00227E4C" w:rsidP="00BE5C60">
            <w:pPr>
              <w:jc w:val="center"/>
              <w:rPr>
                <w:rFonts w:asciiTheme="minorHAnsi" w:hAnsiTheme="minorHAnsi" w:cstheme="minorHAnsi"/>
                <w:b/>
                <w:sz w:val="20"/>
                <w:szCs w:val="20"/>
              </w:rPr>
            </w:pPr>
            <w:r w:rsidRPr="00E51F51">
              <w:rPr>
                <w:rFonts w:asciiTheme="minorHAnsi" w:hAnsiTheme="minorHAnsi" w:cstheme="minorHAnsi"/>
                <w:b/>
                <w:sz w:val="20"/>
                <w:szCs w:val="20"/>
              </w:rPr>
              <w:t>MT14</w:t>
            </w:r>
            <w:r w:rsidR="00FF13B7">
              <w:rPr>
                <w:rFonts w:asciiTheme="minorHAnsi" w:hAnsiTheme="minorHAnsi" w:cstheme="minorHAnsi"/>
                <w:b/>
                <w:sz w:val="20"/>
                <w:szCs w:val="20"/>
              </w:rPr>
              <w:t xml:space="preserve"> - </w:t>
            </w:r>
            <w:r w:rsidR="00FF13B7" w:rsidRPr="00E17780">
              <w:rPr>
                <w:rFonts w:asciiTheme="minorHAnsi" w:hAnsiTheme="minorHAnsi" w:cstheme="minorHAnsi"/>
                <w:b/>
                <w:color w:val="FF0000"/>
                <w:sz w:val="20"/>
                <w:szCs w:val="20"/>
              </w:rPr>
              <w:t>SPONTAN</w:t>
            </w:r>
            <w:r w:rsidR="00FF13B7">
              <w:rPr>
                <w:rFonts w:asciiTheme="minorHAnsi" w:hAnsiTheme="minorHAnsi" w:cstheme="minorHAnsi"/>
                <w:b/>
                <w:color w:val="FF0000"/>
                <w:sz w:val="20"/>
                <w:szCs w:val="20"/>
              </w:rPr>
              <w:t>; SESUAIKAN JAWABAN DENGAN PILIHAN</w:t>
            </w:r>
          </w:p>
          <w:p w:rsidR="00FF13B7" w:rsidRDefault="00FF13B7" w:rsidP="00BE5C60">
            <w:pPr>
              <w:jc w:val="center"/>
              <w:rPr>
                <w:rFonts w:asciiTheme="minorHAnsi" w:hAnsiTheme="minorHAnsi" w:cstheme="minorHAnsi"/>
                <w:b/>
                <w:sz w:val="20"/>
                <w:szCs w:val="20"/>
              </w:rPr>
            </w:pPr>
          </w:p>
          <w:p w:rsidR="00FF13B7" w:rsidRDefault="00FF13B7" w:rsidP="00BE5C60">
            <w:pPr>
              <w:jc w:val="center"/>
              <w:rPr>
                <w:rFonts w:asciiTheme="minorHAnsi" w:hAnsiTheme="minorHAnsi" w:cstheme="minorHAnsi"/>
                <w:b/>
                <w:sz w:val="20"/>
                <w:szCs w:val="20"/>
              </w:rPr>
            </w:pPr>
            <w:r w:rsidRPr="00BE5C60">
              <w:rPr>
                <w:rFonts w:asciiTheme="minorHAnsi" w:hAnsiTheme="minorHAnsi" w:cstheme="minorHAnsi"/>
                <w:b/>
                <w:sz w:val="20"/>
                <w:szCs w:val="20"/>
              </w:rPr>
              <w:t xml:space="preserve">Untuk aktivitas apakah </w:t>
            </w:r>
            <w:r w:rsidRPr="00BE5C60">
              <w:rPr>
                <w:rFonts w:asciiTheme="minorHAnsi" w:hAnsiTheme="minorHAnsi" w:cstheme="minorHAnsi"/>
                <w:b/>
                <w:i/>
                <w:sz w:val="20"/>
                <w:szCs w:val="20"/>
                <w:u w:val="single"/>
              </w:rPr>
              <w:t>paling banyak</w:t>
            </w:r>
            <w:r w:rsidRPr="00BE5C60">
              <w:rPr>
                <w:rFonts w:asciiTheme="minorHAnsi" w:hAnsiTheme="minorHAnsi" w:cstheme="minorHAnsi"/>
                <w:b/>
                <w:sz w:val="20"/>
                <w:szCs w:val="20"/>
              </w:rPr>
              <w:t xml:space="preserve"> anda menggunakan provider ini?</w:t>
            </w:r>
          </w:p>
          <w:p w:rsidR="00185F83" w:rsidRPr="00BE5C60" w:rsidRDefault="00185F83" w:rsidP="00BE5C60">
            <w:pPr>
              <w:jc w:val="center"/>
              <w:rPr>
                <w:rFonts w:asciiTheme="minorHAnsi" w:hAnsiTheme="minorHAnsi" w:cstheme="minorHAnsi"/>
                <w:b/>
                <w:sz w:val="20"/>
                <w:szCs w:val="20"/>
              </w:rPr>
            </w:pPr>
            <w:r>
              <w:rPr>
                <w:rFonts w:asciiTheme="minorHAnsi" w:hAnsiTheme="minorHAnsi" w:cstheme="minorHAnsi"/>
                <w:b/>
                <w:sz w:val="20"/>
                <w:szCs w:val="20"/>
              </w:rPr>
              <w:t>SA</w:t>
            </w:r>
          </w:p>
        </w:tc>
      </w:tr>
      <w:tr w:rsidR="00227E4C" w:rsidRPr="00753097" w:rsidTr="00BE5C60">
        <w:trPr>
          <w:trHeight w:val="5192"/>
        </w:trPr>
        <w:tc>
          <w:tcPr>
            <w:tcW w:w="1998" w:type="dxa"/>
            <w:vMerge/>
          </w:tcPr>
          <w:p w:rsidR="00227E4C" w:rsidRPr="00753097" w:rsidRDefault="00227E4C" w:rsidP="006119EB">
            <w:pPr>
              <w:rPr>
                <w:rFonts w:asciiTheme="minorHAnsi" w:hAnsiTheme="minorHAnsi" w:cstheme="minorHAnsi"/>
                <w:sz w:val="20"/>
                <w:szCs w:val="20"/>
              </w:rPr>
            </w:pPr>
          </w:p>
        </w:tc>
        <w:tc>
          <w:tcPr>
            <w:tcW w:w="2160" w:type="dxa"/>
          </w:tcPr>
          <w:p w:rsidR="00227E4C" w:rsidRPr="00753097" w:rsidRDefault="00227E4C" w:rsidP="00227E4C">
            <w:pPr>
              <w:jc w:val="center"/>
              <w:rPr>
                <w:rFonts w:asciiTheme="minorHAnsi" w:hAnsiTheme="minorHAnsi" w:cstheme="minorHAnsi"/>
                <w:b/>
                <w:sz w:val="20"/>
                <w:szCs w:val="20"/>
              </w:rPr>
            </w:pPr>
            <w:r w:rsidRPr="00753097">
              <w:rPr>
                <w:rFonts w:asciiTheme="minorHAnsi" w:hAnsiTheme="minorHAnsi" w:cstheme="minorHAnsi"/>
                <w:sz w:val="20"/>
                <w:szCs w:val="20"/>
              </w:rPr>
              <w:t xml:space="preserve">Tuliskan </w:t>
            </w:r>
            <w:r>
              <w:rPr>
                <w:rFonts w:asciiTheme="minorHAnsi" w:hAnsiTheme="minorHAnsi" w:cstheme="minorHAnsi"/>
                <w:sz w:val="20"/>
                <w:szCs w:val="20"/>
              </w:rPr>
              <w:t>jumlah SIM card/ kartu ponsel yang dimiliki</w:t>
            </w:r>
            <w:r w:rsidRPr="00753097">
              <w:rPr>
                <w:rFonts w:asciiTheme="minorHAnsi" w:hAnsiTheme="minorHAnsi" w:cstheme="minorHAnsi"/>
                <w:i/>
                <w:sz w:val="20"/>
                <w:szCs w:val="20"/>
              </w:rPr>
              <w:t xml:space="preserve"> </w:t>
            </w:r>
            <w:r w:rsidRPr="00753097">
              <w:rPr>
                <w:rFonts w:asciiTheme="minorHAnsi" w:hAnsiTheme="minorHAnsi" w:cstheme="minorHAnsi"/>
                <w:i/>
                <w:sz w:val="16"/>
                <w:szCs w:val="20"/>
              </w:rPr>
              <w:t>Write the number</w:t>
            </w:r>
          </w:p>
        </w:tc>
        <w:tc>
          <w:tcPr>
            <w:tcW w:w="3690" w:type="dxa"/>
          </w:tcPr>
          <w:p w:rsidR="00227E4C" w:rsidRPr="00753097" w:rsidRDefault="00227E4C"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1= </w:t>
            </w:r>
            <w:r w:rsidRPr="00753097">
              <w:rPr>
                <w:rFonts w:asciiTheme="majorHAnsi" w:hAnsiTheme="majorHAnsi" w:cstheme="minorHAnsi"/>
                <w:sz w:val="20"/>
                <w:szCs w:val="20"/>
              </w:rPr>
              <w:t xml:space="preserve"> </w:t>
            </w:r>
            <w:r w:rsidRPr="00753097">
              <w:rPr>
                <w:rFonts w:asciiTheme="minorHAnsi" w:hAnsiTheme="minorHAnsi" w:cstheme="minorHAnsi"/>
                <w:sz w:val="20"/>
                <w:szCs w:val="20"/>
              </w:rPr>
              <w:t xml:space="preserve">Semua orang yang saya kenal mempunyai/menggunakan provider ini </w:t>
            </w:r>
            <w:r w:rsidRPr="00753097">
              <w:rPr>
                <w:rFonts w:asciiTheme="minorHAnsi" w:hAnsiTheme="minorHAnsi" w:cstheme="minorHAnsi"/>
                <w:i/>
                <w:sz w:val="16"/>
                <w:szCs w:val="20"/>
              </w:rPr>
              <w:t>Everyone I know has this provider</w:t>
            </w:r>
          </w:p>
          <w:p w:rsidR="00227E4C" w:rsidRPr="00753097" w:rsidRDefault="00227E4C"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2= Saya ingin menggunakan layanan mobile money/</w:t>
            </w:r>
            <w:r>
              <w:rPr>
                <w:rFonts w:asciiTheme="minorHAnsi" w:hAnsiTheme="minorHAnsi" w:cstheme="minorHAnsi"/>
                <w:sz w:val="20"/>
                <w:szCs w:val="20"/>
              </w:rPr>
              <w:t>uang ponsel</w:t>
            </w:r>
            <w:r w:rsidRPr="00753097">
              <w:rPr>
                <w:rFonts w:asciiTheme="minorHAnsi" w:hAnsiTheme="minorHAnsi" w:cstheme="minorHAnsi"/>
                <w:sz w:val="20"/>
                <w:szCs w:val="20"/>
              </w:rPr>
              <w:t xml:space="preserve"> di provider ini</w:t>
            </w:r>
            <w:r>
              <w:rPr>
                <w:rFonts w:asciiTheme="minorHAnsi" w:hAnsiTheme="minorHAnsi" w:cstheme="minorHAnsi"/>
                <w:i/>
                <w:sz w:val="16"/>
                <w:szCs w:val="20"/>
              </w:rPr>
              <w:t xml:space="preserve"> </w:t>
            </w:r>
            <w:r w:rsidRPr="00753097">
              <w:rPr>
                <w:rFonts w:asciiTheme="minorHAnsi" w:hAnsiTheme="minorHAnsi" w:cstheme="minorHAnsi"/>
                <w:i/>
                <w:sz w:val="16"/>
                <w:szCs w:val="20"/>
              </w:rPr>
              <w:t>I wanted to use this provider’s MM service</w:t>
            </w:r>
          </w:p>
          <w:p w:rsidR="00227E4C" w:rsidRPr="00753097" w:rsidRDefault="00227E4C"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3= Saya mendaftar </w:t>
            </w:r>
            <w:r>
              <w:rPr>
                <w:rFonts w:asciiTheme="minorHAnsi" w:hAnsiTheme="minorHAnsi" w:cstheme="minorHAnsi"/>
                <w:sz w:val="20"/>
                <w:szCs w:val="20"/>
              </w:rPr>
              <w:t>pada waktu</w:t>
            </w:r>
            <w:r w:rsidRPr="00753097">
              <w:rPr>
                <w:rFonts w:asciiTheme="minorHAnsi" w:hAnsiTheme="minorHAnsi" w:cstheme="minorHAnsi"/>
                <w:sz w:val="20"/>
                <w:szCs w:val="20"/>
              </w:rPr>
              <w:t xml:space="preserve"> promosi</w:t>
            </w:r>
            <w:r>
              <w:rPr>
                <w:rFonts w:asciiTheme="minorHAnsi" w:hAnsiTheme="minorHAnsi" w:cstheme="minorHAnsi"/>
                <w:i/>
                <w:sz w:val="16"/>
                <w:szCs w:val="20"/>
              </w:rPr>
              <w:t xml:space="preserve"> </w:t>
            </w:r>
            <w:r w:rsidRPr="00753097">
              <w:rPr>
                <w:rFonts w:asciiTheme="minorHAnsi" w:hAnsiTheme="minorHAnsi" w:cstheme="minorHAnsi"/>
                <w:i/>
                <w:sz w:val="16"/>
                <w:szCs w:val="20"/>
              </w:rPr>
              <w:t>I signed up during a promotional campaign</w:t>
            </w:r>
          </w:p>
          <w:p w:rsidR="00227E4C" w:rsidRPr="00753097" w:rsidRDefault="00227E4C"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4= Provider ini lebih murah dibandingan dengan provider lainnya</w:t>
            </w:r>
            <w:r>
              <w:rPr>
                <w:rFonts w:asciiTheme="minorHAnsi" w:hAnsiTheme="minorHAnsi" w:cstheme="minorHAnsi"/>
                <w:i/>
                <w:sz w:val="16"/>
                <w:szCs w:val="20"/>
              </w:rPr>
              <w:t xml:space="preserve"> </w:t>
            </w:r>
            <w:r w:rsidRPr="00753097">
              <w:rPr>
                <w:rFonts w:asciiTheme="minorHAnsi" w:hAnsiTheme="minorHAnsi" w:cstheme="minorHAnsi"/>
                <w:i/>
                <w:sz w:val="16"/>
                <w:szCs w:val="20"/>
              </w:rPr>
              <w:t>This provider is cheaper than other providers</w:t>
            </w:r>
          </w:p>
          <w:p w:rsidR="00227E4C" w:rsidRPr="00753097" w:rsidRDefault="00227E4C"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5= Saya pernah memiliki </w:t>
            </w:r>
            <w:r>
              <w:rPr>
                <w:rFonts w:asciiTheme="minorHAnsi" w:hAnsiTheme="minorHAnsi" w:cstheme="minorHAnsi"/>
                <w:sz w:val="20"/>
                <w:szCs w:val="20"/>
              </w:rPr>
              <w:t>SIM card/ kartu ponsel</w:t>
            </w:r>
            <w:r w:rsidRPr="00753097">
              <w:rPr>
                <w:rFonts w:asciiTheme="minorHAnsi" w:hAnsiTheme="minorHAnsi" w:cstheme="minorHAnsi"/>
                <w:sz w:val="20"/>
                <w:szCs w:val="20"/>
              </w:rPr>
              <w:t xml:space="preserve"> provider ini, membeli satu lagi untuk kenyamanan</w:t>
            </w:r>
            <w:r>
              <w:rPr>
                <w:rFonts w:asciiTheme="minorHAnsi" w:hAnsiTheme="minorHAnsi" w:cstheme="minorHAnsi"/>
                <w:i/>
                <w:sz w:val="16"/>
                <w:szCs w:val="20"/>
              </w:rPr>
              <w:t xml:space="preserve"> </w:t>
            </w:r>
            <w:r w:rsidRPr="00753097">
              <w:rPr>
                <w:rFonts w:asciiTheme="minorHAnsi" w:hAnsiTheme="minorHAnsi" w:cstheme="minorHAnsi"/>
                <w:i/>
                <w:sz w:val="16"/>
                <w:szCs w:val="20"/>
              </w:rPr>
              <w:t>I already had one SIM with this provider, got another one for convenience</w:t>
            </w:r>
          </w:p>
          <w:p w:rsidR="00227E4C" w:rsidRPr="00753097" w:rsidRDefault="00227E4C" w:rsidP="00BE5C60">
            <w:pPr>
              <w:ind w:left="252" w:hanging="252"/>
              <w:rPr>
                <w:rFonts w:asciiTheme="minorHAnsi" w:hAnsiTheme="minorHAnsi" w:cstheme="minorHAnsi"/>
                <w:sz w:val="20"/>
                <w:szCs w:val="20"/>
              </w:rPr>
            </w:pPr>
            <w:r w:rsidRPr="00753097">
              <w:rPr>
                <w:rFonts w:asciiTheme="minorHAnsi" w:hAnsiTheme="minorHAnsi" w:cstheme="minorHAnsi"/>
                <w:sz w:val="20"/>
                <w:szCs w:val="20"/>
              </w:rPr>
              <w:t>6= Jaringannya bagus di wilayah saya</w:t>
            </w:r>
            <w:r>
              <w:rPr>
                <w:rFonts w:asciiTheme="minorHAnsi" w:hAnsiTheme="minorHAnsi" w:cstheme="minorHAnsi"/>
                <w:i/>
                <w:sz w:val="16"/>
                <w:szCs w:val="20"/>
              </w:rPr>
              <w:t xml:space="preserve"> </w:t>
            </w:r>
            <w:r w:rsidRPr="00753097">
              <w:rPr>
                <w:rFonts w:asciiTheme="minorHAnsi" w:hAnsiTheme="minorHAnsi" w:cstheme="minorHAnsi"/>
                <w:i/>
                <w:sz w:val="16"/>
                <w:szCs w:val="20"/>
              </w:rPr>
              <w:t>Coverage is good in my area</w:t>
            </w:r>
          </w:p>
          <w:p w:rsidR="00227E4C" w:rsidRPr="00753097" w:rsidRDefault="00227E4C"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7= Hanya provider ini yang ada di wilayah saya </w:t>
            </w:r>
            <w:r w:rsidRPr="00753097">
              <w:rPr>
                <w:rFonts w:asciiTheme="minorHAnsi" w:hAnsiTheme="minorHAnsi" w:cstheme="minorHAnsi"/>
                <w:i/>
                <w:sz w:val="16"/>
                <w:szCs w:val="20"/>
              </w:rPr>
              <w:t>The only option in my area</w:t>
            </w:r>
          </w:p>
          <w:p w:rsidR="00227E4C" w:rsidRPr="00753097" w:rsidRDefault="00227E4C" w:rsidP="00BE5C60">
            <w:pPr>
              <w:ind w:left="252" w:hanging="252"/>
              <w:rPr>
                <w:rFonts w:asciiTheme="minorHAnsi" w:hAnsiTheme="minorHAnsi" w:cstheme="minorHAnsi"/>
                <w:i/>
                <w:sz w:val="16"/>
                <w:szCs w:val="20"/>
              </w:rPr>
            </w:pPr>
            <w:r w:rsidRPr="00753097">
              <w:rPr>
                <w:rFonts w:asciiTheme="minorHAnsi" w:hAnsiTheme="minorHAnsi" w:cstheme="minorHAnsi"/>
                <w:sz w:val="20"/>
                <w:szCs w:val="20"/>
              </w:rPr>
              <w:t>8= Lainnya (Sebutkan________)</w:t>
            </w:r>
            <w:r>
              <w:rPr>
                <w:rFonts w:asciiTheme="minorHAnsi" w:hAnsiTheme="minorHAnsi" w:cstheme="minorHAnsi"/>
                <w:i/>
                <w:sz w:val="16"/>
                <w:szCs w:val="20"/>
              </w:rPr>
              <w:t xml:space="preserve"> </w:t>
            </w:r>
            <w:r w:rsidRPr="00753097">
              <w:rPr>
                <w:rFonts w:asciiTheme="minorHAnsi" w:hAnsiTheme="minorHAnsi" w:cstheme="minorHAnsi"/>
                <w:i/>
                <w:sz w:val="16"/>
                <w:szCs w:val="20"/>
              </w:rPr>
              <w:t>Other (Specify)</w:t>
            </w:r>
          </w:p>
          <w:p w:rsidR="00227E4C" w:rsidRDefault="00227E4C" w:rsidP="00BE5C60">
            <w:pPr>
              <w:rPr>
                <w:rFonts w:asciiTheme="minorHAnsi" w:hAnsiTheme="minorHAnsi" w:cstheme="minorHAnsi"/>
                <w:sz w:val="20"/>
                <w:szCs w:val="20"/>
              </w:rPr>
            </w:pPr>
          </w:p>
          <w:p w:rsidR="00227E4C" w:rsidRPr="00753097" w:rsidRDefault="00227E4C" w:rsidP="00BE5C60">
            <w:pPr>
              <w:rPr>
                <w:rFonts w:asciiTheme="minorHAnsi" w:hAnsiTheme="minorHAnsi" w:cstheme="minorHAnsi"/>
                <w:b/>
                <w:sz w:val="20"/>
                <w:szCs w:val="20"/>
              </w:rPr>
            </w:pPr>
            <w:r w:rsidRPr="00753097">
              <w:rPr>
                <w:rFonts w:asciiTheme="minorHAnsi" w:hAnsiTheme="minorHAnsi" w:cstheme="minorHAnsi"/>
                <w:sz w:val="20"/>
                <w:szCs w:val="20"/>
              </w:rPr>
              <w:t xml:space="preserve">9= Tidak tahu/Menolak </w:t>
            </w:r>
            <w:r w:rsidRPr="00753097">
              <w:rPr>
                <w:rFonts w:asciiTheme="minorHAnsi" w:hAnsiTheme="minorHAnsi" w:cstheme="minorHAnsi"/>
                <w:i/>
                <w:sz w:val="16"/>
                <w:szCs w:val="20"/>
              </w:rPr>
              <w:t>DK/Refused</w:t>
            </w:r>
          </w:p>
        </w:tc>
        <w:tc>
          <w:tcPr>
            <w:tcW w:w="2790" w:type="dxa"/>
          </w:tcPr>
          <w:p w:rsidR="00227E4C" w:rsidRPr="00753097" w:rsidRDefault="00227E4C" w:rsidP="00E51F51">
            <w:pPr>
              <w:ind w:left="252" w:hanging="252"/>
              <w:rPr>
                <w:rFonts w:asciiTheme="minorHAnsi" w:hAnsiTheme="minorHAnsi" w:cstheme="minorHAnsi"/>
                <w:sz w:val="20"/>
                <w:szCs w:val="20"/>
              </w:rPr>
            </w:pPr>
            <w:r w:rsidRPr="00753097">
              <w:rPr>
                <w:rFonts w:asciiTheme="minorHAnsi" w:hAnsiTheme="minorHAnsi" w:cstheme="minorHAnsi"/>
                <w:sz w:val="20"/>
                <w:szCs w:val="20"/>
              </w:rPr>
              <w:t xml:space="preserve">1= Untuk melakukan panggilan keluar atau menerima panggilan </w:t>
            </w:r>
            <w:r w:rsidRPr="00753097">
              <w:rPr>
                <w:rFonts w:asciiTheme="minorHAnsi" w:hAnsiTheme="minorHAnsi" w:cstheme="minorHAnsi"/>
                <w:i/>
                <w:sz w:val="16"/>
                <w:szCs w:val="20"/>
              </w:rPr>
              <w:t>Both incoming and outgoing calls</w:t>
            </w:r>
          </w:p>
          <w:p w:rsidR="00227E4C" w:rsidRPr="00753097" w:rsidRDefault="00227E4C"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2= Hanya menerima panggilan  </w:t>
            </w:r>
            <w:r w:rsidRPr="00753097">
              <w:rPr>
                <w:rFonts w:asciiTheme="minorHAnsi" w:hAnsiTheme="minorHAnsi" w:cstheme="minorHAnsi"/>
                <w:i/>
                <w:sz w:val="16"/>
                <w:szCs w:val="20"/>
              </w:rPr>
              <w:t>Incoming calls only</w:t>
            </w:r>
          </w:p>
          <w:p w:rsidR="00227E4C" w:rsidRPr="00753097" w:rsidRDefault="00227E4C"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3= Hanya melakukan panggilan keluar </w:t>
            </w:r>
            <w:r w:rsidRPr="00753097">
              <w:rPr>
                <w:rFonts w:asciiTheme="minorHAnsi" w:hAnsiTheme="minorHAnsi" w:cstheme="minorHAnsi"/>
                <w:i/>
                <w:sz w:val="16"/>
                <w:szCs w:val="20"/>
              </w:rPr>
              <w:t>Outgoing calls only</w:t>
            </w:r>
          </w:p>
          <w:p w:rsidR="00227E4C" w:rsidRPr="00753097" w:rsidRDefault="00227E4C" w:rsidP="00E51F51">
            <w:pPr>
              <w:rPr>
                <w:rFonts w:asciiTheme="minorHAnsi" w:hAnsiTheme="minorHAnsi" w:cstheme="minorHAnsi"/>
                <w:sz w:val="20"/>
                <w:szCs w:val="20"/>
              </w:rPr>
            </w:pPr>
            <w:r w:rsidRPr="00753097">
              <w:rPr>
                <w:rFonts w:asciiTheme="minorHAnsi" w:hAnsiTheme="minorHAnsi" w:cstheme="minorHAnsi"/>
                <w:sz w:val="20"/>
                <w:szCs w:val="20"/>
              </w:rPr>
              <w:t>4= SMS</w:t>
            </w:r>
          </w:p>
          <w:p w:rsidR="00227E4C" w:rsidRPr="00753097" w:rsidRDefault="00227E4C" w:rsidP="00E51F51">
            <w:pPr>
              <w:rPr>
                <w:rFonts w:asciiTheme="minorHAnsi" w:hAnsiTheme="minorHAnsi" w:cstheme="minorHAnsi"/>
                <w:sz w:val="20"/>
                <w:szCs w:val="20"/>
              </w:rPr>
            </w:pPr>
            <w:r w:rsidRPr="00753097">
              <w:rPr>
                <w:rFonts w:asciiTheme="minorHAnsi" w:hAnsiTheme="minorHAnsi" w:cstheme="minorHAnsi"/>
                <w:sz w:val="20"/>
                <w:szCs w:val="20"/>
              </w:rPr>
              <w:t>5= Internet/data</w:t>
            </w:r>
          </w:p>
          <w:p w:rsidR="00227E4C" w:rsidRPr="00753097" w:rsidRDefault="00227E4C" w:rsidP="00E51F51">
            <w:pPr>
              <w:rPr>
                <w:rFonts w:asciiTheme="minorHAnsi" w:hAnsiTheme="minorHAnsi" w:cstheme="minorHAnsi"/>
                <w:sz w:val="20"/>
                <w:szCs w:val="20"/>
              </w:rPr>
            </w:pPr>
            <w:r w:rsidRPr="00753097">
              <w:rPr>
                <w:rFonts w:asciiTheme="minorHAnsi" w:hAnsiTheme="minorHAnsi" w:cstheme="minorHAnsi"/>
                <w:sz w:val="20"/>
                <w:szCs w:val="20"/>
              </w:rPr>
              <w:t>6= Mobile money/</w:t>
            </w:r>
            <w:r>
              <w:rPr>
                <w:rFonts w:asciiTheme="minorHAnsi" w:hAnsiTheme="minorHAnsi" w:cstheme="minorHAnsi"/>
                <w:sz w:val="20"/>
                <w:szCs w:val="20"/>
              </w:rPr>
              <w:t>uang ponsel</w:t>
            </w:r>
          </w:p>
          <w:p w:rsidR="00227E4C" w:rsidRPr="00753097" w:rsidRDefault="00227E4C" w:rsidP="00E51F51">
            <w:pPr>
              <w:ind w:left="252" w:hanging="252"/>
              <w:rPr>
                <w:rFonts w:asciiTheme="minorHAnsi" w:hAnsiTheme="minorHAnsi" w:cstheme="minorHAnsi"/>
                <w:i/>
                <w:sz w:val="16"/>
                <w:szCs w:val="20"/>
              </w:rPr>
            </w:pPr>
            <w:r w:rsidRPr="00753097">
              <w:rPr>
                <w:rFonts w:asciiTheme="minorHAnsi" w:hAnsiTheme="minorHAnsi" w:cstheme="minorHAnsi"/>
                <w:sz w:val="20"/>
                <w:szCs w:val="20"/>
              </w:rPr>
              <w:t xml:space="preserve">7= Lainnya (Sebutkan______) </w:t>
            </w:r>
            <w:r w:rsidRPr="00753097">
              <w:rPr>
                <w:rFonts w:asciiTheme="minorHAnsi" w:hAnsiTheme="minorHAnsi" w:cstheme="minorHAnsi"/>
                <w:i/>
                <w:sz w:val="16"/>
                <w:szCs w:val="20"/>
              </w:rPr>
              <w:t>Other (specify)</w:t>
            </w:r>
          </w:p>
          <w:p w:rsidR="00227E4C" w:rsidRPr="00753097" w:rsidRDefault="00227E4C" w:rsidP="00BE5C60">
            <w:pPr>
              <w:ind w:left="252" w:hanging="252"/>
              <w:rPr>
                <w:rFonts w:asciiTheme="minorHAnsi" w:hAnsiTheme="minorHAnsi" w:cstheme="minorHAnsi"/>
                <w:b/>
                <w:sz w:val="20"/>
                <w:szCs w:val="20"/>
              </w:rPr>
            </w:pPr>
            <w:r w:rsidRPr="00753097">
              <w:rPr>
                <w:rFonts w:asciiTheme="minorHAnsi" w:hAnsiTheme="minorHAnsi" w:cstheme="minorHAnsi"/>
                <w:sz w:val="20"/>
                <w:szCs w:val="20"/>
              </w:rPr>
              <w:t xml:space="preserve">8= Tidak tahu/menolak </w:t>
            </w:r>
            <w:r w:rsidRPr="00753097">
              <w:rPr>
                <w:rFonts w:asciiTheme="minorHAnsi" w:hAnsiTheme="minorHAnsi" w:cstheme="minorHAnsi"/>
                <w:i/>
                <w:sz w:val="16"/>
                <w:szCs w:val="20"/>
              </w:rPr>
              <w:t>DK/Refused</w:t>
            </w:r>
          </w:p>
        </w:tc>
      </w:tr>
      <w:tr w:rsidR="00C82848" w:rsidRPr="00753097" w:rsidTr="00BE5C60">
        <w:trPr>
          <w:trHeight w:val="215"/>
        </w:trPr>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hAnsiTheme="minorHAnsi" w:cstheme="minorHAnsi"/>
                <w:sz w:val="20"/>
                <w:szCs w:val="20"/>
              </w:rPr>
              <w:t>Telkomsel (Simpati, Halo, Kartu As)</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Indosat (IM3, Mentari, Matrix)</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XL</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eastAsia="Times New Roman" w:hAnsiTheme="minorHAnsi" w:cstheme="minorHAnsi"/>
                <w:sz w:val="20"/>
                <w:szCs w:val="20"/>
              </w:rPr>
              <w:t xml:space="preserve">3 </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hAnsiTheme="minorHAnsi" w:cstheme="minorHAnsi"/>
                <w:sz w:val="20"/>
                <w:szCs w:val="20"/>
              </w:rPr>
              <w:t>AXIS</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hAnsiTheme="minorHAnsi" w:cstheme="minorHAnsi"/>
                <w:sz w:val="20"/>
                <w:szCs w:val="20"/>
              </w:rPr>
              <w:t>Esia</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hAnsiTheme="minorHAnsi" w:cstheme="minorHAnsi"/>
                <w:sz w:val="20"/>
                <w:szCs w:val="20"/>
              </w:rPr>
              <w:t>SmartFren</w:t>
            </w: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Default="00C82848" w:rsidP="006119EB">
            <w:pPr>
              <w:rPr>
                <w:rFonts w:asciiTheme="minorHAnsi" w:hAnsiTheme="minorHAnsi" w:cstheme="minorHAnsi"/>
                <w:i/>
                <w:sz w:val="16"/>
                <w:szCs w:val="20"/>
              </w:rPr>
            </w:pPr>
            <w:r w:rsidRPr="00753097">
              <w:rPr>
                <w:rFonts w:asciiTheme="minorHAnsi" w:hAnsiTheme="minorHAnsi" w:cstheme="minorHAnsi"/>
                <w:sz w:val="20"/>
                <w:szCs w:val="20"/>
              </w:rPr>
              <w:t>Lainnya</w:t>
            </w:r>
            <w:r w:rsidR="00822DCF">
              <w:rPr>
                <w:rFonts w:asciiTheme="minorHAnsi" w:hAnsiTheme="minorHAnsi" w:cstheme="minorHAnsi"/>
                <w:sz w:val="20"/>
                <w:szCs w:val="20"/>
              </w:rPr>
              <w:t xml:space="preserve"> </w:t>
            </w:r>
            <w:r w:rsidRPr="00753097">
              <w:rPr>
                <w:rFonts w:asciiTheme="minorHAnsi" w:hAnsiTheme="minorHAnsi" w:cstheme="minorHAnsi"/>
                <w:sz w:val="20"/>
                <w:szCs w:val="20"/>
              </w:rPr>
              <w:t>Sebutkan</w:t>
            </w:r>
            <w:r w:rsidR="00822DCF">
              <w:rPr>
                <w:rFonts w:asciiTheme="minorHAnsi" w:hAnsiTheme="minorHAnsi" w:cstheme="minorHAnsi"/>
                <w:sz w:val="20"/>
                <w:szCs w:val="20"/>
              </w:rPr>
              <w:t xml:space="preserve"> </w:t>
            </w:r>
            <w:r w:rsidRPr="00753097">
              <w:rPr>
                <w:rFonts w:asciiTheme="minorHAnsi" w:hAnsiTheme="minorHAnsi" w:cstheme="minorHAnsi"/>
                <w:i/>
                <w:sz w:val="16"/>
                <w:szCs w:val="20"/>
              </w:rPr>
              <w:t>Other (specify)</w:t>
            </w:r>
          </w:p>
          <w:p w:rsidR="00822DCF" w:rsidRDefault="00822DCF" w:rsidP="006119EB">
            <w:pPr>
              <w:rPr>
                <w:rFonts w:asciiTheme="minorHAnsi" w:hAnsiTheme="minorHAnsi" w:cstheme="minorHAnsi"/>
                <w:i/>
                <w:sz w:val="16"/>
                <w:szCs w:val="20"/>
              </w:rPr>
            </w:pPr>
          </w:p>
          <w:p w:rsidR="00822DCF" w:rsidRPr="007B269F" w:rsidRDefault="00822DCF" w:rsidP="006119EB">
            <w:pPr>
              <w:rPr>
                <w:rFonts w:asciiTheme="minorHAnsi" w:hAnsiTheme="minorHAnsi" w:cstheme="minorHAnsi"/>
                <w:i/>
                <w:sz w:val="16"/>
                <w:szCs w:val="20"/>
              </w:rPr>
            </w:pPr>
          </w:p>
        </w:tc>
        <w:tc>
          <w:tcPr>
            <w:tcW w:w="2160" w:type="dxa"/>
          </w:tcPr>
          <w:p w:rsidR="00C82848" w:rsidRPr="00753097" w:rsidRDefault="00C82848" w:rsidP="006119EB">
            <w:pPr>
              <w:rPr>
                <w:rFonts w:asciiTheme="minorHAnsi" w:hAnsiTheme="minorHAnsi" w:cstheme="minorHAnsi"/>
                <w:sz w:val="20"/>
                <w:szCs w:val="20"/>
              </w:rPr>
            </w:pPr>
          </w:p>
        </w:tc>
        <w:tc>
          <w:tcPr>
            <w:tcW w:w="3690" w:type="dxa"/>
          </w:tcPr>
          <w:p w:rsidR="00C82848" w:rsidRPr="00753097" w:rsidRDefault="00C82848" w:rsidP="006119EB">
            <w:pPr>
              <w:rPr>
                <w:rFonts w:asciiTheme="minorHAnsi" w:hAnsiTheme="minorHAnsi" w:cstheme="minorHAnsi"/>
                <w:sz w:val="20"/>
                <w:szCs w:val="20"/>
              </w:rPr>
            </w:pPr>
          </w:p>
        </w:tc>
        <w:tc>
          <w:tcPr>
            <w:tcW w:w="2790" w:type="dxa"/>
          </w:tcPr>
          <w:p w:rsidR="00C82848" w:rsidRPr="00753097" w:rsidRDefault="00C82848" w:rsidP="006119EB">
            <w:pPr>
              <w:rPr>
                <w:rFonts w:asciiTheme="minorHAnsi" w:hAnsiTheme="minorHAnsi" w:cstheme="minorHAnsi"/>
                <w:sz w:val="20"/>
                <w:szCs w:val="20"/>
              </w:rPr>
            </w:pPr>
          </w:p>
        </w:tc>
      </w:tr>
      <w:tr w:rsidR="00C82848" w:rsidRPr="00753097" w:rsidTr="00BE5C60">
        <w:tc>
          <w:tcPr>
            <w:tcW w:w="1998" w:type="dxa"/>
          </w:tcPr>
          <w:p w:rsidR="00C82848" w:rsidRPr="00753097" w:rsidRDefault="00C82848" w:rsidP="006119EB">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2160" w:type="dxa"/>
            <w:vAlign w:val="center"/>
          </w:tcPr>
          <w:p w:rsidR="00C82848" w:rsidRPr="00753097" w:rsidRDefault="00C00211" w:rsidP="00613C81">
            <w:pPr>
              <w:jc w:val="center"/>
              <w:rPr>
                <w:rFonts w:asciiTheme="minorHAnsi" w:hAnsiTheme="minorHAnsi" w:cstheme="minorHAnsi"/>
                <w:sz w:val="20"/>
                <w:szCs w:val="20"/>
              </w:rPr>
            </w:pPr>
            <w:r>
              <w:rPr>
                <w:rFonts w:asciiTheme="minorHAnsi" w:hAnsiTheme="minorHAnsi" w:cstheme="minorHAnsi"/>
                <w:sz w:val="20"/>
                <w:szCs w:val="20"/>
              </w:rPr>
              <w:t>99</w:t>
            </w:r>
          </w:p>
        </w:tc>
        <w:tc>
          <w:tcPr>
            <w:tcW w:w="3690" w:type="dxa"/>
            <w:shd w:val="clear" w:color="auto" w:fill="000000" w:themeFill="text1"/>
          </w:tcPr>
          <w:p w:rsidR="00C82848" w:rsidRPr="00753097" w:rsidRDefault="00C82848" w:rsidP="006119EB">
            <w:pPr>
              <w:rPr>
                <w:rFonts w:asciiTheme="minorHAnsi" w:hAnsiTheme="minorHAnsi" w:cstheme="minorHAnsi"/>
                <w:sz w:val="20"/>
                <w:szCs w:val="20"/>
              </w:rPr>
            </w:pPr>
          </w:p>
        </w:tc>
        <w:tc>
          <w:tcPr>
            <w:tcW w:w="2790" w:type="dxa"/>
            <w:shd w:val="clear" w:color="auto" w:fill="000000" w:themeFill="text1"/>
          </w:tcPr>
          <w:p w:rsidR="00C82848" w:rsidRPr="00753097" w:rsidRDefault="00C82848" w:rsidP="006119EB">
            <w:pPr>
              <w:rPr>
                <w:rFonts w:asciiTheme="minorHAnsi" w:hAnsiTheme="minorHAnsi" w:cstheme="minorHAnsi"/>
                <w:sz w:val="20"/>
                <w:szCs w:val="20"/>
              </w:rPr>
            </w:pPr>
          </w:p>
        </w:tc>
      </w:tr>
    </w:tbl>
    <w:p w:rsidR="00867A32" w:rsidRPr="00753097" w:rsidRDefault="00867A32" w:rsidP="00B14D48">
      <w:pPr>
        <w:kinsoku w:val="0"/>
        <w:overflowPunct w:val="0"/>
        <w:textAlignment w:val="baseline"/>
        <w:rPr>
          <w:rFonts w:asciiTheme="majorHAnsi" w:eastAsia="Times New Roman" w:hAnsiTheme="majorHAnsi" w:cstheme="minorHAnsi"/>
          <w:sz w:val="20"/>
          <w:szCs w:val="20"/>
        </w:rPr>
      </w:pPr>
    </w:p>
    <w:p w:rsidR="00B14D48" w:rsidRPr="00753097" w:rsidRDefault="00B14D48" w:rsidP="005350CB">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5508BB">
        <w:rPr>
          <w:rFonts w:asciiTheme="minorHAnsi" w:eastAsia="Times New Roman" w:hAnsiTheme="minorHAnsi" w:cstheme="minorHAnsi"/>
          <w:b/>
          <w:sz w:val="20"/>
          <w:szCs w:val="20"/>
        </w:rPr>
        <w:t xml:space="preserve">MT15 </w:t>
      </w:r>
      <w:r w:rsidR="005508BB" w:rsidRPr="00753097">
        <w:rPr>
          <w:rFonts w:asciiTheme="minorHAnsi" w:eastAsia="Times New Roman" w:hAnsiTheme="minorHAnsi" w:cstheme="minorHAnsi"/>
          <w:b/>
          <w:sz w:val="20"/>
          <w:szCs w:val="20"/>
        </w:rPr>
        <w:t xml:space="preserve">JIKA </w:t>
      </w:r>
      <w:r w:rsidR="005508BB">
        <w:rPr>
          <w:rFonts w:asciiTheme="minorHAnsi" w:eastAsia="Times New Roman" w:hAnsiTheme="minorHAnsi" w:cstheme="minorHAnsi"/>
          <w:b/>
          <w:sz w:val="20"/>
          <w:szCs w:val="20"/>
        </w:rPr>
        <w:t xml:space="preserve">RESPONDEN </w:t>
      </w:r>
      <w:r w:rsidR="005508BB" w:rsidRPr="00BE5C60">
        <w:rPr>
          <w:rFonts w:asciiTheme="minorHAnsi" w:eastAsia="Times New Roman" w:hAnsiTheme="minorHAnsi" w:cstheme="minorHAnsi"/>
          <w:b/>
          <w:color w:val="FF0000"/>
          <w:sz w:val="20"/>
          <w:szCs w:val="20"/>
          <w:u w:val="single"/>
        </w:rPr>
        <w:t>TIDAK MEMILIKI SIM CARD PRIBADI</w:t>
      </w:r>
      <w:r w:rsidR="005508BB">
        <w:rPr>
          <w:rFonts w:asciiTheme="minorHAnsi" w:eastAsia="Times New Roman" w:hAnsiTheme="minorHAnsi" w:cstheme="minorHAnsi"/>
          <w:b/>
          <w:sz w:val="20"/>
          <w:szCs w:val="20"/>
        </w:rPr>
        <w:t xml:space="preserve"> (TERLINGKAR KODE 2</w:t>
      </w:r>
      <w:r w:rsidR="005508BB" w:rsidRPr="00753097">
        <w:rPr>
          <w:rFonts w:asciiTheme="minorHAnsi" w:eastAsia="Times New Roman" w:hAnsiTheme="minorHAnsi" w:cstheme="minorHAnsi"/>
          <w:b/>
          <w:sz w:val="20"/>
          <w:szCs w:val="20"/>
        </w:rPr>
        <w:t xml:space="preserve"> DI MT10</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MT17 </w:t>
      </w:r>
      <w:r w:rsidRPr="00753097">
        <w:rPr>
          <w:rFonts w:asciiTheme="minorHAnsi" w:eastAsia="Times New Roman" w:hAnsiTheme="minorHAnsi" w:cstheme="minorHAnsi"/>
          <w:b/>
          <w:i/>
          <w:sz w:val="16"/>
          <w:szCs w:val="20"/>
        </w:rPr>
        <w:t>ASK ONLY IF MT10=2. OTHERS SKIP TO MT17</w:t>
      </w:r>
    </w:p>
    <w:p w:rsidR="00B14D48" w:rsidRPr="00753097" w:rsidRDefault="00B14D48" w:rsidP="00BE5C60">
      <w:pPr>
        <w:kinsoku w:val="0"/>
        <w:overflowPunct w:val="0"/>
        <w:spacing w:after="0"/>
        <w:ind w:firstLine="540"/>
        <w:textAlignment w:val="baseline"/>
        <w:rPr>
          <w:rFonts w:asciiTheme="majorHAnsi" w:eastAsia="Times New Roman" w:hAnsiTheme="maj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14D48" w:rsidRPr="00753097" w:rsidRDefault="00B14D48" w:rsidP="00BE5C60">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MT15. Anda tadi mengatakan bahwa Anda tidak memiliki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pribadi. Apakah Anda menggunakan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orang lain?</w:t>
      </w:r>
      <w:r w:rsidRPr="00753097">
        <w:rPr>
          <w:rFonts w:asciiTheme="minorHAnsi" w:eastAsia="Times New Roman" w:hAnsiTheme="minorHAnsi" w:cstheme="minorHAnsi"/>
          <w:i/>
          <w:sz w:val="16"/>
          <w:szCs w:val="20"/>
        </w:rPr>
        <w:t xml:space="preserve"> You said you don’t personally have a SIM card. Do you use a SIM card that belongs to somebody else?</w:t>
      </w:r>
    </w:p>
    <w:tbl>
      <w:tblPr>
        <w:tblStyle w:val="TableGrid"/>
        <w:tblpPr w:leftFromText="180" w:rightFromText="180" w:vertAnchor="text" w:horzAnchor="margin" w:tblpX="918" w:tblpY="147"/>
        <w:tblW w:w="0" w:type="auto"/>
        <w:tblLayout w:type="fixed"/>
        <w:tblLook w:val="04A0" w:firstRow="1" w:lastRow="0" w:firstColumn="1" w:lastColumn="0" w:noHBand="0" w:noVBand="1"/>
      </w:tblPr>
      <w:tblGrid>
        <w:gridCol w:w="2965"/>
        <w:gridCol w:w="1404"/>
        <w:gridCol w:w="3330"/>
      </w:tblGrid>
      <w:tr w:rsidR="00B14D48" w:rsidRPr="00753097" w:rsidTr="00B14D48">
        <w:tc>
          <w:tcPr>
            <w:tcW w:w="2965" w:type="dxa"/>
          </w:tcPr>
          <w:p w:rsidR="00B14D48" w:rsidRPr="00753097" w:rsidRDefault="00B14D48" w:rsidP="00231467">
            <w:pPr>
              <w:kinsoku w:val="0"/>
              <w:overflowPunct w:val="0"/>
              <w:textAlignment w:val="baseline"/>
              <w:rPr>
                <w:rFonts w:asciiTheme="minorHAnsi" w:eastAsia="Times New Roman" w:hAnsiTheme="minorHAnsi" w:cstheme="minorHAnsi"/>
                <w:sz w:val="20"/>
                <w:szCs w:val="20"/>
              </w:rPr>
            </w:pPr>
          </w:p>
        </w:tc>
        <w:tc>
          <w:tcPr>
            <w:tcW w:w="1404" w:type="dxa"/>
          </w:tcPr>
          <w:p w:rsidR="00B14D48" w:rsidRPr="00753097" w:rsidRDefault="00B14D48" w:rsidP="00B14D48">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330" w:type="dxa"/>
          </w:tcPr>
          <w:p w:rsidR="00B14D48" w:rsidRPr="00753097" w:rsidRDefault="00B14D48" w:rsidP="00B14D48">
            <w:pPr>
              <w:kinsoku w:val="0"/>
              <w:overflowPunct w:val="0"/>
              <w:textAlignment w:val="baseline"/>
              <w:rPr>
                <w:rFonts w:asciiTheme="minorHAnsi" w:eastAsia="Times New Roman" w:hAnsiTheme="minorHAnsi" w:cstheme="minorHAnsi"/>
                <w:sz w:val="20"/>
                <w:szCs w:val="20"/>
              </w:rPr>
            </w:pPr>
          </w:p>
        </w:tc>
      </w:tr>
      <w:tr w:rsidR="00B14D48" w:rsidRPr="00753097" w:rsidTr="00B14D48">
        <w:tc>
          <w:tcPr>
            <w:tcW w:w="2965" w:type="dxa"/>
          </w:tcPr>
          <w:p w:rsidR="00B14D48" w:rsidRPr="00753097" w:rsidRDefault="00B14D48" w:rsidP="00B14D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404" w:type="dxa"/>
          </w:tcPr>
          <w:p w:rsidR="00B14D48" w:rsidRPr="00753097" w:rsidRDefault="00B14D48" w:rsidP="00B14D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330" w:type="dxa"/>
          </w:tcPr>
          <w:p w:rsidR="00B14D48" w:rsidRPr="00BE5C60" w:rsidRDefault="00B14D48" w:rsidP="00B14D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MT16 </w:t>
            </w:r>
            <w:r w:rsidRPr="00BE5C60">
              <w:rPr>
                <w:rFonts w:asciiTheme="minorHAnsi" w:eastAsia="Times New Roman" w:hAnsiTheme="minorHAnsi" w:cstheme="minorHAnsi"/>
                <w:b/>
                <w:i/>
                <w:sz w:val="16"/>
                <w:szCs w:val="20"/>
              </w:rPr>
              <w:t>GO TO MT16</w:t>
            </w:r>
          </w:p>
        </w:tc>
      </w:tr>
      <w:tr w:rsidR="00B14D48" w:rsidRPr="00753097" w:rsidTr="00B14D48">
        <w:tc>
          <w:tcPr>
            <w:tcW w:w="2965" w:type="dxa"/>
          </w:tcPr>
          <w:p w:rsidR="00B14D48" w:rsidRPr="00753097" w:rsidRDefault="00B14D48" w:rsidP="00B14D4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404" w:type="dxa"/>
          </w:tcPr>
          <w:p w:rsidR="00B14D48" w:rsidRPr="00753097" w:rsidRDefault="00B14D48" w:rsidP="00B14D48">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330" w:type="dxa"/>
          </w:tcPr>
          <w:p w:rsidR="00B14D48" w:rsidRPr="00BE5C60" w:rsidRDefault="00B14D48" w:rsidP="00B14D48">
            <w:pPr>
              <w:kinsoku w:val="0"/>
              <w:overflowPunct w:val="0"/>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LANJUTKAN KE MT17 </w:t>
            </w:r>
            <w:r w:rsidRPr="00BE5C60">
              <w:rPr>
                <w:rFonts w:asciiTheme="minorHAnsi" w:eastAsia="Times New Roman" w:hAnsiTheme="minorHAnsi" w:cstheme="minorHAnsi"/>
                <w:b/>
                <w:i/>
                <w:sz w:val="16"/>
                <w:szCs w:val="20"/>
              </w:rPr>
              <w:t>SKIP TO MT17</w:t>
            </w:r>
          </w:p>
        </w:tc>
      </w:tr>
    </w:tbl>
    <w:p w:rsidR="00B14D48" w:rsidRPr="00753097" w:rsidRDefault="00B14D48" w:rsidP="00B14D48">
      <w:pPr>
        <w:kinsoku w:val="0"/>
        <w:overflowPunct w:val="0"/>
        <w:textAlignment w:val="baseline"/>
        <w:rPr>
          <w:rFonts w:asciiTheme="minorHAnsi" w:eastAsia="Times New Roman" w:hAnsiTheme="minorHAnsi" w:cstheme="minorHAnsi"/>
          <w:sz w:val="20"/>
          <w:szCs w:val="20"/>
        </w:rPr>
      </w:pPr>
    </w:p>
    <w:p w:rsidR="00B14D48" w:rsidRPr="00753097" w:rsidRDefault="00B14D48" w:rsidP="00B14D48">
      <w:pPr>
        <w:kinsoku w:val="0"/>
        <w:overflowPunct w:val="0"/>
        <w:textAlignment w:val="baseline"/>
        <w:rPr>
          <w:rFonts w:asciiTheme="minorHAnsi" w:eastAsia="Times New Roman" w:hAnsiTheme="minorHAnsi" w:cstheme="minorHAnsi"/>
          <w:sz w:val="20"/>
          <w:szCs w:val="20"/>
        </w:rPr>
      </w:pPr>
    </w:p>
    <w:p w:rsidR="005508BB" w:rsidRDefault="005508BB" w:rsidP="00BE5C60">
      <w:pPr>
        <w:rPr>
          <w:rFonts w:asciiTheme="minorHAnsi" w:eastAsia="Times New Roman" w:hAnsiTheme="minorHAnsi" w:cstheme="minorHAnsi"/>
          <w:b/>
          <w:sz w:val="20"/>
          <w:szCs w:val="20"/>
        </w:rPr>
      </w:pPr>
    </w:p>
    <w:p w:rsidR="00065E29" w:rsidRPr="00753097" w:rsidRDefault="00065E29">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5508BB">
        <w:rPr>
          <w:rFonts w:asciiTheme="minorHAnsi" w:eastAsia="Times New Roman" w:hAnsiTheme="minorHAnsi" w:cstheme="minorHAnsi"/>
          <w:b/>
          <w:sz w:val="20"/>
          <w:szCs w:val="20"/>
        </w:rPr>
        <w:t>MT16 JIKA RESPONDEN MENGGUNAKAN SIM CARD ORANG LAIN</w:t>
      </w:r>
      <w:r w:rsidRPr="00753097">
        <w:rPr>
          <w:rFonts w:asciiTheme="minorHAnsi" w:eastAsia="Times New Roman" w:hAnsiTheme="minorHAnsi" w:cstheme="minorHAnsi"/>
          <w:b/>
          <w:sz w:val="20"/>
          <w:szCs w:val="20"/>
        </w:rPr>
        <w:t xml:space="preserve"> </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MT15</w:t>
      </w:r>
      <w:r w:rsidR="005508BB">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MT17 </w:t>
      </w:r>
      <w:r w:rsidRPr="00753097">
        <w:rPr>
          <w:rFonts w:asciiTheme="minorHAnsi" w:eastAsia="Times New Roman" w:hAnsiTheme="minorHAnsi" w:cstheme="minorHAnsi"/>
          <w:b/>
          <w:i/>
          <w:sz w:val="16"/>
          <w:szCs w:val="20"/>
        </w:rPr>
        <w:t>ASK IF MT15=1. OTHERS SKIP TO MT17</w:t>
      </w:r>
    </w:p>
    <w:p w:rsidR="00E76A33" w:rsidRPr="00753097" w:rsidRDefault="00CF3D83">
      <w:pPr>
        <w:kinsoku w:val="0"/>
        <w:overflowPunct w:val="0"/>
        <w:spacing w:after="0"/>
        <w:ind w:left="63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E76A33" w:rsidRPr="00753097">
        <w:rPr>
          <w:rFonts w:asciiTheme="minorHAnsi" w:hAnsiTheme="minorHAnsi" w:cstheme="minorHAnsi"/>
          <w:b/>
          <w:sz w:val="20"/>
          <w:szCs w:val="20"/>
        </w:rPr>
        <w:t xml:space="preserve">. </w:t>
      </w:r>
      <w:r w:rsidR="00E76A33" w:rsidRPr="00753097">
        <w:rPr>
          <w:rFonts w:asciiTheme="minorHAnsi" w:hAnsiTheme="minorHAnsi" w:cstheme="minorHAnsi"/>
          <w:b/>
          <w:i/>
          <w:sz w:val="16"/>
          <w:szCs w:val="20"/>
        </w:rPr>
        <w:t xml:space="preserve">READ OUT. </w:t>
      </w:r>
    </w:p>
    <w:p w:rsidR="00E76A33" w:rsidRPr="00753097" w:rsidRDefault="00E76A33" w:rsidP="005350CB">
      <w:pPr>
        <w:kinsoku w:val="0"/>
        <w:overflowPunct w:val="0"/>
        <w:spacing w:after="0"/>
        <w:ind w:left="63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MA </w:t>
      </w:r>
      <w:r w:rsidRPr="00753097">
        <w:rPr>
          <w:rFonts w:asciiTheme="minorHAnsi" w:hAnsiTheme="minorHAnsi" w:cstheme="minorHAnsi"/>
          <w:b/>
          <w:i/>
          <w:sz w:val="16"/>
          <w:szCs w:val="20"/>
        </w:rPr>
        <w:t>ACCEPT MULTIPLE ANSWERS</w:t>
      </w:r>
    </w:p>
    <w:p w:rsidR="00B14D48" w:rsidRPr="00753097" w:rsidRDefault="00B14D48" w:rsidP="00F87368">
      <w:pPr>
        <w:kinsoku w:val="0"/>
        <w:overflowPunct w:val="0"/>
        <w:spacing w:after="0" w:line="240" w:lineRule="auto"/>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MT16..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siapakah yang Anda gun</w:t>
      </w:r>
      <w:r w:rsidR="00464103" w:rsidRPr="00753097">
        <w:rPr>
          <w:rFonts w:asciiTheme="minorHAnsi" w:eastAsia="Times New Roman" w:hAnsiTheme="minorHAnsi" w:cstheme="minorHAnsi"/>
          <w:sz w:val="20"/>
          <w:szCs w:val="20"/>
        </w:rPr>
        <w:t xml:space="preserve">akan? </w:t>
      </w:r>
      <w:r w:rsidRPr="00753097">
        <w:rPr>
          <w:rFonts w:asciiTheme="minorHAnsi" w:eastAsia="Times New Roman" w:hAnsiTheme="minorHAnsi" w:cstheme="minorHAnsi"/>
          <w:i/>
          <w:sz w:val="16"/>
          <w:szCs w:val="20"/>
        </w:rPr>
        <w:t>Whose SIM card you ever used?</w:t>
      </w:r>
    </w:p>
    <w:p w:rsidR="00F87368" w:rsidRPr="00753097" w:rsidRDefault="00F87368" w:rsidP="00F87368">
      <w:pPr>
        <w:kinsoku w:val="0"/>
        <w:overflowPunct w:val="0"/>
        <w:spacing w:after="0" w:line="240" w:lineRule="auto"/>
        <w:textAlignment w:val="baseline"/>
        <w:rPr>
          <w:rFonts w:asciiTheme="minorHAnsi" w:eastAsia="Times New Roman" w:hAnsiTheme="minorHAnsi" w:cstheme="minorHAnsi"/>
          <w:sz w:val="20"/>
          <w:szCs w:val="20"/>
        </w:rPr>
      </w:pPr>
    </w:p>
    <w:p w:rsidR="00B14D48" w:rsidRPr="00753097" w:rsidRDefault="00B14D48" w:rsidP="00B14D48">
      <w:pPr>
        <w:pStyle w:val="Default"/>
        <w:framePr w:hSpace="180" w:wrap="around" w:vAnchor="text" w:hAnchor="text" w:xAlign="right" w:y="1"/>
        <w:tabs>
          <w:tab w:val="left" w:pos="1058"/>
        </w:tabs>
        <w:suppressOverlap/>
        <w:rPr>
          <w:rFonts w:asciiTheme="minorHAnsi" w:hAnsiTheme="minorHAnsi" w:cstheme="minorHAnsi"/>
          <w:color w:val="auto"/>
          <w:sz w:val="20"/>
          <w:szCs w:val="20"/>
        </w:rPr>
      </w:pPr>
    </w:p>
    <w:tbl>
      <w:tblPr>
        <w:tblStyle w:val="TableGrid"/>
        <w:tblpPr w:leftFromText="180" w:rightFromText="180" w:vertAnchor="text" w:horzAnchor="margin" w:tblpX="918" w:tblpY="-38"/>
        <w:tblW w:w="0" w:type="auto"/>
        <w:tblLayout w:type="fixed"/>
        <w:tblLook w:val="04A0" w:firstRow="1" w:lastRow="0" w:firstColumn="1" w:lastColumn="0" w:noHBand="0" w:noVBand="1"/>
      </w:tblPr>
      <w:tblGrid>
        <w:gridCol w:w="5806"/>
        <w:gridCol w:w="2091"/>
      </w:tblGrid>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p>
        </w:tc>
        <w:tc>
          <w:tcPr>
            <w:tcW w:w="2091" w:type="dxa"/>
          </w:tcPr>
          <w:p w:rsidR="00B14D48" w:rsidRPr="00753097" w:rsidRDefault="00050599" w:rsidP="007031F5">
            <w:pPr>
              <w:pStyle w:val="Default"/>
              <w:tabs>
                <w:tab w:val="left" w:pos="1058"/>
              </w:tabs>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MA</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Anggota keluarga </w:t>
            </w:r>
            <w:r w:rsidRPr="00753097">
              <w:rPr>
                <w:rFonts w:asciiTheme="minorHAnsi" w:hAnsiTheme="minorHAnsi" w:cstheme="minorHAnsi"/>
                <w:i/>
                <w:color w:val="auto"/>
                <w:sz w:val="16"/>
                <w:szCs w:val="20"/>
              </w:rPr>
              <w:t>A member of this household</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Agen mobile money</w:t>
            </w:r>
            <w:r w:rsidR="003A5A97" w:rsidRPr="00753097">
              <w:rPr>
                <w:rFonts w:asciiTheme="minorHAnsi" w:hAnsiTheme="minorHAnsi" w:cstheme="minorHAnsi"/>
                <w:color w:val="auto"/>
                <w:sz w:val="20"/>
                <w:szCs w:val="20"/>
              </w:rPr>
              <w:t>/</w:t>
            </w:r>
            <w:r w:rsidR="009F4363">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A mobile money agent</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Teman </w:t>
            </w:r>
            <w:r w:rsidRPr="00753097">
              <w:rPr>
                <w:rFonts w:asciiTheme="minorHAnsi" w:hAnsiTheme="minorHAnsi" w:cstheme="minorHAnsi"/>
                <w:i/>
                <w:color w:val="auto"/>
                <w:sz w:val="16"/>
                <w:szCs w:val="20"/>
              </w:rPr>
              <w:t>A fiend</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3</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Tetangga </w:t>
            </w:r>
            <w:r w:rsidRPr="00753097">
              <w:rPr>
                <w:rFonts w:asciiTheme="minorHAnsi" w:hAnsiTheme="minorHAnsi" w:cstheme="minorHAnsi"/>
                <w:i/>
                <w:color w:val="auto"/>
                <w:sz w:val="16"/>
                <w:szCs w:val="20"/>
              </w:rPr>
              <w:t>A neighbor</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4</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Lainnya (Sebutkan__________) </w:t>
            </w:r>
            <w:r w:rsidRPr="00753097">
              <w:rPr>
                <w:rFonts w:asciiTheme="minorHAnsi" w:hAnsiTheme="minorHAnsi" w:cstheme="minorHAnsi"/>
                <w:i/>
                <w:color w:val="auto"/>
                <w:sz w:val="16"/>
                <w:szCs w:val="20"/>
              </w:rPr>
              <w:t>Other (Specify)</w:t>
            </w:r>
          </w:p>
          <w:p w:rsidR="006D2C14" w:rsidRPr="00753097" w:rsidRDefault="006D2C14"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i/>
                <w:color w:val="auto"/>
                <w:sz w:val="16"/>
                <w:szCs w:val="20"/>
              </w:rPr>
              <w:t>_____________________________________________</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5</w:t>
            </w:r>
          </w:p>
        </w:tc>
      </w:tr>
      <w:tr w:rsidR="00B14D48" w:rsidRPr="00753097" w:rsidTr="007031F5">
        <w:tc>
          <w:tcPr>
            <w:tcW w:w="5806" w:type="dxa"/>
          </w:tcPr>
          <w:p w:rsidR="00B14D48" w:rsidRPr="00753097" w:rsidRDefault="00B14D48" w:rsidP="007031F5">
            <w:pPr>
              <w:pStyle w:val="Default"/>
              <w:tabs>
                <w:tab w:val="left" w:pos="1058"/>
              </w:tabs>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Tidak tahu/Menolak </w:t>
            </w:r>
            <w:r w:rsidRPr="00753097">
              <w:rPr>
                <w:rFonts w:asciiTheme="minorHAnsi" w:hAnsiTheme="minorHAnsi" w:cstheme="minorHAnsi"/>
                <w:i/>
                <w:color w:val="auto"/>
                <w:sz w:val="16"/>
                <w:szCs w:val="20"/>
              </w:rPr>
              <w:t>DK/Refused</w:t>
            </w:r>
          </w:p>
        </w:tc>
        <w:tc>
          <w:tcPr>
            <w:tcW w:w="2091" w:type="dxa"/>
          </w:tcPr>
          <w:p w:rsidR="00B14D48" w:rsidRPr="00753097" w:rsidRDefault="00050599" w:rsidP="007031F5">
            <w:pPr>
              <w:pStyle w:val="Default"/>
              <w:tabs>
                <w:tab w:val="left" w:pos="1058"/>
              </w:tabs>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6</w:t>
            </w:r>
          </w:p>
        </w:tc>
      </w:tr>
    </w:tbl>
    <w:p w:rsidR="00B14D48" w:rsidRPr="00753097" w:rsidRDefault="00B14D48" w:rsidP="00B14D48">
      <w:pPr>
        <w:rPr>
          <w:rFonts w:asciiTheme="minorHAnsi" w:hAnsiTheme="minorHAnsi" w:cstheme="minorHAnsi"/>
          <w:sz w:val="20"/>
          <w:szCs w:val="20"/>
        </w:rPr>
      </w:pPr>
    </w:p>
    <w:p w:rsidR="00416295" w:rsidRPr="00753097" w:rsidRDefault="00416295" w:rsidP="006E54F2">
      <w:pPr>
        <w:widowControl w:val="0"/>
        <w:autoSpaceDE w:val="0"/>
        <w:autoSpaceDN w:val="0"/>
        <w:adjustRightInd w:val="0"/>
        <w:spacing w:after="0"/>
        <w:rPr>
          <w:rFonts w:asciiTheme="minorHAnsi" w:hAnsiTheme="minorHAnsi" w:cstheme="minorHAnsi"/>
          <w:i/>
          <w:sz w:val="16"/>
          <w:szCs w:val="20"/>
        </w:rPr>
      </w:pPr>
    </w:p>
    <w:p w:rsidR="000250F3" w:rsidRPr="00753097" w:rsidRDefault="000250F3" w:rsidP="006E54F2">
      <w:pPr>
        <w:widowControl w:val="0"/>
        <w:autoSpaceDE w:val="0"/>
        <w:autoSpaceDN w:val="0"/>
        <w:adjustRightInd w:val="0"/>
        <w:spacing w:after="0"/>
        <w:rPr>
          <w:rFonts w:asciiTheme="minorHAnsi" w:hAnsiTheme="minorHAnsi" w:cstheme="minorHAnsi"/>
          <w:i/>
          <w:sz w:val="16"/>
          <w:szCs w:val="20"/>
        </w:rPr>
      </w:pPr>
    </w:p>
    <w:p w:rsidR="000250F3" w:rsidRPr="00753097" w:rsidRDefault="000250F3" w:rsidP="006E54F2">
      <w:pPr>
        <w:widowControl w:val="0"/>
        <w:autoSpaceDE w:val="0"/>
        <w:autoSpaceDN w:val="0"/>
        <w:adjustRightInd w:val="0"/>
        <w:spacing w:after="0"/>
        <w:rPr>
          <w:rFonts w:asciiTheme="minorHAnsi" w:hAnsiTheme="minorHAnsi" w:cstheme="minorHAnsi"/>
          <w:i/>
          <w:sz w:val="16"/>
          <w:szCs w:val="20"/>
        </w:rPr>
      </w:pPr>
    </w:p>
    <w:p w:rsidR="000250F3" w:rsidRPr="00753097" w:rsidRDefault="000250F3" w:rsidP="006E54F2">
      <w:pPr>
        <w:widowControl w:val="0"/>
        <w:autoSpaceDE w:val="0"/>
        <w:autoSpaceDN w:val="0"/>
        <w:adjustRightInd w:val="0"/>
        <w:spacing w:after="0"/>
        <w:rPr>
          <w:rFonts w:asciiTheme="minorHAnsi" w:hAnsiTheme="minorHAnsi" w:cstheme="minorHAnsi"/>
          <w:i/>
          <w:sz w:val="16"/>
          <w:szCs w:val="20"/>
        </w:rPr>
      </w:pPr>
    </w:p>
    <w:p w:rsidR="000250F3" w:rsidRPr="00753097" w:rsidRDefault="000250F3" w:rsidP="006E54F2">
      <w:pPr>
        <w:widowControl w:val="0"/>
        <w:autoSpaceDE w:val="0"/>
        <w:autoSpaceDN w:val="0"/>
        <w:adjustRightInd w:val="0"/>
        <w:spacing w:after="0"/>
        <w:rPr>
          <w:rFonts w:asciiTheme="minorHAnsi" w:hAnsiTheme="minorHAnsi" w:cstheme="minorHAnsi"/>
          <w:i/>
          <w:sz w:val="16"/>
          <w:szCs w:val="20"/>
        </w:rPr>
      </w:pPr>
    </w:p>
    <w:p w:rsidR="000250F3" w:rsidRPr="00753097" w:rsidRDefault="000250F3" w:rsidP="006E54F2">
      <w:pPr>
        <w:widowControl w:val="0"/>
        <w:autoSpaceDE w:val="0"/>
        <w:autoSpaceDN w:val="0"/>
        <w:adjustRightInd w:val="0"/>
        <w:spacing w:after="0"/>
        <w:rPr>
          <w:rFonts w:asciiTheme="minorHAnsi" w:hAnsiTheme="minorHAnsi" w:cstheme="minorHAnsi"/>
          <w:i/>
          <w:sz w:val="16"/>
          <w:szCs w:val="20"/>
        </w:rPr>
      </w:pPr>
    </w:p>
    <w:p w:rsidR="005508BB" w:rsidRPr="00753097" w:rsidRDefault="005508BB" w:rsidP="006E54F2">
      <w:pPr>
        <w:widowControl w:val="0"/>
        <w:autoSpaceDE w:val="0"/>
        <w:autoSpaceDN w:val="0"/>
        <w:adjustRightInd w:val="0"/>
        <w:spacing w:after="0"/>
        <w:rPr>
          <w:rFonts w:asciiTheme="minorHAnsi" w:hAnsiTheme="minorHAnsi" w:cstheme="minorHAnsi"/>
          <w:i/>
          <w:sz w:val="16"/>
          <w:szCs w:val="20"/>
        </w:rPr>
      </w:pPr>
    </w:p>
    <w:tbl>
      <w:tblPr>
        <w:tblStyle w:val="TableGrid3"/>
        <w:tblpPr w:leftFromText="180" w:rightFromText="180" w:vertAnchor="text" w:horzAnchor="margin" w:tblpY="97"/>
        <w:tblW w:w="0" w:type="auto"/>
        <w:tblLook w:val="04A0" w:firstRow="1" w:lastRow="0" w:firstColumn="1" w:lastColumn="0" w:noHBand="0" w:noVBand="1"/>
      </w:tblPr>
      <w:tblGrid>
        <w:gridCol w:w="10548"/>
      </w:tblGrid>
      <w:tr w:rsidR="000250F3" w:rsidRPr="00753097" w:rsidTr="00BE5C60">
        <w:tc>
          <w:tcPr>
            <w:tcW w:w="10548" w:type="dxa"/>
            <w:shd w:val="clear" w:color="auto" w:fill="FABF8F" w:themeFill="accent6" w:themeFillTint="99"/>
          </w:tcPr>
          <w:p w:rsidR="000250F3" w:rsidRPr="00753097" w:rsidRDefault="000250F3" w:rsidP="000250F3">
            <w:pPr>
              <w:rPr>
                <w:rFonts w:ascii="Calibri Light" w:eastAsia="SimSun" w:hAnsi="Calibri Light" w:cs="Calibri"/>
                <w:b/>
                <w:sz w:val="20"/>
              </w:rPr>
            </w:pPr>
            <w:r w:rsidRPr="00753097">
              <w:rPr>
                <w:rFonts w:ascii="Calibri Light" w:eastAsia="SimSun" w:hAnsi="Calibri Light" w:cs="Calibri"/>
                <w:b/>
                <w:sz w:val="20"/>
              </w:rPr>
              <w:t xml:space="preserve">Sub-bagian 3.3: Penggunaan Ponsel </w:t>
            </w:r>
            <w:r w:rsidRPr="00753097">
              <w:rPr>
                <w:rFonts w:ascii="Calibri Light" w:eastAsia="SimSun" w:hAnsi="Calibri Light" w:cs="Calibri"/>
                <w:b/>
                <w:i/>
                <w:sz w:val="16"/>
              </w:rPr>
              <w:t>Subsection 3.3: Mobile phone use</w:t>
            </w:r>
          </w:p>
        </w:tc>
      </w:tr>
    </w:tbl>
    <w:p w:rsidR="00E56F40" w:rsidRDefault="00E56F40" w:rsidP="00CC0170">
      <w:pPr>
        <w:kinsoku w:val="0"/>
        <w:overflowPunct w:val="0"/>
        <w:spacing w:after="0"/>
        <w:textAlignment w:val="baseline"/>
        <w:rPr>
          <w:rFonts w:asciiTheme="minorHAnsi" w:hAnsiTheme="minorHAnsi" w:cstheme="minorHAnsi"/>
          <w:b/>
          <w:sz w:val="20"/>
          <w:szCs w:val="20"/>
        </w:rPr>
      </w:pPr>
    </w:p>
    <w:p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“KEMUDIAN KITA AKAN BERBICARA MENGENAI PENGGUNAAN PONSEL”</w:t>
      </w:r>
    </w:p>
    <w:p w:rsidR="000A01CB" w:rsidRDefault="000A01CB" w:rsidP="00CC0170">
      <w:pPr>
        <w:kinsoku w:val="0"/>
        <w:overflowPunct w:val="0"/>
        <w:spacing w:after="0"/>
        <w:textAlignment w:val="baseline"/>
        <w:rPr>
          <w:rFonts w:asciiTheme="minorHAnsi" w:hAnsiTheme="minorHAnsi" w:cstheme="minorHAnsi"/>
          <w:b/>
          <w:sz w:val="20"/>
          <w:szCs w:val="20"/>
        </w:rPr>
      </w:pPr>
    </w:p>
    <w:p w:rsidR="004A1253" w:rsidRPr="00753097" w:rsidRDefault="004A1253" w:rsidP="00BE5C60">
      <w:pPr>
        <w:kinsoku w:val="0"/>
        <w:overflowPunct w:val="0"/>
        <w:spacing w:after="0"/>
        <w:ind w:left="54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5508BB">
        <w:rPr>
          <w:rFonts w:asciiTheme="minorHAnsi" w:hAnsiTheme="minorHAnsi" w:cstheme="minorHAnsi"/>
          <w:b/>
          <w:sz w:val="20"/>
          <w:szCs w:val="20"/>
        </w:rPr>
        <w:t>MT17</w:t>
      </w:r>
      <w:r w:rsidR="005508BB" w:rsidRPr="00753097">
        <w:rPr>
          <w:rFonts w:asciiTheme="minorHAnsi" w:hAnsiTheme="minorHAnsi" w:cstheme="minorHAnsi"/>
          <w:b/>
          <w:sz w:val="20"/>
          <w:szCs w:val="20"/>
        </w:rPr>
        <w:t xml:space="preserve"> </w:t>
      </w:r>
      <w:r w:rsidRPr="00753097">
        <w:rPr>
          <w:rFonts w:asciiTheme="minorHAnsi" w:hAnsiTheme="minorHAnsi" w:cstheme="minorHAnsi"/>
          <w:b/>
          <w:sz w:val="20"/>
          <w:szCs w:val="20"/>
        </w:rPr>
        <w:t>JIKA</w:t>
      </w:r>
      <w:r w:rsidR="005508BB">
        <w:rPr>
          <w:rFonts w:asciiTheme="minorHAnsi" w:hAnsiTheme="minorHAnsi" w:cstheme="minorHAnsi"/>
          <w:b/>
          <w:sz w:val="20"/>
          <w:szCs w:val="20"/>
        </w:rPr>
        <w:t xml:space="preserve"> RESPONDEN</w:t>
      </w:r>
      <w:r w:rsidRPr="00753097">
        <w:rPr>
          <w:rFonts w:asciiTheme="minorHAnsi" w:hAnsiTheme="minorHAnsi" w:cstheme="minorHAnsi"/>
          <w:b/>
          <w:sz w:val="20"/>
          <w:szCs w:val="20"/>
        </w:rPr>
        <w:t xml:space="preserve"> </w:t>
      </w:r>
      <w:r w:rsidR="005508BB">
        <w:rPr>
          <w:rFonts w:asciiTheme="minorHAnsi" w:hAnsiTheme="minorHAnsi" w:cstheme="minorHAnsi"/>
          <w:b/>
          <w:sz w:val="20"/>
          <w:szCs w:val="20"/>
        </w:rPr>
        <w:t xml:space="preserve">MEMILIKI PONSEL </w:t>
      </w:r>
      <w:r w:rsidR="00822DCF">
        <w:rPr>
          <w:rFonts w:asciiTheme="minorHAnsi" w:hAnsiTheme="minorHAnsi" w:cstheme="minorHAnsi"/>
          <w:b/>
          <w:sz w:val="20"/>
          <w:szCs w:val="20"/>
        </w:rPr>
        <w:t xml:space="preserve">PRIBADI </w:t>
      </w:r>
      <w:r w:rsidR="005508BB">
        <w:rPr>
          <w:rFonts w:asciiTheme="minorHAnsi" w:hAnsiTheme="minorHAnsi" w:cstheme="minorHAnsi"/>
          <w:b/>
          <w:sz w:val="20"/>
          <w:szCs w:val="20"/>
        </w:rPr>
        <w:t>ATAU MENGGUNAKAN PONSEL ORANG LAIN (</w:t>
      </w:r>
      <w:r w:rsidRPr="00753097">
        <w:rPr>
          <w:rFonts w:asciiTheme="minorHAnsi" w:hAnsiTheme="minorHAnsi" w:cstheme="minorHAnsi"/>
          <w:b/>
          <w:sz w:val="20"/>
          <w:szCs w:val="20"/>
        </w:rPr>
        <w:t>TERLINGKAR KODE 1 DI MT2 ATAU DI MT7</w:t>
      </w:r>
      <w:r w:rsidR="005508BB">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MT2=1 or MT7=1</w:t>
      </w:r>
      <w:r w:rsidR="00400A55" w:rsidRPr="00753097">
        <w:rPr>
          <w:rFonts w:asciiTheme="minorHAnsi" w:hAnsiTheme="minorHAnsi" w:cstheme="minorHAnsi"/>
          <w:b/>
          <w:i/>
          <w:sz w:val="16"/>
          <w:szCs w:val="20"/>
        </w:rPr>
        <w:t>. OTHERS SKIP TO FF1</w:t>
      </w:r>
    </w:p>
    <w:p w:rsidR="00400A55" w:rsidRPr="00753097" w:rsidRDefault="00400A55" w:rsidP="00BE5C60">
      <w:pPr>
        <w:pStyle w:val="Default"/>
        <w:ind w:left="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BACAKAN. </w:t>
      </w:r>
      <w:r w:rsidRPr="00753097">
        <w:rPr>
          <w:rFonts w:asciiTheme="minorHAnsi" w:hAnsiTheme="minorHAnsi" w:cstheme="minorHAnsi"/>
          <w:b/>
          <w:i/>
          <w:color w:val="auto"/>
          <w:sz w:val="16"/>
          <w:szCs w:val="20"/>
        </w:rPr>
        <w:t>READ OUT</w:t>
      </w:r>
    </w:p>
    <w:p w:rsidR="00CC0170" w:rsidRPr="00753097" w:rsidRDefault="00E073FB" w:rsidP="00BE5C60">
      <w:pPr>
        <w:pStyle w:val="Default"/>
        <w:ind w:left="540"/>
        <w:rPr>
          <w:rFonts w:asciiTheme="minorHAnsi" w:hAnsiTheme="minorHAnsi" w:cstheme="minorHAnsi"/>
          <w:sz w:val="20"/>
          <w:szCs w:val="20"/>
        </w:rPr>
      </w:pPr>
      <w:r w:rsidRPr="00753097">
        <w:rPr>
          <w:rFonts w:asciiTheme="minorHAnsi" w:hAnsiTheme="minorHAnsi" w:cstheme="minorHAnsi"/>
          <w:b/>
          <w:color w:val="auto"/>
          <w:sz w:val="20"/>
          <w:szCs w:val="20"/>
        </w:rPr>
        <w:t xml:space="preserve">SA PER BARIS </w:t>
      </w:r>
      <w:r w:rsidRPr="00753097">
        <w:rPr>
          <w:rFonts w:asciiTheme="minorHAnsi" w:hAnsiTheme="minorHAnsi" w:cstheme="minorHAnsi"/>
          <w:b/>
          <w:i/>
          <w:color w:val="auto"/>
          <w:sz w:val="16"/>
          <w:szCs w:val="20"/>
        </w:rPr>
        <w:t>SINGLE ANSWER FOR EACH ROW</w:t>
      </w:r>
    </w:p>
    <w:p w:rsidR="00FF67E8" w:rsidRPr="00753097" w:rsidRDefault="00FF67E8" w:rsidP="004A1253">
      <w:pPr>
        <w:kinsoku w:val="0"/>
        <w:overflowPunct w:val="0"/>
        <w:jc w:val="both"/>
        <w:textAlignment w:val="baseline"/>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MT17. </w:t>
      </w:r>
      <w:r w:rsidRPr="00AB4D3B">
        <w:rPr>
          <w:rFonts w:asciiTheme="minorHAnsi" w:hAnsiTheme="minorHAnsi" w:cstheme="minorHAnsi"/>
          <w:b/>
          <w:sz w:val="20"/>
          <w:szCs w:val="20"/>
        </w:rPr>
        <w:t>Selain hari ini</w:t>
      </w:r>
      <w:r w:rsidRPr="00753097">
        <w:rPr>
          <w:rFonts w:asciiTheme="minorHAnsi" w:hAnsiTheme="minorHAnsi" w:cstheme="minorHAnsi"/>
          <w:sz w:val="20"/>
          <w:szCs w:val="20"/>
        </w:rPr>
        <w:t xml:space="preserve">, kapan terakhir kali Anda melakukan aktivitas berikut menggunakan ponsel pribadi atau ponsel yang Anda pinjam/sewa dari orang lain? </w:t>
      </w:r>
      <w:r w:rsidRPr="00753097">
        <w:rPr>
          <w:rFonts w:asciiTheme="minorHAnsi" w:hAnsiTheme="minorHAnsi" w:cstheme="minorHAnsi"/>
          <w:i/>
          <w:sz w:val="16"/>
          <w:szCs w:val="20"/>
        </w:rPr>
        <w:t>Apart from today, when was the last time you performed the following activities on your personal phone or on the phone that you borrow/rent from other people?</w:t>
      </w:r>
      <w:r w:rsidRPr="00753097">
        <w:rPr>
          <w:rFonts w:asciiTheme="minorHAnsi" w:eastAsia="Times New Roman" w:hAnsiTheme="minorHAnsi" w:cstheme="minorHAnsi"/>
          <w:i/>
          <w:sz w:val="16"/>
          <w:szCs w:val="20"/>
        </w:rPr>
        <w:t xml:space="preserve"> </w:t>
      </w:r>
    </w:p>
    <w:tbl>
      <w:tblPr>
        <w:tblStyle w:val="TableGrid"/>
        <w:tblW w:w="9854" w:type="dxa"/>
        <w:jc w:val="center"/>
        <w:tblLayout w:type="fixed"/>
        <w:tblLook w:val="04A0" w:firstRow="1" w:lastRow="0" w:firstColumn="1" w:lastColumn="0" w:noHBand="0" w:noVBand="1"/>
      </w:tblPr>
      <w:tblGrid>
        <w:gridCol w:w="5785"/>
        <w:gridCol w:w="4069"/>
      </w:tblGrid>
      <w:tr w:rsidR="00FF67E8" w:rsidRPr="00753097" w:rsidTr="00BE5C60">
        <w:trPr>
          <w:jc w:val="center"/>
        </w:trPr>
        <w:tc>
          <w:tcPr>
            <w:tcW w:w="5785" w:type="dxa"/>
          </w:tcPr>
          <w:p w:rsidR="00FF67E8" w:rsidRPr="00753097" w:rsidRDefault="00FF67E8" w:rsidP="00D704F1">
            <w:pPr>
              <w:pStyle w:val="Default"/>
              <w:rPr>
                <w:rFonts w:asciiTheme="minorHAnsi" w:hAnsiTheme="minorHAnsi" w:cstheme="minorHAnsi"/>
                <w:color w:val="auto"/>
                <w:sz w:val="20"/>
                <w:szCs w:val="20"/>
              </w:rPr>
            </w:pPr>
          </w:p>
        </w:tc>
        <w:tc>
          <w:tcPr>
            <w:tcW w:w="4069" w:type="dxa"/>
          </w:tcPr>
          <w:p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3= Dalam 30 hari terakhir </w:t>
            </w:r>
            <w:r w:rsidRPr="007B269F">
              <w:rPr>
                <w:rFonts w:asciiTheme="minorHAnsi" w:hAnsiTheme="minorHAnsi" w:cstheme="minorHAnsi"/>
                <w:b/>
                <w:i/>
                <w:color w:val="auto"/>
                <w:sz w:val="16"/>
                <w:szCs w:val="20"/>
              </w:rPr>
              <w:t>In the past  30 days</w:t>
            </w:r>
          </w:p>
          <w:p w:rsidR="00FF67E8" w:rsidRPr="007B269F" w:rsidRDefault="00FF67E8" w:rsidP="001557B4">
            <w:pPr>
              <w:pStyle w:val="Default"/>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4= Dalam 90 hari terakhir </w:t>
            </w:r>
            <w:r w:rsidRPr="007B269F">
              <w:rPr>
                <w:rFonts w:asciiTheme="minorHAnsi" w:hAnsiTheme="minorHAnsi" w:cstheme="minorHAnsi"/>
                <w:b/>
                <w:i/>
                <w:color w:val="auto"/>
                <w:sz w:val="16"/>
                <w:szCs w:val="20"/>
              </w:rPr>
              <w:t>In the past 90 days</w:t>
            </w:r>
          </w:p>
          <w:p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5= Lebih dari 90 hari terakhir </w:t>
            </w:r>
            <w:r w:rsidRPr="007B269F">
              <w:rPr>
                <w:rFonts w:asciiTheme="minorHAnsi" w:hAnsiTheme="minorHAnsi" w:cstheme="minorHAnsi"/>
                <w:b/>
                <w:i/>
                <w:color w:val="auto"/>
                <w:sz w:val="16"/>
                <w:szCs w:val="20"/>
              </w:rPr>
              <w:t>More than 90 days ago</w:t>
            </w:r>
          </w:p>
          <w:p w:rsidR="00FF67E8" w:rsidRPr="007B269F" w:rsidRDefault="00FF67E8" w:rsidP="001557B4">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6= Tidak pernah </w:t>
            </w:r>
            <w:r w:rsidRPr="007B269F">
              <w:rPr>
                <w:rFonts w:asciiTheme="minorHAnsi" w:hAnsiTheme="minorHAnsi" w:cstheme="minorHAnsi"/>
                <w:b/>
                <w:i/>
                <w:color w:val="auto"/>
                <w:sz w:val="16"/>
                <w:szCs w:val="20"/>
              </w:rPr>
              <w:t>Never</w:t>
            </w: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Membuat panggilan </w:t>
            </w:r>
            <w:r w:rsidRPr="00753097">
              <w:rPr>
                <w:rFonts w:asciiTheme="minorHAnsi" w:hAnsiTheme="minorHAnsi" w:cstheme="minorHAnsi"/>
                <w:i/>
                <w:color w:val="auto"/>
                <w:sz w:val="16"/>
                <w:szCs w:val="20"/>
              </w:rPr>
              <w:t>Made calls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Menerima panggilan </w:t>
            </w:r>
            <w:r w:rsidRPr="00753097">
              <w:rPr>
                <w:rFonts w:asciiTheme="minorHAnsi" w:hAnsiTheme="minorHAnsi" w:cstheme="minorHAnsi"/>
                <w:i/>
                <w:color w:val="auto"/>
                <w:sz w:val="16"/>
                <w:szCs w:val="20"/>
              </w:rPr>
              <w:t>Received calls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Mengirimkan/menerima pesan </w:t>
            </w:r>
            <w:r w:rsidRPr="00753097">
              <w:rPr>
                <w:rFonts w:asciiTheme="minorHAnsi" w:hAnsiTheme="minorHAnsi" w:cstheme="minorHAnsi"/>
                <w:i/>
                <w:color w:val="auto"/>
                <w:sz w:val="16"/>
                <w:szCs w:val="20"/>
              </w:rPr>
              <w:t>Sent/received text messages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Mengirimkan/menerima pesan gambar (MMS) </w:t>
            </w:r>
            <w:r w:rsidRPr="00753097">
              <w:rPr>
                <w:rFonts w:asciiTheme="minorHAnsi" w:hAnsiTheme="minorHAnsi" w:cstheme="minorHAnsi"/>
                <w:i/>
                <w:color w:val="auto"/>
                <w:sz w:val="16"/>
                <w:szCs w:val="20"/>
              </w:rPr>
              <w:t>Sent/received photo messages (MMS)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Menggunakan/browsing internet </w:t>
            </w:r>
            <w:r w:rsidRPr="00753097">
              <w:rPr>
                <w:rFonts w:asciiTheme="minorHAnsi" w:hAnsiTheme="minorHAnsi" w:cstheme="minorHAnsi"/>
                <w:i/>
                <w:color w:val="auto"/>
                <w:sz w:val="16"/>
                <w:szCs w:val="20"/>
              </w:rPr>
              <w:t>Used/browsed the internet</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BC483E"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Mengunduh/mendownload </w:t>
            </w:r>
            <w:r w:rsidR="00FF67E8" w:rsidRPr="00753097">
              <w:rPr>
                <w:rFonts w:asciiTheme="minorHAnsi" w:hAnsiTheme="minorHAnsi" w:cstheme="minorHAnsi"/>
                <w:color w:val="auto"/>
                <w:sz w:val="20"/>
                <w:szCs w:val="20"/>
              </w:rPr>
              <w:t xml:space="preserve">music, video atau permainan </w:t>
            </w:r>
            <w:r w:rsidR="00FF67E8" w:rsidRPr="00753097">
              <w:rPr>
                <w:rFonts w:asciiTheme="minorHAnsi" w:hAnsiTheme="minorHAnsi" w:cstheme="minorHAnsi"/>
                <w:i/>
                <w:color w:val="auto"/>
                <w:sz w:val="16"/>
                <w:szCs w:val="20"/>
              </w:rPr>
              <w:t>Downloaded music, video or games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transaksi keuangan misalnya mengirimkan/menerima uang, membayar hutang atau transaksi perbankan </w:t>
            </w:r>
            <w:r w:rsidRPr="00753097">
              <w:rPr>
                <w:rFonts w:asciiTheme="minorHAnsi" w:hAnsiTheme="minorHAnsi" w:cstheme="minorHAnsi"/>
                <w:i/>
                <w:color w:val="auto"/>
                <w:sz w:val="16"/>
                <w:szCs w:val="20"/>
              </w:rPr>
              <w:t>Made a financial transaction such as send/receive money, pay debt, or banking transaction</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 </w:t>
            </w:r>
            <w:r w:rsidR="00465F6E">
              <w:rPr>
                <w:rFonts w:asciiTheme="minorHAnsi" w:hAnsiTheme="minorHAnsi" w:cstheme="minorHAnsi"/>
                <w:color w:val="auto"/>
                <w:sz w:val="20"/>
                <w:szCs w:val="20"/>
              </w:rPr>
              <w:t>video/ audio streaming</w:t>
            </w:r>
            <w:r w:rsidRPr="00753097">
              <w:rPr>
                <w:rFonts w:asciiTheme="minorHAnsi" w:hAnsiTheme="minorHAnsi" w:cstheme="minorHAnsi"/>
                <w:color w:val="auto"/>
                <w:sz w:val="20"/>
                <w:szCs w:val="20"/>
              </w:rPr>
              <w:t xml:space="preserve"> atau audio/video on demand lainnya dari layanan operator </w:t>
            </w:r>
            <w:r w:rsidRPr="00753097">
              <w:rPr>
                <w:rFonts w:asciiTheme="minorHAnsi" w:hAnsiTheme="minorHAnsi" w:cstheme="minorHAnsi"/>
                <w:i/>
                <w:color w:val="auto"/>
                <w:sz w:val="16"/>
                <w:szCs w:val="20"/>
              </w:rPr>
              <w:t>Used “Call Tunes” or other audio/video on-demand-from operator services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Menggunakan Facebook, Whatsapp, Twitter, Instagram atau jejaring sosial lainnya </w:t>
            </w:r>
            <w:r w:rsidRPr="00753097">
              <w:rPr>
                <w:rFonts w:asciiTheme="minorHAnsi" w:hAnsiTheme="minorHAnsi" w:cstheme="minorHAnsi"/>
                <w:i/>
                <w:color w:val="auto"/>
                <w:sz w:val="16"/>
                <w:szCs w:val="20"/>
              </w:rPr>
              <w:t>Used Facebook, Whatsap, Twitter, Instagram or another social networking site</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Mengambil </w:t>
            </w:r>
            <w:r w:rsidR="00166E34" w:rsidRPr="00753097">
              <w:rPr>
                <w:rFonts w:asciiTheme="minorHAnsi" w:hAnsiTheme="minorHAnsi" w:cstheme="minorHAnsi"/>
                <w:color w:val="auto"/>
                <w:sz w:val="20"/>
                <w:szCs w:val="20"/>
              </w:rPr>
              <w:t>foto</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Took a color picture</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Mengunduh/menggunakan aplikasi mobile lainnya </w:t>
            </w:r>
            <w:r w:rsidRPr="00753097">
              <w:rPr>
                <w:rFonts w:asciiTheme="minorHAnsi" w:hAnsiTheme="minorHAnsi" w:cstheme="minorHAnsi"/>
                <w:i/>
                <w:color w:val="auto"/>
                <w:sz w:val="16"/>
                <w:szCs w:val="20"/>
              </w:rPr>
              <w:t>Downloaded/used any other mobile application</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Menggunakan touch-screen</w:t>
            </w:r>
            <w:r w:rsidR="00A92B22" w:rsidRPr="00753097">
              <w:rPr>
                <w:rFonts w:asciiTheme="minorHAnsi" w:hAnsiTheme="minorHAnsi" w:cstheme="minorHAnsi"/>
                <w:color w:val="auto"/>
                <w:sz w:val="20"/>
                <w:szCs w:val="20"/>
              </w:rPr>
              <w:t>/layar sentuh</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Used touch-screen</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r w:rsidR="00FF67E8" w:rsidRPr="00753097" w:rsidTr="00BE5C60">
        <w:trPr>
          <w:jc w:val="center"/>
        </w:trPr>
        <w:tc>
          <w:tcPr>
            <w:tcW w:w="5785" w:type="dxa"/>
          </w:tcPr>
          <w:p w:rsidR="00FF67E8" w:rsidRPr="00753097" w:rsidRDefault="00FF67E8" w:rsidP="001557B4">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Navigasi, peta </w:t>
            </w:r>
            <w:r w:rsidRPr="00753097">
              <w:rPr>
                <w:rFonts w:asciiTheme="minorHAnsi" w:hAnsiTheme="minorHAnsi" w:cstheme="minorHAnsi"/>
                <w:i/>
                <w:color w:val="auto"/>
                <w:sz w:val="16"/>
                <w:szCs w:val="20"/>
              </w:rPr>
              <w:t>Navigation, maps</w:t>
            </w:r>
          </w:p>
        </w:tc>
        <w:tc>
          <w:tcPr>
            <w:tcW w:w="4069" w:type="dxa"/>
          </w:tcPr>
          <w:p w:rsidR="00FF67E8" w:rsidRPr="00753097" w:rsidRDefault="00FF67E8" w:rsidP="001557B4">
            <w:pPr>
              <w:pStyle w:val="Default"/>
              <w:jc w:val="center"/>
              <w:rPr>
                <w:rFonts w:asciiTheme="minorHAnsi" w:hAnsiTheme="minorHAnsi" w:cstheme="minorHAnsi"/>
                <w:color w:val="auto"/>
                <w:sz w:val="20"/>
                <w:szCs w:val="20"/>
              </w:rPr>
            </w:pPr>
          </w:p>
        </w:tc>
      </w:tr>
    </w:tbl>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p w:rsidR="00156714" w:rsidRDefault="00156714">
      <w:pPr>
        <w:rPr>
          <w:rFonts w:asciiTheme="minorHAnsi" w:hAnsiTheme="minorHAnsi" w:cstheme="minorHAnsi"/>
          <w:b/>
          <w:sz w:val="20"/>
          <w:szCs w:val="20"/>
        </w:rPr>
      </w:pPr>
      <w:r>
        <w:rPr>
          <w:rFonts w:asciiTheme="minorHAnsi" w:hAnsiTheme="minorHAnsi" w:cstheme="minorHAnsi"/>
          <w:b/>
          <w:sz w:val="20"/>
          <w:szCs w:val="20"/>
        </w:rPr>
        <w:br w:type="page"/>
      </w:r>
    </w:p>
    <w:p w:rsidR="00E073FB" w:rsidRPr="00753097" w:rsidRDefault="00E073FB" w:rsidP="00BE5C60">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w:t>
      </w:r>
      <w:r w:rsidR="00156714">
        <w:rPr>
          <w:rFonts w:asciiTheme="minorHAnsi" w:hAnsiTheme="minorHAnsi" w:cstheme="minorHAnsi"/>
          <w:b/>
          <w:sz w:val="20"/>
          <w:szCs w:val="20"/>
        </w:rPr>
        <w:t xml:space="preserve">MT18 </w:t>
      </w:r>
      <w:r w:rsidRPr="00753097">
        <w:rPr>
          <w:rFonts w:asciiTheme="minorHAnsi" w:hAnsiTheme="minorHAnsi" w:cstheme="minorHAnsi"/>
          <w:b/>
          <w:sz w:val="20"/>
          <w:szCs w:val="20"/>
        </w:rPr>
        <w:t>JIKA</w:t>
      </w:r>
      <w:r w:rsidR="00156714">
        <w:rPr>
          <w:rFonts w:asciiTheme="minorHAnsi" w:hAnsiTheme="minorHAnsi" w:cstheme="minorHAnsi"/>
          <w:b/>
          <w:sz w:val="20"/>
          <w:szCs w:val="20"/>
        </w:rPr>
        <w:t xml:space="preserve"> RESPONDEN MEMILIKI PONSEL</w:t>
      </w:r>
      <w:r w:rsidR="00713017">
        <w:rPr>
          <w:rFonts w:asciiTheme="minorHAnsi" w:hAnsiTheme="minorHAnsi" w:cstheme="minorHAnsi"/>
          <w:b/>
          <w:sz w:val="20"/>
          <w:szCs w:val="20"/>
        </w:rPr>
        <w:t xml:space="preserve"> PRIBADI ATAU MENGGUNAKAN PONSEL ORANG LAIN</w:t>
      </w:r>
      <w:r w:rsidRPr="00753097">
        <w:rPr>
          <w:rFonts w:asciiTheme="minorHAnsi" w:hAnsiTheme="minorHAnsi" w:cstheme="minorHAnsi"/>
          <w:b/>
          <w:sz w:val="20"/>
          <w:szCs w:val="20"/>
        </w:rPr>
        <w:t xml:space="preserve"> </w:t>
      </w:r>
      <w:r w:rsidR="00713017">
        <w:rPr>
          <w:rFonts w:asciiTheme="minorHAnsi" w:hAnsiTheme="minorHAnsi" w:cstheme="minorHAnsi"/>
          <w:b/>
          <w:sz w:val="20"/>
          <w:szCs w:val="20"/>
        </w:rPr>
        <w:t>(</w:t>
      </w:r>
      <w:r w:rsidRPr="00753097">
        <w:rPr>
          <w:rFonts w:asciiTheme="minorHAnsi" w:hAnsiTheme="minorHAnsi" w:cstheme="minorHAnsi"/>
          <w:b/>
          <w:sz w:val="20"/>
          <w:szCs w:val="20"/>
        </w:rPr>
        <w:t xml:space="preserve">TERLINGKAR KODE 1 DI MT2 ATAU </w:t>
      </w:r>
      <w:r w:rsidR="00713017">
        <w:rPr>
          <w:rFonts w:asciiTheme="minorHAnsi" w:hAnsiTheme="minorHAnsi" w:cstheme="minorHAnsi"/>
          <w:b/>
          <w:sz w:val="20"/>
          <w:szCs w:val="20"/>
        </w:rPr>
        <w:t xml:space="preserve">KODE 1 </w:t>
      </w:r>
      <w:r w:rsidRPr="00753097">
        <w:rPr>
          <w:rFonts w:asciiTheme="minorHAnsi" w:hAnsiTheme="minorHAnsi" w:cstheme="minorHAnsi"/>
          <w:b/>
          <w:sz w:val="20"/>
          <w:szCs w:val="20"/>
        </w:rPr>
        <w:t>DI MT7</w:t>
      </w:r>
      <w:r w:rsidR="00713017">
        <w:rPr>
          <w:rFonts w:asciiTheme="minorHAnsi" w:hAnsiTheme="minorHAnsi" w:cstheme="minorHAnsi"/>
          <w:b/>
          <w:sz w:val="20"/>
          <w:szCs w:val="20"/>
        </w:rPr>
        <w:t>)</w:t>
      </w:r>
      <w:r w:rsidRPr="00753097">
        <w:rPr>
          <w:rFonts w:asciiTheme="minorHAnsi" w:hAnsiTheme="minorHAnsi" w:cstheme="minorHAnsi"/>
          <w:b/>
          <w:sz w:val="20"/>
          <w:szCs w:val="20"/>
        </w:rPr>
        <w:t xml:space="preserve">. LAINNYA LANJUTKAN KE FF1 </w:t>
      </w:r>
      <w:r w:rsidRPr="00753097">
        <w:rPr>
          <w:rFonts w:asciiTheme="minorHAnsi" w:hAnsiTheme="minorHAnsi" w:cstheme="minorHAnsi"/>
          <w:b/>
          <w:i/>
          <w:sz w:val="16"/>
          <w:szCs w:val="20"/>
        </w:rPr>
        <w:t>ASK IF MT2=1 or MT7=1. OTHERS SKIP TO FF1</w:t>
      </w:r>
    </w:p>
    <w:p w:rsidR="00D23D09" w:rsidRPr="00753097" w:rsidRDefault="00CF3D83" w:rsidP="005350CB">
      <w:pPr>
        <w:pStyle w:val="Default"/>
        <w:ind w:left="540"/>
        <w:rPr>
          <w:rFonts w:asciiTheme="minorHAnsi" w:hAnsiTheme="minorHAnsi" w:cstheme="minorHAnsi"/>
          <w:b/>
          <w:i/>
          <w:color w:val="auto"/>
          <w:sz w:val="16"/>
          <w:szCs w:val="20"/>
        </w:rPr>
      </w:pPr>
      <w:r>
        <w:rPr>
          <w:rFonts w:asciiTheme="minorHAnsi" w:hAnsiTheme="minorHAnsi" w:cstheme="minorHAnsi"/>
          <w:b/>
          <w:color w:val="auto"/>
          <w:sz w:val="20"/>
          <w:szCs w:val="20"/>
        </w:rPr>
        <w:t>KARTU BANTU/BACAKAN</w:t>
      </w:r>
      <w:r w:rsidR="00D23D09" w:rsidRPr="00753097">
        <w:rPr>
          <w:rFonts w:asciiTheme="minorHAnsi" w:hAnsiTheme="minorHAnsi" w:cstheme="minorHAnsi"/>
          <w:b/>
          <w:color w:val="auto"/>
          <w:sz w:val="20"/>
          <w:szCs w:val="20"/>
        </w:rPr>
        <w:t xml:space="preserve">. </w:t>
      </w:r>
      <w:r w:rsidR="00D23D09" w:rsidRPr="00753097">
        <w:rPr>
          <w:rFonts w:asciiTheme="minorHAnsi" w:hAnsiTheme="minorHAnsi" w:cstheme="minorHAnsi"/>
          <w:b/>
          <w:i/>
          <w:color w:val="auto"/>
          <w:sz w:val="16"/>
          <w:szCs w:val="20"/>
        </w:rPr>
        <w:t>READ OUT</w:t>
      </w:r>
    </w:p>
    <w:p w:rsidR="00D23D09" w:rsidRPr="00753097" w:rsidRDefault="007F5D1B" w:rsidP="005350CB">
      <w:pPr>
        <w:pStyle w:val="Default"/>
        <w:ind w:left="540"/>
        <w:rPr>
          <w:rFonts w:asciiTheme="minorHAnsi" w:hAnsiTheme="minorHAnsi" w:cstheme="minorHAnsi"/>
          <w:b/>
          <w:i/>
          <w:color w:val="auto"/>
          <w:sz w:val="16"/>
          <w:szCs w:val="20"/>
        </w:rPr>
      </w:pPr>
      <w:r>
        <w:rPr>
          <w:rFonts w:asciiTheme="minorHAnsi" w:hAnsiTheme="minorHAnsi" w:cstheme="minorHAnsi"/>
          <w:b/>
          <w:color w:val="auto"/>
          <w:sz w:val="20"/>
          <w:szCs w:val="20"/>
        </w:rPr>
        <w:t>SA PER BARIS</w:t>
      </w:r>
      <w:r w:rsidRPr="00753097">
        <w:rPr>
          <w:rFonts w:asciiTheme="minorHAnsi" w:hAnsiTheme="minorHAnsi" w:cstheme="minorHAnsi"/>
          <w:b/>
          <w:color w:val="auto"/>
          <w:sz w:val="20"/>
          <w:szCs w:val="20"/>
        </w:rPr>
        <w:t xml:space="preserve"> </w:t>
      </w:r>
      <w:r w:rsidR="00D23D09" w:rsidRPr="00753097">
        <w:rPr>
          <w:rFonts w:asciiTheme="minorHAnsi" w:hAnsiTheme="minorHAnsi" w:cstheme="minorHAnsi"/>
          <w:b/>
          <w:i/>
          <w:color w:val="auto"/>
          <w:sz w:val="16"/>
          <w:szCs w:val="20"/>
        </w:rPr>
        <w:t>SINGLE ANSWER FOR EACH ROW</w:t>
      </w:r>
    </w:p>
    <w:p w:rsidR="00FF67E8" w:rsidRPr="00753097" w:rsidRDefault="00FF67E8" w:rsidP="00FF67E8">
      <w:pPr>
        <w:kinsoku w:val="0"/>
        <w:overflowPunct w:val="0"/>
        <w:textAlignment w:val="baseline"/>
        <w:rPr>
          <w:rFonts w:asciiTheme="minorHAnsi" w:hAnsiTheme="minorHAnsi" w:cstheme="minorHAnsi"/>
          <w:i/>
          <w:sz w:val="16"/>
          <w:szCs w:val="20"/>
        </w:rPr>
      </w:pPr>
      <w:r w:rsidRPr="00753097">
        <w:rPr>
          <w:rFonts w:asciiTheme="minorHAnsi" w:hAnsiTheme="minorHAnsi" w:cstheme="minorHAnsi"/>
          <w:sz w:val="20"/>
          <w:szCs w:val="20"/>
        </w:rPr>
        <w:t xml:space="preserve">MT18. </w:t>
      </w:r>
      <w:r w:rsidR="00F15EA9" w:rsidRPr="00753097">
        <w:rPr>
          <w:rFonts w:asciiTheme="minorHAnsi" w:hAnsiTheme="minorHAnsi" w:cstheme="minorHAnsi"/>
          <w:sz w:val="20"/>
          <w:szCs w:val="20"/>
        </w:rPr>
        <w:t>Siapa yang Anda mintai bantuan dalam menggunakan ponsel?</w:t>
      </w:r>
      <w:r w:rsidR="00F15EA9" w:rsidRPr="00753097">
        <w:rPr>
          <w:rFonts w:asciiTheme="majorHAnsi" w:hAnsiTheme="majorHAnsi" w:cstheme="minorHAnsi"/>
          <w:sz w:val="20"/>
          <w:szCs w:val="20"/>
        </w:rPr>
        <w:t xml:space="preserve"> </w:t>
      </w:r>
      <w:r w:rsidRPr="00753097">
        <w:rPr>
          <w:rFonts w:asciiTheme="minorHAnsi" w:hAnsiTheme="minorHAnsi" w:cstheme="minorHAnsi"/>
          <w:i/>
          <w:sz w:val="16"/>
          <w:szCs w:val="20"/>
        </w:rPr>
        <w:t>Who do you turn to for advice or help with a mobile phone?</w:t>
      </w:r>
    </w:p>
    <w:tbl>
      <w:tblPr>
        <w:tblStyle w:val="TableGrid"/>
        <w:tblW w:w="0" w:type="auto"/>
        <w:tblInd w:w="468" w:type="dxa"/>
        <w:tblLook w:val="04A0" w:firstRow="1" w:lastRow="0" w:firstColumn="1" w:lastColumn="0" w:noHBand="0" w:noVBand="1"/>
      </w:tblPr>
      <w:tblGrid>
        <w:gridCol w:w="5730"/>
        <w:gridCol w:w="1715"/>
        <w:gridCol w:w="1663"/>
      </w:tblGrid>
      <w:tr w:rsidR="00972CF7" w:rsidRPr="00753097" w:rsidTr="00972CF7">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p>
        </w:tc>
        <w:tc>
          <w:tcPr>
            <w:tcW w:w="1715" w:type="dxa"/>
          </w:tcPr>
          <w:p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rsidR="00972CF7" w:rsidRPr="00BE5C60" w:rsidRDefault="00972CF7" w:rsidP="00E56F40">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663" w:type="dxa"/>
          </w:tcPr>
          <w:p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rsidR="00972CF7" w:rsidRPr="00BE5C60" w:rsidRDefault="00972CF7" w:rsidP="003A5FA6">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bertanya pada siapapun, tidak membutuhkan bantuan </w:t>
            </w:r>
          </w:p>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I do not ask anyone, do not need help</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 laki-laki/anak perempuan </w:t>
            </w:r>
            <w:r w:rsidRPr="00753097">
              <w:rPr>
                <w:rFonts w:asciiTheme="minorHAnsi" w:eastAsia="Times New Roman" w:hAnsiTheme="minorHAnsi" w:cstheme="minorHAnsi"/>
                <w:i/>
                <w:sz w:val="16"/>
                <w:szCs w:val="20"/>
              </w:rPr>
              <w:t>Son/Daughter</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Keponakan </w:t>
            </w:r>
            <w:r w:rsidRPr="00753097">
              <w:rPr>
                <w:rFonts w:asciiTheme="minorHAnsi" w:eastAsia="Times New Roman" w:hAnsiTheme="minorHAnsi" w:cstheme="minorHAnsi"/>
                <w:i/>
                <w:sz w:val="16"/>
                <w:szCs w:val="20"/>
              </w:rPr>
              <w:t>Nephew/Niece</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Suami/Istri </w:t>
            </w:r>
            <w:r w:rsidRPr="00753097">
              <w:rPr>
                <w:rFonts w:asciiTheme="minorHAnsi" w:eastAsia="Times New Roman" w:hAnsiTheme="minorHAnsi" w:cstheme="minorHAnsi"/>
                <w:i/>
                <w:sz w:val="16"/>
                <w:szCs w:val="20"/>
              </w:rPr>
              <w:t>Husband/Wife</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Saudara laki-laki/saudara perempuan </w:t>
            </w:r>
            <w:r w:rsidRPr="00753097">
              <w:rPr>
                <w:rFonts w:asciiTheme="minorHAnsi" w:eastAsia="Times New Roman" w:hAnsiTheme="minorHAnsi" w:cstheme="minorHAnsi"/>
                <w:i/>
                <w:sz w:val="16"/>
                <w:szCs w:val="20"/>
              </w:rPr>
              <w:t>Brother/sister</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lainnya </w:t>
            </w:r>
            <w:r w:rsidRPr="00753097">
              <w:rPr>
                <w:rFonts w:asciiTheme="minorHAnsi" w:eastAsia="Times New Roman" w:hAnsiTheme="minorHAnsi" w:cstheme="minorHAnsi"/>
                <w:i/>
                <w:sz w:val="16"/>
                <w:szCs w:val="20"/>
              </w:rPr>
              <w:t>Other family member</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laki-laki </w:t>
            </w:r>
            <w:r w:rsidRPr="00753097">
              <w:rPr>
                <w:rFonts w:asciiTheme="minorHAnsi" w:eastAsia="Times New Roman" w:hAnsiTheme="minorHAnsi" w:cstheme="minorHAnsi"/>
                <w:i/>
                <w:sz w:val="16"/>
                <w:szCs w:val="20"/>
              </w:rPr>
              <w:t>Male friend</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perempuan </w:t>
            </w:r>
            <w:r w:rsidRPr="00753097">
              <w:rPr>
                <w:rFonts w:asciiTheme="minorHAnsi" w:eastAsia="Times New Roman" w:hAnsiTheme="minorHAnsi" w:cstheme="minorHAnsi"/>
                <w:i/>
                <w:sz w:val="16"/>
                <w:szCs w:val="20"/>
              </w:rPr>
              <w:t>Female friend</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Agen mobile money/</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Mobile money agent</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3C421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Toko pulsa, toko ponsel </w:t>
            </w:r>
            <w:r w:rsidRPr="00753097">
              <w:rPr>
                <w:rFonts w:asciiTheme="minorHAnsi" w:eastAsia="Times New Roman" w:hAnsiTheme="minorHAnsi" w:cstheme="minorHAnsi"/>
                <w:i/>
                <w:sz w:val="16"/>
                <w:szCs w:val="20"/>
              </w:rPr>
              <w:t>Recharge shop, retail outlet</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72CF7" w:rsidRPr="00753097" w:rsidTr="00BE5C60">
        <w:tc>
          <w:tcPr>
            <w:tcW w:w="5730" w:type="dxa"/>
          </w:tcPr>
          <w:p w:rsidR="00972CF7" w:rsidRPr="00753097" w:rsidRDefault="00972CF7" w:rsidP="001557B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rsidR="005350CB" w:rsidRDefault="005350CB" w:rsidP="001557B4">
            <w:pPr>
              <w:kinsoku w:val="0"/>
              <w:overflowPunct w:val="0"/>
              <w:textAlignment w:val="baseline"/>
              <w:rPr>
                <w:rFonts w:asciiTheme="minorHAnsi" w:eastAsia="Times New Roman" w:hAnsiTheme="minorHAnsi" w:cstheme="minorHAnsi"/>
                <w:i/>
                <w:sz w:val="16"/>
                <w:szCs w:val="20"/>
              </w:rPr>
            </w:pPr>
          </w:p>
          <w:p w:rsidR="00972CF7" w:rsidRPr="00753097" w:rsidRDefault="00972CF7"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w:t>
            </w:r>
          </w:p>
        </w:tc>
        <w:tc>
          <w:tcPr>
            <w:tcW w:w="1715"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63" w:type="dxa"/>
            <w:vAlign w:val="center"/>
          </w:tcPr>
          <w:p w:rsidR="00972CF7" w:rsidRPr="00753097" w:rsidRDefault="00972CF7" w:rsidP="005350CB">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FF67E8" w:rsidRDefault="00FF67E8" w:rsidP="00FF67E8">
      <w:pPr>
        <w:kinsoku w:val="0"/>
        <w:overflowPunct w:val="0"/>
        <w:textAlignment w:val="baseline"/>
        <w:rPr>
          <w:rFonts w:asciiTheme="minorHAnsi" w:eastAsia="Times New Roman" w:hAnsiTheme="minorHAnsi" w:cstheme="minorHAnsi"/>
          <w:sz w:val="20"/>
          <w:szCs w:val="20"/>
        </w:rPr>
      </w:pPr>
    </w:p>
    <w:p w:rsidR="00FF67E8" w:rsidRPr="00753097" w:rsidRDefault="0087332F" w:rsidP="00BE5C60">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713017">
        <w:rPr>
          <w:rFonts w:asciiTheme="minorHAnsi" w:eastAsia="Times New Roman" w:hAnsiTheme="minorHAnsi" w:cstheme="minorHAnsi"/>
          <w:b/>
          <w:sz w:val="20"/>
          <w:szCs w:val="20"/>
        </w:rPr>
        <w:t xml:space="preserve">MT19 </w:t>
      </w:r>
      <w:r w:rsidR="00713017" w:rsidRPr="00753097">
        <w:rPr>
          <w:rFonts w:asciiTheme="minorHAnsi" w:hAnsiTheme="minorHAnsi" w:cstheme="minorHAnsi"/>
          <w:b/>
          <w:sz w:val="20"/>
          <w:szCs w:val="20"/>
        </w:rPr>
        <w:t>JIKA</w:t>
      </w:r>
      <w:r w:rsidR="00713017">
        <w:rPr>
          <w:rFonts w:asciiTheme="minorHAnsi" w:hAnsiTheme="minorHAnsi" w:cstheme="minorHAnsi"/>
          <w:b/>
          <w:sz w:val="20"/>
          <w:szCs w:val="20"/>
        </w:rPr>
        <w:t xml:space="preserve"> RESPONDEN MEMILIKI PONSEL PRIBADI</w:t>
      </w:r>
      <w:r w:rsidRPr="00753097">
        <w:rPr>
          <w:rFonts w:asciiTheme="minorHAnsi" w:eastAsia="Times New Roman" w:hAnsiTheme="minorHAnsi" w:cstheme="minorHAnsi"/>
          <w:b/>
          <w:sz w:val="20"/>
          <w:szCs w:val="20"/>
        </w:rPr>
        <w:t xml:space="preserve"> </w:t>
      </w:r>
      <w:r w:rsidR="00EB09F0">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MT2</w:t>
      </w:r>
      <w:r w:rsidR="00EB09F0">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FF1 </w:t>
      </w:r>
      <w:r w:rsidRPr="00753097">
        <w:rPr>
          <w:rFonts w:asciiTheme="minorHAnsi" w:eastAsia="Times New Roman" w:hAnsiTheme="minorHAnsi" w:cstheme="minorHAnsi"/>
          <w:b/>
          <w:i/>
          <w:sz w:val="16"/>
          <w:szCs w:val="20"/>
        </w:rPr>
        <w:t>ASK IF MT2=1. OTHERS SKIP TO FF1</w:t>
      </w:r>
    </w:p>
    <w:p w:rsidR="006E7234" w:rsidRPr="00753097" w:rsidRDefault="006E7234" w:rsidP="005350CB">
      <w:pPr>
        <w:pStyle w:val="Default"/>
        <w:ind w:firstLine="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BACAKAN. </w:t>
      </w:r>
      <w:r w:rsidRPr="00753097">
        <w:rPr>
          <w:rFonts w:asciiTheme="minorHAnsi" w:hAnsiTheme="minorHAnsi" w:cstheme="minorHAnsi"/>
          <w:b/>
          <w:i/>
          <w:color w:val="auto"/>
          <w:sz w:val="16"/>
          <w:szCs w:val="20"/>
        </w:rPr>
        <w:t>READ OUT</w:t>
      </w:r>
    </w:p>
    <w:p w:rsidR="006E7234" w:rsidRPr="00753097" w:rsidRDefault="006E7234" w:rsidP="005350CB">
      <w:pPr>
        <w:pStyle w:val="Default"/>
        <w:ind w:firstLine="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sidRPr="00753097">
        <w:rPr>
          <w:rFonts w:asciiTheme="minorHAnsi" w:hAnsiTheme="minorHAnsi" w:cstheme="minorHAnsi"/>
          <w:b/>
          <w:i/>
          <w:color w:val="auto"/>
          <w:sz w:val="16"/>
          <w:szCs w:val="20"/>
        </w:rPr>
        <w:t>SINGLE ANSWER FOR EACH ROW</w:t>
      </w:r>
    </w:p>
    <w:p w:rsidR="00FF67E8" w:rsidRDefault="00FF67E8" w:rsidP="00FF67E8">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MT19. Seberapa sering Anda mengisi </w:t>
      </w:r>
      <w:r w:rsidR="007E01E4" w:rsidRPr="00753097">
        <w:rPr>
          <w:rFonts w:asciiTheme="minorHAnsi" w:eastAsia="Times New Roman" w:hAnsiTheme="minorHAnsi" w:cstheme="minorHAnsi"/>
          <w:sz w:val="20"/>
          <w:szCs w:val="20"/>
        </w:rPr>
        <w:t xml:space="preserve">baterai </w:t>
      </w:r>
      <w:r w:rsidRPr="00753097">
        <w:rPr>
          <w:rFonts w:asciiTheme="minorHAnsi" w:eastAsia="Times New Roman" w:hAnsiTheme="minorHAnsi" w:cstheme="minorHAnsi"/>
          <w:sz w:val="20"/>
          <w:szCs w:val="20"/>
        </w:rPr>
        <w:t xml:space="preserve">ponsel Anda? </w:t>
      </w:r>
      <w:r w:rsidRPr="00753097">
        <w:rPr>
          <w:rFonts w:asciiTheme="minorHAnsi" w:eastAsia="Times New Roman" w:hAnsiTheme="minorHAnsi" w:cstheme="minorHAnsi"/>
          <w:i/>
          <w:sz w:val="16"/>
          <w:szCs w:val="20"/>
        </w:rPr>
        <w:t>How frequently do you charge your phone/handset?</w:t>
      </w:r>
    </w:p>
    <w:tbl>
      <w:tblPr>
        <w:tblStyle w:val="TableGrid"/>
        <w:tblW w:w="0" w:type="auto"/>
        <w:tblInd w:w="468" w:type="dxa"/>
        <w:tblLayout w:type="fixed"/>
        <w:tblLook w:val="04A0" w:firstRow="1" w:lastRow="0" w:firstColumn="1" w:lastColumn="0" w:noHBand="0" w:noVBand="1"/>
      </w:tblPr>
      <w:tblGrid>
        <w:gridCol w:w="6256"/>
        <w:gridCol w:w="1844"/>
      </w:tblGrid>
      <w:tr w:rsidR="00FF67E8" w:rsidRPr="00753097" w:rsidTr="00F521D2">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p>
        </w:tc>
        <w:tc>
          <w:tcPr>
            <w:tcW w:w="1844" w:type="dxa"/>
          </w:tcPr>
          <w:p w:rsidR="00FF67E8" w:rsidRPr="00753097" w:rsidRDefault="006E7234"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hari </w:t>
            </w:r>
            <w:r w:rsidRPr="00753097">
              <w:rPr>
                <w:rFonts w:asciiTheme="minorHAnsi" w:eastAsia="Times New Roman" w:hAnsiTheme="minorHAnsi" w:cstheme="minorHAnsi"/>
                <w:i/>
                <w:sz w:val="16"/>
                <w:szCs w:val="20"/>
              </w:rPr>
              <w:t>Daily</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minggu </w:t>
            </w:r>
            <w:r w:rsidRPr="00753097">
              <w:rPr>
                <w:rFonts w:asciiTheme="minorHAnsi" w:eastAsia="Times New Roman" w:hAnsiTheme="minorHAnsi" w:cstheme="minorHAnsi"/>
                <w:i/>
                <w:sz w:val="16"/>
                <w:szCs w:val="20"/>
              </w:rPr>
              <w:t>Weekly</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dua minggu sekali </w:t>
            </w:r>
            <w:r w:rsidRPr="00753097">
              <w:rPr>
                <w:rFonts w:asciiTheme="minorHAnsi" w:eastAsia="Times New Roman" w:hAnsiTheme="minorHAnsi" w:cstheme="minorHAnsi"/>
                <w:i/>
                <w:sz w:val="16"/>
                <w:szCs w:val="20"/>
              </w:rPr>
              <w:t>Every other week</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Setiap bulan </w:t>
            </w:r>
            <w:r w:rsidRPr="00753097">
              <w:rPr>
                <w:rFonts w:asciiTheme="minorHAnsi" w:eastAsia="Times New Roman" w:hAnsiTheme="minorHAnsi" w:cstheme="minorHAnsi"/>
                <w:i/>
                <w:sz w:val="16"/>
                <w:szCs w:val="20"/>
              </w:rPr>
              <w:t>Monthly</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rsidR="00E56F40" w:rsidRDefault="00E56F40" w:rsidP="001557B4">
            <w:pPr>
              <w:kinsoku w:val="0"/>
              <w:overflowPunct w:val="0"/>
              <w:textAlignment w:val="baseline"/>
              <w:rPr>
                <w:rFonts w:asciiTheme="minorHAnsi" w:eastAsia="Times New Roman" w:hAnsiTheme="minorHAnsi" w:cstheme="minorHAnsi"/>
                <w:i/>
                <w:sz w:val="16"/>
                <w:szCs w:val="20"/>
              </w:rPr>
            </w:pPr>
          </w:p>
          <w:p w:rsidR="00966CEA" w:rsidRPr="00753097" w:rsidRDefault="00966CEA"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F67E8" w:rsidRPr="00753097" w:rsidTr="00BE5C60">
        <w:tc>
          <w:tcPr>
            <w:tcW w:w="6256" w:type="dxa"/>
          </w:tcPr>
          <w:p w:rsidR="00FF67E8" w:rsidRPr="00753097" w:rsidRDefault="00FF67E8"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844"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bl>
    <w:p w:rsidR="00FF67E8" w:rsidRDefault="00FF67E8" w:rsidP="00FF67E8">
      <w:pPr>
        <w:pStyle w:val="Default"/>
        <w:rPr>
          <w:rFonts w:asciiTheme="minorHAnsi" w:hAnsiTheme="minorHAnsi" w:cstheme="minorHAnsi"/>
          <w:color w:val="auto"/>
          <w:sz w:val="20"/>
          <w:szCs w:val="20"/>
        </w:rPr>
      </w:pPr>
    </w:p>
    <w:p w:rsidR="005350CB" w:rsidRPr="00753097" w:rsidRDefault="005350CB" w:rsidP="00FF67E8">
      <w:pPr>
        <w:pStyle w:val="Default"/>
        <w:rPr>
          <w:rFonts w:asciiTheme="minorHAnsi" w:hAnsiTheme="minorHAnsi" w:cstheme="minorHAnsi"/>
          <w:color w:val="auto"/>
          <w:sz w:val="20"/>
          <w:szCs w:val="20"/>
        </w:rPr>
      </w:pPr>
    </w:p>
    <w:p w:rsidR="00FF67E8" w:rsidRPr="00753097" w:rsidRDefault="00D90A7D" w:rsidP="00BE5C60">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MT20 </w:t>
      </w:r>
      <w:r w:rsidR="00EB09F0" w:rsidRPr="00753097">
        <w:rPr>
          <w:rFonts w:asciiTheme="minorHAnsi" w:hAnsiTheme="minorHAnsi" w:cstheme="minorHAnsi"/>
          <w:b/>
          <w:sz w:val="20"/>
          <w:szCs w:val="20"/>
        </w:rPr>
        <w:t>JIKA</w:t>
      </w:r>
      <w:r w:rsidR="00EB09F0">
        <w:rPr>
          <w:rFonts w:asciiTheme="minorHAnsi" w:hAnsiTheme="minorHAnsi" w:cstheme="minorHAnsi"/>
          <w:b/>
          <w:sz w:val="20"/>
          <w:szCs w:val="20"/>
        </w:rPr>
        <w:t xml:space="preserve"> RESPONDEN MEMILIKI PONSEL PRIBADI</w:t>
      </w:r>
      <w:r w:rsidR="00EB09F0" w:rsidRPr="00753097">
        <w:rPr>
          <w:rFonts w:asciiTheme="minorHAnsi" w:eastAsia="Times New Roman" w:hAnsiTheme="minorHAnsi" w:cstheme="minorHAnsi"/>
          <w:b/>
          <w:sz w:val="20"/>
          <w:szCs w:val="20"/>
        </w:rPr>
        <w:t xml:space="preserve"> </w:t>
      </w:r>
      <w:r w:rsidR="00EB09F0">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MT2</w:t>
      </w:r>
      <w:r w:rsidR="00EB09F0">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FF1</w:t>
      </w:r>
      <w:r w:rsidR="00470821" w:rsidRPr="00753097">
        <w:rPr>
          <w:rFonts w:asciiTheme="minorHAnsi" w:eastAsia="Times New Roman" w:hAnsiTheme="minorHAnsi" w:cstheme="minorHAnsi"/>
          <w:b/>
          <w:sz w:val="20"/>
          <w:szCs w:val="20"/>
        </w:rPr>
        <w:t xml:space="preserve"> </w:t>
      </w:r>
      <w:r w:rsidR="00470821" w:rsidRPr="00753097">
        <w:rPr>
          <w:rFonts w:asciiTheme="minorHAnsi" w:eastAsia="Times New Roman" w:hAnsiTheme="minorHAnsi" w:cstheme="minorHAnsi"/>
          <w:b/>
          <w:i/>
          <w:sz w:val="16"/>
          <w:szCs w:val="20"/>
        </w:rPr>
        <w:t>ASK IF MT2=1. OTHERS SKIP TO FF1</w:t>
      </w:r>
    </w:p>
    <w:p w:rsidR="00470821" w:rsidRPr="00753097" w:rsidRDefault="00CF3D83" w:rsidP="005350CB">
      <w:pPr>
        <w:pStyle w:val="Default"/>
        <w:ind w:firstLine="540"/>
        <w:rPr>
          <w:rFonts w:asciiTheme="minorHAnsi" w:hAnsiTheme="minorHAnsi" w:cstheme="minorHAnsi"/>
          <w:b/>
          <w:i/>
          <w:color w:val="auto"/>
          <w:sz w:val="16"/>
          <w:szCs w:val="20"/>
        </w:rPr>
      </w:pPr>
      <w:r>
        <w:rPr>
          <w:rFonts w:asciiTheme="minorHAnsi" w:hAnsiTheme="minorHAnsi" w:cstheme="minorHAnsi"/>
          <w:b/>
          <w:color w:val="auto"/>
          <w:sz w:val="20"/>
          <w:szCs w:val="20"/>
        </w:rPr>
        <w:t>KARTU BANTU/BACAKAN</w:t>
      </w:r>
      <w:r w:rsidR="00470821" w:rsidRPr="00753097">
        <w:rPr>
          <w:rFonts w:asciiTheme="minorHAnsi" w:hAnsiTheme="minorHAnsi" w:cstheme="minorHAnsi"/>
          <w:b/>
          <w:color w:val="auto"/>
          <w:sz w:val="20"/>
          <w:szCs w:val="20"/>
        </w:rPr>
        <w:t xml:space="preserve">. </w:t>
      </w:r>
      <w:r w:rsidR="00470821" w:rsidRPr="00753097">
        <w:rPr>
          <w:rFonts w:asciiTheme="minorHAnsi" w:hAnsiTheme="minorHAnsi" w:cstheme="minorHAnsi"/>
          <w:b/>
          <w:i/>
          <w:color w:val="auto"/>
          <w:sz w:val="16"/>
          <w:szCs w:val="20"/>
        </w:rPr>
        <w:t>READ OUT</w:t>
      </w:r>
    </w:p>
    <w:p w:rsidR="00470821" w:rsidRPr="00753097" w:rsidRDefault="00470821" w:rsidP="005350CB">
      <w:pPr>
        <w:pStyle w:val="Default"/>
        <w:ind w:firstLine="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sidR="00CD3789">
        <w:rPr>
          <w:rFonts w:asciiTheme="minorHAnsi" w:hAnsiTheme="minorHAnsi" w:cstheme="minorHAnsi"/>
          <w:b/>
          <w:color w:val="auto"/>
          <w:sz w:val="20"/>
          <w:szCs w:val="20"/>
        </w:rPr>
        <w:t xml:space="preserve">PER BARIS </w:t>
      </w:r>
      <w:r w:rsidRPr="00753097">
        <w:rPr>
          <w:rFonts w:asciiTheme="minorHAnsi" w:hAnsiTheme="minorHAnsi" w:cstheme="minorHAnsi"/>
          <w:b/>
          <w:i/>
          <w:color w:val="auto"/>
          <w:sz w:val="16"/>
          <w:szCs w:val="20"/>
        </w:rPr>
        <w:t>SINGLE ANSWER FOR EACH ROW</w:t>
      </w:r>
    </w:p>
    <w:p w:rsidR="00FF67E8" w:rsidRPr="00753097" w:rsidRDefault="00FF67E8" w:rsidP="00A225D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MT20.</w:t>
      </w:r>
      <w:r w:rsidR="00D90A7D"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Dimana Anda</w:t>
      </w:r>
      <w:r w:rsidRPr="00753097">
        <w:rPr>
          <w:rFonts w:asciiTheme="minorHAnsi" w:eastAsia="Times New Roman" w:hAnsiTheme="minorHAnsi" w:cstheme="minorHAnsi"/>
          <w:i/>
          <w:sz w:val="20"/>
          <w:szCs w:val="20"/>
          <w:u w:val="single"/>
        </w:rPr>
        <w:t xml:space="preserve"> paling sering</w:t>
      </w:r>
      <w:r w:rsidRPr="00753097">
        <w:rPr>
          <w:rFonts w:asciiTheme="minorHAnsi" w:eastAsia="Times New Roman" w:hAnsiTheme="minorHAnsi" w:cstheme="minorHAnsi"/>
          <w:sz w:val="20"/>
          <w:szCs w:val="20"/>
        </w:rPr>
        <w:t xml:space="preserve"> mengisi </w:t>
      </w:r>
      <w:r w:rsidR="009E20FE" w:rsidRPr="00753097">
        <w:rPr>
          <w:rFonts w:asciiTheme="minorHAnsi" w:eastAsia="Times New Roman" w:hAnsiTheme="minorHAnsi" w:cstheme="minorHAnsi"/>
          <w:sz w:val="20"/>
          <w:szCs w:val="20"/>
        </w:rPr>
        <w:t xml:space="preserve">baterai </w:t>
      </w:r>
      <w:r w:rsidRPr="00753097">
        <w:rPr>
          <w:rFonts w:asciiTheme="minorHAnsi" w:eastAsia="Times New Roman" w:hAnsiTheme="minorHAnsi" w:cstheme="minorHAnsi"/>
          <w:sz w:val="20"/>
          <w:szCs w:val="20"/>
        </w:rPr>
        <w:t>ponsel Anda?</w:t>
      </w:r>
      <w:r w:rsidRPr="00753097">
        <w:rPr>
          <w:rFonts w:asciiTheme="minorHAnsi" w:eastAsia="Times New Roman" w:hAnsiTheme="minorHAnsi" w:cstheme="minorHAnsi"/>
          <w:i/>
          <w:sz w:val="16"/>
          <w:szCs w:val="20"/>
        </w:rPr>
        <w:t xml:space="preserve">. Where do you charge your phone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tbl>
      <w:tblPr>
        <w:tblStyle w:val="TableGrid"/>
        <w:tblpPr w:leftFromText="180" w:rightFromText="180" w:vertAnchor="text" w:horzAnchor="margin" w:tblpX="468" w:tblpY="-64"/>
        <w:tblW w:w="0" w:type="auto"/>
        <w:tblLayout w:type="fixed"/>
        <w:tblLook w:val="04A0" w:firstRow="1" w:lastRow="0" w:firstColumn="1" w:lastColumn="0" w:noHBand="0" w:noVBand="1"/>
      </w:tblPr>
      <w:tblGrid>
        <w:gridCol w:w="6256"/>
        <w:gridCol w:w="1862"/>
      </w:tblGrid>
      <w:tr w:rsidR="00FF67E8" w:rsidRPr="00753097" w:rsidTr="000D326E">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sz w:val="20"/>
                <w:szCs w:val="20"/>
              </w:rPr>
            </w:pPr>
          </w:p>
        </w:tc>
        <w:tc>
          <w:tcPr>
            <w:tcW w:w="1862" w:type="dxa"/>
          </w:tcPr>
          <w:p w:rsidR="00FF67E8" w:rsidRPr="00753097" w:rsidRDefault="00C2584E" w:rsidP="000D326E">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F67E8" w:rsidRPr="00753097" w:rsidTr="00BE5C60">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Rumah </w:t>
            </w:r>
            <w:r w:rsidRPr="00753097">
              <w:rPr>
                <w:rFonts w:asciiTheme="minorHAnsi" w:eastAsia="Times New Roman" w:hAnsiTheme="minorHAnsi" w:cstheme="minorHAnsi"/>
                <w:i/>
                <w:sz w:val="16"/>
                <w:szCs w:val="20"/>
              </w:rPr>
              <w:t>Home</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F67E8" w:rsidRPr="00753097" w:rsidTr="00BE5C60">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Rumah tetangga </w:t>
            </w:r>
            <w:r w:rsidRPr="00753097">
              <w:rPr>
                <w:rFonts w:asciiTheme="minorHAnsi" w:eastAsia="Times New Roman" w:hAnsiTheme="minorHAnsi" w:cstheme="minorHAnsi"/>
                <w:i/>
                <w:sz w:val="16"/>
                <w:szCs w:val="20"/>
              </w:rPr>
              <w:t>Neighbors’ house</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F67E8" w:rsidRPr="00753097" w:rsidTr="00BE5C60">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Agen mobile money </w:t>
            </w:r>
            <w:r w:rsidRPr="00753097">
              <w:rPr>
                <w:rFonts w:asciiTheme="minorHAnsi" w:eastAsia="Times New Roman" w:hAnsiTheme="minorHAnsi" w:cstheme="minorHAnsi"/>
                <w:i/>
                <w:sz w:val="16"/>
                <w:szCs w:val="20"/>
              </w:rPr>
              <w:t>Mobile money agency</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F67E8" w:rsidRPr="00753097" w:rsidTr="00BE5C60">
        <w:tc>
          <w:tcPr>
            <w:tcW w:w="6256" w:type="dxa"/>
          </w:tcPr>
          <w:p w:rsidR="00FF67E8" w:rsidRPr="00753097" w:rsidRDefault="00FF67E8" w:rsidP="009E20F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Toko </w:t>
            </w:r>
            <w:r w:rsidR="009E20FE" w:rsidRPr="00753097">
              <w:rPr>
                <w:rFonts w:asciiTheme="minorHAnsi" w:eastAsia="Times New Roman" w:hAnsiTheme="minorHAnsi" w:cstheme="minorHAnsi"/>
                <w:sz w:val="20"/>
                <w:szCs w:val="20"/>
              </w:rPr>
              <w:t>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 retail shop</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F67E8" w:rsidRPr="00753097" w:rsidTr="00BE5C60">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rsidR="00E56F40" w:rsidRDefault="00E56F40" w:rsidP="000D326E">
            <w:pPr>
              <w:kinsoku w:val="0"/>
              <w:overflowPunct w:val="0"/>
              <w:textAlignment w:val="baseline"/>
              <w:rPr>
                <w:rFonts w:asciiTheme="minorHAnsi" w:eastAsia="Times New Roman" w:hAnsiTheme="minorHAnsi" w:cstheme="minorHAnsi"/>
                <w:i/>
                <w:sz w:val="16"/>
                <w:szCs w:val="20"/>
              </w:rPr>
            </w:pPr>
          </w:p>
          <w:p w:rsidR="001735A6" w:rsidRPr="00753097" w:rsidRDefault="001735A6" w:rsidP="000D326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F67E8" w:rsidRPr="00753097" w:rsidTr="00BE5C60">
        <w:tc>
          <w:tcPr>
            <w:tcW w:w="6256" w:type="dxa"/>
          </w:tcPr>
          <w:p w:rsidR="00FF67E8" w:rsidRPr="00753097" w:rsidRDefault="00FF67E8" w:rsidP="000D326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862" w:type="dxa"/>
            <w:vAlign w:val="center"/>
          </w:tcPr>
          <w:p w:rsidR="00FF67E8" w:rsidRPr="00753097" w:rsidRDefault="00FF67E8" w:rsidP="00E56F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bl>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p w:rsidR="00FF67E8" w:rsidRPr="00753097" w:rsidRDefault="00FF67E8" w:rsidP="00FF67E8">
      <w:pPr>
        <w:kinsoku w:val="0"/>
        <w:overflowPunct w:val="0"/>
        <w:textAlignment w:val="baseline"/>
        <w:rPr>
          <w:rFonts w:asciiTheme="minorHAnsi" w:eastAsia="Times New Roman" w:hAnsiTheme="minorHAnsi" w:cstheme="minorHAnsi"/>
          <w:sz w:val="20"/>
          <w:szCs w:val="20"/>
        </w:rPr>
      </w:pPr>
    </w:p>
    <w:p w:rsidR="00794470" w:rsidRPr="00753097" w:rsidRDefault="00794470" w:rsidP="00FF67E8">
      <w:pPr>
        <w:rPr>
          <w:rFonts w:asciiTheme="minorHAnsi" w:eastAsia="Times New Roman" w:hAnsiTheme="minorHAnsi" w:cstheme="minorHAnsi"/>
          <w:sz w:val="20"/>
          <w:szCs w:val="20"/>
        </w:rPr>
      </w:pPr>
    </w:p>
    <w:p w:rsidR="001D193D" w:rsidRDefault="001D193D">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1048B7" w:rsidRPr="00753097" w:rsidRDefault="001048B7" w:rsidP="00BE5C60">
      <w:pPr>
        <w:spacing w:after="0"/>
        <w:ind w:left="54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lastRenderedPageBreak/>
        <w:t xml:space="preserve">TANYAKAN </w:t>
      </w:r>
      <w:r w:rsidR="00486F93">
        <w:rPr>
          <w:rFonts w:asciiTheme="minorHAnsi" w:eastAsia="Times New Roman" w:hAnsiTheme="minorHAnsi" w:cstheme="minorHAnsi"/>
          <w:b/>
          <w:sz w:val="20"/>
          <w:szCs w:val="20"/>
        </w:rPr>
        <w:t xml:space="preserve">MT21 </w:t>
      </w:r>
      <w:r w:rsidR="00486F93" w:rsidRPr="00753097">
        <w:rPr>
          <w:rFonts w:asciiTheme="minorHAnsi" w:hAnsiTheme="minorHAnsi" w:cstheme="minorHAnsi"/>
          <w:b/>
          <w:sz w:val="20"/>
          <w:szCs w:val="20"/>
        </w:rPr>
        <w:t>JIKA</w:t>
      </w:r>
      <w:r w:rsidR="00486F93">
        <w:rPr>
          <w:rFonts w:asciiTheme="minorHAnsi" w:hAnsiTheme="minorHAnsi" w:cstheme="minorHAnsi"/>
          <w:b/>
          <w:sz w:val="20"/>
          <w:szCs w:val="20"/>
        </w:rPr>
        <w:t xml:space="preserve"> RESPONDEN MEMILIKI PONSEL PRIBADI</w:t>
      </w:r>
      <w:r w:rsidR="00486F93" w:rsidRPr="00753097">
        <w:rPr>
          <w:rFonts w:asciiTheme="minorHAnsi" w:eastAsia="Times New Roman" w:hAnsiTheme="minorHAnsi" w:cstheme="minorHAnsi"/>
          <w:b/>
          <w:sz w:val="20"/>
          <w:szCs w:val="20"/>
        </w:rPr>
        <w:t xml:space="preserve"> </w:t>
      </w:r>
      <w:r w:rsidR="00486F93">
        <w:rPr>
          <w:rFonts w:asciiTheme="minorHAnsi" w:eastAsia="Times New Roman" w:hAnsiTheme="minorHAnsi" w:cstheme="minorHAnsi"/>
          <w:b/>
          <w:sz w:val="20"/>
          <w:szCs w:val="20"/>
        </w:rPr>
        <w:t>(</w:t>
      </w:r>
      <w:r w:rsidR="00486F93" w:rsidRPr="00753097">
        <w:rPr>
          <w:rFonts w:asciiTheme="minorHAnsi" w:eastAsia="Times New Roman" w:hAnsiTheme="minorHAnsi" w:cstheme="minorHAnsi"/>
          <w:b/>
          <w:sz w:val="20"/>
          <w:szCs w:val="20"/>
        </w:rPr>
        <w:t>TERLINGKAR KODE 1 DI MT2</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FF1 </w:t>
      </w:r>
      <w:r w:rsidRPr="00753097">
        <w:rPr>
          <w:rFonts w:asciiTheme="minorHAnsi" w:eastAsia="Times New Roman" w:hAnsiTheme="minorHAnsi" w:cstheme="minorHAnsi"/>
          <w:b/>
          <w:i/>
          <w:sz w:val="16"/>
          <w:szCs w:val="20"/>
        </w:rPr>
        <w:t>ASK IF MT2=1. OTHERS SKIP TO FF1</w:t>
      </w:r>
    </w:p>
    <w:p w:rsidR="00FF67E8" w:rsidRPr="00753097" w:rsidRDefault="00FF67E8" w:rsidP="00FF67E8">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MT21. Rata-rata, berapa biaya yang Anda butuhkan untuk mengisi</w:t>
      </w:r>
      <w:r w:rsidR="00886F07" w:rsidRPr="00753097">
        <w:rPr>
          <w:rFonts w:asciiTheme="minorHAnsi" w:eastAsia="Times New Roman" w:hAnsiTheme="minorHAnsi" w:cstheme="minorHAnsi"/>
          <w:sz w:val="20"/>
          <w:szCs w:val="20"/>
        </w:rPr>
        <w:t xml:space="preserve"> baterai</w:t>
      </w:r>
      <w:r w:rsidRPr="00753097">
        <w:rPr>
          <w:rFonts w:asciiTheme="minorHAnsi" w:eastAsia="Times New Roman" w:hAnsiTheme="minorHAnsi" w:cstheme="minorHAnsi"/>
          <w:sz w:val="20"/>
          <w:szCs w:val="20"/>
        </w:rPr>
        <w:t xml:space="preserve"> ponsel Anda?____________ IDR (-99 untuk Tidak tahu/Menolak)</w:t>
      </w:r>
      <w:r w:rsidRPr="00753097">
        <w:rPr>
          <w:rFonts w:asciiTheme="minorHAnsi" w:eastAsia="Times New Roman" w:hAnsiTheme="minorHAnsi" w:cstheme="minorHAnsi"/>
          <w:i/>
          <w:sz w:val="16"/>
          <w:szCs w:val="20"/>
        </w:rPr>
        <w:t>. On average, how much does it cost you each time to charge your phone? _____________ UGX (-99 for DK/Refused).</w:t>
      </w:r>
    </w:p>
    <w:tbl>
      <w:tblPr>
        <w:tblStyle w:val="TableGrid"/>
        <w:tblW w:w="0" w:type="auto"/>
        <w:jc w:val="center"/>
        <w:tblLayout w:type="fixed"/>
        <w:tblLook w:val="04A0" w:firstRow="1" w:lastRow="0" w:firstColumn="1" w:lastColumn="0" w:noHBand="0" w:noVBand="1"/>
      </w:tblPr>
      <w:tblGrid>
        <w:gridCol w:w="3510"/>
        <w:gridCol w:w="2250"/>
      </w:tblGrid>
      <w:tr w:rsidR="00803A99" w:rsidRPr="00753097" w:rsidTr="001557B4">
        <w:trPr>
          <w:jc w:val="center"/>
        </w:trPr>
        <w:tc>
          <w:tcPr>
            <w:tcW w:w="3510" w:type="dxa"/>
          </w:tcPr>
          <w:p w:rsidR="00803A99" w:rsidRPr="00753097" w:rsidRDefault="00803A99" w:rsidP="001557B4">
            <w:pPr>
              <w:pStyle w:val="NoSpacing"/>
              <w:rPr>
                <w:rFonts w:asciiTheme="minorHAnsi" w:hAnsiTheme="minorHAnsi" w:cstheme="minorHAnsi"/>
                <w:sz w:val="20"/>
                <w:szCs w:val="20"/>
              </w:rPr>
            </w:pPr>
          </w:p>
        </w:tc>
        <w:tc>
          <w:tcPr>
            <w:tcW w:w="2250" w:type="dxa"/>
          </w:tcPr>
          <w:p w:rsidR="00803A99" w:rsidRPr="00753097" w:rsidRDefault="00803A99" w:rsidP="001557B4">
            <w:pPr>
              <w:pStyle w:val="NoSpacing"/>
              <w:jc w:val="center"/>
              <w:rPr>
                <w:rFonts w:asciiTheme="minorHAnsi" w:hAnsiTheme="minorHAnsi" w:cstheme="minorHAnsi"/>
                <w:b/>
                <w:sz w:val="20"/>
                <w:szCs w:val="20"/>
              </w:rPr>
            </w:pPr>
          </w:p>
        </w:tc>
      </w:tr>
      <w:tr w:rsidR="00803A99" w:rsidRPr="00753097" w:rsidTr="001557B4">
        <w:trPr>
          <w:jc w:val="center"/>
        </w:trPr>
        <w:tc>
          <w:tcPr>
            <w:tcW w:w="3510" w:type="dxa"/>
          </w:tcPr>
          <w:p w:rsidR="00803A99" w:rsidRPr="00753097" w:rsidRDefault="00803A99" w:rsidP="001557B4">
            <w:pPr>
              <w:pStyle w:val="NoSpacing"/>
              <w:rPr>
                <w:rFonts w:asciiTheme="minorHAnsi" w:hAnsiTheme="minorHAnsi" w:cstheme="minorHAnsi"/>
                <w:sz w:val="20"/>
                <w:szCs w:val="20"/>
              </w:rPr>
            </w:pPr>
            <w:r w:rsidRPr="00753097">
              <w:rPr>
                <w:rFonts w:asciiTheme="minorHAnsi" w:hAnsiTheme="minorHAnsi" w:cstheme="minorHAnsi"/>
                <w:sz w:val="20"/>
                <w:szCs w:val="20"/>
              </w:rPr>
              <w:t>Biaya untuk mengisi ponsel</w:t>
            </w:r>
          </w:p>
        </w:tc>
        <w:tc>
          <w:tcPr>
            <w:tcW w:w="2250" w:type="dxa"/>
          </w:tcPr>
          <w:p w:rsidR="00803A99" w:rsidRPr="00753097" w:rsidRDefault="006F50D0" w:rsidP="006F50D0">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Rp. </w:t>
            </w:r>
            <w:r w:rsidR="00803A99" w:rsidRPr="00753097">
              <w:rPr>
                <w:rFonts w:asciiTheme="minorHAnsi" w:hAnsiTheme="minorHAnsi" w:cstheme="minorHAnsi"/>
                <w:sz w:val="20"/>
                <w:szCs w:val="20"/>
              </w:rPr>
              <w:t xml:space="preserve">_____________ </w:t>
            </w:r>
          </w:p>
        </w:tc>
      </w:tr>
      <w:tr w:rsidR="00803A99" w:rsidRPr="00753097" w:rsidTr="001557B4">
        <w:trPr>
          <w:jc w:val="center"/>
        </w:trPr>
        <w:tc>
          <w:tcPr>
            <w:tcW w:w="3510" w:type="dxa"/>
          </w:tcPr>
          <w:p w:rsidR="00803A99" w:rsidRPr="00753097" w:rsidRDefault="00803A99" w:rsidP="001557B4">
            <w:pPr>
              <w:pStyle w:val="NoSpacing"/>
              <w:rPr>
                <w:rFonts w:asciiTheme="minorHAnsi" w:hAnsiTheme="minorHAnsi" w:cstheme="minorHAnsi"/>
                <w:sz w:val="20"/>
                <w:szCs w:val="20"/>
              </w:rPr>
            </w:pPr>
            <w:r w:rsidRPr="00753097">
              <w:rPr>
                <w:rFonts w:asciiTheme="minorHAnsi" w:hAnsiTheme="minorHAnsi" w:cstheme="minorHAnsi"/>
                <w:sz w:val="20"/>
                <w:szCs w:val="20"/>
              </w:rPr>
              <w:t>Tidak tahu/Menolak</w:t>
            </w:r>
          </w:p>
        </w:tc>
        <w:tc>
          <w:tcPr>
            <w:tcW w:w="2250" w:type="dxa"/>
          </w:tcPr>
          <w:p w:rsidR="00803A99" w:rsidRPr="00753097" w:rsidRDefault="00803A99" w:rsidP="001557B4">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999</w:t>
            </w:r>
          </w:p>
        </w:tc>
      </w:tr>
    </w:tbl>
    <w:p w:rsidR="002C17DD" w:rsidRPr="00753097" w:rsidRDefault="002C17DD" w:rsidP="00FF67E8">
      <w:pPr>
        <w:rPr>
          <w:rFonts w:asciiTheme="minorHAnsi" w:eastAsia="Times New Roman" w:hAnsiTheme="minorHAnsi" w:cstheme="minorHAnsi"/>
          <w:sz w:val="20"/>
          <w:szCs w:val="20"/>
        </w:rPr>
      </w:pPr>
    </w:p>
    <w:tbl>
      <w:tblPr>
        <w:tblStyle w:val="TableGrid4"/>
        <w:tblW w:w="0" w:type="auto"/>
        <w:tblLook w:val="04A0" w:firstRow="1" w:lastRow="0" w:firstColumn="1" w:lastColumn="0" w:noHBand="0" w:noVBand="1"/>
      </w:tblPr>
      <w:tblGrid>
        <w:gridCol w:w="10683"/>
      </w:tblGrid>
      <w:tr w:rsidR="00B8748B" w:rsidRPr="00753097" w:rsidTr="001557B4">
        <w:tc>
          <w:tcPr>
            <w:tcW w:w="12950" w:type="dxa"/>
            <w:shd w:val="clear" w:color="auto" w:fill="E5B8B7" w:themeFill="accent2" w:themeFillTint="66"/>
          </w:tcPr>
          <w:p w:rsidR="00B8748B" w:rsidRPr="00753097" w:rsidRDefault="00B8748B" w:rsidP="00B8748B">
            <w:pPr>
              <w:spacing w:after="120"/>
              <w:rPr>
                <w:rFonts w:ascii="Calibri Light" w:eastAsia="SimSun" w:hAnsi="Calibri Light" w:cs="Calibri"/>
                <w:b/>
                <w:i/>
                <w:sz w:val="16"/>
              </w:rPr>
            </w:pPr>
            <w:r w:rsidRPr="00753097">
              <w:rPr>
                <w:rFonts w:ascii="Calibri Light" w:eastAsia="SimSun" w:hAnsi="Calibri Light" w:cs="Calibri"/>
                <w:b/>
                <w:sz w:val="20"/>
              </w:rPr>
              <w:t xml:space="preserve">BAGIAN IV: INSTRUMEN KEUANGAN/BANK </w:t>
            </w:r>
            <w:r w:rsidRPr="00753097">
              <w:rPr>
                <w:rFonts w:ascii="Calibri Light" w:eastAsia="SimSun" w:hAnsi="Calibri Light" w:cs="Calibri"/>
                <w:b/>
                <w:i/>
                <w:sz w:val="16"/>
              </w:rPr>
              <w:t>SECTION IV: FINANCIAL INSTRUMENTS/BANKS</w:t>
            </w:r>
          </w:p>
        </w:tc>
      </w:tr>
      <w:tr w:rsidR="00B8748B" w:rsidRPr="00753097" w:rsidTr="001557B4">
        <w:tc>
          <w:tcPr>
            <w:tcW w:w="12950" w:type="dxa"/>
            <w:shd w:val="clear" w:color="auto" w:fill="FABF8F" w:themeFill="accent6" w:themeFillTint="99"/>
          </w:tcPr>
          <w:p w:rsidR="00B8748B" w:rsidRPr="00753097" w:rsidRDefault="00B8748B" w:rsidP="00B8748B">
            <w:pPr>
              <w:spacing w:after="120"/>
              <w:rPr>
                <w:rFonts w:ascii="Calibri Light" w:eastAsia="SimSun" w:hAnsi="Calibri Light" w:cs="Calibri"/>
                <w:b/>
                <w:sz w:val="20"/>
              </w:rPr>
            </w:pPr>
            <w:r w:rsidRPr="00753097">
              <w:rPr>
                <w:rFonts w:ascii="Calibri Light" w:eastAsia="SimSun" w:hAnsi="Calibri Light" w:cs="Calibri"/>
                <w:b/>
                <w:sz w:val="20"/>
              </w:rPr>
              <w:t xml:space="preserve">Sub-bagian 4.1: Akses dan Kepemilikan </w:t>
            </w:r>
            <w:r w:rsidRPr="00753097">
              <w:rPr>
                <w:rFonts w:ascii="Calibri Light" w:eastAsia="SimSun" w:hAnsi="Calibri Light" w:cs="Calibri"/>
                <w:b/>
                <w:i/>
                <w:sz w:val="16"/>
              </w:rPr>
              <w:t>Subsection 4.1: Access and ownership</w:t>
            </w:r>
          </w:p>
        </w:tc>
      </w:tr>
    </w:tbl>
    <w:p w:rsidR="00DC63DE" w:rsidRDefault="00DC63DE" w:rsidP="00B8748B">
      <w:pPr>
        <w:tabs>
          <w:tab w:val="left" w:pos="2394"/>
        </w:tabs>
        <w:spacing w:after="0"/>
        <w:rPr>
          <w:rFonts w:asciiTheme="minorHAnsi" w:eastAsia="Times New Roman" w:hAnsiTheme="minorHAnsi" w:cstheme="minorHAnsi"/>
          <w:b/>
          <w:sz w:val="20"/>
          <w:szCs w:val="20"/>
        </w:rPr>
      </w:pPr>
    </w:p>
    <w:p w:rsidR="000A01CB" w:rsidRDefault="000A01CB" w:rsidP="000A01C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“BERPINDAH DARI PONSEL, SEKARANG KITA AKAN MEMBICARAKAN TENTANG AKSES DAN KEPEMILIKAN REKENING BANK”</w:t>
      </w:r>
    </w:p>
    <w:p w:rsidR="000A01CB" w:rsidRDefault="000A01CB" w:rsidP="00B8748B">
      <w:pPr>
        <w:tabs>
          <w:tab w:val="left" w:pos="2394"/>
        </w:tabs>
        <w:spacing w:after="0"/>
        <w:rPr>
          <w:rFonts w:asciiTheme="minorHAnsi" w:eastAsia="Times New Roman" w:hAnsiTheme="minorHAnsi" w:cstheme="minorHAnsi"/>
          <w:b/>
          <w:sz w:val="20"/>
          <w:szCs w:val="20"/>
        </w:rPr>
      </w:pPr>
    </w:p>
    <w:p w:rsidR="00B8748B" w:rsidRPr="00753097" w:rsidRDefault="00B8748B" w:rsidP="00907816">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B8748B" w:rsidRPr="00753097" w:rsidRDefault="00B8748B" w:rsidP="00907816">
      <w:pPr>
        <w:spacing w:after="0"/>
        <w:ind w:firstLine="360"/>
        <w:rPr>
          <w:rFonts w:asciiTheme="minorHAnsi" w:hAnsiTheme="minorHAnsi" w:cstheme="minorHAnsi"/>
          <w:b/>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FF1. Apakah Anda memiliki rekening </w:t>
      </w:r>
      <w:r w:rsidR="00B1020D" w:rsidRPr="00753097">
        <w:rPr>
          <w:rFonts w:asciiTheme="minorHAnsi" w:eastAsia="Times New Roman" w:hAnsiTheme="minorHAnsi" w:cstheme="minorHAnsi"/>
          <w:sz w:val="20"/>
          <w:szCs w:val="20"/>
        </w:rPr>
        <w:t>bank pribadi</w:t>
      </w:r>
      <w:r w:rsidRPr="00753097">
        <w:rPr>
          <w:rFonts w:asciiTheme="minorHAnsi" w:eastAsia="Times New Roman" w:hAnsiTheme="minorHAnsi" w:cstheme="minorHAnsi"/>
          <w:sz w:val="20"/>
          <w:szCs w:val="20"/>
        </w:rPr>
        <w:t xml:space="preserve"> atas nama Anda sendiri? </w:t>
      </w:r>
      <w:r w:rsidRPr="00753097">
        <w:rPr>
          <w:rFonts w:asciiTheme="minorHAnsi" w:eastAsia="Times New Roman" w:hAnsiTheme="minorHAnsi" w:cstheme="minorHAnsi"/>
          <w:i/>
          <w:sz w:val="16"/>
          <w:szCs w:val="20"/>
        </w:rPr>
        <w:t>Do you personally have a bank account that is registered in your name?</w:t>
      </w:r>
    </w:p>
    <w:tbl>
      <w:tblPr>
        <w:tblStyle w:val="TableGrid"/>
        <w:tblW w:w="0" w:type="auto"/>
        <w:jc w:val="center"/>
        <w:tblLayout w:type="fixed"/>
        <w:tblLook w:val="04A0" w:firstRow="1" w:lastRow="0" w:firstColumn="1" w:lastColumn="0" w:noHBand="0" w:noVBand="1"/>
      </w:tblPr>
      <w:tblGrid>
        <w:gridCol w:w="1975"/>
        <w:gridCol w:w="1674"/>
        <w:gridCol w:w="3472"/>
      </w:tblGrid>
      <w:tr w:rsidR="00B8748B" w:rsidRPr="00753097" w:rsidTr="00BE5C60">
        <w:trPr>
          <w:jc w:val="center"/>
        </w:trPr>
        <w:tc>
          <w:tcPr>
            <w:tcW w:w="1975"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674" w:type="dxa"/>
          </w:tcPr>
          <w:p w:rsidR="00B8748B" w:rsidRPr="00753097" w:rsidRDefault="001D05CF"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472"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r>
      <w:tr w:rsidR="00B8748B" w:rsidRPr="00753097" w:rsidTr="00BE5C60">
        <w:trPr>
          <w:jc w:val="center"/>
        </w:trPr>
        <w:tc>
          <w:tcPr>
            <w:tcW w:w="1975" w:type="dxa"/>
          </w:tcPr>
          <w:p w:rsidR="00B8748B" w:rsidRPr="00753097" w:rsidRDefault="002D266C"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Ya </w:t>
            </w:r>
            <w:r w:rsidR="00B8748B" w:rsidRPr="00753097">
              <w:rPr>
                <w:rFonts w:asciiTheme="minorHAnsi" w:hAnsiTheme="minorHAnsi" w:cstheme="minorHAnsi"/>
                <w:i/>
                <w:sz w:val="16"/>
                <w:szCs w:val="20"/>
              </w:rPr>
              <w:t>Yes</w:t>
            </w:r>
          </w:p>
        </w:tc>
        <w:tc>
          <w:tcPr>
            <w:tcW w:w="167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472" w:type="dxa"/>
          </w:tcPr>
          <w:p w:rsidR="00B8748B" w:rsidRPr="00BE5C60" w:rsidRDefault="00B8748B" w:rsidP="001557B4">
            <w:pPr>
              <w:kinsoku w:val="0"/>
              <w:overflowPunct w:val="0"/>
              <w:textAlignment w:val="baseline"/>
              <w:rPr>
                <w:rFonts w:asciiTheme="minorHAnsi" w:eastAsia="Times New Roman" w:hAnsiTheme="minorHAnsi" w:cstheme="minorHAnsi"/>
                <w:b/>
                <w:sz w:val="20"/>
                <w:szCs w:val="20"/>
              </w:rPr>
            </w:pPr>
            <w:r w:rsidRPr="00BE5C60">
              <w:rPr>
                <w:rFonts w:asciiTheme="minorHAnsi" w:hAnsiTheme="minorHAnsi" w:cstheme="minorHAnsi"/>
                <w:b/>
                <w:sz w:val="20"/>
                <w:szCs w:val="20"/>
              </w:rPr>
              <w:t>LANJUTKAN KE FF</w:t>
            </w:r>
            <w:r w:rsidR="0059317E" w:rsidRPr="00BE5C60">
              <w:rPr>
                <w:rFonts w:asciiTheme="minorHAnsi" w:hAnsiTheme="minorHAnsi" w:cstheme="minorHAnsi"/>
                <w:b/>
                <w:sz w:val="20"/>
                <w:szCs w:val="20"/>
              </w:rPr>
              <w:t>1a</w:t>
            </w:r>
            <w:r w:rsidRPr="00BE5C60">
              <w:rPr>
                <w:rFonts w:asciiTheme="minorHAnsi" w:hAnsiTheme="minorHAnsi" w:cstheme="minorHAnsi"/>
                <w:b/>
                <w:sz w:val="20"/>
                <w:szCs w:val="20"/>
              </w:rPr>
              <w:t xml:space="preserve"> </w:t>
            </w:r>
            <w:r w:rsidRPr="00BE5C60">
              <w:rPr>
                <w:rFonts w:asciiTheme="minorHAnsi" w:hAnsiTheme="minorHAnsi" w:cstheme="minorHAnsi"/>
                <w:b/>
                <w:i/>
                <w:sz w:val="16"/>
                <w:szCs w:val="20"/>
              </w:rPr>
              <w:t>GO TO FF</w:t>
            </w:r>
            <w:r w:rsidR="0059317E" w:rsidRPr="00BE5C60">
              <w:rPr>
                <w:rFonts w:asciiTheme="minorHAnsi" w:hAnsiTheme="minorHAnsi" w:cstheme="minorHAnsi"/>
                <w:b/>
                <w:i/>
                <w:sz w:val="16"/>
                <w:szCs w:val="20"/>
              </w:rPr>
              <w:t>1a</w:t>
            </w:r>
          </w:p>
        </w:tc>
      </w:tr>
      <w:tr w:rsidR="00B8748B" w:rsidRPr="00753097" w:rsidTr="00BE5C60">
        <w:trPr>
          <w:jc w:val="center"/>
        </w:trPr>
        <w:tc>
          <w:tcPr>
            <w:tcW w:w="1975" w:type="dxa"/>
          </w:tcPr>
          <w:p w:rsidR="00B8748B" w:rsidRPr="00753097" w:rsidRDefault="002D266C"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w:t>
            </w:r>
            <w:r w:rsidR="00B8748B" w:rsidRPr="00753097">
              <w:rPr>
                <w:rFonts w:asciiTheme="minorHAnsi" w:hAnsiTheme="minorHAnsi" w:cstheme="minorHAnsi"/>
                <w:i/>
                <w:sz w:val="16"/>
                <w:szCs w:val="20"/>
              </w:rPr>
              <w:t>No</w:t>
            </w:r>
          </w:p>
        </w:tc>
        <w:tc>
          <w:tcPr>
            <w:tcW w:w="167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472" w:type="dxa"/>
          </w:tcPr>
          <w:p w:rsidR="00B8748B" w:rsidRPr="00BE5C60" w:rsidRDefault="00B8748B" w:rsidP="001557B4">
            <w:pPr>
              <w:kinsoku w:val="0"/>
              <w:overflowPunct w:val="0"/>
              <w:textAlignment w:val="baseline"/>
              <w:rPr>
                <w:rFonts w:asciiTheme="minorHAnsi" w:eastAsia="Times New Roman" w:hAnsiTheme="minorHAnsi" w:cstheme="minorHAnsi"/>
                <w:b/>
                <w:sz w:val="20"/>
                <w:szCs w:val="20"/>
              </w:rPr>
            </w:pPr>
            <w:r w:rsidRPr="00BE5C60">
              <w:rPr>
                <w:rFonts w:asciiTheme="minorHAnsi" w:hAnsiTheme="minorHAnsi" w:cstheme="minorHAnsi"/>
                <w:b/>
                <w:sz w:val="20"/>
                <w:szCs w:val="20"/>
              </w:rPr>
              <w:t xml:space="preserve">LANJUTKAN KE FF3 </w:t>
            </w:r>
            <w:r w:rsidRPr="00BE5C60">
              <w:rPr>
                <w:rFonts w:asciiTheme="minorHAnsi" w:hAnsiTheme="minorHAnsi" w:cstheme="minorHAnsi"/>
                <w:b/>
                <w:i/>
                <w:sz w:val="16"/>
                <w:szCs w:val="20"/>
              </w:rPr>
              <w:t>SKIP TO FF3</w:t>
            </w:r>
          </w:p>
        </w:tc>
      </w:tr>
    </w:tbl>
    <w:p w:rsidR="00DC63DE" w:rsidRDefault="00DC63DE" w:rsidP="000D59F4">
      <w:pPr>
        <w:kinsoku w:val="0"/>
        <w:overflowPunct w:val="0"/>
        <w:spacing w:after="0"/>
        <w:textAlignment w:val="baseline"/>
        <w:rPr>
          <w:rFonts w:asciiTheme="minorHAnsi" w:eastAsia="Times New Roman" w:hAnsiTheme="minorHAnsi" w:cstheme="minorHAnsi"/>
          <w:b/>
          <w:sz w:val="20"/>
          <w:szCs w:val="20"/>
        </w:rPr>
      </w:pPr>
    </w:p>
    <w:p w:rsidR="0059317E" w:rsidRPr="00753097" w:rsidRDefault="0059317E"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w:t>
      </w:r>
      <w:r>
        <w:rPr>
          <w:rFonts w:asciiTheme="minorHAnsi" w:eastAsia="Times New Roman" w:hAnsiTheme="minorHAnsi" w:cstheme="minorHAnsi"/>
          <w:b/>
          <w:sz w:val="20"/>
          <w:szCs w:val="20"/>
        </w:rPr>
        <w:t>YAKAN FF1a</w:t>
      </w:r>
      <w:r w:rsidRPr="00753097">
        <w:rPr>
          <w:rFonts w:asciiTheme="minorHAnsi" w:eastAsia="Times New Roman" w:hAnsiTheme="minorHAnsi" w:cstheme="minorHAnsi"/>
          <w:b/>
          <w:sz w:val="20"/>
          <w:szCs w:val="20"/>
        </w:rPr>
        <w:t xml:space="preserve"> JIKA </w:t>
      </w:r>
      <w:r w:rsidR="00486F93">
        <w:rPr>
          <w:rFonts w:asciiTheme="minorHAnsi" w:eastAsia="Times New Roman" w:hAnsiTheme="minorHAnsi" w:cstheme="minorHAnsi"/>
          <w:b/>
          <w:sz w:val="20"/>
          <w:szCs w:val="20"/>
        </w:rPr>
        <w:t>RESPONDEN MEMILIKI REKENING BANK (</w:t>
      </w:r>
      <w:r w:rsidRPr="00753097">
        <w:rPr>
          <w:rFonts w:asciiTheme="minorHAnsi" w:eastAsia="Times New Roman" w:hAnsiTheme="minorHAnsi" w:cstheme="minorHAnsi"/>
          <w:b/>
          <w:sz w:val="20"/>
          <w:szCs w:val="20"/>
        </w:rPr>
        <w:t>TERLINGKAR KODE 1 DI FF1</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FF</w:t>
      </w:r>
      <w:r>
        <w:rPr>
          <w:rFonts w:asciiTheme="minorHAnsi" w:eastAsia="Times New Roman" w:hAnsiTheme="minorHAnsi" w:cstheme="minorHAnsi"/>
          <w:b/>
          <w:sz w:val="20"/>
          <w:szCs w:val="20"/>
        </w:rPr>
        <w:t>3</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FF1=1. OTHERS SKIP TO FF3</w:t>
      </w:r>
    </w:p>
    <w:p w:rsidR="0059317E" w:rsidRPr="00753097" w:rsidRDefault="0059317E" w:rsidP="00907816">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59317E" w:rsidRPr="00753097" w:rsidRDefault="0059317E" w:rsidP="0059317E">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FF1</w:t>
      </w:r>
      <w:r>
        <w:rPr>
          <w:rFonts w:asciiTheme="minorHAnsi" w:eastAsia="Times New Roman" w:hAnsiTheme="minorHAnsi" w:cstheme="minorHAnsi"/>
          <w:sz w:val="20"/>
          <w:szCs w:val="20"/>
        </w:rPr>
        <w:t>a</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Apakah rekening Anda adalah rekening shari’ah</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i/>
          <w:sz w:val="16"/>
          <w:szCs w:val="20"/>
        </w:rPr>
        <w:t>Is your account a sharia account</w:t>
      </w:r>
      <w:r w:rsidRPr="00753097">
        <w:rPr>
          <w:rFonts w:asciiTheme="minorHAnsi" w:eastAsia="Times New Roman"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3617"/>
        <w:gridCol w:w="2407"/>
      </w:tblGrid>
      <w:tr w:rsidR="0059317E" w:rsidRPr="00753097" w:rsidTr="00065344">
        <w:trPr>
          <w:jc w:val="center"/>
        </w:trPr>
        <w:tc>
          <w:tcPr>
            <w:tcW w:w="3617" w:type="dxa"/>
          </w:tcPr>
          <w:p w:rsidR="0059317E" w:rsidRPr="00753097" w:rsidRDefault="0059317E" w:rsidP="009F4363">
            <w:pPr>
              <w:kinsoku w:val="0"/>
              <w:overflowPunct w:val="0"/>
              <w:textAlignment w:val="baseline"/>
              <w:rPr>
                <w:rFonts w:asciiTheme="minorHAnsi" w:eastAsia="Times New Roman" w:hAnsiTheme="minorHAnsi" w:cstheme="minorHAnsi"/>
                <w:sz w:val="20"/>
                <w:szCs w:val="20"/>
              </w:rPr>
            </w:pPr>
          </w:p>
        </w:tc>
        <w:tc>
          <w:tcPr>
            <w:tcW w:w="2407" w:type="dxa"/>
          </w:tcPr>
          <w:p w:rsidR="0059317E" w:rsidRPr="00753097" w:rsidRDefault="0059317E" w:rsidP="009F436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59317E" w:rsidRPr="00753097" w:rsidTr="00065344">
        <w:trPr>
          <w:jc w:val="center"/>
        </w:trPr>
        <w:tc>
          <w:tcPr>
            <w:tcW w:w="3617" w:type="dxa"/>
          </w:tcPr>
          <w:p w:rsidR="0059317E" w:rsidRPr="00753097" w:rsidRDefault="0059317E" w:rsidP="009F4363">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2407" w:type="dxa"/>
          </w:tcPr>
          <w:p w:rsidR="0059317E" w:rsidRPr="00753097" w:rsidRDefault="0059317E" w:rsidP="009F436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59317E" w:rsidRPr="00753097" w:rsidTr="00065344">
        <w:trPr>
          <w:jc w:val="center"/>
        </w:trPr>
        <w:tc>
          <w:tcPr>
            <w:tcW w:w="3617" w:type="dxa"/>
          </w:tcPr>
          <w:p w:rsidR="0059317E" w:rsidRPr="00753097" w:rsidRDefault="0059317E" w:rsidP="009F4363">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2407" w:type="dxa"/>
          </w:tcPr>
          <w:p w:rsidR="0059317E" w:rsidRPr="00753097" w:rsidRDefault="0059317E" w:rsidP="009F436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59317E" w:rsidRDefault="0059317E" w:rsidP="000D59F4">
      <w:pPr>
        <w:kinsoku w:val="0"/>
        <w:overflowPunct w:val="0"/>
        <w:spacing w:after="0"/>
        <w:textAlignment w:val="baseline"/>
        <w:rPr>
          <w:rFonts w:asciiTheme="minorHAnsi" w:eastAsia="Times New Roman" w:hAnsiTheme="minorHAnsi" w:cstheme="minorHAnsi"/>
          <w:b/>
          <w:sz w:val="20"/>
          <w:szCs w:val="20"/>
        </w:rPr>
      </w:pPr>
    </w:p>
    <w:p w:rsidR="0059317E" w:rsidRDefault="0059317E" w:rsidP="000D59F4">
      <w:pPr>
        <w:kinsoku w:val="0"/>
        <w:overflowPunct w:val="0"/>
        <w:spacing w:after="0"/>
        <w:textAlignment w:val="baseline"/>
        <w:rPr>
          <w:rFonts w:asciiTheme="minorHAnsi" w:eastAsia="Times New Roman" w:hAnsiTheme="minorHAnsi" w:cstheme="minorHAnsi"/>
          <w:b/>
          <w:sz w:val="20"/>
          <w:szCs w:val="20"/>
        </w:rPr>
      </w:pPr>
    </w:p>
    <w:p w:rsidR="000D59F4" w:rsidRPr="00753097" w:rsidRDefault="000D59F4" w:rsidP="00BE5C60">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FF2 </w:t>
      </w:r>
      <w:r w:rsidR="00486F93" w:rsidRPr="00753097">
        <w:rPr>
          <w:rFonts w:asciiTheme="minorHAnsi" w:eastAsia="Times New Roman" w:hAnsiTheme="minorHAnsi" w:cstheme="minorHAnsi"/>
          <w:b/>
          <w:sz w:val="20"/>
          <w:szCs w:val="20"/>
        </w:rPr>
        <w:t xml:space="preserve">JIKA </w:t>
      </w:r>
      <w:r w:rsidR="00486F93">
        <w:rPr>
          <w:rFonts w:asciiTheme="minorHAnsi" w:eastAsia="Times New Roman" w:hAnsiTheme="minorHAnsi" w:cstheme="minorHAnsi"/>
          <w:b/>
          <w:sz w:val="20"/>
          <w:szCs w:val="20"/>
        </w:rPr>
        <w:t>RESPONDEN MEMILIKI REKENING BANK (</w:t>
      </w:r>
      <w:r w:rsidR="00486F93" w:rsidRPr="00753097">
        <w:rPr>
          <w:rFonts w:asciiTheme="minorHAnsi" w:eastAsia="Times New Roman" w:hAnsiTheme="minorHAnsi" w:cstheme="minorHAnsi"/>
          <w:b/>
          <w:sz w:val="20"/>
          <w:szCs w:val="20"/>
        </w:rPr>
        <w:t>TERLINGKAR KODE 1 DI FF1</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FF3 </w:t>
      </w:r>
      <w:r w:rsidRPr="00753097">
        <w:rPr>
          <w:rFonts w:asciiTheme="minorHAnsi" w:eastAsia="Times New Roman" w:hAnsiTheme="minorHAnsi" w:cstheme="minorHAnsi"/>
          <w:b/>
          <w:i/>
          <w:sz w:val="16"/>
          <w:szCs w:val="20"/>
        </w:rPr>
        <w:t>ASK IF FF1=1. OTHERS SKIP TO FF3</w:t>
      </w:r>
    </w:p>
    <w:p w:rsidR="000D59F4" w:rsidRPr="00753097" w:rsidRDefault="000D59F4" w:rsidP="00907816">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8748B" w:rsidRPr="00753097" w:rsidRDefault="00B8748B" w:rsidP="00B8748B">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FF2.</w:t>
      </w:r>
      <w:r w:rsidR="000D59F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Apakah Anda </w:t>
      </w:r>
      <w:r w:rsidRPr="00753097">
        <w:rPr>
          <w:rFonts w:asciiTheme="minorHAnsi" w:eastAsia="Times New Roman" w:hAnsiTheme="minorHAnsi" w:cstheme="minorHAnsi"/>
          <w:i/>
          <w:sz w:val="20"/>
          <w:szCs w:val="20"/>
          <w:u w:val="single"/>
        </w:rPr>
        <w:t>biasanya</w:t>
      </w:r>
      <w:r w:rsidRPr="00753097">
        <w:rPr>
          <w:rFonts w:asciiTheme="minorHAnsi" w:eastAsia="Times New Roman" w:hAnsiTheme="minorHAnsi" w:cstheme="minorHAnsi"/>
          <w:sz w:val="20"/>
          <w:szCs w:val="20"/>
        </w:rPr>
        <w:t xml:space="preserve"> melakukan transaksi keuangan sendiri menggunakan rekening </w:t>
      </w:r>
      <w:r w:rsidR="000403E7" w:rsidRPr="00753097">
        <w:rPr>
          <w:rFonts w:asciiTheme="minorHAnsi" w:eastAsia="Times New Roman" w:hAnsiTheme="minorHAnsi" w:cstheme="minorHAnsi"/>
          <w:sz w:val="20"/>
          <w:szCs w:val="20"/>
        </w:rPr>
        <w:t xml:space="preserve">bank </w:t>
      </w:r>
      <w:r w:rsidRPr="00753097">
        <w:rPr>
          <w:rFonts w:asciiTheme="minorHAnsi" w:eastAsia="Times New Roman" w:hAnsiTheme="minorHAnsi" w:cstheme="minorHAnsi"/>
          <w:sz w:val="20"/>
          <w:szCs w:val="20"/>
        </w:rPr>
        <w:t>Anda sendiri atau orang l</w:t>
      </w:r>
      <w:r w:rsidR="000D59F4" w:rsidRPr="00753097">
        <w:rPr>
          <w:rFonts w:asciiTheme="minorHAnsi" w:eastAsia="Times New Roman" w:hAnsiTheme="minorHAnsi" w:cstheme="minorHAnsi"/>
          <w:sz w:val="20"/>
          <w:szCs w:val="20"/>
        </w:rPr>
        <w:t xml:space="preserve">ain melakukannya atas nama Anda? </w:t>
      </w:r>
      <w:r w:rsidR="000D59F4" w:rsidRPr="00753097">
        <w:rPr>
          <w:rFonts w:asciiTheme="minorHAnsi" w:eastAsia="Times New Roman" w:hAnsiTheme="minorHAnsi" w:cstheme="minorHAnsi"/>
          <w:i/>
          <w:sz w:val="16"/>
          <w:szCs w:val="20"/>
        </w:rPr>
        <w:t>D</w:t>
      </w:r>
      <w:r w:rsidRPr="00753097">
        <w:rPr>
          <w:rFonts w:asciiTheme="minorHAnsi" w:eastAsia="Times New Roman" w:hAnsiTheme="minorHAnsi" w:cstheme="minorHAnsi"/>
          <w:i/>
          <w:sz w:val="16"/>
          <w:szCs w:val="20"/>
        </w:rPr>
        <w:t xml:space="preserve">o you </w:t>
      </w:r>
      <w:r w:rsidRPr="00753097">
        <w:rPr>
          <w:rFonts w:asciiTheme="minorHAnsi" w:eastAsia="Times New Roman" w:hAnsiTheme="minorHAnsi" w:cstheme="minorHAnsi"/>
          <w:i/>
          <w:sz w:val="16"/>
          <w:szCs w:val="20"/>
          <w:u w:val="single"/>
        </w:rPr>
        <w:t>usually</w:t>
      </w:r>
      <w:r w:rsidRPr="00753097">
        <w:rPr>
          <w:rFonts w:asciiTheme="minorHAnsi" w:eastAsia="Times New Roman" w:hAnsiTheme="minorHAnsi" w:cstheme="minorHAnsi"/>
          <w:i/>
          <w:sz w:val="16"/>
          <w:szCs w:val="20"/>
        </w:rPr>
        <w:t xml:space="preserve"> make transactions with your bank account yourself or does somebody else do them on your behalf?</w:t>
      </w:r>
    </w:p>
    <w:tbl>
      <w:tblPr>
        <w:tblStyle w:val="TableGrid"/>
        <w:tblW w:w="0" w:type="auto"/>
        <w:jc w:val="center"/>
        <w:tblLayout w:type="fixed"/>
        <w:tblLook w:val="04A0" w:firstRow="1" w:lastRow="0" w:firstColumn="1" w:lastColumn="0" w:noHBand="0" w:noVBand="1"/>
      </w:tblPr>
      <w:tblGrid>
        <w:gridCol w:w="4260"/>
        <w:gridCol w:w="1674"/>
      </w:tblGrid>
      <w:tr w:rsidR="00B8748B" w:rsidRPr="00753097" w:rsidTr="000D59F4">
        <w:trPr>
          <w:jc w:val="center"/>
        </w:trPr>
        <w:tc>
          <w:tcPr>
            <w:tcW w:w="426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674" w:type="dxa"/>
          </w:tcPr>
          <w:p w:rsidR="00B8748B" w:rsidRPr="00753097" w:rsidRDefault="000D59F4"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8748B" w:rsidRPr="00753097" w:rsidTr="000D59F4">
        <w:trPr>
          <w:jc w:val="center"/>
        </w:trPr>
        <w:tc>
          <w:tcPr>
            <w:tcW w:w="426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melakukan transaksi sendiri </w:t>
            </w:r>
            <w:r w:rsidRPr="00753097">
              <w:rPr>
                <w:rFonts w:asciiTheme="minorHAnsi" w:hAnsiTheme="minorHAnsi" w:cstheme="minorHAnsi"/>
                <w:i/>
                <w:sz w:val="16"/>
                <w:szCs w:val="20"/>
              </w:rPr>
              <w:t>Make transactions myself</w:t>
            </w:r>
          </w:p>
        </w:tc>
        <w:tc>
          <w:tcPr>
            <w:tcW w:w="167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8748B" w:rsidRPr="00753097" w:rsidTr="000D59F4">
        <w:trPr>
          <w:jc w:val="center"/>
        </w:trPr>
        <w:tc>
          <w:tcPr>
            <w:tcW w:w="426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Orang lain melakukan transaksi atas nama saya </w:t>
            </w:r>
            <w:r w:rsidRPr="00753097">
              <w:rPr>
                <w:rFonts w:asciiTheme="minorHAnsi" w:hAnsiTheme="minorHAnsi" w:cstheme="minorHAnsi"/>
                <w:i/>
                <w:sz w:val="16"/>
                <w:szCs w:val="20"/>
              </w:rPr>
              <w:t>Somebody does them on my behalf</w:t>
            </w:r>
          </w:p>
        </w:tc>
        <w:tc>
          <w:tcPr>
            <w:tcW w:w="167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B8748B" w:rsidRPr="00753097" w:rsidRDefault="00B8748B" w:rsidP="004163C6">
      <w:pPr>
        <w:kinsoku w:val="0"/>
        <w:overflowPunct w:val="0"/>
        <w:spacing w:after="0"/>
        <w:textAlignment w:val="baseline"/>
        <w:rPr>
          <w:rFonts w:asciiTheme="minorHAnsi" w:eastAsia="Times New Roman" w:hAnsiTheme="minorHAnsi" w:cstheme="minorHAnsi"/>
          <w:sz w:val="20"/>
          <w:szCs w:val="20"/>
        </w:rPr>
      </w:pPr>
    </w:p>
    <w:p w:rsidR="002C17DD" w:rsidRDefault="002C17DD">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B8748B" w:rsidRPr="00753097" w:rsidRDefault="00C52D63" w:rsidP="00BE5C60">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FF3 </w:t>
      </w:r>
      <w:r w:rsidR="00486F93" w:rsidRPr="00753097">
        <w:rPr>
          <w:rFonts w:asciiTheme="minorHAnsi" w:eastAsia="Times New Roman" w:hAnsiTheme="minorHAnsi" w:cstheme="minorHAnsi"/>
          <w:b/>
          <w:sz w:val="20"/>
          <w:szCs w:val="20"/>
        </w:rPr>
        <w:t xml:space="preserve">JIKA </w:t>
      </w:r>
      <w:r w:rsidR="00486F93">
        <w:rPr>
          <w:rFonts w:asciiTheme="minorHAnsi" w:eastAsia="Times New Roman" w:hAnsiTheme="minorHAnsi" w:cstheme="minorHAnsi"/>
          <w:b/>
          <w:sz w:val="20"/>
          <w:szCs w:val="20"/>
        </w:rPr>
        <w:t xml:space="preserve">RESPONDEN </w:t>
      </w:r>
      <w:r w:rsidR="00486F93" w:rsidRPr="00BE5C60">
        <w:rPr>
          <w:rFonts w:asciiTheme="minorHAnsi" w:eastAsia="Times New Roman" w:hAnsiTheme="minorHAnsi" w:cstheme="minorHAnsi"/>
          <w:b/>
          <w:color w:val="FF0000"/>
          <w:sz w:val="20"/>
          <w:szCs w:val="20"/>
        </w:rPr>
        <w:t xml:space="preserve">TIDAK MEMILIKI REKENING BANK </w:t>
      </w:r>
      <w:r w:rsidR="00486F93">
        <w:rPr>
          <w:rFonts w:asciiTheme="minorHAnsi" w:eastAsia="Times New Roman" w:hAnsiTheme="minorHAnsi" w:cstheme="minorHAnsi"/>
          <w:b/>
          <w:sz w:val="20"/>
          <w:szCs w:val="20"/>
        </w:rPr>
        <w:t>(</w:t>
      </w:r>
      <w:r w:rsidR="00486F93" w:rsidRPr="00753097">
        <w:rPr>
          <w:rFonts w:asciiTheme="minorHAnsi" w:eastAsia="Times New Roman" w:hAnsiTheme="minorHAnsi" w:cstheme="minorHAnsi"/>
          <w:b/>
          <w:sz w:val="20"/>
          <w:szCs w:val="20"/>
        </w:rPr>
        <w:t xml:space="preserve">TERLINGKAR KODE </w:t>
      </w:r>
      <w:r w:rsidR="00486F93">
        <w:rPr>
          <w:rFonts w:asciiTheme="minorHAnsi" w:eastAsia="Times New Roman" w:hAnsiTheme="minorHAnsi" w:cstheme="minorHAnsi"/>
          <w:b/>
          <w:sz w:val="20"/>
          <w:szCs w:val="20"/>
        </w:rPr>
        <w:t>2</w:t>
      </w:r>
      <w:r w:rsidR="00486F93" w:rsidRPr="00753097">
        <w:rPr>
          <w:rFonts w:asciiTheme="minorHAnsi" w:eastAsia="Times New Roman" w:hAnsiTheme="minorHAnsi" w:cstheme="minorHAnsi"/>
          <w:b/>
          <w:sz w:val="20"/>
          <w:szCs w:val="20"/>
        </w:rPr>
        <w:t xml:space="preserve"> DI FF1</w:t>
      </w:r>
      <w:r w:rsidR="00486F9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FF5 </w:t>
      </w:r>
      <w:r w:rsidR="00FB424F" w:rsidRPr="00753097">
        <w:rPr>
          <w:rFonts w:asciiTheme="minorHAnsi" w:eastAsia="Times New Roman" w:hAnsiTheme="minorHAnsi" w:cstheme="minorHAnsi"/>
          <w:b/>
          <w:i/>
          <w:sz w:val="16"/>
          <w:szCs w:val="20"/>
        </w:rPr>
        <w:t>ASK IF FF1=2.  OTHERS SKIP TO FF5.</w:t>
      </w:r>
    </w:p>
    <w:p w:rsidR="004163C6" w:rsidRPr="00BE5C60" w:rsidRDefault="00227E4C" w:rsidP="00907816">
      <w:pPr>
        <w:kinsoku w:val="0"/>
        <w:overflowPunct w:val="0"/>
        <w:spacing w:after="0"/>
        <w:ind w:firstLine="360"/>
        <w:textAlignment w:val="baseline"/>
        <w:rPr>
          <w:rFonts w:asciiTheme="minorHAnsi" w:eastAsia="Times New Roman" w:hAnsiTheme="minorHAnsi" w:cstheme="minorHAnsi"/>
          <w:b/>
          <w:color w:val="FF0000"/>
          <w:sz w:val="20"/>
          <w:szCs w:val="20"/>
        </w:rPr>
      </w:pPr>
      <w:r w:rsidRPr="00BE5C60">
        <w:rPr>
          <w:rFonts w:asciiTheme="minorHAnsi" w:eastAsia="Times New Roman" w:hAnsiTheme="minorHAnsi" w:cstheme="minorHAnsi"/>
          <w:b/>
          <w:color w:val="FF0000"/>
          <w:sz w:val="20"/>
          <w:szCs w:val="20"/>
        </w:rPr>
        <w:t>SPONTAN/JANGAN BACAKAN</w:t>
      </w:r>
      <w:r w:rsidR="004163C6" w:rsidRPr="00BE5C60">
        <w:rPr>
          <w:rFonts w:asciiTheme="minorHAnsi" w:eastAsia="Times New Roman" w:hAnsiTheme="minorHAnsi" w:cstheme="minorHAnsi"/>
          <w:b/>
          <w:color w:val="FF0000"/>
          <w:sz w:val="20"/>
          <w:szCs w:val="20"/>
        </w:rPr>
        <w:t xml:space="preserve"> </w:t>
      </w:r>
      <w:r w:rsidR="004163C6" w:rsidRPr="00BE5C60">
        <w:rPr>
          <w:rFonts w:asciiTheme="minorHAnsi" w:eastAsia="Times New Roman" w:hAnsiTheme="minorHAnsi" w:cstheme="minorHAnsi"/>
          <w:b/>
          <w:i/>
          <w:color w:val="FF0000"/>
          <w:sz w:val="16"/>
          <w:szCs w:val="20"/>
        </w:rPr>
        <w:t>DO NOT READ.</w:t>
      </w:r>
    </w:p>
    <w:p w:rsidR="004163C6" w:rsidRPr="00753097" w:rsidRDefault="008233B2" w:rsidP="00907816">
      <w:pPr>
        <w:kinsoku w:val="0"/>
        <w:overflowPunct w:val="0"/>
        <w:spacing w:after="0"/>
        <w:ind w:firstLine="36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4163C6" w:rsidRPr="00753097">
        <w:rPr>
          <w:rFonts w:asciiTheme="minorHAnsi" w:eastAsia="Times New Roman" w:hAnsiTheme="minorHAnsi" w:cstheme="minorHAnsi"/>
          <w:b/>
          <w:i/>
          <w:sz w:val="16"/>
          <w:szCs w:val="20"/>
        </w:rPr>
        <w:t>CODE TO FIT</w:t>
      </w:r>
    </w:p>
    <w:p w:rsidR="004163C6" w:rsidRPr="00753097" w:rsidRDefault="004163C6" w:rsidP="00907816">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FF3. Apa </w:t>
      </w:r>
      <w:r w:rsidRPr="00753097">
        <w:rPr>
          <w:rFonts w:asciiTheme="minorHAnsi" w:eastAsia="Times New Roman" w:hAnsiTheme="minorHAnsi" w:cstheme="minorHAnsi"/>
          <w:i/>
          <w:sz w:val="20"/>
          <w:szCs w:val="20"/>
          <w:u w:val="single"/>
        </w:rPr>
        <w:t>alasan utama</w:t>
      </w:r>
      <w:r w:rsidRPr="00753097">
        <w:rPr>
          <w:rFonts w:asciiTheme="minorHAnsi" w:eastAsia="Times New Roman" w:hAnsiTheme="minorHAnsi" w:cstheme="minorHAnsi"/>
          <w:sz w:val="20"/>
          <w:szCs w:val="20"/>
        </w:rPr>
        <w:t xml:space="preserve"> Anda tidak memiliki rekening bank?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have a bank account?</w:t>
      </w:r>
    </w:p>
    <w:tbl>
      <w:tblPr>
        <w:tblStyle w:val="TableGrid"/>
        <w:tblW w:w="10140" w:type="dxa"/>
        <w:jc w:val="center"/>
        <w:tblLayout w:type="fixed"/>
        <w:tblLook w:val="04A0" w:firstRow="1" w:lastRow="0" w:firstColumn="1" w:lastColumn="0" w:noHBand="0" w:noVBand="1"/>
      </w:tblPr>
      <w:tblGrid>
        <w:gridCol w:w="9287"/>
        <w:gridCol w:w="853"/>
      </w:tblGrid>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853" w:type="dxa"/>
          </w:tcPr>
          <w:p w:rsidR="00B8748B" w:rsidRPr="00753097" w:rsidRDefault="004163C6"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mengetahui tentang hal ini </w:t>
            </w:r>
            <w:r w:rsidRPr="00753097">
              <w:rPr>
                <w:rFonts w:asciiTheme="minorHAnsi" w:eastAsia="Times New Roman" w:hAnsiTheme="minorHAnsi" w:cstheme="minorHAnsi"/>
                <w:i/>
                <w:sz w:val="16"/>
                <w:szCs w:val="20"/>
              </w:rPr>
              <w:t>I do not know what it is</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rekening </w:t>
            </w:r>
            <w:r w:rsidRPr="00753097">
              <w:rPr>
                <w:rFonts w:asciiTheme="minorHAnsi" w:eastAsia="Times New Roman" w:hAnsiTheme="minorHAnsi" w:cstheme="minorHAnsi"/>
                <w:i/>
                <w:sz w:val="16"/>
                <w:szCs w:val="20"/>
              </w:rPr>
              <w:t>I do not know how to open one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state-issued/national ID or other required documents</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B8748B" w:rsidRPr="00753097" w:rsidTr="00BE5C60">
        <w:trPr>
          <w:jc w:val="center"/>
        </w:trPr>
        <w:tc>
          <w:tcPr>
            <w:tcW w:w="9287" w:type="dxa"/>
          </w:tcPr>
          <w:p w:rsidR="00B8748B" w:rsidRPr="00753097" w:rsidRDefault="00FC4FF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bank yang dekat dengan tempat tinggal saya </w:t>
            </w:r>
            <w:r w:rsidRPr="00753097">
              <w:rPr>
                <w:rFonts w:asciiTheme="minorHAnsi" w:eastAsia="Times New Roman" w:hAnsiTheme="minorHAnsi" w:cstheme="minorHAnsi"/>
                <w:i/>
                <w:sz w:val="16"/>
                <w:szCs w:val="20"/>
              </w:rPr>
              <w:t>There are no banks close to where I live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w:t>
            </w:r>
            <w:r w:rsidRPr="00753097">
              <w:rPr>
                <w:rFonts w:asciiTheme="minorHAnsi" w:eastAsia="Times New Roman" w:hAnsiTheme="minorHAnsi" w:cstheme="minorHAnsi"/>
                <w:i/>
                <w:sz w:val="16"/>
                <w:szCs w:val="20"/>
              </w:rPr>
              <w:t>I do not have money</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B8748B" w:rsidRPr="00753097" w:rsidTr="00BE5C60">
        <w:trPr>
          <w:jc w:val="center"/>
        </w:trPr>
        <w:tc>
          <w:tcPr>
            <w:tcW w:w="9287" w:type="dxa"/>
          </w:tcPr>
          <w:p w:rsidR="00B8748B" w:rsidRPr="00753097" w:rsidRDefault="00B8748B" w:rsidP="00816F24">
            <w:pPr>
              <w:tabs>
                <w:tab w:val="right" w:pos="7951"/>
              </w:tabs>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membutuhkannya, saya tidak melakukan transaksi apapun </w:t>
            </w:r>
            <w:r w:rsidRPr="00753097">
              <w:rPr>
                <w:rFonts w:asciiTheme="minorHAnsi" w:eastAsia="Times New Roman" w:hAnsiTheme="minorHAnsi" w:cstheme="minorHAnsi"/>
                <w:i/>
                <w:sz w:val="16"/>
                <w:szCs w:val="20"/>
              </w:rPr>
              <w:t>I do not need one, I do not make any transactions</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B8748B" w:rsidRPr="00753097" w:rsidTr="00BE5C60">
        <w:trPr>
          <w:jc w:val="center"/>
        </w:trPr>
        <w:tc>
          <w:tcPr>
            <w:tcW w:w="9287" w:type="dxa"/>
          </w:tcPr>
          <w:p w:rsidR="00B8748B" w:rsidRPr="00753097" w:rsidRDefault="00022A4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Proses administrasi pendaftaran terlalu rumit </w:t>
            </w:r>
            <w:r w:rsidRPr="00753097">
              <w:rPr>
                <w:rFonts w:asciiTheme="minorHAnsi" w:eastAsia="Times New Roman" w:hAnsiTheme="minorHAnsi" w:cstheme="minorHAnsi"/>
                <w:i/>
                <w:sz w:val="16"/>
                <w:szCs w:val="20"/>
              </w:rPr>
              <w:t>Registration paperwork is too complicated</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pembukaan rekeningnya terlalu mahal </w:t>
            </w:r>
            <w:r w:rsidRPr="00753097">
              <w:rPr>
                <w:rFonts w:asciiTheme="minorHAnsi" w:eastAsia="Times New Roman" w:hAnsiTheme="minorHAnsi" w:cstheme="minorHAnsi"/>
                <w:i/>
                <w:sz w:val="16"/>
                <w:szCs w:val="20"/>
              </w:rPr>
              <w:t>Registration fee is too high</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Menggunakan rekening adalah hal yang sulit </w:t>
            </w:r>
            <w:r w:rsidRPr="00753097">
              <w:rPr>
                <w:rFonts w:asciiTheme="minorHAnsi" w:eastAsia="Times New Roman" w:hAnsiTheme="minorHAnsi" w:cstheme="minorHAnsi"/>
                <w:i/>
                <w:sz w:val="16"/>
                <w:szCs w:val="20"/>
              </w:rPr>
              <w:t>Using a bank account is difficult</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B8748B" w:rsidRPr="00753097" w:rsidTr="00BE5C60">
        <w:trPr>
          <w:jc w:val="center"/>
        </w:trPr>
        <w:tc>
          <w:tcPr>
            <w:tcW w:w="9287" w:type="dxa"/>
          </w:tcPr>
          <w:p w:rsidR="00B8748B" w:rsidRPr="00753097" w:rsidRDefault="00B8748B" w:rsidP="00E24C09">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administrasi bank terlalu </w:t>
            </w:r>
            <w:r w:rsidR="00E24C09"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Fees for using a bank account are too high</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banyak uang untuk melakukan transaksi menggunakan rekening </w:t>
            </w:r>
            <w:r w:rsidRPr="00753097">
              <w:rPr>
                <w:rFonts w:asciiTheme="minorHAnsi" w:eastAsia="Times New Roman" w:hAnsiTheme="minorHAnsi" w:cstheme="minorHAnsi"/>
                <w:i/>
                <w:sz w:val="16"/>
                <w:szCs w:val="20"/>
              </w:rPr>
              <w:t>I do not have money to make any transactions with such account</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memiliki rekening bank </w:t>
            </w:r>
            <w:r w:rsidRPr="00753097">
              <w:rPr>
                <w:rFonts w:asciiTheme="minorHAnsi" w:eastAsia="Times New Roman" w:hAnsiTheme="minorHAnsi" w:cstheme="minorHAnsi"/>
                <w:i/>
                <w:sz w:val="16"/>
                <w:szCs w:val="20"/>
              </w:rPr>
              <w:t>No one among my friends or family has such account</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mengerti tujuan pembuatan rekening, saya tidak tahu kegunaannya </w:t>
            </w:r>
            <w:r w:rsidRPr="00753097">
              <w:rPr>
                <w:rFonts w:asciiTheme="minorHAnsi" w:eastAsia="Times New Roman" w:hAnsiTheme="minorHAnsi" w:cstheme="minorHAnsi"/>
                <w:i/>
                <w:sz w:val="16"/>
                <w:szCs w:val="20"/>
              </w:rPr>
              <w:t>I do not understand the purpose of such account, I do not know what I can use it for</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memiliki agen tapi tidak bisa diakses </w:t>
            </w:r>
            <w:r w:rsidRPr="00753097">
              <w:rPr>
                <w:rFonts w:asciiTheme="minorHAnsi" w:eastAsia="Times New Roman" w:hAnsiTheme="minorHAnsi" w:cstheme="minorHAnsi"/>
                <w:i/>
                <w:sz w:val="16"/>
                <w:szCs w:val="20"/>
              </w:rPr>
              <w:t>A bank has agents but they are not accessible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itu tidak bisa dipercaya </w:t>
            </w:r>
            <w:r w:rsidRPr="00753097">
              <w:rPr>
                <w:rFonts w:asciiTheme="minorHAnsi" w:eastAsia="Times New Roman" w:hAnsiTheme="minorHAnsi" w:cstheme="minorHAnsi"/>
                <w:i/>
                <w:sz w:val="16"/>
                <w:szCs w:val="20"/>
              </w:rPr>
              <w:t>Banks are not reliable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tidak menawarkan layanan yang saya butuhkan </w:t>
            </w:r>
            <w:r w:rsidRPr="00753097">
              <w:rPr>
                <w:rFonts w:asciiTheme="minorHAnsi" w:eastAsia="Times New Roman" w:hAnsiTheme="minorHAnsi" w:cstheme="minorHAnsi"/>
                <w:i/>
                <w:sz w:val="16"/>
                <w:szCs w:val="20"/>
              </w:rPr>
              <w:t>Banks do not offer the services I need</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B8748B" w:rsidRPr="00753097" w:rsidTr="00BE5C60">
        <w:trPr>
          <w:jc w:val="center"/>
        </w:trPr>
        <w:tc>
          <w:tcPr>
            <w:tcW w:w="9287" w:type="dxa"/>
          </w:tcPr>
          <w:p w:rsidR="00B8748B" w:rsidRPr="00753097" w:rsidRDefault="00E24C09"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Staff bank/agen tidak ramah; mereka membuat saya merasa tidak disambut dengan baik </w:t>
            </w:r>
            <w:r w:rsidRPr="00753097">
              <w:rPr>
                <w:rFonts w:asciiTheme="minorHAnsi" w:eastAsia="Times New Roman" w:hAnsiTheme="minorHAnsi" w:cstheme="minorHAnsi"/>
                <w:i/>
                <w:sz w:val="16"/>
                <w:szCs w:val="20"/>
              </w:rPr>
              <w:t>Bank staff/agents are unfriendly; they make me feel unwelcomed</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B8748B" w:rsidRPr="00753097" w:rsidTr="00BE5C60">
        <w:trPr>
          <w:jc w:val="center"/>
        </w:trPr>
        <w:tc>
          <w:tcPr>
            <w:tcW w:w="9287" w:type="dxa"/>
          </w:tcPr>
          <w:p w:rsidR="00B8748B" w:rsidRPr="00753097" w:rsidRDefault="00B8748B" w:rsidP="00656BC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bisa </w:t>
            </w:r>
            <w:r w:rsidR="00656BC6" w:rsidRPr="00753097">
              <w:rPr>
                <w:rFonts w:asciiTheme="minorHAnsi" w:eastAsia="Times New Roman" w:hAnsiTheme="minorHAnsi" w:cstheme="minorHAnsi"/>
                <w:sz w:val="20"/>
                <w:szCs w:val="20"/>
              </w:rPr>
              <w:t>menyanggupi</w:t>
            </w:r>
            <w:r w:rsidRPr="00753097">
              <w:rPr>
                <w:rFonts w:asciiTheme="minorHAnsi" w:eastAsia="Times New Roman" w:hAnsiTheme="minorHAnsi" w:cstheme="minorHAnsi"/>
                <w:sz w:val="20"/>
                <w:szCs w:val="20"/>
              </w:rPr>
              <w:t xml:space="preserve"> saldo minimum </w:t>
            </w:r>
            <w:r w:rsidRPr="00753097">
              <w:rPr>
                <w:rFonts w:asciiTheme="minorHAnsi" w:eastAsia="Times New Roman" w:hAnsiTheme="minorHAnsi" w:cstheme="minorHAnsi"/>
                <w:i/>
                <w:sz w:val="16"/>
                <w:szCs w:val="20"/>
              </w:rPr>
              <w:t>I can’t afford the minimum balance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18</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Jam buka bank tidak nyaman bagi saya </w:t>
            </w:r>
            <w:r w:rsidRPr="00753097">
              <w:rPr>
                <w:rFonts w:asciiTheme="minorHAnsi" w:eastAsia="Times New Roman" w:hAnsiTheme="minorHAnsi" w:cstheme="minorHAnsi"/>
                <w:i/>
                <w:sz w:val="16"/>
                <w:szCs w:val="20"/>
              </w:rPr>
              <w:t>Bank hours are not convenient for me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19</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pernah mempertimbangkan untuk menggunakan bank </w:t>
            </w:r>
            <w:r w:rsidRPr="00753097">
              <w:rPr>
                <w:rFonts w:asciiTheme="minorHAnsi" w:eastAsia="Times New Roman" w:hAnsiTheme="minorHAnsi" w:cstheme="minorHAnsi"/>
                <w:i/>
                <w:sz w:val="16"/>
                <w:szCs w:val="20"/>
              </w:rPr>
              <w:t>I never thought about using a bank</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20</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Saya tidak mempercayai Bank/ bahwa uang saya aman di bank</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trust banks/that my money is safe in a bank</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21</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lebih memilih untuk menempatkan uang saya di dekat saya </w:t>
            </w:r>
            <w:r w:rsidRPr="00753097">
              <w:rPr>
                <w:rFonts w:asciiTheme="minorHAnsi" w:eastAsia="Times New Roman" w:hAnsiTheme="minorHAnsi" w:cstheme="minorHAnsi"/>
                <w:i/>
                <w:sz w:val="16"/>
                <w:szCs w:val="20"/>
              </w:rPr>
              <w:t>I would rather have my money close to me</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22</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menggunakan </w:t>
            </w:r>
            <w:r w:rsidRPr="00753097">
              <w:rPr>
                <w:rFonts w:asciiTheme="minorHAnsi" w:hAnsiTheme="minorHAnsi" w:cstheme="minorHAnsi"/>
                <w:sz w:val="20"/>
                <w:szCs w:val="20"/>
                <w:lang w:val="sv-SE"/>
              </w:rPr>
              <w:t>/</w:t>
            </w:r>
            <w:r w:rsidRPr="00753097">
              <w:rPr>
                <w:rFonts w:asciiTheme="minorHAnsi" w:hAnsiTheme="minorHAnsi" w:cstheme="minorHAnsi"/>
                <w:sz w:val="20"/>
                <w:szCs w:val="20"/>
              </w:rPr>
              <w:t>mobile money/uang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use mobile money</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23</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memiliki waktu untuk pergi ke bank </w:t>
            </w:r>
            <w:r w:rsidRPr="00753097">
              <w:rPr>
                <w:rFonts w:asciiTheme="minorHAnsi" w:eastAsia="Times New Roman" w:hAnsiTheme="minorHAnsi" w:cstheme="minorHAnsi"/>
                <w:i/>
                <w:sz w:val="16"/>
                <w:szCs w:val="20"/>
              </w:rPr>
              <w:t>I don’t have time to go to the bank</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24</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menggunakan rekening orang lain </w:t>
            </w:r>
            <w:r w:rsidRPr="00753097">
              <w:rPr>
                <w:rFonts w:asciiTheme="minorHAnsi" w:eastAsia="Times New Roman" w:hAnsiTheme="minorHAnsi" w:cstheme="minorHAnsi"/>
                <w:i/>
                <w:sz w:val="16"/>
                <w:szCs w:val="20"/>
              </w:rPr>
              <w:t>I use somebody else’s account</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25</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Suami, keluarga, ipar saya, tidak menyetujui jika saya memiliki rekening bank </w:t>
            </w:r>
            <w:r w:rsidRPr="00753097">
              <w:rPr>
                <w:rFonts w:asciiTheme="minorHAnsi" w:eastAsia="Times New Roman" w:hAnsiTheme="minorHAnsi" w:cstheme="minorHAnsi"/>
                <w:i/>
                <w:sz w:val="16"/>
                <w:szCs w:val="20"/>
              </w:rPr>
              <w:t>My husband, family, in-laws do not approve of me having a bank account.</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26</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dapat pergi ke bank sendirian </w:t>
            </w:r>
            <w:r w:rsidRPr="00753097">
              <w:rPr>
                <w:rFonts w:asciiTheme="minorHAnsi" w:eastAsia="Times New Roman" w:hAnsiTheme="minorHAnsi" w:cstheme="minorHAnsi"/>
                <w:i/>
                <w:sz w:val="16"/>
                <w:szCs w:val="20"/>
              </w:rPr>
              <w:t>I will not be able to go to a bank on my own</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27</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diperbolehkan oleh agama saya  </w:t>
            </w:r>
            <w:r w:rsidRPr="00753097">
              <w:rPr>
                <w:rFonts w:asciiTheme="minorHAnsi" w:eastAsia="Times New Roman" w:hAnsiTheme="minorHAnsi" w:cstheme="minorHAnsi"/>
                <w:i/>
                <w:sz w:val="16"/>
                <w:szCs w:val="20"/>
              </w:rPr>
              <w:t>It’s not approved by my religion</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28</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 xml:space="preserve">Lainnya (Sebutkan____________) </w:t>
            </w:r>
            <w:r w:rsidRPr="00753097">
              <w:rPr>
                <w:rFonts w:asciiTheme="minorHAnsi" w:eastAsia="Times New Roman" w:hAnsiTheme="minorHAnsi" w:cstheme="minorHAnsi"/>
                <w:i/>
                <w:sz w:val="16"/>
                <w:szCs w:val="20"/>
              </w:rPr>
              <w:t>Other (Specify)</w:t>
            </w:r>
            <w:r w:rsidRPr="00753097">
              <w:rPr>
                <w:rFonts w:asciiTheme="minorHAnsi" w:eastAsia="Times New Roman" w:hAnsiTheme="minorHAnsi" w:cstheme="minorHAnsi"/>
                <w:sz w:val="16"/>
                <w:szCs w:val="20"/>
              </w:rPr>
              <w:t xml:space="preserve"> </w:t>
            </w:r>
          </w:p>
          <w:p w:rsidR="00816F24" w:rsidRDefault="00816F24" w:rsidP="001557B4">
            <w:pPr>
              <w:kinsoku w:val="0"/>
              <w:overflowPunct w:val="0"/>
              <w:textAlignment w:val="baseline"/>
              <w:rPr>
                <w:rFonts w:asciiTheme="minorHAnsi" w:eastAsia="Times New Roman" w:hAnsiTheme="minorHAnsi" w:cstheme="minorHAnsi"/>
                <w:sz w:val="16"/>
                <w:szCs w:val="20"/>
              </w:rPr>
            </w:pPr>
          </w:p>
          <w:p w:rsidR="00033015" w:rsidRPr="00753097" w:rsidRDefault="00033015"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16"/>
                <w:szCs w:val="20"/>
              </w:rPr>
              <w:t>_____________________________________________</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29</w:t>
            </w:r>
          </w:p>
        </w:tc>
      </w:tr>
      <w:tr w:rsidR="00B8748B" w:rsidRPr="00753097" w:rsidTr="00BE5C60">
        <w:trPr>
          <w:jc w:val="center"/>
        </w:trPr>
        <w:tc>
          <w:tcPr>
            <w:tcW w:w="9287"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853" w:type="dxa"/>
            <w:vAlign w:val="center"/>
          </w:tcPr>
          <w:p w:rsidR="00B8748B" w:rsidRPr="00753097" w:rsidRDefault="00B8748B" w:rsidP="00816F2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30</w:t>
            </w:r>
          </w:p>
        </w:tc>
      </w:tr>
    </w:tbl>
    <w:p w:rsidR="00B8748B" w:rsidRPr="00753097" w:rsidRDefault="00B8748B" w:rsidP="00B8748B">
      <w:pPr>
        <w:kinsoku w:val="0"/>
        <w:overflowPunct w:val="0"/>
        <w:textAlignment w:val="baseline"/>
        <w:rPr>
          <w:rFonts w:asciiTheme="minorHAnsi" w:eastAsia="Times New Roman" w:hAnsiTheme="minorHAnsi" w:cstheme="minorHAnsi"/>
          <w:sz w:val="20"/>
          <w:szCs w:val="20"/>
        </w:rPr>
      </w:pPr>
    </w:p>
    <w:p w:rsidR="00B8748B" w:rsidRPr="00753097" w:rsidRDefault="005C316D" w:rsidP="00BE5C60">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FF4 </w:t>
      </w:r>
      <w:r w:rsidR="00816F24" w:rsidRPr="00753097">
        <w:rPr>
          <w:rFonts w:asciiTheme="minorHAnsi" w:eastAsia="Times New Roman" w:hAnsiTheme="minorHAnsi" w:cstheme="minorHAnsi"/>
          <w:b/>
          <w:sz w:val="20"/>
          <w:szCs w:val="20"/>
        </w:rPr>
        <w:t xml:space="preserve">JIKA </w:t>
      </w:r>
      <w:r w:rsidR="00816F24">
        <w:rPr>
          <w:rFonts w:asciiTheme="minorHAnsi" w:eastAsia="Times New Roman" w:hAnsiTheme="minorHAnsi" w:cstheme="minorHAnsi"/>
          <w:b/>
          <w:sz w:val="20"/>
          <w:szCs w:val="20"/>
        </w:rPr>
        <w:t xml:space="preserve">RESPONDEN </w:t>
      </w:r>
      <w:r w:rsidR="00816F24" w:rsidRPr="00E17780">
        <w:rPr>
          <w:rFonts w:asciiTheme="minorHAnsi" w:eastAsia="Times New Roman" w:hAnsiTheme="minorHAnsi" w:cstheme="minorHAnsi"/>
          <w:b/>
          <w:color w:val="FF0000"/>
          <w:sz w:val="20"/>
          <w:szCs w:val="20"/>
        </w:rPr>
        <w:t xml:space="preserve">TIDAK MEMILIKI REKENING BANK </w:t>
      </w:r>
      <w:r w:rsidR="00816F24">
        <w:rPr>
          <w:rFonts w:asciiTheme="minorHAnsi" w:eastAsia="Times New Roman" w:hAnsiTheme="minorHAnsi" w:cstheme="minorHAnsi"/>
          <w:b/>
          <w:sz w:val="20"/>
          <w:szCs w:val="20"/>
        </w:rPr>
        <w:t>(</w:t>
      </w:r>
      <w:r w:rsidR="00816F24" w:rsidRPr="00753097">
        <w:rPr>
          <w:rFonts w:asciiTheme="minorHAnsi" w:eastAsia="Times New Roman" w:hAnsiTheme="minorHAnsi" w:cstheme="minorHAnsi"/>
          <w:b/>
          <w:sz w:val="20"/>
          <w:szCs w:val="20"/>
        </w:rPr>
        <w:t xml:space="preserve">TERLINGKAR KODE </w:t>
      </w:r>
      <w:r w:rsidR="00816F24">
        <w:rPr>
          <w:rFonts w:asciiTheme="minorHAnsi" w:eastAsia="Times New Roman" w:hAnsiTheme="minorHAnsi" w:cstheme="minorHAnsi"/>
          <w:b/>
          <w:sz w:val="20"/>
          <w:szCs w:val="20"/>
        </w:rPr>
        <w:t>2</w:t>
      </w:r>
      <w:r w:rsidR="00816F24" w:rsidRPr="00753097">
        <w:rPr>
          <w:rFonts w:asciiTheme="minorHAnsi" w:eastAsia="Times New Roman" w:hAnsiTheme="minorHAnsi" w:cstheme="minorHAnsi"/>
          <w:b/>
          <w:sz w:val="20"/>
          <w:szCs w:val="20"/>
        </w:rPr>
        <w:t xml:space="preserve"> DI FF1</w:t>
      </w:r>
      <w:r w:rsidR="00816F2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FF5 </w:t>
      </w:r>
      <w:r w:rsidRPr="00753097">
        <w:rPr>
          <w:rFonts w:asciiTheme="minorHAnsi" w:eastAsia="Times New Roman" w:hAnsiTheme="minorHAnsi" w:cstheme="minorHAnsi"/>
          <w:b/>
          <w:i/>
          <w:sz w:val="16"/>
          <w:szCs w:val="20"/>
        </w:rPr>
        <w:t>ASK IF FF1=2. OTHERS SKIP TO FF5.</w:t>
      </w:r>
    </w:p>
    <w:p w:rsidR="005C316D" w:rsidRPr="00753097" w:rsidRDefault="005C316D" w:rsidP="00907816">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8748B" w:rsidRPr="00753097" w:rsidRDefault="00B8748B" w:rsidP="00B8748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FF4.</w:t>
      </w:r>
      <w:r w:rsidR="005C316D" w:rsidRPr="00753097">
        <w:rPr>
          <w:rFonts w:asciiTheme="minorHAnsi" w:eastAsia="Times New Roman" w:hAnsiTheme="minorHAnsi" w:cstheme="minorHAnsi"/>
          <w:sz w:val="20"/>
          <w:szCs w:val="20"/>
        </w:rPr>
        <w:t xml:space="preserve"> </w:t>
      </w:r>
      <w:r w:rsidRPr="00753097">
        <w:rPr>
          <w:rFonts w:asciiTheme="minorHAnsi" w:hAnsiTheme="minorHAnsi" w:cstheme="minorHAnsi"/>
          <w:sz w:val="20"/>
          <w:szCs w:val="20"/>
          <w:lang w:val="sv-SE"/>
        </w:rPr>
        <w:t xml:space="preserve">Apakah Anda menggunakan rekening bank milik orang lain jika Anda membutuhkannya? </w:t>
      </w:r>
      <w:r w:rsidRPr="00753097">
        <w:rPr>
          <w:rFonts w:asciiTheme="minorHAnsi" w:eastAsia="Times New Roman" w:hAnsiTheme="minorHAnsi" w:cstheme="minorHAnsi"/>
          <w:i/>
          <w:sz w:val="16"/>
          <w:szCs w:val="20"/>
        </w:rPr>
        <w:t>Do you use a bank account that belongs to somebody else if you need to?</w:t>
      </w:r>
    </w:p>
    <w:tbl>
      <w:tblPr>
        <w:tblStyle w:val="TableGrid"/>
        <w:tblW w:w="0" w:type="auto"/>
        <w:tblInd w:w="738" w:type="dxa"/>
        <w:tblLayout w:type="fixed"/>
        <w:tblLook w:val="04A0" w:firstRow="1" w:lastRow="0" w:firstColumn="1" w:lastColumn="0" w:noHBand="0" w:noVBand="1"/>
      </w:tblPr>
      <w:tblGrid>
        <w:gridCol w:w="3145"/>
        <w:gridCol w:w="2034"/>
        <w:gridCol w:w="2921"/>
      </w:tblGrid>
      <w:tr w:rsidR="00B8748B" w:rsidRPr="00753097" w:rsidTr="005C316D">
        <w:tc>
          <w:tcPr>
            <w:tcW w:w="3145"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2034" w:type="dxa"/>
          </w:tcPr>
          <w:p w:rsidR="00B8748B" w:rsidRPr="00753097" w:rsidRDefault="005C316D" w:rsidP="001557B4">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2921"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r>
      <w:tr w:rsidR="00B8748B" w:rsidRPr="00753097" w:rsidTr="005C316D">
        <w:tc>
          <w:tcPr>
            <w:tcW w:w="3145"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203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921" w:type="dxa"/>
          </w:tcPr>
          <w:p w:rsidR="00B8748B" w:rsidRPr="007B269F" w:rsidRDefault="00B8748B" w:rsidP="001557B4">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FF5 </w:t>
            </w:r>
            <w:r w:rsidRPr="007B269F">
              <w:rPr>
                <w:rFonts w:asciiTheme="minorHAnsi" w:hAnsiTheme="minorHAnsi" w:cstheme="minorHAnsi"/>
                <w:b/>
                <w:i/>
                <w:sz w:val="16"/>
                <w:szCs w:val="20"/>
              </w:rPr>
              <w:t>GO TO FF5</w:t>
            </w:r>
          </w:p>
        </w:tc>
      </w:tr>
      <w:tr w:rsidR="00B8748B" w:rsidRPr="00753097" w:rsidTr="005C316D">
        <w:tc>
          <w:tcPr>
            <w:tcW w:w="3145"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2034"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921" w:type="dxa"/>
          </w:tcPr>
          <w:p w:rsidR="00B8748B" w:rsidRPr="007B269F" w:rsidRDefault="00B8748B" w:rsidP="001557B4">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MM1 </w:t>
            </w:r>
            <w:r w:rsidRPr="007B269F">
              <w:rPr>
                <w:rFonts w:asciiTheme="minorHAnsi" w:hAnsiTheme="minorHAnsi" w:cstheme="minorHAnsi"/>
                <w:b/>
                <w:i/>
                <w:sz w:val="16"/>
                <w:szCs w:val="20"/>
              </w:rPr>
              <w:t>SKIP TO MM1</w:t>
            </w:r>
          </w:p>
        </w:tc>
      </w:tr>
    </w:tbl>
    <w:p w:rsidR="00DC63DE" w:rsidRDefault="00DC63DE" w:rsidP="00B8748B">
      <w:pPr>
        <w:kinsoku w:val="0"/>
        <w:overflowPunct w:val="0"/>
        <w:textAlignment w:val="baseline"/>
        <w:rPr>
          <w:rFonts w:asciiTheme="minorHAnsi" w:eastAsia="Times New Roman" w:hAnsiTheme="minorHAnsi" w:cstheme="minorHAnsi"/>
          <w:sz w:val="20"/>
          <w:szCs w:val="20"/>
        </w:rPr>
      </w:pPr>
    </w:p>
    <w:p w:rsidR="00DC63DE" w:rsidRDefault="00DC63DE" w:rsidP="00B8748B">
      <w:pPr>
        <w:kinsoku w:val="0"/>
        <w:overflowPunct w:val="0"/>
        <w:textAlignment w:val="baseline"/>
        <w:rPr>
          <w:rFonts w:asciiTheme="minorHAnsi" w:eastAsia="Times New Roman" w:hAnsiTheme="minorHAnsi" w:cstheme="minorHAnsi"/>
          <w:sz w:val="20"/>
          <w:szCs w:val="20"/>
        </w:rPr>
      </w:pPr>
    </w:p>
    <w:p w:rsidR="00B8748B" w:rsidRPr="00753097" w:rsidRDefault="00B8748B" w:rsidP="00BE5C60">
      <w:pPr>
        <w:kinsoku w:val="0"/>
        <w:overflowPunct w:val="0"/>
        <w:spacing w:after="0"/>
        <w:textAlignment w:val="baseline"/>
        <w:rPr>
          <w:rFonts w:asciiTheme="minorHAnsi" w:eastAsia="Times New Roman" w:hAnsiTheme="minorHAnsi" w:cstheme="minorHAnsi"/>
          <w:sz w:val="20"/>
          <w:szCs w:val="20"/>
        </w:rPr>
      </w:pPr>
    </w:p>
    <w:tbl>
      <w:tblPr>
        <w:tblStyle w:val="TableGrid"/>
        <w:tblW w:w="0" w:type="auto"/>
        <w:shd w:val="clear" w:color="auto" w:fill="FABF8F" w:themeFill="accent6" w:themeFillTint="99"/>
        <w:tblLook w:val="04A0" w:firstRow="1" w:lastRow="0" w:firstColumn="1" w:lastColumn="0" w:noHBand="0" w:noVBand="1"/>
      </w:tblPr>
      <w:tblGrid>
        <w:gridCol w:w="10683"/>
      </w:tblGrid>
      <w:tr w:rsidR="00B8748B" w:rsidRPr="00753097" w:rsidTr="001557B4">
        <w:tc>
          <w:tcPr>
            <w:tcW w:w="12950" w:type="dxa"/>
            <w:shd w:val="clear" w:color="auto" w:fill="FABF8F" w:themeFill="accent6" w:themeFillTint="99"/>
          </w:tcPr>
          <w:p w:rsidR="00B8748B" w:rsidRPr="00753097" w:rsidRDefault="00B8748B" w:rsidP="00A225D1">
            <w:pPr>
              <w:rPr>
                <w:rFonts w:asciiTheme="minorHAnsi" w:hAnsiTheme="minorHAnsi" w:cstheme="minorHAnsi"/>
                <w:b/>
                <w:sz w:val="20"/>
                <w:szCs w:val="20"/>
              </w:rPr>
            </w:pPr>
            <w:r w:rsidRPr="00753097">
              <w:rPr>
                <w:rFonts w:asciiTheme="minorHAnsi" w:hAnsiTheme="minorHAnsi" w:cstheme="minorHAnsi"/>
                <w:b/>
                <w:sz w:val="20"/>
                <w:szCs w:val="20"/>
              </w:rPr>
              <w:t>Subsection 4.2: Digital FI filter</w:t>
            </w:r>
          </w:p>
        </w:tc>
      </w:tr>
    </w:tbl>
    <w:p w:rsidR="00835D32" w:rsidRDefault="00835D32" w:rsidP="00613C81">
      <w:pPr>
        <w:kinsoku w:val="0"/>
        <w:overflowPunct w:val="0"/>
        <w:spacing w:after="0"/>
        <w:jc w:val="both"/>
        <w:textAlignment w:val="baseline"/>
        <w:rPr>
          <w:rFonts w:asciiTheme="minorHAnsi" w:eastAsia="Times New Roman" w:hAnsiTheme="minorHAnsi" w:cstheme="minorHAnsi"/>
          <w:b/>
          <w:sz w:val="20"/>
          <w:szCs w:val="20"/>
        </w:rPr>
      </w:pPr>
    </w:p>
    <w:p w:rsidR="00B8748B" w:rsidRPr="00065344" w:rsidRDefault="00835D32" w:rsidP="00613C81">
      <w:pPr>
        <w:kinsoku w:val="0"/>
        <w:overflowPunct w:val="0"/>
        <w:spacing w:after="0"/>
        <w:jc w:val="both"/>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065344">
        <w:rPr>
          <w:rFonts w:asciiTheme="minorHAnsi" w:eastAsia="Times New Roman" w:hAnsiTheme="minorHAnsi" w:cstheme="minorHAnsi"/>
          <w:b/>
          <w:sz w:val="20"/>
          <w:szCs w:val="20"/>
        </w:rPr>
        <w:t xml:space="preserve">BACAKAN PADA RESPONDEN: </w:t>
      </w:r>
      <w:r w:rsidR="00012B3B">
        <w:rPr>
          <w:rFonts w:asciiTheme="minorHAnsi" w:eastAsia="Times New Roman" w:hAnsiTheme="minorHAnsi" w:cstheme="minorHAnsi"/>
          <w:b/>
          <w:sz w:val="20"/>
          <w:szCs w:val="20"/>
        </w:rPr>
        <w:t>“</w:t>
      </w:r>
      <w:r w:rsidRPr="00065344">
        <w:rPr>
          <w:rFonts w:asciiTheme="minorHAnsi" w:eastAsia="Times New Roman" w:hAnsiTheme="minorHAnsi" w:cstheme="minorHAnsi"/>
          <w:b/>
          <w:sz w:val="20"/>
          <w:szCs w:val="20"/>
        </w:rPr>
        <w:t>UNTUK PERTANYAAN SELANJUTNYA, SAYA AKAN MENANYAKAN TENTANG REKENING BANK YANG ANDA MILIKI SECARA PERSONAL ATAU REKENING BANK ORANG LAIN YANG ANDA GUNAKAN. JIKA ANDA MEMILIKI LEBIH DARI SATU REKENING BANK, TOLONG PILIH YANG PALING SERING ANDA GUNAKAN</w:t>
      </w:r>
      <w:r w:rsidR="00012B3B">
        <w:rPr>
          <w:rFonts w:asciiTheme="minorHAnsi" w:eastAsia="Times New Roman" w:hAnsiTheme="minorHAnsi" w:cstheme="minorHAnsi"/>
          <w:b/>
          <w:sz w:val="20"/>
          <w:szCs w:val="20"/>
        </w:rPr>
        <w:t>”</w:t>
      </w:r>
      <w:r w:rsidR="00B8748B" w:rsidRPr="00065344">
        <w:rPr>
          <w:rFonts w:asciiTheme="minorHAnsi" w:eastAsia="Times New Roman" w:hAnsiTheme="minorHAnsi" w:cstheme="minorHAnsi"/>
          <w:b/>
          <w:sz w:val="20"/>
          <w:szCs w:val="20"/>
        </w:rPr>
        <w:t xml:space="preserve"> </w:t>
      </w:r>
      <w:r w:rsidR="00B8748B" w:rsidRPr="00065344">
        <w:rPr>
          <w:rFonts w:asciiTheme="minorHAnsi" w:eastAsia="Times New Roman" w:hAnsiTheme="minorHAnsi" w:cstheme="minorHAnsi"/>
          <w:b/>
          <w:i/>
          <w:sz w:val="16"/>
          <w:szCs w:val="20"/>
        </w:rPr>
        <w:t>READ TO THE RESPONDENT: In the next set of questions I want to ask about a bank account that you personally have or that belongs to somebody else but you use it. If you have more than one bank account, please, choose the one that you use the most.</w:t>
      </w:r>
    </w:p>
    <w:p w:rsidR="00DC63DE" w:rsidRDefault="00DC63DE" w:rsidP="00245342">
      <w:pPr>
        <w:kinsoku w:val="0"/>
        <w:overflowPunct w:val="0"/>
        <w:spacing w:after="0"/>
        <w:textAlignment w:val="baseline"/>
        <w:rPr>
          <w:rFonts w:asciiTheme="minorHAnsi" w:eastAsia="Times New Roman" w:hAnsiTheme="minorHAnsi" w:cstheme="minorHAnsi"/>
          <w:b/>
          <w:sz w:val="20"/>
          <w:szCs w:val="20"/>
        </w:rPr>
      </w:pPr>
    </w:p>
    <w:p w:rsidR="00B8748B" w:rsidRPr="00753097" w:rsidRDefault="001557B4" w:rsidP="00907816">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FF5 JIKA </w:t>
      </w:r>
      <w:r w:rsidR="00214233">
        <w:rPr>
          <w:rFonts w:asciiTheme="minorHAnsi" w:eastAsia="Times New Roman" w:hAnsiTheme="minorHAnsi" w:cstheme="minorHAnsi"/>
          <w:b/>
          <w:sz w:val="20"/>
          <w:szCs w:val="20"/>
        </w:rPr>
        <w:t>RESPONDEN MEMILIKI REKENING BANK PRIBADI ATAU MENGGUNAKAN REKENING BANK ORANG LAIN (</w:t>
      </w:r>
      <w:r w:rsidRPr="00753097">
        <w:rPr>
          <w:rFonts w:asciiTheme="minorHAnsi" w:eastAsia="Times New Roman" w:hAnsiTheme="minorHAnsi" w:cstheme="minorHAnsi"/>
          <w:b/>
          <w:sz w:val="20"/>
          <w:szCs w:val="20"/>
        </w:rPr>
        <w:t xml:space="preserve">TERLINGKAR KODE 1 DI FF1 ATAU </w:t>
      </w:r>
      <w:r w:rsidR="00214233">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FF4</w:t>
      </w:r>
      <w:r w:rsidR="0021423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MM1 </w:t>
      </w:r>
      <w:r w:rsidRPr="00753097">
        <w:rPr>
          <w:rFonts w:asciiTheme="minorHAnsi" w:eastAsia="Times New Roman" w:hAnsiTheme="minorHAnsi" w:cstheme="minorHAnsi"/>
          <w:b/>
          <w:i/>
          <w:sz w:val="16"/>
          <w:szCs w:val="20"/>
        </w:rPr>
        <w:t>ASK IF FF1=1 OR FF4=1. OTHERS GO MM1</w:t>
      </w:r>
    </w:p>
    <w:p w:rsidR="00245342" w:rsidRPr="00753097" w:rsidRDefault="00CF3D83" w:rsidP="00907816">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245342" w:rsidRPr="00753097">
        <w:rPr>
          <w:rFonts w:asciiTheme="minorHAnsi" w:eastAsia="Times New Roman" w:hAnsiTheme="minorHAnsi" w:cstheme="minorHAnsi"/>
          <w:b/>
          <w:sz w:val="20"/>
          <w:szCs w:val="20"/>
        </w:rPr>
        <w:t xml:space="preserve"> </w:t>
      </w:r>
      <w:r w:rsidR="00245342" w:rsidRPr="00753097">
        <w:rPr>
          <w:rFonts w:asciiTheme="minorHAnsi" w:eastAsia="Times New Roman" w:hAnsiTheme="minorHAnsi" w:cstheme="minorHAnsi"/>
          <w:b/>
          <w:i/>
          <w:sz w:val="16"/>
          <w:szCs w:val="20"/>
        </w:rPr>
        <w:t>READ OUT</w:t>
      </w:r>
    </w:p>
    <w:p w:rsidR="00245342" w:rsidRPr="00753097" w:rsidRDefault="00245342" w:rsidP="00907816">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ASNWER</w:t>
      </w:r>
    </w:p>
    <w:p w:rsidR="00B8748B" w:rsidRPr="00753097" w:rsidRDefault="00B8748B" w:rsidP="00B8748B">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FF5.</w:t>
      </w:r>
      <w:r w:rsidR="001557B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Manakah diantara layanan berikut yang ditawarkan oleh bank Anda? Tidak masalah apakah Anda </w:t>
      </w:r>
      <w:r w:rsidRPr="00065344">
        <w:rPr>
          <w:rFonts w:asciiTheme="minorHAnsi" w:eastAsia="Times New Roman" w:hAnsiTheme="minorHAnsi" w:cstheme="minorHAnsi"/>
          <w:b/>
          <w:sz w:val="20"/>
          <w:szCs w:val="20"/>
        </w:rPr>
        <w:t xml:space="preserve">menggunakan </w:t>
      </w:r>
      <w:r w:rsidRPr="00835D32">
        <w:rPr>
          <w:rFonts w:asciiTheme="minorHAnsi" w:eastAsia="Times New Roman" w:hAnsiTheme="minorHAnsi" w:cstheme="minorHAnsi"/>
          <w:sz w:val="20"/>
          <w:szCs w:val="20"/>
        </w:rPr>
        <w:t>layanan ini</w:t>
      </w:r>
      <w:r w:rsidRPr="00065344">
        <w:rPr>
          <w:rFonts w:asciiTheme="minorHAnsi" w:eastAsia="Times New Roman" w:hAnsiTheme="minorHAnsi" w:cstheme="minorHAnsi"/>
          <w:b/>
          <w:sz w:val="20"/>
          <w:szCs w:val="20"/>
        </w:rPr>
        <w:t xml:space="preserve"> ataukah tidak,</w:t>
      </w:r>
      <w:r w:rsidRPr="00753097">
        <w:rPr>
          <w:rFonts w:asciiTheme="minorHAnsi" w:eastAsia="Times New Roman" w:hAnsiTheme="minorHAnsi" w:cstheme="minorHAnsi"/>
          <w:sz w:val="20"/>
          <w:szCs w:val="20"/>
        </w:rPr>
        <w:t xml:space="preserve"> saya hanya ingin mengetahui jika layanan-layanan ini tersedia untuk Anda.</w:t>
      </w:r>
      <w:r w:rsidR="00794470"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Which of the following services does your bank offer? It does not matter if you use those services, I just want to know if they are available to you.</w:t>
      </w:r>
    </w:p>
    <w:tbl>
      <w:tblPr>
        <w:tblStyle w:val="TableGrid"/>
        <w:tblW w:w="8460" w:type="dxa"/>
        <w:tblInd w:w="648" w:type="dxa"/>
        <w:tblLayout w:type="fixed"/>
        <w:tblLook w:val="04A0" w:firstRow="1" w:lastRow="0" w:firstColumn="1" w:lastColumn="0" w:noHBand="0" w:noVBand="1"/>
      </w:tblPr>
      <w:tblGrid>
        <w:gridCol w:w="4950"/>
        <w:gridCol w:w="1080"/>
        <w:gridCol w:w="2430"/>
      </w:tblGrid>
      <w:tr w:rsidR="00B8748B" w:rsidRPr="00753097" w:rsidTr="00BC5060">
        <w:tc>
          <w:tcPr>
            <w:tcW w:w="495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c>
          <w:tcPr>
            <w:tcW w:w="1080" w:type="dxa"/>
          </w:tcPr>
          <w:p w:rsidR="00B8748B" w:rsidRPr="00753097" w:rsidRDefault="00245342" w:rsidP="00245342">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2430" w:type="dxa"/>
          </w:tcPr>
          <w:p w:rsidR="00B8748B" w:rsidRPr="00753097" w:rsidRDefault="00B8748B" w:rsidP="001557B4">
            <w:pPr>
              <w:kinsoku w:val="0"/>
              <w:overflowPunct w:val="0"/>
              <w:jc w:val="center"/>
              <w:textAlignment w:val="baseline"/>
              <w:rPr>
                <w:rFonts w:asciiTheme="minorHAnsi" w:eastAsia="Times New Roman" w:hAnsiTheme="minorHAnsi" w:cstheme="minorHAnsi"/>
                <w:sz w:val="20"/>
                <w:szCs w:val="20"/>
              </w:rPr>
            </w:pPr>
          </w:p>
        </w:tc>
      </w:tr>
      <w:tr w:rsidR="00B8748B" w:rsidRPr="00753097" w:rsidTr="00BE5C60">
        <w:tc>
          <w:tcPr>
            <w:tcW w:w="495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Minimal salah satu diantara layanan ini: tabungan, transfer uang, asuransi, investasi </w:t>
            </w:r>
            <w:r w:rsidRPr="00753097">
              <w:rPr>
                <w:rFonts w:asciiTheme="minorHAnsi" w:eastAsia="Times New Roman" w:hAnsiTheme="minorHAnsi" w:cstheme="minorHAnsi"/>
                <w:i/>
                <w:sz w:val="16"/>
                <w:szCs w:val="20"/>
              </w:rPr>
              <w:t>At least one of the following: Savings, money transfers, insurance,  investment</w:t>
            </w:r>
          </w:p>
        </w:tc>
        <w:tc>
          <w:tcPr>
            <w:tcW w:w="1080" w:type="dxa"/>
            <w:vAlign w:val="center"/>
          </w:tcPr>
          <w:p w:rsidR="00B8748B" w:rsidRPr="00753097" w:rsidRDefault="00B8748B"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430" w:type="dxa"/>
            <w:tcBorders>
              <w:bottom w:val="single" w:sz="4" w:space="0" w:color="auto"/>
            </w:tcBorders>
            <w:vAlign w:val="center"/>
          </w:tcPr>
          <w:p w:rsidR="00B8748B" w:rsidRPr="007B269F" w:rsidRDefault="00B8748B" w:rsidP="00214233">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LANJUTKAN KE FF6 </w:t>
            </w:r>
            <w:r w:rsidRPr="007B269F">
              <w:rPr>
                <w:rFonts w:asciiTheme="minorHAnsi" w:eastAsia="Times New Roman" w:hAnsiTheme="minorHAnsi" w:cstheme="minorHAnsi"/>
                <w:b/>
                <w:i/>
                <w:sz w:val="16"/>
                <w:szCs w:val="20"/>
              </w:rPr>
              <w:t>GO TO FF6</w:t>
            </w:r>
          </w:p>
        </w:tc>
      </w:tr>
      <w:tr w:rsidR="00B8748B" w:rsidRPr="00753097" w:rsidTr="00BE5C60">
        <w:tc>
          <w:tcPr>
            <w:tcW w:w="495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Hanya pinjaman </w:t>
            </w:r>
            <w:r w:rsidRPr="00753097">
              <w:rPr>
                <w:rFonts w:asciiTheme="minorHAnsi" w:eastAsia="Times New Roman" w:hAnsiTheme="minorHAnsi" w:cstheme="minorHAnsi"/>
                <w:i/>
                <w:sz w:val="16"/>
                <w:szCs w:val="20"/>
              </w:rPr>
              <w:t>Only loans</w:t>
            </w:r>
          </w:p>
        </w:tc>
        <w:tc>
          <w:tcPr>
            <w:tcW w:w="1080" w:type="dxa"/>
            <w:vAlign w:val="center"/>
          </w:tcPr>
          <w:p w:rsidR="00B8748B" w:rsidRPr="00753097" w:rsidRDefault="00B8748B"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430" w:type="dxa"/>
            <w:vMerge w:val="restart"/>
            <w:tcBorders>
              <w:top w:val="single" w:sz="4" w:space="0" w:color="auto"/>
            </w:tcBorders>
            <w:vAlign w:val="center"/>
          </w:tcPr>
          <w:p w:rsidR="00B8748B" w:rsidRPr="007B269F" w:rsidRDefault="00B8748B" w:rsidP="00214233">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LANJUTKAN KE MM1 </w:t>
            </w:r>
            <w:r w:rsidRPr="007B269F">
              <w:rPr>
                <w:rFonts w:asciiTheme="minorHAnsi" w:eastAsia="Times New Roman" w:hAnsiTheme="minorHAnsi" w:cstheme="minorHAnsi"/>
                <w:b/>
                <w:i/>
                <w:sz w:val="16"/>
                <w:szCs w:val="20"/>
              </w:rPr>
              <w:t>SKIP TO MM1</w:t>
            </w:r>
          </w:p>
        </w:tc>
      </w:tr>
      <w:tr w:rsidR="00B8748B" w:rsidRPr="00753097" w:rsidTr="00BE5C60">
        <w:tc>
          <w:tcPr>
            <w:tcW w:w="4950" w:type="dxa"/>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SATUPUN DIATAS </w:t>
            </w:r>
            <w:r w:rsidRPr="00753097">
              <w:rPr>
                <w:rFonts w:asciiTheme="minorHAnsi" w:eastAsia="Times New Roman" w:hAnsiTheme="minorHAnsi" w:cstheme="minorHAnsi"/>
                <w:i/>
                <w:sz w:val="16"/>
                <w:szCs w:val="20"/>
              </w:rPr>
              <w:t>NONE OF THE ABOVE</w:t>
            </w:r>
          </w:p>
        </w:tc>
        <w:tc>
          <w:tcPr>
            <w:tcW w:w="1080" w:type="dxa"/>
            <w:vAlign w:val="center"/>
          </w:tcPr>
          <w:p w:rsidR="00B8748B" w:rsidRPr="00753097" w:rsidRDefault="00B8748B" w:rsidP="002142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2430" w:type="dxa"/>
            <w:vMerge/>
          </w:tcPr>
          <w:p w:rsidR="00B8748B" w:rsidRPr="00753097" w:rsidRDefault="00B8748B" w:rsidP="001557B4">
            <w:pPr>
              <w:kinsoku w:val="0"/>
              <w:overflowPunct w:val="0"/>
              <w:textAlignment w:val="baseline"/>
              <w:rPr>
                <w:rFonts w:asciiTheme="minorHAnsi" w:eastAsia="Times New Roman" w:hAnsiTheme="minorHAnsi" w:cstheme="minorHAnsi"/>
                <w:sz w:val="20"/>
                <w:szCs w:val="20"/>
              </w:rPr>
            </w:pPr>
          </w:p>
        </w:tc>
      </w:tr>
    </w:tbl>
    <w:p w:rsidR="00B8748B" w:rsidRDefault="00B8748B" w:rsidP="00B8748B">
      <w:pPr>
        <w:kinsoku w:val="0"/>
        <w:overflowPunct w:val="0"/>
        <w:textAlignment w:val="baseline"/>
        <w:rPr>
          <w:rFonts w:asciiTheme="minorHAnsi" w:eastAsia="Times New Roman" w:hAnsiTheme="minorHAnsi" w:cstheme="minorHAnsi"/>
          <w:sz w:val="20"/>
          <w:szCs w:val="20"/>
        </w:rPr>
      </w:pPr>
    </w:p>
    <w:p w:rsidR="00C740BA" w:rsidRPr="00753097" w:rsidRDefault="00C740BA"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FF6 JIKA </w:t>
      </w:r>
      <w:r w:rsidR="00C3485C">
        <w:rPr>
          <w:rFonts w:asciiTheme="minorHAnsi" w:eastAsia="Times New Roman" w:hAnsiTheme="minorHAnsi" w:cstheme="minorHAnsi"/>
          <w:b/>
          <w:sz w:val="20"/>
          <w:szCs w:val="20"/>
        </w:rPr>
        <w:t>RESPONDEN MENGETAHUI BAHWA BANK UNTUK REKENING TERSEBUT MENAWARKAN SETIDAKNYA SATU LAYANAN TABUNGAN, TRANSFER, INVESTASI, ASURANSI</w:t>
      </w:r>
      <w:r w:rsidR="00C3485C" w:rsidRPr="00753097">
        <w:rPr>
          <w:rFonts w:asciiTheme="minorHAnsi" w:eastAsia="Times New Roman" w:hAnsiTheme="minorHAnsi" w:cstheme="minorHAnsi"/>
          <w:b/>
          <w:sz w:val="20"/>
          <w:szCs w:val="20"/>
        </w:rPr>
        <w:t xml:space="preserve"> </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KODE 1 DI FF5</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MM1 </w:t>
      </w:r>
      <w:r w:rsidRPr="00753097">
        <w:rPr>
          <w:rFonts w:asciiTheme="minorHAnsi" w:eastAsia="Times New Roman" w:hAnsiTheme="minorHAnsi" w:cstheme="minorHAnsi"/>
          <w:b/>
          <w:i/>
          <w:sz w:val="16"/>
          <w:szCs w:val="20"/>
        </w:rPr>
        <w:t>ASK IF FF5=1. OTHERS GO MM1</w:t>
      </w:r>
    </w:p>
    <w:p w:rsidR="00634CF7" w:rsidRPr="00753097" w:rsidRDefault="00CF3D83" w:rsidP="007A18A0">
      <w:pPr>
        <w:kinsoku w:val="0"/>
        <w:overflowPunct w:val="0"/>
        <w:spacing w:after="0"/>
        <w:ind w:firstLine="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34CF7" w:rsidRPr="00753097">
        <w:rPr>
          <w:rFonts w:asciiTheme="minorHAnsi" w:eastAsia="Times New Roman" w:hAnsiTheme="minorHAnsi" w:cstheme="minorHAnsi"/>
          <w:b/>
          <w:sz w:val="20"/>
          <w:szCs w:val="20"/>
        </w:rPr>
        <w:t xml:space="preserve"> </w:t>
      </w:r>
      <w:r w:rsidR="00634CF7" w:rsidRPr="00753097">
        <w:rPr>
          <w:rFonts w:asciiTheme="minorHAnsi" w:eastAsia="Times New Roman" w:hAnsiTheme="minorHAnsi" w:cstheme="minorHAnsi"/>
          <w:b/>
          <w:i/>
          <w:sz w:val="16"/>
          <w:szCs w:val="20"/>
        </w:rPr>
        <w:t xml:space="preserve">READ OUT </w:t>
      </w:r>
    </w:p>
    <w:p w:rsidR="00634CF7" w:rsidRPr="00753097" w:rsidRDefault="00634CF7" w:rsidP="007A18A0">
      <w:pPr>
        <w:kinsoku w:val="0"/>
        <w:overflowPunct w:val="0"/>
        <w:spacing w:after="0"/>
        <w:ind w:firstLine="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ANSWER PER ROW.</w:t>
      </w:r>
    </w:p>
    <w:p w:rsidR="00B8748B" w:rsidRPr="00753097" w:rsidRDefault="00C740BA" w:rsidP="00613C8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FF6</w:t>
      </w:r>
      <w:r w:rsidR="00B8748B" w:rsidRPr="00753097">
        <w:rPr>
          <w:rFonts w:asciiTheme="minorHAnsi" w:eastAsia="Times New Roman" w:hAnsiTheme="minorHAnsi" w:cstheme="minorHAnsi"/>
          <w:sz w:val="20"/>
          <w:szCs w:val="20"/>
        </w:rPr>
        <w:t xml:space="preserve">. Saya akan membacakan beberapa pernyataan. Tolong katakan manakah diantara pernyataan tersebut yang sesuai dengan bank Anda dan bank milik orang lain yang Anda gunakan. Pernyataannya adalah tentang beberapa layanan yang ditawarkan oleh bank. Saya ingin mengetahui jika bank Anda memberikan layanan-layanan tersebut </w:t>
      </w:r>
      <w:r w:rsidR="00124DC0" w:rsidRPr="00613C81">
        <w:rPr>
          <w:rFonts w:asciiTheme="minorHAnsi" w:eastAsia="Times New Roman" w:hAnsiTheme="minorHAnsi" w:cstheme="minorHAnsi"/>
          <w:b/>
          <w:sz w:val="20"/>
          <w:szCs w:val="20"/>
          <w:u w:val="single"/>
        </w:rPr>
        <w:t>MESKIPUN ANDA TIDAK MENGGUNAKANNYA</w:t>
      </w:r>
      <w:r w:rsidR="00B8748B" w:rsidRPr="00753097">
        <w:rPr>
          <w:rFonts w:asciiTheme="minorHAnsi" w:eastAsia="Times New Roman" w:hAnsiTheme="minorHAnsi" w:cstheme="minorHAnsi"/>
          <w:sz w:val="20"/>
          <w:szCs w:val="20"/>
        </w:rPr>
        <w:t>.</w:t>
      </w:r>
      <w:r w:rsidRPr="00753097">
        <w:rPr>
          <w:rFonts w:asciiTheme="minorHAnsi" w:eastAsia="Times New Roman" w:hAnsiTheme="minorHAnsi" w:cstheme="minorHAnsi"/>
          <w:i/>
          <w:sz w:val="16"/>
          <w:szCs w:val="20"/>
        </w:rPr>
        <w:t xml:space="preserve"> </w:t>
      </w:r>
      <w:r w:rsidR="00B8748B" w:rsidRPr="00753097">
        <w:rPr>
          <w:rFonts w:asciiTheme="minorHAnsi" w:eastAsia="Times New Roman" w:hAnsiTheme="minorHAnsi" w:cstheme="minorHAnsi"/>
          <w:i/>
          <w:sz w:val="16"/>
          <w:szCs w:val="20"/>
        </w:rPr>
        <w:t>I will read you several statements. Please, tell me which of them apply to your bank account and a bank account you use that belongs to someone else. The statements ask about some of the services offered by banks. I would like to know if your bank provide these services even if you personally do not use them.</w:t>
      </w:r>
    </w:p>
    <w:tbl>
      <w:tblPr>
        <w:tblStyle w:val="TableGrid"/>
        <w:tblW w:w="8892" w:type="dxa"/>
        <w:jc w:val="center"/>
        <w:tblLayout w:type="fixed"/>
        <w:tblLook w:val="04A0" w:firstRow="1" w:lastRow="0" w:firstColumn="1" w:lastColumn="0" w:noHBand="0" w:noVBand="1"/>
      </w:tblPr>
      <w:tblGrid>
        <w:gridCol w:w="5022"/>
        <w:gridCol w:w="900"/>
        <w:gridCol w:w="900"/>
        <w:gridCol w:w="2070"/>
      </w:tblGrid>
      <w:tr w:rsidR="00DC63DE" w:rsidRPr="00753097" w:rsidTr="00DC63DE">
        <w:trPr>
          <w:trHeight w:val="818"/>
          <w:jc w:val="center"/>
        </w:trPr>
        <w:tc>
          <w:tcPr>
            <w:tcW w:w="5022" w:type="dxa"/>
          </w:tcPr>
          <w:p w:rsidR="00867A32" w:rsidRPr="00753097" w:rsidRDefault="00867A32" w:rsidP="00634CF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 </w:t>
            </w:r>
          </w:p>
        </w:tc>
        <w:tc>
          <w:tcPr>
            <w:tcW w:w="900" w:type="dxa"/>
          </w:tcPr>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p>
        </w:tc>
        <w:tc>
          <w:tcPr>
            <w:tcW w:w="900" w:type="dxa"/>
          </w:tcPr>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867A32" w:rsidRPr="00822DCF" w:rsidRDefault="00867A32">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2070" w:type="dxa"/>
          </w:tcPr>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3</w:t>
            </w:r>
          </w:p>
          <w:p w:rsidR="00867A32" w:rsidRPr="007B269F" w:rsidRDefault="00867A32" w:rsidP="00613C8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tahu/ Menolak </w:t>
            </w:r>
            <w:r w:rsidRPr="007B269F">
              <w:rPr>
                <w:rFonts w:asciiTheme="minorHAnsi" w:eastAsia="Times New Roman" w:hAnsiTheme="minorHAnsi" w:cstheme="minorHAnsi"/>
                <w:b/>
                <w:i/>
                <w:sz w:val="16"/>
                <w:szCs w:val="20"/>
              </w:rPr>
              <w:t>DK/Refused</w:t>
            </w:r>
          </w:p>
        </w:tc>
      </w:tr>
      <w:tr w:rsidR="00DC63DE" w:rsidRPr="00753097" w:rsidTr="00DC63DE">
        <w:trPr>
          <w:jc w:val="center"/>
        </w:trPr>
        <w:tc>
          <w:tcPr>
            <w:tcW w:w="5022" w:type="dxa"/>
          </w:tcPr>
          <w:p w:rsidR="00867A32" w:rsidRPr="00753097" w:rsidRDefault="00867A32" w:rsidP="00AC1775">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Anda bisa mengakses rekening Anda dan melakukan transaksi menggunakan aplikasi ponsel atau situs bank </w:t>
            </w:r>
          </w:p>
          <w:p w:rsidR="00867A32" w:rsidRPr="00753097" w:rsidRDefault="00867A32" w:rsidP="00AC1775">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You can access your account and make transactions using either a mobile phone application or the bank’s website</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rsidTr="00DC63DE">
        <w:trPr>
          <w:jc w:val="center"/>
        </w:trPr>
        <w:tc>
          <w:tcPr>
            <w:tcW w:w="5022" w:type="dxa"/>
          </w:tcPr>
          <w:p w:rsidR="00867A32" w:rsidRPr="00753097" w:rsidRDefault="00867A32" w:rsidP="00AC1775">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 xml:space="preserve">Bank menawarkan kartu debit/ ATM dengan rekening ini </w:t>
            </w:r>
          </w:p>
          <w:p w:rsidR="00867A32" w:rsidRPr="00753097" w:rsidRDefault="00867A32" w:rsidP="00AC1775">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The bank offers a debit/ATM card with this account</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rsidTr="00DC63DE">
        <w:trPr>
          <w:jc w:val="center"/>
        </w:trPr>
        <w:tc>
          <w:tcPr>
            <w:tcW w:w="5022" w:type="dxa"/>
          </w:tcPr>
          <w:p w:rsidR="00867A32" w:rsidRPr="00753097" w:rsidRDefault="00867A32"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Bank menawarkan kartu kredit dengan rekening ini </w:t>
            </w:r>
            <w:r w:rsidRPr="00753097">
              <w:rPr>
                <w:rFonts w:asciiTheme="minorHAnsi" w:eastAsia="Times New Roman" w:hAnsiTheme="minorHAnsi" w:cstheme="minorHAnsi"/>
                <w:i/>
                <w:sz w:val="16"/>
                <w:szCs w:val="20"/>
              </w:rPr>
              <w:t>The bank offers a credit card with this account</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DC63DE" w:rsidRPr="00753097" w:rsidTr="00DC63DE">
        <w:trPr>
          <w:jc w:val="center"/>
        </w:trPr>
        <w:tc>
          <w:tcPr>
            <w:tcW w:w="5022" w:type="dxa"/>
          </w:tcPr>
          <w:p w:rsidR="00867A32" w:rsidRPr="00753097" w:rsidRDefault="00867A32" w:rsidP="00C7797B">
            <w:pPr>
              <w:kinsoku w:val="0"/>
              <w:overflowPunct w:val="0"/>
              <w:textAlignment w:val="baseline"/>
              <w:rPr>
                <w:rFonts w:asciiTheme="minorHAnsi" w:hAnsiTheme="minorHAnsi" w:cstheme="minorHAnsi"/>
                <w:sz w:val="16"/>
                <w:szCs w:val="20"/>
              </w:rPr>
            </w:pPr>
            <w:r w:rsidRPr="00753097">
              <w:rPr>
                <w:rFonts w:asciiTheme="minorHAnsi" w:hAnsiTheme="minorHAnsi" w:cstheme="minorHAnsi"/>
                <w:sz w:val="20"/>
                <w:szCs w:val="20"/>
              </w:rPr>
              <w:t>Anda dapat mentransfer uang ke / dari rekening ini tanpa menggunakan uang tunai (mis. mendapatkan gaji atau bantuan pemerintah, deposit langsung, pembayaran atau pengambilan uang otomatis, transfer ke/dari bank lain/ mobile money/uang ponsel</w:t>
            </w:r>
            <w:r w:rsidRPr="00753097">
              <w:rPr>
                <w:rFonts w:asciiTheme="minorHAnsi" w:hAnsiTheme="minorHAnsi" w:cstheme="minorHAnsi"/>
                <w:i/>
                <w:iCs/>
                <w:sz w:val="20"/>
                <w:szCs w:val="20"/>
              </w:rPr>
              <w:t xml:space="preserve">/ </w:t>
            </w:r>
            <w:r w:rsidRPr="00753097">
              <w:rPr>
                <w:rFonts w:asciiTheme="minorHAnsi" w:hAnsiTheme="minorHAnsi" w:cstheme="minorHAnsi"/>
                <w:sz w:val="20"/>
                <w:szCs w:val="20"/>
              </w:rPr>
              <w:t xml:space="preserve">LKM atau rekening KOPERASI). </w:t>
            </w:r>
          </w:p>
          <w:p w:rsidR="00867A32" w:rsidRPr="00753097" w:rsidRDefault="00867A32" w:rsidP="00C7797B">
            <w:pPr>
              <w:kinsoku w:val="0"/>
              <w:overflowPunct w:val="0"/>
              <w:textAlignment w:val="baseline"/>
              <w:rPr>
                <w:rFonts w:asciiTheme="minorHAnsi" w:eastAsia="Times New Roman" w:hAnsiTheme="minorHAnsi" w:cstheme="minorHAnsi"/>
                <w:i/>
                <w:sz w:val="20"/>
                <w:szCs w:val="20"/>
              </w:rPr>
            </w:pPr>
            <w:r w:rsidRPr="00753097">
              <w:rPr>
                <w:rFonts w:asciiTheme="minorHAnsi" w:eastAsia="Times New Roman" w:hAnsiTheme="minorHAnsi" w:cstheme="minorHAnsi"/>
                <w:i/>
                <w:sz w:val="16"/>
                <w:szCs w:val="20"/>
              </w:rPr>
              <w:t>You can transfer money to/from this account without using cash (e.g. receive salary or government benefits, direct deposit, automatic payments or withdrawals, transfers to/from other banks/mobile money account/MFI or cooperative account)</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90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2070" w:type="dxa"/>
            <w:vAlign w:val="center"/>
          </w:tcPr>
          <w:p w:rsidR="00867A32" w:rsidRPr="00753097" w:rsidRDefault="00867A32" w:rsidP="00613C8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bl>
    <w:p w:rsidR="000A452A" w:rsidRDefault="000A452A" w:rsidP="00B8748B">
      <w:pPr>
        <w:rPr>
          <w:rFonts w:asciiTheme="minorHAnsi" w:hAnsiTheme="minorHAnsi" w:cstheme="minorHAnsi"/>
          <w:sz w:val="20"/>
          <w:szCs w:val="20"/>
        </w:rPr>
      </w:pPr>
    </w:p>
    <w:p w:rsidR="002471BA" w:rsidRPr="00753097" w:rsidRDefault="002471BA" w:rsidP="007B269F">
      <w:pPr>
        <w:spacing w:after="0"/>
        <w:rPr>
          <w:rFonts w:asciiTheme="minorHAnsi" w:hAnsiTheme="minorHAnsi" w:cstheme="minorHAnsi"/>
          <w:sz w:val="20"/>
          <w:szCs w:val="20"/>
        </w:rPr>
      </w:pPr>
    </w:p>
    <w:tbl>
      <w:tblPr>
        <w:tblStyle w:val="TableGrid"/>
        <w:tblW w:w="0" w:type="auto"/>
        <w:shd w:val="clear" w:color="auto" w:fill="FABF8F" w:themeFill="accent6" w:themeFillTint="99"/>
        <w:tblLook w:val="04A0" w:firstRow="1" w:lastRow="0" w:firstColumn="1" w:lastColumn="0" w:noHBand="0" w:noVBand="1"/>
      </w:tblPr>
      <w:tblGrid>
        <w:gridCol w:w="10638"/>
      </w:tblGrid>
      <w:tr w:rsidR="00F10AE4" w:rsidRPr="00753097" w:rsidTr="007B269F">
        <w:tc>
          <w:tcPr>
            <w:tcW w:w="10638" w:type="dxa"/>
            <w:shd w:val="clear" w:color="auto" w:fill="FABF8F" w:themeFill="accent6" w:themeFillTint="99"/>
          </w:tcPr>
          <w:p w:rsidR="00F10AE4" w:rsidRPr="00753097" w:rsidRDefault="00F10AE4" w:rsidP="00AC1775">
            <w:pPr>
              <w:rPr>
                <w:rFonts w:asciiTheme="minorHAnsi" w:hAnsiTheme="minorHAnsi" w:cstheme="minorHAnsi"/>
                <w:b/>
                <w:sz w:val="26"/>
                <w:szCs w:val="26"/>
              </w:rPr>
            </w:pPr>
            <w:r w:rsidRPr="00753097">
              <w:rPr>
                <w:rFonts w:asciiTheme="minorHAnsi" w:hAnsiTheme="minorHAnsi" w:cstheme="minorHAnsi"/>
                <w:b/>
                <w:sz w:val="20"/>
                <w:szCs w:val="26"/>
              </w:rPr>
              <w:t xml:space="preserve">Subsection 4.3: </w:t>
            </w:r>
            <w:r w:rsidR="00C3485C">
              <w:rPr>
                <w:rFonts w:asciiTheme="minorHAnsi" w:hAnsiTheme="minorHAnsi" w:cstheme="minorHAnsi"/>
                <w:b/>
                <w:sz w:val="20"/>
                <w:szCs w:val="26"/>
              </w:rPr>
              <w:t xml:space="preserve">Rekening Bank yang digunakan </w:t>
            </w:r>
            <w:r w:rsidRPr="007B269F">
              <w:rPr>
                <w:rFonts w:asciiTheme="minorHAnsi" w:hAnsiTheme="minorHAnsi" w:cstheme="minorHAnsi"/>
                <w:b/>
                <w:i/>
                <w:sz w:val="16"/>
                <w:szCs w:val="26"/>
              </w:rPr>
              <w:t>Bank account use</w:t>
            </w:r>
          </w:p>
        </w:tc>
      </w:tr>
    </w:tbl>
    <w:p w:rsidR="00D1006A" w:rsidRPr="00753097" w:rsidRDefault="00D1006A" w:rsidP="007B63FC">
      <w:pPr>
        <w:spacing w:after="0"/>
        <w:rPr>
          <w:rFonts w:asciiTheme="minorHAnsi" w:eastAsia="Times New Roman" w:hAnsiTheme="minorHAnsi" w:cstheme="minorHAnsi"/>
          <w:b/>
          <w:sz w:val="20"/>
          <w:szCs w:val="20"/>
        </w:rPr>
      </w:pPr>
    </w:p>
    <w:p w:rsidR="00012B3B" w:rsidRDefault="00012B3B" w:rsidP="00012B3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“BERIKUTNYA KITA AKAN MEMBAHAS MENGENAI PENGGUNAAN REKENING BANK”</w:t>
      </w:r>
    </w:p>
    <w:p w:rsidR="00012B3B" w:rsidRDefault="00012B3B" w:rsidP="007A18A0">
      <w:pPr>
        <w:spacing w:after="0"/>
        <w:ind w:left="360"/>
        <w:rPr>
          <w:rFonts w:asciiTheme="minorHAnsi" w:eastAsia="Times New Roman" w:hAnsiTheme="minorHAnsi" w:cstheme="minorHAnsi"/>
          <w:b/>
          <w:sz w:val="20"/>
          <w:szCs w:val="20"/>
        </w:rPr>
      </w:pPr>
    </w:p>
    <w:p w:rsidR="004844FC" w:rsidRPr="00753097" w:rsidRDefault="005E59D2" w:rsidP="007A18A0">
      <w:pPr>
        <w:spacing w:after="0"/>
        <w:ind w:left="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FF7 </w:t>
      </w:r>
      <w:r w:rsidR="00803D6F">
        <w:rPr>
          <w:rFonts w:asciiTheme="minorHAnsi" w:eastAsia="Times New Roman" w:hAnsiTheme="minorHAnsi" w:cstheme="minorHAnsi"/>
          <w:b/>
          <w:sz w:val="20"/>
          <w:szCs w:val="20"/>
        </w:rPr>
        <w:t>JIKA RESPONDEN MEMILIKI REKENING BANK PRIBADI DAN MENGETAHUI BAHWA BANK-NYA MENAWARKAN SETIDAKNYA SATU LAYANAN TABUNGAN, TRANSFER, INVESTASI, ASURANSI</w:t>
      </w:r>
      <w:r w:rsidRPr="00753097">
        <w:rPr>
          <w:rFonts w:asciiTheme="minorHAnsi" w:eastAsia="Times New Roman" w:hAnsiTheme="minorHAnsi" w:cstheme="minorHAnsi"/>
          <w:b/>
          <w:sz w:val="20"/>
          <w:szCs w:val="20"/>
        </w:rPr>
        <w:t xml:space="preserve"> </w:t>
      </w:r>
      <w:r w:rsidR="00803D6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KODE 1 DI FF1 DAN </w:t>
      </w:r>
      <w:r w:rsidR="00214233">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FF5</w:t>
      </w:r>
      <w:r w:rsidR="00803D6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FF8</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FF1=1 AND FF5=1. OTHERS GO TO FF8.  </w:t>
      </w:r>
    </w:p>
    <w:p w:rsidR="003E078C" w:rsidRPr="00753097" w:rsidRDefault="00CF3D83" w:rsidP="007A18A0">
      <w:pPr>
        <w:spacing w:after="0"/>
        <w:ind w:left="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3E078C" w:rsidRPr="00753097">
        <w:rPr>
          <w:rFonts w:asciiTheme="minorHAnsi" w:eastAsia="Times New Roman" w:hAnsiTheme="minorHAnsi" w:cstheme="minorHAnsi"/>
          <w:b/>
          <w:sz w:val="20"/>
          <w:szCs w:val="20"/>
        </w:rPr>
        <w:t xml:space="preserve"> </w:t>
      </w:r>
      <w:r w:rsidR="003E078C" w:rsidRPr="00753097">
        <w:rPr>
          <w:rFonts w:asciiTheme="minorHAnsi" w:eastAsia="Times New Roman" w:hAnsiTheme="minorHAnsi" w:cstheme="minorHAnsi"/>
          <w:b/>
          <w:i/>
          <w:sz w:val="16"/>
          <w:szCs w:val="20"/>
        </w:rPr>
        <w:t>READ OUT</w:t>
      </w:r>
    </w:p>
    <w:p w:rsidR="003E078C" w:rsidRPr="00753097" w:rsidRDefault="003E078C" w:rsidP="007A18A0">
      <w:pPr>
        <w:spacing w:after="0"/>
        <w:ind w:left="36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TANDAI SEMUA YANG SESUAI </w:t>
      </w:r>
      <w:r w:rsidRPr="00753097">
        <w:rPr>
          <w:rFonts w:asciiTheme="minorHAnsi" w:eastAsia="Times New Roman" w:hAnsiTheme="minorHAnsi" w:cstheme="minorHAnsi"/>
          <w:b/>
          <w:i/>
          <w:sz w:val="16"/>
          <w:szCs w:val="20"/>
        </w:rPr>
        <w:t>MARK ALL THAT APPLY</w:t>
      </w:r>
    </w:p>
    <w:p w:rsidR="00F10AE4" w:rsidRPr="00753097" w:rsidRDefault="00F10AE4" w:rsidP="00613C8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FF7. Berapa tipe rekening bank yang Anda miliki? </w:t>
      </w:r>
      <w:r w:rsidRPr="00753097">
        <w:rPr>
          <w:rFonts w:asciiTheme="minorHAnsi" w:eastAsia="Times New Roman" w:hAnsiTheme="minorHAnsi" w:cstheme="minorHAnsi"/>
          <w:i/>
          <w:sz w:val="16"/>
          <w:szCs w:val="20"/>
        </w:rPr>
        <w:t>How many of the following types of bank account do you have?</w:t>
      </w:r>
    </w:p>
    <w:p w:rsidR="007A18A0" w:rsidRDefault="007A18A0" w:rsidP="007A18A0">
      <w:pPr>
        <w:kinsoku w:val="0"/>
        <w:overflowPunct w:val="0"/>
        <w:spacing w:after="0"/>
        <w:ind w:left="360"/>
        <w:textAlignment w:val="baseline"/>
        <w:rPr>
          <w:rFonts w:asciiTheme="minorHAnsi" w:eastAsia="Times New Roman" w:hAnsiTheme="minorHAnsi" w:cstheme="minorHAnsi"/>
          <w:b/>
          <w:sz w:val="20"/>
          <w:szCs w:val="20"/>
        </w:rPr>
      </w:pPr>
    </w:p>
    <w:p w:rsidR="00F10AE4" w:rsidRPr="00753097" w:rsidRDefault="005E59D2" w:rsidP="007A18A0">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FF8 JIKA </w:t>
      </w:r>
      <w:r w:rsidR="00C3485C">
        <w:rPr>
          <w:rFonts w:asciiTheme="minorHAnsi" w:eastAsia="Times New Roman" w:hAnsiTheme="minorHAnsi" w:cstheme="minorHAnsi"/>
          <w:b/>
          <w:sz w:val="20"/>
          <w:szCs w:val="20"/>
        </w:rPr>
        <w:t>RESPONDEN MENGGUNAKAN REKENING BANK ORANG LAIN DAN MENGETAHUI BAHWA BANK UNTUK REKENING TERSEBUT MENAWARKAN SETIDAKNYA SATU LAYANAN TABUNGAN, TRANSFER, INVESTASI, ASURANSI</w:t>
      </w:r>
      <w:r w:rsidR="00C3485C" w:rsidRPr="00753097">
        <w:rPr>
          <w:rFonts w:asciiTheme="minorHAnsi" w:eastAsia="Times New Roman" w:hAnsiTheme="minorHAnsi" w:cstheme="minorHAnsi"/>
          <w:b/>
          <w:sz w:val="20"/>
          <w:szCs w:val="20"/>
        </w:rPr>
        <w:t xml:space="preserve"> </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KODE 1 DI FF4 DAN </w:t>
      </w:r>
      <w:r w:rsidR="00C3485C">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FF5</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FF9</w:t>
      </w:r>
      <w:r w:rsidR="00764647" w:rsidRPr="00753097">
        <w:rPr>
          <w:rFonts w:asciiTheme="minorHAnsi" w:eastAsia="Times New Roman" w:hAnsiTheme="minorHAnsi" w:cstheme="minorHAnsi"/>
          <w:b/>
          <w:sz w:val="20"/>
          <w:szCs w:val="20"/>
        </w:rPr>
        <w:t xml:space="preserve"> </w:t>
      </w:r>
      <w:r w:rsidR="00764647" w:rsidRPr="00753097">
        <w:rPr>
          <w:rFonts w:asciiTheme="minorHAnsi" w:eastAsia="Times New Roman" w:hAnsiTheme="minorHAnsi" w:cstheme="minorHAnsi"/>
          <w:b/>
          <w:i/>
          <w:sz w:val="16"/>
          <w:szCs w:val="20"/>
        </w:rPr>
        <w:t>ASK IF FF4=1 AND FF5=1. OTHERS GO TO FF9.</w:t>
      </w:r>
    </w:p>
    <w:p w:rsidR="007B63FC" w:rsidRPr="00753097" w:rsidRDefault="00CF3D83" w:rsidP="007A18A0">
      <w:pPr>
        <w:spacing w:after="0"/>
        <w:ind w:left="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7B63FC" w:rsidRPr="00753097">
        <w:rPr>
          <w:rFonts w:asciiTheme="minorHAnsi" w:eastAsia="Times New Roman" w:hAnsiTheme="minorHAnsi" w:cstheme="minorHAnsi"/>
          <w:b/>
          <w:sz w:val="20"/>
          <w:szCs w:val="20"/>
        </w:rPr>
        <w:t xml:space="preserve"> </w:t>
      </w:r>
      <w:r w:rsidR="007B63FC" w:rsidRPr="00753097">
        <w:rPr>
          <w:rFonts w:asciiTheme="minorHAnsi" w:eastAsia="Times New Roman" w:hAnsiTheme="minorHAnsi" w:cstheme="minorHAnsi"/>
          <w:b/>
          <w:i/>
          <w:sz w:val="16"/>
          <w:szCs w:val="20"/>
        </w:rPr>
        <w:t>READ OUT</w:t>
      </w:r>
    </w:p>
    <w:p w:rsidR="007B63FC" w:rsidRPr="00753097" w:rsidRDefault="007B63FC" w:rsidP="007A18A0">
      <w:pPr>
        <w:spacing w:after="0"/>
        <w:ind w:left="360"/>
        <w:rPr>
          <w:rFonts w:asciiTheme="minorHAnsi" w:eastAsia="Times New Roman" w:hAnsiTheme="minorHAnsi" w:cstheme="minorHAnsi"/>
          <w:i/>
          <w:sz w:val="16"/>
          <w:szCs w:val="20"/>
        </w:rPr>
      </w:pPr>
      <w:r w:rsidRPr="00753097">
        <w:rPr>
          <w:rFonts w:asciiTheme="minorHAnsi" w:eastAsia="Times New Roman" w:hAnsiTheme="minorHAnsi" w:cstheme="minorHAnsi"/>
          <w:b/>
          <w:sz w:val="20"/>
          <w:szCs w:val="20"/>
        </w:rPr>
        <w:t xml:space="preserve">TANDAI SEMUA YANG SESUAI </w:t>
      </w:r>
      <w:r w:rsidRPr="00753097">
        <w:rPr>
          <w:rFonts w:asciiTheme="minorHAnsi" w:eastAsia="Times New Roman" w:hAnsiTheme="minorHAnsi" w:cstheme="minorHAnsi"/>
          <w:b/>
          <w:i/>
          <w:sz w:val="16"/>
          <w:szCs w:val="20"/>
        </w:rPr>
        <w:t>MARK ALL THAT APPLY</w:t>
      </w:r>
    </w:p>
    <w:p w:rsidR="00C3485C" w:rsidRDefault="00F10AE4" w:rsidP="00613C81">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FF8. Berapa tipe rekening bank milik orang lain yang Anda gunakan? </w:t>
      </w:r>
      <w:r w:rsidRPr="00753097">
        <w:rPr>
          <w:rFonts w:asciiTheme="minorHAnsi" w:eastAsia="Times New Roman" w:hAnsiTheme="minorHAnsi" w:cstheme="minorHAnsi"/>
          <w:i/>
          <w:sz w:val="16"/>
          <w:szCs w:val="20"/>
        </w:rPr>
        <w:t>How many of the following types of bank accounts of other people can you use?</w:t>
      </w:r>
    </w:p>
    <w:tbl>
      <w:tblPr>
        <w:tblStyle w:val="TableGrid"/>
        <w:tblW w:w="0" w:type="auto"/>
        <w:jc w:val="center"/>
        <w:tblLayout w:type="fixed"/>
        <w:tblLook w:val="04A0" w:firstRow="1" w:lastRow="0" w:firstColumn="1" w:lastColumn="0" w:noHBand="0" w:noVBand="1"/>
      </w:tblPr>
      <w:tblGrid>
        <w:gridCol w:w="5824"/>
        <w:gridCol w:w="1443"/>
        <w:gridCol w:w="1443"/>
      </w:tblGrid>
      <w:tr w:rsidR="002471BA" w:rsidRPr="00753097" w:rsidTr="00613C81">
        <w:trPr>
          <w:jc w:val="center"/>
        </w:trPr>
        <w:tc>
          <w:tcPr>
            <w:tcW w:w="5824" w:type="dxa"/>
          </w:tcPr>
          <w:p w:rsidR="002471BA" w:rsidRPr="007B269F" w:rsidRDefault="000A452A" w:rsidP="003A5FA6">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w:t>
            </w:r>
            <w:r w:rsidR="002471BA" w:rsidRPr="007B269F">
              <w:rPr>
                <w:rFonts w:asciiTheme="minorHAnsi" w:eastAsia="Times New Roman" w:hAnsiTheme="minorHAnsi" w:cstheme="minorHAnsi"/>
                <w:b/>
                <w:sz w:val="20"/>
                <w:szCs w:val="20"/>
              </w:rPr>
              <w:t xml:space="preserve">BACAKAN. TANDAI SEMUA YANG SESUAI </w:t>
            </w:r>
            <w:r w:rsidR="002471BA" w:rsidRPr="007B269F">
              <w:rPr>
                <w:rFonts w:asciiTheme="minorHAnsi" w:eastAsia="Times New Roman" w:hAnsiTheme="minorHAnsi" w:cstheme="minorHAnsi"/>
                <w:b/>
                <w:i/>
                <w:sz w:val="16"/>
                <w:szCs w:val="20"/>
              </w:rPr>
              <w:t>READ OUT. MARK ALL THAT APPLY</w:t>
            </w:r>
          </w:p>
        </w:tc>
        <w:tc>
          <w:tcPr>
            <w:tcW w:w="1443" w:type="dxa"/>
          </w:tcPr>
          <w:p w:rsidR="002471BA" w:rsidRPr="00613C81" w:rsidRDefault="002471BA" w:rsidP="00613C81">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FF7</w:t>
            </w: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Rekening bank milik sendiri</w:t>
            </w: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rsidR="002471BA" w:rsidRPr="00613C81"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2471BA" w:rsidRPr="00613C81">
              <w:rPr>
                <w:rFonts w:asciiTheme="minorHAnsi" w:eastAsia="Times New Roman" w:hAnsiTheme="minorHAnsi" w:cstheme="minorHAnsi"/>
                <w:b/>
                <w:sz w:val="20"/>
                <w:szCs w:val="20"/>
              </w:rPr>
              <w:t xml:space="preserve">MASUKKAN ANGKA </w:t>
            </w:r>
            <w:r w:rsidR="002471BA" w:rsidRPr="00613C81">
              <w:rPr>
                <w:rFonts w:asciiTheme="minorHAnsi" w:eastAsia="Times New Roman" w:hAnsiTheme="minorHAnsi" w:cstheme="minorHAnsi"/>
                <w:b/>
                <w:i/>
                <w:sz w:val="16"/>
                <w:szCs w:val="20"/>
              </w:rPr>
              <w:t>ENTER NUMBER</w:t>
            </w:r>
            <w:r>
              <w:rPr>
                <w:rFonts w:asciiTheme="minorHAnsi" w:eastAsia="Times New Roman" w:hAnsiTheme="minorHAnsi" w:cstheme="minorHAnsi"/>
                <w:b/>
                <w:i/>
                <w:sz w:val="16"/>
                <w:szCs w:val="20"/>
              </w:rPr>
              <w:t>)</w:t>
            </w:r>
          </w:p>
        </w:tc>
        <w:tc>
          <w:tcPr>
            <w:tcW w:w="1443" w:type="dxa"/>
          </w:tcPr>
          <w:p w:rsidR="002471BA" w:rsidRPr="00613C81" w:rsidRDefault="002471BA" w:rsidP="00613C81">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FF8</w:t>
            </w: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Rekening bank milik orang lain yang digunakan</w:t>
            </w:r>
          </w:p>
          <w:p w:rsidR="000A452A" w:rsidRDefault="000A452A" w:rsidP="00613C81">
            <w:pPr>
              <w:kinsoku w:val="0"/>
              <w:overflowPunct w:val="0"/>
              <w:jc w:val="center"/>
              <w:textAlignment w:val="baseline"/>
              <w:rPr>
                <w:rFonts w:asciiTheme="minorHAnsi" w:eastAsia="Times New Roman" w:hAnsiTheme="minorHAnsi" w:cstheme="minorHAnsi"/>
                <w:b/>
                <w:sz w:val="20"/>
                <w:szCs w:val="20"/>
              </w:rPr>
            </w:pPr>
          </w:p>
          <w:p w:rsidR="002471BA" w:rsidRPr="00613C81" w:rsidRDefault="000A452A" w:rsidP="00613C8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2471BA" w:rsidRPr="00613C81">
              <w:rPr>
                <w:rFonts w:asciiTheme="minorHAnsi" w:eastAsia="Times New Roman" w:hAnsiTheme="minorHAnsi" w:cstheme="minorHAnsi"/>
                <w:b/>
                <w:sz w:val="20"/>
                <w:szCs w:val="20"/>
              </w:rPr>
              <w:t xml:space="preserve">MASUKKAN ANGKA </w:t>
            </w:r>
            <w:r w:rsidR="002471BA" w:rsidRPr="00613C81">
              <w:rPr>
                <w:rFonts w:asciiTheme="minorHAnsi" w:eastAsia="Times New Roman" w:hAnsiTheme="minorHAnsi" w:cstheme="minorHAnsi"/>
                <w:b/>
                <w:i/>
                <w:sz w:val="16"/>
                <w:szCs w:val="20"/>
              </w:rPr>
              <w:t>ENTER NUMBER</w:t>
            </w:r>
            <w:r>
              <w:rPr>
                <w:rFonts w:asciiTheme="minorHAnsi" w:eastAsia="Times New Roman" w:hAnsiTheme="minorHAnsi" w:cstheme="minorHAnsi"/>
                <w:b/>
                <w:i/>
                <w:sz w:val="16"/>
                <w:szCs w:val="20"/>
              </w:rPr>
              <w:t>)</w:t>
            </w: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Giro DENGAN buku check </w:t>
            </w:r>
            <w:r w:rsidRPr="00753097">
              <w:rPr>
                <w:rFonts w:asciiTheme="minorHAnsi" w:eastAsia="Times New Roman" w:hAnsiTheme="minorHAnsi" w:cstheme="minorHAnsi"/>
                <w:i/>
                <w:sz w:val="16"/>
                <w:szCs w:val="20"/>
              </w:rPr>
              <w:t>Current/for everyday needs WITH a cheque book</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Giro TANPA buku check </w:t>
            </w:r>
            <w:r w:rsidRPr="00753097">
              <w:rPr>
                <w:rFonts w:asciiTheme="minorHAnsi" w:eastAsia="Times New Roman" w:hAnsiTheme="minorHAnsi" w:cstheme="minorHAnsi"/>
                <w:i/>
                <w:sz w:val="16"/>
                <w:szCs w:val="20"/>
              </w:rPr>
              <w:t>Current/for everyday needs WITHOUT a cheque book</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Cerukan/Overdraft </w:t>
            </w:r>
            <w:r w:rsidRPr="00753097">
              <w:rPr>
                <w:rFonts w:asciiTheme="minorHAnsi" w:eastAsia="Times New Roman" w:hAnsiTheme="minorHAnsi" w:cstheme="minorHAnsi"/>
                <w:i/>
                <w:sz w:val="16"/>
                <w:szCs w:val="20"/>
              </w:rPr>
              <w:t>Overdraft</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Tabungan biasa </w:t>
            </w:r>
            <w:r w:rsidRPr="00753097">
              <w:rPr>
                <w:rFonts w:asciiTheme="minorHAnsi" w:eastAsia="Times New Roman" w:hAnsiTheme="minorHAnsi" w:cstheme="minorHAnsi"/>
                <w:i/>
                <w:sz w:val="16"/>
                <w:szCs w:val="20"/>
              </w:rPr>
              <w:t>Savings</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Tabungan siswa </w:t>
            </w:r>
            <w:r w:rsidRPr="00753097">
              <w:rPr>
                <w:rFonts w:asciiTheme="minorHAnsi" w:eastAsia="Times New Roman" w:hAnsiTheme="minorHAnsi" w:cstheme="minorHAnsi"/>
                <w:i/>
                <w:sz w:val="16"/>
                <w:szCs w:val="20"/>
              </w:rPr>
              <w:t>Student</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Deposito berjangka </w:t>
            </w:r>
            <w:r w:rsidRPr="00753097">
              <w:rPr>
                <w:rFonts w:asciiTheme="minorHAnsi" w:eastAsia="Times New Roman" w:hAnsiTheme="minorHAnsi" w:cstheme="minorHAnsi"/>
                <w:i/>
                <w:sz w:val="16"/>
                <w:szCs w:val="20"/>
              </w:rPr>
              <w:t>Fixed</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Investasi </w:t>
            </w:r>
            <w:r w:rsidRPr="00753097">
              <w:rPr>
                <w:rFonts w:asciiTheme="minorHAnsi" w:eastAsia="Times New Roman" w:hAnsiTheme="minorHAnsi" w:cstheme="minorHAnsi"/>
                <w:i/>
                <w:sz w:val="16"/>
                <w:szCs w:val="20"/>
              </w:rPr>
              <w:t>Investment</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r w:rsidR="002471BA" w:rsidRPr="00753097" w:rsidTr="00613C81">
        <w:trPr>
          <w:jc w:val="center"/>
        </w:trPr>
        <w:tc>
          <w:tcPr>
            <w:tcW w:w="5824" w:type="dxa"/>
          </w:tcPr>
          <w:p w:rsidR="002471BA" w:rsidRPr="00753097" w:rsidRDefault="002471BA" w:rsidP="003A5FA6">
            <w:pPr>
              <w:kinsoku w:val="0"/>
              <w:overflowPunct w:val="0"/>
              <w:textAlignment w:val="baseline"/>
              <w:rPr>
                <w:rFonts w:asciiTheme="minorHAnsi" w:eastAsia="Times New Roman" w:hAnsiTheme="minorHAnsi" w:cstheme="minorHAnsi"/>
                <w:i/>
                <w:sz w:val="16"/>
                <w:szCs w:val="20"/>
                <w:u w:val="single"/>
              </w:rPr>
            </w:pPr>
            <w:r w:rsidRPr="00753097">
              <w:rPr>
                <w:rFonts w:asciiTheme="minorHAnsi" w:eastAsia="Times New Roman" w:hAnsiTheme="minorHAnsi" w:cstheme="minorHAnsi"/>
                <w:sz w:val="20"/>
                <w:szCs w:val="20"/>
              </w:rPr>
              <w:t xml:space="preserve">Lainnya (Sebutkan______________) </w:t>
            </w:r>
            <w:r w:rsidRPr="00753097">
              <w:rPr>
                <w:rFonts w:asciiTheme="minorHAnsi" w:eastAsia="Times New Roman" w:hAnsiTheme="minorHAnsi" w:cstheme="minorHAnsi"/>
                <w:i/>
                <w:sz w:val="16"/>
                <w:szCs w:val="20"/>
              </w:rPr>
              <w:t>Other (Specify</w:t>
            </w:r>
            <w:r w:rsidRPr="00753097">
              <w:rPr>
                <w:rFonts w:asciiTheme="minorHAnsi" w:eastAsia="Times New Roman" w:hAnsiTheme="minorHAnsi" w:cstheme="minorHAnsi"/>
                <w:i/>
                <w:sz w:val="16"/>
                <w:szCs w:val="20"/>
                <w:u w:val="single"/>
              </w:rPr>
              <w:t>)</w:t>
            </w:r>
          </w:p>
          <w:p w:rsidR="006D279A" w:rsidRDefault="006D279A" w:rsidP="003A5FA6">
            <w:pPr>
              <w:kinsoku w:val="0"/>
              <w:overflowPunct w:val="0"/>
              <w:textAlignment w:val="baseline"/>
              <w:rPr>
                <w:rFonts w:asciiTheme="minorHAnsi" w:eastAsia="Times New Roman" w:hAnsiTheme="minorHAnsi" w:cstheme="minorHAnsi"/>
                <w:i/>
                <w:sz w:val="16"/>
                <w:szCs w:val="20"/>
                <w:u w:val="single"/>
              </w:rPr>
            </w:pPr>
          </w:p>
          <w:p w:rsidR="002471BA" w:rsidRPr="00753097" w:rsidRDefault="002471BA" w:rsidP="003A5FA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u w:val="single"/>
              </w:rPr>
              <w:t>______________________________</w:t>
            </w: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c>
          <w:tcPr>
            <w:tcW w:w="1443" w:type="dxa"/>
          </w:tcPr>
          <w:p w:rsidR="002471BA" w:rsidRPr="00753097" w:rsidRDefault="002471BA" w:rsidP="003A5FA6">
            <w:pPr>
              <w:kinsoku w:val="0"/>
              <w:overflowPunct w:val="0"/>
              <w:textAlignment w:val="baseline"/>
              <w:rPr>
                <w:rFonts w:asciiTheme="minorHAnsi" w:eastAsia="Times New Roman" w:hAnsiTheme="minorHAnsi" w:cstheme="minorHAnsi"/>
                <w:sz w:val="20"/>
                <w:szCs w:val="20"/>
              </w:rPr>
            </w:pPr>
          </w:p>
        </w:tc>
      </w:tr>
    </w:tbl>
    <w:p w:rsidR="002471BA" w:rsidRPr="00753097" w:rsidRDefault="002471BA" w:rsidP="00F71D85">
      <w:pPr>
        <w:spacing w:after="0"/>
        <w:rPr>
          <w:rFonts w:asciiTheme="minorHAnsi" w:eastAsia="Times New Roman" w:hAnsiTheme="minorHAnsi" w:cstheme="minorHAnsi"/>
          <w:b/>
          <w:sz w:val="20"/>
          <w:szCs w:val="20"/>
        </w:rPr>
      </w:pPr>
    </w:p>
    <w:p w:rsidR="006D279A" w:rsidRDefault="006D279A" w:rsidP="007A18A0">
      <w:pPr>
        <w:spacing w:after="0"/>
        <w:ind w:firstLine="360"/>
        <w:rPr>
          <w:rFonts w:asciiTheme="minorHAnsi" w:eastAsia="Times New Roman" w:hAnsiTheme="minorHAnsi" w:cstheme="minorHAnsi"/>
          <w:b/>
          <w:sz w:val="20"/>
          <w:szCs w:val="20"/>
        </w:rPr>
      </w:pPr>
    </w:p>
    <w:p w:rsidR="00F10AE4" w:rsidRPr="00753097" w:rsidRDefault="000649FB" w:rsidP="007B269F">
      <w:pPr>
        <w:spacing w:after="0"/>
        <w:ind w:left="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FF9 </w:t>
      </w:r>
      <w:r w:rsidR="00C3485C" w:rsidRPr="00753097">
        <w:rPr>
          <w:rFonts w:asciiTheme="minorHAnsi" w:eastAsia="Times New Roman" w:hAnsiTheme="minorHAnsi" w:cstheme="minorHAnsi"/>
          <w:b/>
          <w:sz w:val="20"/>
          <w:szCs w:val="20"/>
        </w:rPr>
        <w:t xml:space="preserve">JIKA </w:t>
      </w:r>
      <w:r w:rsidR="00C3485C">
        <w:rPr>
          <w:rFonts w:asciiTheme="minorHAnsi" w:eastAsia="Times New Roman" w:hAnsiTheme="minorHAnsi" w:cstheme="minorHAnsi"/>
          <w:b/>
          <w:sz w:val="20"/>
          <w:szCs w:val="20"/>
        </w:rPr>
        <w:t>RESPONDEN MENGETAHUI BAHWA BANK UNTUK REKENING TERSEBUT MENAWARKAN SETIDAKNYA SATU LAYANAN TABUNGAN, TRANSFER, INVESTASI, ASURANSI</w:t>
      </w:r>
      <w:r w:rsidR="00C3485C" w:rsidRPr="00753097">
        <w:rPr>
          <w:rFonts w:asciiTheme="minorHAnsi" w:eastAsia="Times New Roman" w:hAnsiTheme="minorHAnsi" w:cstheme="minorHAnsi"/>
          <w:b/>
          <w:sz w:val="20"/>
          <w:szCs w:val="20"/>
        </w:rPr>
        <w:t xml:space="preserve"> </w:t>
      </w:r>
      <w:r w:rsidR="00C3485C">
        <w:rPr>
          <w:rFonts w:asciiTheme="minorHAnsi" w:eastAsia="Times New Roman" w:hAnsiTheme="minorHAnsi" w:cstheme="minorHAnsi"/>
          <w:b/>
          <w:sz w:val="20"/>
          <w:szCs w:val="20"/>
        </w:rPr>
        <w:t>(</w:t>
      </w:r>
      <w:r w:rsidR="00C3485C" w:rsidRPr="00753097">
        <w:rPr>
          <w:rFonts w:asciiTheme="minorHAnsi" w:eastAsia="Times New Roman" w:hAnsiTheme="minorHAnsi" w:cstheme="minorHAnsi"/>
          <w:b/>
          <w:sz w:val="20"/>
          <w:szCs w:val="20"/>
        </w:rPr>
        <w:t>TERLINGKAR KODE 1 DI FF5</w:t>
      </w:r>
      <w:r w:rsidR="00C3485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FF5=1. OTHERS SKIP TO MM1.</w:t>
      </w:r>
    </w:p>
    <w:p w:rsidR="00476AA6" w:rsidRPr="00753097" w:rsidRDefault="00CF3D83" w:rsidP="007A18A0">
      <w:pPr>
        <w:spacing w:after="0"/>
        <w:ind w:firstLine="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476AA6" w:rsidRPr="00753097">
        <w:rPr>
          <w:rFonts w:asciiTheme="minorHAnsi" w:eastAsia="Times New Roman" w:hAnsiTheme="minorHAnsi" w:cstheme="minorHAnsi"/>
          <w:b/>
          <w:sz w:val="20"/>
          <w:szCs w:val="20"/>
        </w:rPr>
        <w:t xml:space="preserve"> </w:t>
      </w:r>
      <w:r w:rsidR="00476AA6" w:rsidRPr="00753097">
        <w:rPr>
          <w:rFonts w:asciiTheme="minorHAnsi" w:eastAsia="Times New Roman" w:hAnsiTheme="minorHAnsi" w:cstheme="minorHAnsi"/>
          <w:b/>
          <w:i/>
          <w:sz w:val="16"/>
          <w:szCs w:val="20"/>
        </w:rPr>
        <w:t>READ OUT</w:t>
      </w:r>
    </w:p>
    <w:p w:rsidR="00476AA6" w:rsidRPr="00753097" w:rsidRDefault="00D17D00" w:rsidP="007A18A0">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F10AE4" w:rsidRPr="00753097" w:rsidRDefault="00F10AE4" w:rsidP="00AB4D3B">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FF9. </w:t>
      </w:r>
      <w:r w:rsidRPr="00AB4D3B">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melakukan setoran atau menarik uang dari rekening bank </w:t>
      </w:r>
      <w:r w:rsidR="00E254D0">
        <w:rPr>
          <w:rFonts w:asciiTheme="minorHAnsi" w:eastAsia="Times New Roman" w:hAnsiTheme="minorHAnsi" w:cstheme="minorHAnsi"/>
          <w:sz w:val="20"/>
          <w:szCs w:val="20"/>
        </w:rPr>
        <w:t xml:space="preserve">atau </w:t>
      </w:r>
      <w:r w:rsidRPr="00753097">
        <w:rPr>
          <w:rFonts w:asciiTheme="minorHAnsi" w:eastAsia="Times New Roman" w:hAnsiTheme="minorHAnsi" w:cstheme="minorHAnsi"/>
          <w:sz w:val="20"/>
          <w:szCs w:val="20"/>
        </w:rPr>
        <w:t xml:space="preserve">untuk aktivitas keuangan lainnya? </w:t>
      </w:r>
      <w:r w:rsidRPr="00753097">
        <w:rPr>
          <w:rFonts w:asciiTheme="minorHAnsi" w:eastAsia="Times New Roman" w:hAnsiTheme="minorHAnsi" w:cstheme="minorHAnsi"/>
          <w:i/>
          <w:sz w:val="16"/>
          <w:szCs w:val="20"/>
        </w:rPr>
        <w:t>Apart from today, when was the last time you made a deposit or withdrawal using a bank account or used a bank account for any other financial activity?</w:t>
      </w:r>
    </w:p>
    <w:tbl>
      <w:tblPr>
        <w:tblStyle w:val="TableGrid"/>
        <w:tblW w:w="0" w:type="auto"/>
        <w:jc w:val="center"/>
        <w:tblLayout w:type="fixed"/>
        <w:tblLook w:val="04A0" w:firstRow="1" w:lastRow="0" w:firstColumn="1" w:lastColumn="0" w:noHBand="0" w:noVBand="1"/>
      </w:tblPr>
      <w:tblGrid>
        <w:gridCol w:w="4369"/>
        <w:gridCol w:w="1121"/>
        <w:gridCol w:w="3019"/>
      </w:tblGrid>
      <w:tr w:rsidR="00F10AE4" w:rsidRPr="00753097" w:rsidTr="00613C81">
        <w:trPr>
          <w:jc w:val="center"/>
        </w:trPr>
        <w:tc>
          <w:tcPr>
            <w:tcW w:w="4369" w:type="dxa"/>
          </w:tcPr>
          <w:p w:rsidR="00F10AE4" w:rsidRPr="00753097" w:rsidRDefault="00F10AE4" w:rsidP="00D17D00">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 xml:space="preserve"> </w:t>
            </w:r>
          </w:p>
        </w:tc>
        <w:tc>
          <w:tcPr>
            <w:tcW w:w="1121" w:type="dxa"/>
          </w:tcPr>
          <w:p w:rsidR="00F10AE4" w:rsidRPr="00753097" w:rsidRDefault="00384425"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c>
          <w:tcPr>
            <w:tcW w:w="3019" w:type="dxa"/>
          </w:tcPr>
          <w:p w:rsidR="00F10AE4" w:rsidRPr="00753097" w:rsidRDefault="00F10AE4" w:rsidP="00AC1775">
            <w:pPr>
              <w:rPr>
                <w:rFonts w:asciiTheme="minorHAnsi" w:eastAsia="Times New Roman" w:hAnsiTheme="minorHAnsi" w:cstheme="minorHAnsi"/>
                <w:sz w:val="20"/>
                <w:szCs w:val="20"/>
              </w:rPr>
            </w:pPr>
          </w:p>
        </w:tc>
      </w:tr>
      <w:tr w:rsidR="00F10AE4" w:rsidRPr="00753097" w:rsidTr="00613C81">
        <w:trPr>
          <w:jc w:val="center"/>
        </w:trPr>
        <w:tc>
          <w:tcPr>
            <w:tcW w:w="4369" w:type="dxa"/>
          </w:tcPr>
          <w:p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Kemarin </w:t>
            </w:r>
            <w:r w:rsidRPr="00753097">
              <w:rPr>
                <w:rFonts w:asciiTheme="minorHAnsi" w:hAnsiTheme="minorHAnsi" w:cstheme="minorHAnsi"/>
                <w:i/>
                <w:sz w:val="16"/>
                <w:szCs w:val="20"/>
              </w:rPr>
              <w:t>Yesterday</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019" w:type="dxa"/>
            <w:vMerge w:val="restart"/>
            <w:vAlign w:val="center"/>
          </w:tcPr>
          <w:p w:rsidR="00F10AE4" w:rsidRPr="00753097" w:rsidRDefault="00F10AE4" w:rsidP="00065344">
            <w:pP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LANJUTKAN KE FF10 </w:t>
            </w:r>
            <w:r w:rsidRPr="00753097">
              <w:rPr>
                <w:rFonts w:asciiTheme="minorHAnsi" w:eastAsia="Times New Roman" w:hAnsiTheme="minorHAnsi" w:cstheme="minorHAnsi"/>
                <w:b/>
                <w:i/>
                <w:sz w:val="16"/>
                <w:szCs w:val="20"/>
              </w:rPr>
              <w:t>GO TO FF10</w:t>
            </w:r>
          </w:p>
        </w:tc>
      </w:tr>
      <w:tr w:rsidR="00F10AE4" w:rsidRPr="00753097" w:rsidTr="00613C81">
        <w:trPr>
          <w:jc w:val="center"/>
        </w:trPr>
        <w:tc>
          <w:tcPr>
            <w:tcW w:w="4369" w:type="dxa"/>
          </w:tcPr>
          <w:p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7 hari terakhir </w:t>
            </w:r>
            <w:r w:rsidRPr="00753097">
              <w:rPr>
                <w:rFonts w:asciiTheme="minorHAnsi" w:hAnsiTheme="minorHAnsi" w:cstheme="minorHAnsi"/>
                <w:i/>
                <w:sz w:val="16"/>
                <w:szCs w:val="20"/>
              </w:rPr>
              <w:t>In the past 7 days</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019" w:type="dxa"/>
            <w:vMerge/>
          </w:tcPr>
          <w:p w:rsidR="00F10AE4" w:rsidRPr="00753097" w:rsidRDefault="00F10AE4">
            <w:pPr>
              <w:rPr>
                <w:rFonts w:asciiTheme="minorHAnsi" w:eastAsia="Times New Roman" w:hAnsiTheme="minorHAnsi" w:cstheme="minorHAnsi"/>
                <w:b/>
                <w:i/>
                <w:sz w:val="20"/>
                <w:szCs w:val="20"/>
              </w:rPr>
            </w:pPr>
          </w:p>
        </w:tc>
      </w:tr>
      <w:tr w:rsidR="00F10AE4" w:rsidRPr="00753097" w:rsidTr="00613C81">
        <w:trPr>
          <w:jc w:val="center"/>
        </w:trPr>
        <w:tc>
          <w:tcPr>
            <w:tcW w:w="4369" w:type="dxa"/>
          </w:tcPr>
          <w:p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30 hari terakhir </w:t>
            </w:r>
            <w:r w:rsidRPr="00753097">
              <w:rPr>
                <w:rFonts w:asciiTheme="minorHAnsi" w:hAnsiTheme="minorHAnsi" w:cstheme="minorHAnsi"/>
                <w:i/>
                <w:sz w:val="16"/>
                <w:szCs w:val="20"/>
              </w:rPr>
              <w:t>In the past 30 days</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3019" w:type="dxa"/>
            <w:vMerge/>
          </w:tcPr>
          <w:p w:rsidR="00F10AE4" w:rsidRPr="00753097" w:rsidRDefault="00F10AE4">
            <w:pPr>
              <w:rPr>
                <w:rFonts w:asciiTheme="minorHAnsi" w:eastAsia="Times New Roman" w:hAnsiTheme="minorHAnsi" w:cstheme="minorHAnsi"/>
                <w:b/>
                <w:i/>
                <w:sz w:val="20"/>
                <w:szCs w:val="20"/>
              </w:rPr>
            </w:pPr>
          </w:p>
        </w:tc>
      </w:tr>
      <w:tr w:rsidR="00F10AE4" w:rsidRPr="00753097" w:rsidTr="00613C81">
        <w:trPr>
          <w:jc w:val="center"/>
        </w:trPr>
        <w:tc>
          <w:tcPr>
            <w:tcW w:w="4369" w:type="dxa"/>
          </w:tcPr>
          <w:p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Dalam 90 hari terakhir </w:t>
            </w:r>
            <w:r w:rsidRPr="00753097">
              <w:rPr>
                <w:rFonts w:asciiTheme="minorHAnsi" w:hAnsiTheme="minorHAnsi" w:cstheme="minorHAnsi"/>
                <w:i/>
                <w:sz w:val="16"/>
                <w:szCs w:val="20"/>
              </w:rPr>
              <w:t>In the past 90 days</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3019" w:type="dxa"/>
            <w:vMerge/>
          </w:tcPr>
          <w:p w:rsidR="00F10AE4" w:rsidRPr="00753097" w:rsidRDefault="00F10AE4">
            <w:pPr>
              <w:rPr>
                <w:rFonts w:asciiTheme="minorHAnsi" w:eastAsia="Times New Roman" w:hAnsiTheme="minorHAnsi" w:cstheme="minorHAnsi"/>
                <w:b/>
                <w:i/>
                <w:sz w:val="20"/>
                <w:szCs w:val="20"/>
              </w:rPr>
            </w:pPr>
          </w:p>
        </w:tc>
      </w:tr>
      <w:tr w:rsidR="00F10AE4" w:rsidRPr="00753097" w:rsidTr="00613C81">
        <w:trPr>
          <w:jc w:val="center"/>
        </w:trPr>
        <w:tc>
          <w:tcPr>
            <w:tcW w:w="4369" w:type="dxa"/>
          </w:tcPr>
          <w:p w:rsidR="00F10AE4" w:rsidRPr="00753097" w:rsidRDefault="00F10AE4" w:rsidP="00B46C7B">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Lebih dari 90 hari </w:t>
            </w:r>
            <w:r w:rsidR="00B46C7B" w:rsidRPr="00753097">
              <w:rPr>
                <w:rFonts w:asciiTheme="minorHAnsi" w:hAnsiTheme="minorHAnsi" w:cstheme="minorHAnsi"/>
                <w:sz w:val="20"/>
                <w:szCs w:val="20"/>
              </w:rPr>
              <w:t>yang lalu</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More than 90 days ago</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3019" w:type="dxa"/>
          </w:tcPr>
          <w:p w:rsidR="00F10AE4" w:rsidRPr="00753097" w:rsidRDefault="0042068B">
            <w:pPr>
              <w:rPr>
                <w:rFonts w:asciiTheme="minorHAnsi" w:eastAsia="Times New Roman" w:hAnsiTheme="minorHAnsi" w:cstheme="minorHAnsi"/>
                <w:b/>
                <w:i/>
                <w:sz w:val="20"/>
                <w:szCs w:val="20"/>
              </w:rPr>
            </w:pPr>
            <w:r>
              <w:rPr>
                <w:rFonts w:asciiTheme="minorHAnsi" w:eastAsia="Times New Roman" w:hAnsiTheme="minorHAnsi" w:cstheme="minorHAnsi"/>
                <w:b/>
                <w:sz w:val="20"/>
                <w:szCs w:val="20"/>
              </w:rPr>
              <w:t>LANJUTKAN KE FF9a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GO TO FF</w:t>
            </w:r>
            <w:r>
              <w:rPr>
                <w:rFonts w:asciiTheme="minorHAnsi" w:eastAsia="Times New Roman" w:hAnsiTheme="minorHAnsi" w:cstheme="minorHAnsi"/>
                <w:b/>
                <w:i/>
                <w:sz w:val="16"/>
                <w:szCs w:val="20"/>
              </w:rPr>
              <w:t>9a</w:t>
            </w:r>
          </w:p>
        </w:tc>
      </w:tr>
      <w:tr w:rsidR="00F10AE4" w:rsidRPr="00753097" w:rsidTr="00613C81">
        <w:trPr>
          <w:jc w:val="center"/>
        </w:trPr>
        <w:tc>
          <w:tcPr>
            <w:tcW w:w="4369" w:type="dxa"/>
          </w:tcPr>
          <w:p w:rsidR="00F10AE4" w:rsidRPr="00753097" w:rsidRDefault="00F10AE4" w:rsidP="00AC1775">
            <w:pPr>
              <w:rPr>
                <w:rFonts w:asciiTheme="minorHAnsi" w:eastAsia="Times New Roman" w:hAnsiTheme="minorHAnsi" w:cstheme="minorHAnsi"/>
                <w:b/>
                <w:i/>
                <w:sz w:val="20"/>
                <w:szCs w:val="20"/>
              </w:rPr>
            </w:pPr>
            <w:r w:rsidRPr="00753097">
              <w:rPr>
                <w:rFonts w:asciiTheme="minorHAnsi" w:hAnsiTheme="minorHAnsi" w:cstheme="minorHAnsi"/>
                <w:sz w:val="20"/>
                <w:szCs w:val="20"/>
              </w:rPr>
              <w:t xml:space="preserve">Tidak pernah </w:t>
            </w:r>
            <w:r w:rsidRPr="00753097">
              <w:rPr>
                <w:rFonts w:asciiTheme="minorHAnsi" w:hAnsiTheme="minorHAnsi" w:cstheme="minorHAnsi"/>
                <w:i/>
                <w:sz w:val="16"/>
                <w:szCs w:val="20"/>
              </w:rPr>
              <w:t>Never</w:t>
            </w:r>
          </w:p>
        </w:tc>
        <w:tc>
          <w:tcPr>
            <w:tcW w:w="1121" w:type="dxa"/>
          </w:tcPr>
          <w:p w:rsidR="00F10AE4" w:rsidRPr="00753097" w:rsidRDefault="00F10AE4"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3019" w:type="dxa"/>
          </w:tcPr>
          <w:p w:rsidR="00F10AE4" w:rsidRPr="00753097" w:rsidRDefault="00F10AE4">
            <w:pPr>
              <w:rPr>
                <w:rFonts w:asciiTheme="minorHAnsi" w:eastAsia="Times New Roman" w:hAnsiTheme="minorHAnsi" w:cstheme="minorHAnsi"/>
                <w:b/>
                <w:i/>
                <w:sz w:val="20"/>
                <w:szCs w:val="20"/>
              </w:rPr>
            </w:pPr>
            <w:r w:rsidRPr="00753097">
              <w:rPr>
                <w:rFonts w:asciiTheme="minorHAnsi" w:hAnsiTheme="minorHAnsi" w:cstheme="minorHAnsi"/>
                <w:b/>
                <w:sz w:val="20"/>
                <w:szCs w:val="20"/>
              </w:rPr>
              <w:t xml:space="preserve">LANJUTKAN KE MM1 </w:t>
            </w:r>
            <w:r w:rsidRPr="00753097">
              <w:rPr>
                <w:rFonts w:asciiTheme="minorHAnsi" w:hAnsiTheme="minorHAnsi" w:cstheme="minorHAnsi"/>
                <w:b/>
                <w:i/>
                <w:sz w:val="16"/>
                <w:szCs w:val="20"/>
              </w:rPr>
              <w:t>SKIP TO MM1</w:t>
            </w:r>
          </w:p>
        </w:tc>
      </w:tr>
    </w:tbl>
    <w:p w:rsidR="0042068B" w:rsidRDefault="0042068B" w:rsidP="00293627">
      <w:pPr>
        <w:spacing w:after="0"/>
        <w:jc w:val="both"/>
        <w:rPr>
          <w:rFonts w:asciiTheme="minorHAnsi" w:eastAsia="Times New Roman" w:hAnsiTheme="minorHAnsi" w:cstheme="minorHAnsi"/>
          <w:b/>
          <w:sz w:val="20"/>
          <w:szCs w:val="20"/>
        </w:rPr>
      </w:pPr>
    </w:p>
    <w:p w:rsidR="0042068B" w:rsidRPr="00753097" w:rsidRDefault="0042068B" w:rsidP="007B269F">
      <w:pPr>
        <w:spacing w:after="0"/>
        <w:ind w:left="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TANYAKAN FF9</w:t>
      </w:r>
      <w:r>
        <w:rPr>
          <w:rFonts w:asciiTheme="minorHAnsi" w:eastAsia="Times New Roman" w:hAnsiTheme="minorHAnsi" w:cstheme="minorHAnsi"/>
          <w:b/>
          <w:sz w:val="20"/>
          <w:szCs w:val="20"/>
        </w:rPr>
        <w:t xml:space="preserve">a </w:t>
      </w:r>
      <w:r w:rsidRPr="00753097">
        <w:rPr>
          <w:rFonts w:asciiTheme="minorHAnsi" w:eastAsia="Times New Roman" w:hAnsiTheme="minorHAnsi" w:cstheme="minorHAnsi"/>
          <w:b/>
          <w:sz w:val="20"/>
          <w:szCs w:val="20"/>
        </w:rPr>
        <w:t xml:space="preserve">JIKA </w:t>
      </w:r>
      <w:r w:rsidR="00BC2373">
        <w:rPr>
          <w:rFonts w:asciiTheme="minorHAnsi" w:eastAsia="Times New Roman" w:hAnsiTheme="minorHAnsi" w:cstheme="minorHAnsi"/>
          <w:b/>
          <w:sz w:val="20"/>
          <w:szCs w:val="20"/>
        </w:rPr>
        <w:t>RESPONDEN MENGGUNAKAN REKENING BANK TERAKHIR KALI LEBIH DARI 90 HARI YANG LALU (</w:t>
      </w:r>
      <w:r w:rsidRPr="00753097">
        <w:rPr>
          <w:rFonts w:asciiTheme="minorHAnsi" w:eastAsia="Times New Roman" w:hAnsiTheme="minorHAnsi" w:cstheme="minorHAnsi"/>
          <w:b/>
          <w:sz w:val="20"/>
          <w:szCs w:val="20"/>
        </w:rPr>
        <w:t xml:space="preserve">TERLINGKAR KODE </w:t>
      </w:r>
      <w:r>
        <w:rPr>
          <w:rFonts w:asciiTheme="minorHAnsi" w:eastAsia="Times New Roman" w:hAnsiTheme="minorHAnsi" w:cstheme="minorHAnsi"/>
          <w:b/>
          <w:sz w:val="20"/>
          <w:szCs w:val="20"/>
        </w:rPr>
        <w:t>5</w:t>
      </w:r>
      <w:r w:rsidRPr="00753097">
        <w:rPr>
          <w:rFonts w:asciiTheme="minorHAnsi" w:eastAsia="Times New Roman" w:hAnsiTheme="minorHAnsi" w:cstheme="minorHAnsi"/>
          <w:b/>
          <w:sz w:val="20"/>
          <w:szCs w:val="20"/>
        </w:rPr>
        <w:t xml:space="preserve"> DI FF</w:t>
      </w:r>
      <w:r>
        <w:rPr>
          <w:rFonts w:asciiTheme="minorHAnsi" w:eastAsia="Times New Roman" w:hAnsiTheme="minorHAnsi" w:cstheme="minorHAnsi"/>
          <w:b/>
          <w:sz w:val="20"/>
          <w:szCs w:val="20"/>
        </w:rPr>
        <w:t>9</w:t>
      </w:r>
      <w:r w:rsidR="00BC237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FF10</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FF</w:t>
      </w:r>
      <w:r>
        <w:rPr>
          <w:rFonts w:asciiTheme="minorHAnsi" w:eastAsia="Times New Roman" w:hAnsiTheme="minorHAnsi" w:cstheme="minorHAnsi"/>
          <w:b/>
          <w:i/>
          <w:sz w:val="16"/>
          <w:szCs w:val="20"/>
        </w:rPr>
        <w:t>9</w:t>
      </w:r>
      <w:r w:rsidRPr="00753097">
        <w:rPr>
          <w:rFonts w:asciiTheme="minorHAnsi" w:eastAsia="Times New Roman" w:hAnsiTheme="minorHAnsi" w:cstheme="minorHAnsi"/>
          <w:b/>
          <w:i/>
          <w:sz w:val="16"/>
          <w:szCs w:val="20"/>
        </w:rPr>
        <w:t>=</w:t>
      </w:r>
      <w:r>
        <w:rPr>
          <w:rFonts w:asciiTheme="minorHAnsi" w:eastAsia="Times New Roman" w:hAnsiTheme="minorHAnsi" w:cstheme="minorHAnsi"/>
          <w:b/>
          <w:i/>
          <w:sz w:val="16"/>
          <w:szCs w:val="20"/>
        </w:rPr>
        <w:t>5</w:t>
      </w:r>
      <w:r w:rsidRPr="00753097">
        <w:rPr>
          <w:rFonts w:asciiTheme="minorHAnsi" w:eastAsia="Times New Roman" w:hAnsiTheme="minorHAnsi" w:cstheme="minorHAnsi"/>
          <w:b/>
          <w:i/>
          <w:sz w:val="16"/>
          <w:szCs w:val="20"/>
        </w:rPr>
        <w:t xml:space="preserve">. OTHERS SKIP TO </w:t>
      </w:r>
      <w:r>
        <w:rPr>
          <w:rFonts w:asciiTheme="minorHAnsi" w:eastAsia="Times New Roman" w:hAnsiTheme="minorHAnsi" w:cstheme="minorHAnsi"/>
          <w:b/>
          <w:i/>
          <w:sz w:val="16"/>
          <w:szCs w:val="20"/>
        </w:rPr>
        <w:t>FF10</w:t>
      </w:r>
      <w:r w:rsidRPr="00753097">
        <w:rPr>
          <w:rFonts w:asciiTheme="minorHAnsi" w:eastAsia="Times New Roman" w:hAnsiTheme="minorHAnsi" w:cstheme="minorHAnsi"/>
          <w:b/>
          <w:i/>
          <w:sz w:val="16"/>
          <w:szCs w:val="20"/>
        </w:rPr>
        <w:t>.</w:t>
      </w:r>
    </w:p>
    <w:p w:rsidR="0042068B" w:rsidRPr="00065344" w:rsidRDefault="0042068B">
      <w:pPr>
        <w:kinsoku w:val="0"/>
        <w:overflowPunct w:val="0"/>
        <w:spacing w:after="0"/>
        <w:ind w:firstLine="450"/>
        <w:textAlignment w:val="baseline"/>
        <w:rPr>
          <w:rFonts w:asciiTheme="minorHAnsi" w:eastAsia="Times New Roman" w:hAnsiTheme="minorHAnsi" w:cstheme="minorHAnsi"/>
          <w:b/>
          <w:i/>
          <w:color w:val="FF0000"/>
          <w:sz w:val="16"/>
          <w:szCs w:val="20"/>
          <w:u w:val="single"/>
        </w:rPr>
      </w:pPr>
      <w:r w:rsidRPr="00065344">
        <w:rPr>
          <w:rFonts w:asciiTheme="minorHAnsi" w:eastAsia="Times New Roman" w:hAnsiTheme="minorHAnsi" w:cstheme="minorHAnsi"/>
          <w:b/>
          <w:color w:val="FF0000"/>
          <w:sz w:val="20"/>
          <w:szCs w:val="20"/>
          <w:u w:val="single"/>
        </w:rPr>
        <w:t xml:space="preserve">SPONTAN/JANGAN  BACAKAN </w:t>
      </w:r>
      <w:r w:rsidRPr="00065344">
        <w:rPr>
          <w:rFonts w:asciiTheme="minorHAnsi" w:eastAsia="Times New Roman" w:hAnsiTheme="minorHAnsi" w:cstheme="minorHAnsi"/>
          <w:b/>
          <w:i/>
          <w:color w:val="FF0000"/>
          <w:sz w:val="16"/>
          <w:szCs w:val="20"/>
          <w:u w:val="single"/>
        </w:rPr>
        <w:t>DO NOT READ</w:t>
      </w:r>
    </w:p>
    <w:p w:rsidR="0042068B" w:rsidRDefault="0042068B" w:rsidP="007A18A0">
      <w:pPr>
        <w:spacing w:after="0"/>
        <w:ind w:firstLine="450"/>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CODE TO FIT</w:t>
      </w:r>
      <w:r w:rsidRPr="00753097">
        <w:rPr>
          <w:rFonts w:asciiTheme="minorHAnsi" w:eastAsia="Times New Roman" w:hAnsiTheme="minorHAnsi" w:cstheme="minorHAnsi"/>
          <w:b/>
          <w:sz w:val="20"/>
          <w:szCs w:val="20"/>
        </w:rPr>
        <w:t xml:space="preserve"> </w:t>
      </w:r>
    </w:p>
    <w:p w:rsidR="0042068B" w:rsidRPr="00753097" w:rsidRDefault="0042068B" w:rsidP="007A18A0">
      <w:pPr>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42068B" w:rsidRPr="00753097" w:rsidRDefault="0042068B" w:rsidP="0042068B">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FF9</w:t>
      </w:r>
      <w:r>
        <w:rPr>
          <w:rFonts w:asciiTheme="minorHAnsi" w:eastAsia="Times New Roman" w:hAnsiTheme="minorHAnsi" w:cstheme="minorHAnsi"/>
          <w:sz w:val="20"/>
          <w:szCs w:val="20"/>
        </w:rPr>
        <w:t>a</w:t>
      </w:r>
      <w:r w:rsidR="00E254D0">
        <w:rPr>
          <w:rFonts w:asciiTheme="minorHAnsi" w:eastAsia="Times New Roman" w:hAnsiTheme="minorHAnsi" w:cstheme="minorHAnsi"/>
          <w:sz w:val="20"/>
          <w:szCs w:val="20"/>
        </w:rPr>
        <w:t xml:space="preserve">. Apa </w:t>
      </w:r>
      <w:r w:rsidR="00E254D0" w:rsidRPr="00065344">
        <w:rPr>
          <w:rFonts w:asciiTheme="minorHAnsi" w:eastAsia="Times New Roman" w:hAnsiTheme="minorHAnsi" w:cstheme="minorHAnsi"/>
          <w:b/>
          <w:sz w:val="20"/>
          <w:szCs w:val="20"/>
          <w:u w:val="single"/>
        </w:rPr>
        <w:t>alasan utama</w:t>
      </w:r>
      <w:r w:rsidR="00E254D0">
        <w:rPr>
          <w:rFonts w:asciiTheme="minorHAnsi" w:eastAsia="Times New Roman" w:hAnsiTheme="minorHAnsi" w:cstheme="minorHAnsi"/>
          <w:sz w:val="20"/>
          <w:szCs w:val="20"/>
        </w:rPr>
        <w:t xml:space="preserve"> Anda tidak menggunakan </w:t>
      </w:r>
      <w:r w:rsidR="00E254D0" w:rsidRPr="00BE5C60">
        <w:rPr>
          <w:rFonts w:asciiTheme="minorHAnsi" w:eastAsia="Times New Roman" w:hAnsiTheme="minorHAnsi" w:cstheme="minorHAnsi"/>
          <w:b/>
          <w:sz w:val="20"/>
          <w:szCs w:val="20"/>
        </w:rPr>
        <w:t xml:space="preserve">rekening </w:t>
      </w:r>
      <w:r w:rsidR="00713017" w:rsidRPr="00BE5C60">
        <w:rPr>
          <w:rFonts w:asciiTheme="minorHAnsi" w:eastAsia="Times New Roman" w:hAnsiTheme="minorHAnsi" w:cstheme="minorHAnsi"/>
          <w:b/>
          <w:sz w:val="20"/>
          <w:szCs w:val="20"/>
        </w:rPr>
        <w:t>b</w:t>
      </w:r>
      <w:r w:rsidR="00E254D0" w:rsidRPr="00BE5C60">
        <w:rPr>
          <w:rFonts w:asciiTheme="minorHAnsi" w:eastAsia="Times New Roman" w:hAnsiTheme="minorHAnsi" w:cstheme="minorHAnsi"/>
          <w:b/>
          <w:sz w:val="20"/>
          <w:szCs w:val="20"/>
        </w:rPr>
        <w:t xml:space="preserve">ank tersebut </w:t>
      </w:r>
      <w:r w:rsidR="003931AE" w:rsidRPr="00BE5C60">
        <w:rPr>
          <w:rFonts w:asciiTheme="minorHAnsi" w:eastAsia="Times New Roman" w:hAnsiTheme="minorHAnsi" w:cstheme="minorHAnsi"/>
          <w:b/>
          <w:sz w:val="20"/>
          <w:szCs w:val="20"/>
        </w:rPr>
        <w:t>dalam 90 hari terakhir</w:t>
      </w:r>
      <w:r w:rsidRPr="00753097">
        <w:rPr>
          <w:rFonts w:asciiTheme="minorHAnsi" w:eastAsia="Times New Roman" w:hAnsiTheme="minorHAnsi" w:cstheme="minorHAnsi"/>
          <w:sz w:val="20"/>
          <w:szCs w:val="20"/>
        </w:rPr>
        <w:t xml:space="preserve">? </w:t>
      </w:r>
      <w:r w:rsidR="00E254D0">
        <w:rPr>
          <w:rFonts w:asciiTheme="minorHAnsi" w:eastAsia="Times New Roman" w:hAnsiTheme="minorHAnsi" w:cstheme="minorHAnsi"/>
          <w:i/>
          <w:sz w:val="16"/>
          <w:szCs w:val="20"/>
        </w:rPr>
        <w:t>What is the main reason that you have</w:t>
      </w:r>
      <w:r>
        <w:rPr>
          <w:rFonts w:asciiTheme="minorHAnsi" w:eastAsia="Times New Roman" w:hAnsiTheme="minorHAnsi" w:cstheme="minorHAnsi"/>
          <w:i/>
          <w:sz w:val="16"/>
          <w:szCs w:val="20"/>
        </w:rPr>
        <w:t xml:space="preserve"> not used </w:t>
      </w:r>
      <w:r w:rsidR="00E254D0">
        <w:rPr>
          <w:rFonts w:asciiTheme="minorHAnsi" w:eastAsia="Times New Roman" w:hAnsiTheme="minorHAnsi" w:cstheme="minorHAnsi"/>
          <w:i/>
          <w:sz w:val="16"/>
          <w:szCs w:val="20"/>
        </w:rPr>
        <w:t>a bank</w:t>
      </w:r>
      <w:r>
        <w:rPr>
          <w:rFonts w:asciiTheme="minorHAnsi" w:eastAsia="Times New Roman" w:hAnsiTheme="minorHAnsi" w:cstheme="minorHAnsi"/>
          <w:i/>
          <w:sz w:val="16"/>
          <w:szCs w:val="20"/>
        </w:rPr>
        <w:t xml:space="preserve"> account in the past 90 days</w:t>
      </w:r>
      <w:r w:rsidRPr="00753097">
        <w:rPr>
          <w:rFonts w:asciiTheme="minorHAnsi" w:eastAsia="Times New Roman"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4369"/>
        <w:gridCol w:w="1121"/>
      </w:tblGrid>
      <w:tr w:rsidR="0042068B" w:rsidRPr="00753097" w:rsidTr="0042068B">
        <w:trPr>
          <w:jc w:val="center"/>
        </w:trPr>
        <w:tc>
          <w:tcPr>
            <w:tcW w:w="4369" w:type="dxa"/>
          </w:tcPr>
          <w:p w:rsidR="0042068B" w:rsidRPr="00753097" w:rsidRDefault="0042068B" w:rsidP="0042068B">
            <w:pPr>
              <w:rPr>
                <w:rFonts w:asciiTheme="minorHAnsi" w:eastAsia="Times New Roman" w:hAnsiTheme="minorHAnsi" w:cstheme="minorHAnsi"/>
                <w:sz w:val="20"/>
                <w:szCs w:val="20"/>
              </w:rPr>
            </w:pPr>
          </w:p>
        </w:tc>
        <w:tc>
          <w:tcPr>
            <w:tcW w:w="1121" w:type="dxa"/>
          </w:tcPr>
          <w:p w:rsidR="0042068B" w:rsidRPr="00753097" w:rsidRDefault="0042068B" w:rsidP="0042068B">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42068B" w:rsidRPr="00753097" w:rsidTr="00065344">
        <w:trPr>
          <w:jc w:val="center"/>
        </w:trPr>
        <w:tc>
          <w:tcPr>
            <w:tcW w:w="4369" w:type="dxa"/>
          </w:tcPr>
          <w:p w:rsidR="0042068B" w:rsidRPr="00713017" w:rsidRDefault="003931AE">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tidak perlu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w:t>
            </w:r>
            <w:r w:rsidRPr="00BE5C60">
              <w:rPr>
                <w:rFonts w:asciiTheme="minorHAnsi" w:eastAsia="Times New Roman" w:hAnsiTheme="minorHAnsi" w:cstheme="minorHAnsi"/>
                <w:b/>
                <w:sz w:val="20"/>
                <w:szCs w:val="20"/>
              </w:rPr>
              <w:t>lebih sering dari itu</w:t>
            </w:r>
            <w:r w:rsidR="00F050CB" w:rsidRPr="00BE5C60">
              <w:rPr>
                <w:rFonts w:asciiTheme="minorHAnsi" w:eastAsia="Times New Roman" w:hAnsiTheme="minorHAnsi" w:cstheme="minorHAnsi"/>
                <w:b/>
                <w:sz w:val="20"/>
                <w:szCs w:val="20"/>
              </w:rPr>
              <w:t xml:space="preserve"> tapi saya masih menggunakannya</w:t>
            </w:r>
            <w:r w:rsidRPr="00713017">
              <w:rPr>
                <w:rFonts w:asciiTheme="minorHAnsi" w:eastAsia="Times New Roman" w:hAnsiTheme="minorHAnsi" w:cstheme="minorHAnsi"/>
                <w:i/>
                <w:sz w:val="20"/>
                <w:szCs w:val="20"/>
              </w:rPr>
              <w:t xml:space="preserve"> </w:t>
            </w:r>
            <w:r w:rsidR="0042068B" w:rsidRPr="00713017">
              <w:rPr>
                <w:rFonts w:asciiTheme="minorHAnsi" w:eastAsia="Times New Roman" w:hAnsiTheme="minorHAnsi" w:cstheme="minorHAnsi"/>
                <w:i/>
                <w:sz w:val="16"/>
                <w:szCs w:val="20"/>
              </w:rPr>
              <w:t>I do not need to use</w:t>
            </w:r>
            <w:r w:rsidR="00F050CB" w:rsidRPr="00713017">
              <w:rPr>
                <w:rFonts w:asciiTheme="minorHAnsi" w:eastAsia="Times New Roman" w:hAnsiTheme="minorHAnsi" w:cstheme="minorHAnsi"/>
                <w:i/>
                <w:sz w:val="16"/>
                <w:szCs w:val="20"/>
              </w:rPr>
              <w:t xml:space="preserve"> an account more often than that but I</w:t>
            </w:r>
            <w:r w:rsidR="00783D92" w:rsidRPr="00713017">
              <w:rPr>
                <w:rFonts w:asciiTheme="minorHAnsi" w:eastAsia="Times New Roman" w:hAnsiTheme="minorHAnsi" w:cstheme="minorHAnsi"/>
                <w:i/>
                <w:sz w:val="16"/>
                <w:szCs w:val="20"/>
              </w:rPr>
              <w:t>’m</w:t>
            </w:r>
            <w:r w:rsidR="00F050CB" w:rsidRPr="00713017">
              <w:rPr>
                <w:rFonts w:asciiTheme="minorHAnsi" w:eastAsia="Times New Roman" w:hAnsiTheme="minorHAnsi" w:cstheme="minorHAnsi"/>
                <w:i/>
                <w:sz w:val="16"/>
                <w:szCs w:val="20"/>
              </w:rPr>
              <w:t xml:space="preserve"> still using it</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42068B" w:rsidRPr="00753097" w:rsidTr="00065344">
        <w:trPr>
          <w:jc w:val="center"/>
        </w:trPr>
        <w:tc>
          <w:tcPr>
            <w:tcW w:w="4369" w:type="dxa"/>
          </w:tcPr>
          <w:p w:rsidR="0042068B" w:rsidRPr="00713017" w:rsidRDefault="00F050CB">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sudah tidak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lagi </w:t>
            </w:r>
            <w:r w:rsidRPr="00BE5C60">
              <w:rPr>
                <w:rFonts w:asciiTheme="minorHAnsi" w:eastAsia="Times New Roman" w:hAnsiTheme="minorHAnsi" w:cstheme="minorHAnsi"/>
                <w:b/>
                <w:sz w:val="20"/>
                <w:szCs w:val="20"/>
              </w:rPr>
              <w:t>karena biayanya terlalu mahal</w:t>
            </w:r>
            <w:r w:rsidRPr="00713017">
              <w:rPr>
                <w:rFonts w:asciiTheme="minorHAnsi" w:eastAsia="Times New Roman" w:hAnsiTheme="minorHAnsi" w:cstheme="minorHAnsi"/>
                <w:i/>
                <w:sz w:val="20"/>
                <w:szCs w:val="20"/>
              </w:rPr>
              <w:t xml:space="preserve"> </w:t>
            </w:r>
            <w:r w:rsidR="0042068B" w:rsidRPr="00713017">
              <w:rPr>
                <w:rFonts w:asciiTheme="minorHAnsi" w:eastAsia="Times New Roman" w:hAnsiTheme="minorHAnsi" w:cstheme="minorHAnsi"/>
                <w:i/>
                <w:sz w:val="16"/>
                <w:szCs w:val="20"/>
              </w:rPr>
              <w:t>I have stopped using the account because the fees are too high.</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2068B" w:rsidRPr="00753097" w:rsidTr="00065344">
        <w:trPr>
          <w:jc w:val="center"/>
        </w:trPr>
        <w:tc>
          <w:tcPr>
            <w:tcW w:w="4369" w:type="dxa"/>
          </w:tcPr>
          <w:p w:rsidR="0042068B" w:rsidRPr="00713017" w:rsidRDefault="00F050CB" w:rsidP="0042068B">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sudah tidak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lagi </w:t>
            </w:r>
            <w:r w:rsidRPr="00BE5C60">
              <w:rPr>
                <w:rFonts w:asciiTheme="minorHAnsi" w:eastAsia="Times New Roman" w:hAnsiTheme="minorHAnsi" w:cstheme="minorHAnsi"/>
                <w:b/>
                <w:sz w:val="20"/>
                <w:szCs w:val="20"/>
              </w:rPr>
              <w:t>karena saya mendapatkan layanan keuangan dari institusi selain bank</w:t>
            </w:r>
            <w:r w:rsidRPr="00713017">
              <w:rPr>
                <w:rFonts w:asciiTheme="minorHAnsi" w:eastAsia="Times New Roman" w:hAnsiTheme="minorHAnsi" w:cstheme="minorHAnsi"/>
                <w:sz w:val="20"/>
                <w:szCs w:val="20"/>
              </w:rPr>
              <w:t xml:space="preserve"> </w:t>
            </w:r>
            <w:r w:rsidR="0042068B" w:rsidRPr="00713017">
              <w:rPr>
                <w:rFonts w:asciiTheme="minorHAnsi" w:eastAsia="Times New Roman" w:hAnsiTheme="minorHAnsi" w:cstheme="minorHAnsi"/>
                <w:i/>
                <w:sz w:val="16"/>
                <w:szCs w:val="20"/>
              </w:rPr>
              <w:t>I have stopped using the acco</w:t>
            </w:r>
            <w:r w:rsidR="00E254D0" w:rsidRPr="00713017">
              <w:rPr>
                <w:rFonts w:asciiTheme="minorHAnsi" w:eastAsia="Times New Roman" w:hAnsiTheme="minorHAnsi" w:cstheme="minorHAnsi"/>
                <w:i/>
                <w:sz w:val="16"/>
                <w:szCs w:val="20"/>
              </w:rPr>
              <w:t>unt because I am getting the services I need elsewhere.</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42068B" w:rsidRPr="00753097" w:rsidTr="00065344">
        <w:trPr>
          <w:jc w:val="center"/>
        </w:trPr>
        <w:tc>
          <w:tcPr>
            <w:tcW w:w="4369" w:type="dxa"/>
          </w:tcPr>
          <w:p w:rsidR="0042068B" w:rsidRPr="00713017" w:rsidRDefault="008B3BAA" w:rsidP="0042068B">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sudah tidak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lagi </w:t>
            </w:r>
            <w:r w:rsidRPr="00BE5C60">
              <w:rPr>
                <w:rFonts w:asciiTheme="minorHAnsi" w:eastAsia="Times New Roman" w:hAnsiTheme="minorHAnsi" w:cstheme="minorHAnsi"/>
                <w:b/>
                <w:sz w:val="20"/>
                <w:szCs w:val="20"/>
              </w:rPr>
              <w:t>karena layanan pelangan-nya buruk</w:t>
            </w:r>
            <w:r w:rsidRPr="00713017">
              <w:rPr>
                <w:rFonts w:asciiTheme="minorHAnsi" w:eastAsia="Times New Roman" w:hAnsiTheme="minorHAnsi" w:cstheme="minorHAnsi"/>
                <w:sz w:val="20"/>
                <w:szCs w:val="20"/>
              </w:rPr>
              <w:t xml:space="preserve"> </w:t>
            </w:r>
            <w:r w:rsidR="00E254D0" w:rsidRPr="00713017">
              <w:rPr>
                <w:rFonts w:asciiTheme="minorHAnsi" w:eastAsia="Times New Roman" w:hAnsiTheme="minorHAnsi" w:cstheme="minorHAnsi"/>
                <w:i/>
                <w:sz w:val="16"/>
                <w:szCs w:val="20"/>
              </w:rPr>
              <w:t>I have stopped using the account because the customer service is poor.</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42068B" w:rsidRPr="00753097" w:rsidTr="00065344">
        <w:trPr>
          <w:jc w:val="center"/>
        </w:trPr>
        <w:tc>
          <w:tcPr>
            <w:tcW w:w="4369" w:type="dxa"/>
          </w:tcPr>
          <w:p w:rsidR="0042068B" w:rsidRPr="00713017" w:rsidRDefault="00C6166E">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sudah tidak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lagi </w:t>
            </w:r>
            <w:r w:rsidRPr="00BE5C60">
              <w:rPr>
                <w:rFonts w:asciiTheme="minorHAnsi" w:eastAsia="Times New Roman" w:hAnsiTheme="minorHAnsi" w:cstheme="minorHAnsi"/>
                <w:b/>
                <w:sz w:val="20"/>
                <w:szCs w:val="20"/>
              </w:rPr>
              <w:t>karena lokasi bank terlalu jauh</w:t>
            </w:r>
            <w:r w:rsidRPr="00713017">
              <w:rPr>
                <w:rFonts w:asciiTheme="minorHAnsi" w:eastAsia="Times New Roman" w:hAnsiTheme="minorHAnsi" w:cstheme="minorHAnsi"/>
                <w:i/>
                <w:sz w:val="20"/>
                <w:szCs w:val="20"/>
              </w:rPr>
              <w:t xml:space="preserve"> </w:t>
            </w:r>
            <w:r w:rsidR="00E254D0" w:rsidRPr="00713017">
              <w:rPr>
                <w:rFonts w:asciiTheme="minorHAnsi" w:eastAsia="Times New Roman" w:hAnsiTheme="minorHAnsi" w:cstheme="minorHAnsi"/>
                <w:i/>
                <w:sz w:val="16"/>
                <w:szCs w:val="20"/>
              </w:rPr>
              <w:t>I have stopped using the account because the bank’s location is too far away.</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42068B" w:rsidRPr="00753097" w:rsidTr="00065344">
        <w:trPr>
          <w:jc w:val="center"/>
        </w:trPr>
        <w:tc>
          <w:tcPr>
            <w:tcW w:w="4369" w:type="dxa"/>
          </w:tcPr>
          <w:p w:rsidR="0042068B" w:rsidRPr="00713017" w:rsidRDefault="00C6166E">
            <w:pPr>
              <w:rPr>
                <w:rFonts w:asciiTheme="minorHAnsi" w:eastAsia="Times New Roman" w:hAnsiTheme="minorHAnsi" w:cstheme="minorHAnsi"/>
                <w:i/>
                <w:sz w:val="20"/>
                <w:szCs w:val="20"/>
              </w:rPr>
            </w:pPr>
            <w:r w:rsidRPr="00713017">
              <w:rPr>
                <w:rFonts w:asciiTheme="minorHAnsi" w:eastAsia="Times New Roman" w:hAnsiTheme="minorHAnsi" w:cstheme="minorHAnsi"/>
                <w:sz w:val="20"/>
                <w:szCs w:val="20"/>
              </w:rPr>
              <w:t xml:space="preserve">Saya sudah tidak menggunakan </w:t>
            </w:r>
            <w:r w:rsidRPr="00BE5C60">
              <w:rPr>
                <w:rFonts w:asciiTheme="minorHAnsi" w:eastAsia="Times New Roman" w:hAnsiTheme="minorHAnsi" w:cstheme="minorHAnsi"/>
                <w:sz w:val="20"/>
                <w:szCs w:val="20"/>
              </w:rPr>
              <w:t>rekening bank</w:t>
            </w:r>
            <w:r w:rsidRPr="00713017">
              <w:rPr>
                <w:rFonts w:asciiTheme="minorHAnsi" w:eastAsia="Times New Roman" w:hAnsiTheme="minorHAnsi" w:cstheme="minorHAnsi"/>
                <w:sz w:val="20"/>
                <w:szCs w:val="20"/>
              </w:rPr>
              <w:t xml:space="preserve"> lagi </w:t>
            </w:r>
            <w:r w:rsidRPr="00BE5C60">
              <w:rPr>
                <w:rFonts w:asciiTheme="minorHAnsi" w:eastAsia="Times New Roman" w:hAnsiTheme="minorHAnsi" w:cstheme="minorHAnsi"/>
                <w:b/>
                <w:sz w:val="20"/>
                <w:szCs w:val="20"/>
              </w:rPr>
              <w:t>karena saya sudah pindah ke tempat baru</w:t>
            </w:r>
            <w:r w:rsidRPr="00713017">
              <w:rPr>
                <w:rFonts w:asciiTheme="minorHAnsi" w:eastAsia="Times New Roman" w:hAnsiTheme="minorHAnsi" w:cstheme="minorHAnsi"/>
                <w:i/>
                <w:sz w:val="20"/>
                <w:szCs w:val="20"/>
              </w:rPr>
              <w:t xml:space="preserve"> </w:t>
            </w:r>
            <w:r w:rsidR="00E254D0" w:rsidRPr="00713017">
              <w:rPr>
                <w:rFonts w:asciiTheme="minorHAnsi" w:eastAsia="Times New Roman" w:hAnsiTheme="minorHAnsi" w:cstheme="minorHAnsi"/>
                <w:i/>
                <w:sz w:val="16"/>
                <w:szCs w:val="20"/>
              </w:rPr>
              <w:t>I have stopped using the account because I moved to a new location.</w:t>
            </w:r>
          </w:p>
        </w:tc>
        <w:tc>
          <w:tcPr>
            <w:tcW w:w="1121" w:type="dxa"/>
            <w:vAlign w:val="center"/>
          </w:tcPr>
          <w:p w:rsidR="0042068B" w:rsidRPr="00753097" w:rsidRDefault="0042068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E254D0" w:rsidRPr="00753097" w:rsidTr="00065344">
        <w:trPr>
          <w:jc w:val="center"/>
        </w:trPr>
        <w:tc>
          <w:tcPr>
            <w:tcW w:w="4369" w:type="dxa"/>
          </w:tcPr>
          <w:p w:rsidR="00F050CB" w:rsidRPr="00065344" w:rsidRDefault="00F050CB" w:rsidP="0042068B">
            <w:pPr>
              <w:rPr>
                <w:rFonts w:asciiTheme="minorHAnsi" w:eastAsia="Times New Roman" w:hAnsiTheme="minorHAnsi" w:cstheme="minorHAnsi"/>
                <w:i/>
                <w:sz w:val="16"/>
                <w:szCs w:val="20"/>
              </w:rPr>
            </w:pPr>
            <w:r w:rsidRPr="00065344">
              <w:rPr>
                <w:rFonts w:asciiTheme="minorHAnsi" w:eastAsia="Times New Roman" w:hAnsiTheme="minorHAnsi" w:cstheme="minorHAnsi"/>
                <w:sz w:val="20"/>
                <w:szCs w:val="20"/>
              </w:rPr>
              <w:t>Lainnya, (sebutkan)</w:t>
            </w:r>
            <w:r>
              <w:rPr>
                <w:rFonts w:asciiTheme="minorHAnsi" w:eastAsia="Times New Roman" w:hAnsiTheme="minorHAnsi" w:cstheme="minorHAnsi"/>
                <w:i/>
                <w:sz w:val="20"/>
                <w:szCs w:val="20"/>
              </w:rPr>
              <w:t xml:space="preserve"> </w:t>
            </w:r>
            <w:r w:rsidR="00E254D0" w:rsidRPr="00065344">
              <w:rPr>
                <w:rFonts w:asciiTheme="minorHAnsi" w:eastAsia="Times New Roman" w:hAnsiTheme="minorHAnsi" w:cstheme="minorHAnsi"/>
                <w:i/>
                <w:sz w:val="16"/>
                <w:szCs w:val="20"/>
              </w:rPr>
              <w:t>Other (specify)</w:t>
            </w:r>
          </w:p>
          <w:p w:rsidR="00F050CB" w:rsidRDefault="00F050CB" w:rsidP="0042068B">
            <w:pPr>
              <w:rPr>
                <w:rFonts w:asciiTheme="minorHAnsi" w:eastAsia="Times New Roman" w:hAnsiTheme="minorHAnsi" w:cstheme="minorHAnsi"/>
                <w:i/>
                <w:sz w:val="20"/>
                <w:szCs w:val="20"/>
              </w:rPr>
            </w:pPr>
          </w:p>
          <w:p w:rsidR="00E254D0" w:rsidRPr="00065344" w:rsidRDefault="00E254D0" w:rsidP="0042068B">
            <w:pPr>
              <w:rPr>
                <w:rFonts w:asciiTheme="minorHAnsi" w:eastAsia="Times New Roman" w:hAnsiTheme="minorHAnsi" w:cstheme="minorHAnsi"/>
                <w:i/>
                <w:sz w:val="20"/>
                <w:szCs w:val="20"/>
              </w:rPr>
            </w:pPr>
            <w:r w:rsidRPr="00065344">
              <w:rPr>
                <w:rFonts w:asciiTheme="minorHAnsi" w:eastAsia="Times New Roman" w:hAnsiTheme="minorHAnsi" w:cstheme="minorHAnsi"/>
                <w:i/>
                <w:sz w:val="20"/>
                <w:szCs w:val="20"/>
              </w:rPr>
              <w:t xml:space="preserve"> __________________</w:t>
            </w:r>
          </w:p>
        </w:tc>
        <w:tc>
          <w:tcPr>
            <w:tcW w:w="1121" w:type="dxa"/>
            <w:vAlign w:val="center"/>
          </w:tcPr>
          <w:p w:rsidR="00E254D0" w:rsidRPr="00753097" w:rsidRDefault="00F050CB">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bl>
    <w:p w:rsidR="0042068B" w:rsidRDefault="0042068B" w:rsidP="00293627">
      <w:pPr>
        <w:spacing w:after="0"/>
        <w:jc w:val="both"/>
        <w:rPr>
          <w:rFonts w:asciiTheme="minorHAnsi" w:eastAsia="Times New Roman" w:hAnsiTheme="minorHAnsi" w:cstheme="minorHAnsi"/>
          <w:b/>
          <w:sz w:val="20"/>
          <w:szCs w:val="20"/>
        </w:rPr>
      </w:pPr>
    </w:p>
    <w:p w:rsidR="0042068B" w:rsidRDefault="0042068B" w:rsidP="00293627">
      <w:pPr>
        <w:spacing w:after="0"/>
        <w:jc w:val="both"/>
        <w:rPr>
          <w:rFonts w:asciiTheme="minorHAnsi" w:eastAsia="Times New Roman" w:hAnsiTheme="minorHAnsi" w:cstheme="minorHAnsi"/>
          <w:b/>
          <w:sz w:val="20"/>
          <w:szCs w:val="20"/>
        </w:rPr>
      </w:pPr>
    </w:p>
    <w:p w:rsidR="006657F7" w:rsidRDefault="006657F7" w:rsidP="00293627">
      <w:pPr>
        <w:spacing w:after="0"/>
        <w:jc w:val="both"/>
        <w:rPr>
          <w:rFonts w:asciiTheme="minorHAnsi" w:eastAsia="Times New Roman" w:hAnsiTheme="minorHAnsi" w:cstheme="minorHAnsi"/>
          <w:b/>
          <w:sz w:val="20"/>
          <w:szCs w:val="20"/>
        </w:rPr>
      </w:pPr>
    </w:p>
    <w:p w:rsidR="00A21318" w:rsidRPr="00753097" w:rsidRDefault="00A21318" w:rsidP="007A18A0">
      <w:pPr>
        <w:spacing w:after="0"/>
        <w:ind w:left="540"/>
        <w:jc w:val="both"/>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FF10 JIKA</w:t>
      </w:r>
      <w:r w:rsidR="00BC2373">
        <w:rPr>
          <w:rFonts w:asciiTheme="minorHAnsi" w:eastAsia="Times New Roman" w:hAnsiTheme="minorHAnsi" w:cstheme="minorHAnsi"/>
          <w:b/>
          <w:sz w:val="20"/>
          <w:szCs w:val="20"/>
        </w:rPr>
        <w:t xml:space="preserve"> RESPONDEN </w:t>
      </w:r>
      <w:r w:rsidR="00250062">
        <w:rPr>
          <w:rFonts w:asciiTheme="minorHAnsi" w:eastAsia="Times New Roman" w:hAnsiTheme="minorHAnsi" w:cstheme="minorHAnsi"/>
          <w:b/>
          <w:sz w:val="20"/>
          <w:szCs w:val="20"/>
        </w:rPr>
        <w:t xml:space="preserve">MELAKUKAN TRANSAKSI </w:t>
      </w:r>
      <w:r w:rsidR="00BC2373">
        <w:rPr>
          <w:rFonts w:asciiTheme="minorHAnsi" w:eastAsia="Times New Roman" w:hAnsiTheme="minorHAnsi" w:cstheme="minorHAnsi"/>
          <w:b/>
          <w:sz w:val="20"/>
          <w:szCs w:val="20"/>
        </w:rPr>
        <w:t>MENGGUNAKAN</w:t>
      </w:r>
      <w:r w:rsidRPr="00753097">
        <w:rPr>
          <w:rFonts w:asciiTheme="minorHAnsi" w:eastAsia="Times New Roman" w:hAnsiTheme="minorHAnsi" w:cstheme="minorHAnsi"/>
          <w:b/>
          <w:sz w:val="20"/>
          <w:szCs w:val="20"/>
        </w:rPr>
        <w:t xml:space="preserve"> </w:t>
      </w:r>
      <w:r w:rsidR="00250062">
        <w:rPr>
          <w:rFonts w:asciiTheme="minorHAnsi" w:eastAsia="Times New Roman" w:hAnsiTheme="minorHAnsi" w:cstheme="minorHAnsi"/>
          <w:b/>
          <w:sz w:val="20"/>
          <w:szCs w:val="20"/>
        </w:rPr>
        <w:t>REKENING BANK SELAIN HARI INI (</w:t>
      </w:r>
      <w:r w:rsidRPr="00753097">
        <w:rPr>
          <w:rFonts w:asciiTheme="minorHAnsi" w:eastAsia="Times New Roman" w:hAnsiTheme="minorHAnsi" w:cstheme="minorHAnsi"/>
          <w:b/>
          <w:sz w:val="20"/>
          <w:szCs w:val="20"/>
        </w:rPr>
        <w:t>TERLINGKAR KODE 1-5 DI FF9</w:t>
      </w:r>
      <w:r w:rsidR="0025006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ANSWERS 1-5 IN FF9. OTHERS SKIP TO MM1.</w:t>
      </w:r>
      <w:r w:rsidR="00327C4F" w:rsidRPr="00753097">
        <w:rPr>
          <w:rFonts w:asciiTheme="minorHAnsi" w:eastAsia="Times New Roman" w:hAnsiTheme="minorHAnsi" w:cstheme="minorHAnsi"/>
          <w:b/>
          <w:i/>
          <w:sz w:val="16"/>
          <w:szCs w:val="20"/>
        </w:rPr>
        <w:t xml:space="preserve"> </w:t>
      </w:r>
    </w:p>
    <w:p w:rsidR="00293627" w:rsidRPr="00753097" w:rsidRDefault="00CF3D83" w:rsidP="007A18A0">
      <w:pPr>
        <w:spacing w:after="0"/>
        <w:ind w:left="540"/>
        <w:jc w:val="both"/>
        <w:rPr>
          <w:rFonts w:asciiTheme="minorHAnsi" w:hAnsiTheme="minorHAnsi" w:cstheme="minorHAnsi"/>
          <w:b/>
          <w:i/>
          <w:sz w:val="16"/>
          <w:szCs w:val="20"/>
        </w:rPr>
      </w:pPr>
      <w:r>
        <w:rPr>
          <w:rFonts w:asciiTheme="minorHAnsi" w:hAnsiTheme="minorHAnsi" w:cstheme="minorHAnsi"/>
          <w:b/>
          <w:sz w:val="20"/>
          <w:szCs w:val="20"/>
        </w:rPr>
        <w:t>KARTU BANTU/BACAKAN</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READ OUT.</w:t>
      </w:r>
    </w:p>
    <w:p w:rsidR="00293627" w:rsidRPr="00753097" w:rsidRDefault="00293627" w:rsidP="007A18A0">
      <w:pPr>
        <w:spacing w:after="0"/>
        <w:ind w:left="540"/>
        <w:jc w:val="both"/>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TANDAI SEMUA YANG SESUAI </w:t>
      </w:r>
      <w:r w:rsidRPr="00753097">
        <w:rPr>
          <w:rFonts w:asciiTheme="minorHAnsi" w:hAnsiTheme="minorHAnsi" w:cstheme="minorHAnsi"/>
          <w:b/>
          <w:i/>
          <w:sz w:val="16"/>
          <w:szCs w:val="20"/>
        </w:rPr>
        <w:t>MARK ALL THAT APPLY</w:t>
      </w:r>
    </w:p>
    <w:p w:rsidR="00F10AE4" w:rsidRPr="00753097" w:rsidRDefault="00F10AE4" w:rsidP="00AB4D3B">
      <w:pPr>
        <w:spacing w:after="0"/>
        <w:jc w:val="both"/>
        <w:rPr>
          <w:rFonts w:asciiTheme="minorHAnsi" w:hAnsiTheme="minorHAnsi" w:cstheme="minorHAnsi"/>
          <w:i/>
          <w:sz w:val="16"/>
          <w:szCs w:val="20"/>
        </w:rPr>
      </w:pPr>
      <w:r w:rsidRPr="00753097">
        <w:rPr>
          <w:rFonts w:asciiTheme="minorHAnsi" w:eastAsia="Times New Roman" w:hAnsiTheme="minorHAnsi" w:cstheme="minorHAnsi"/>
          <w:sz w:val="20"/>
          <w:szCs w:val="20"/>
        </w:rPr>
        <w:t>FF10</w:t>
      </w:r>
      <w:r w:rsidR="00A21318" w:rsidRPr="00753097">
        <w:rPr>
          <w:rFonts w:asciiTheme="minorHAnsi" w:eastAsia="Times New Roman" w:hAnsiTheme="minorHAnsi" w:cstheme="minorHAnsi"/>
          <w:sz w:val="20"/>
          <w:szCs w:val="20"/>
        </w:rPr>
        <w:t xml:space="preserve">. </w:t>
      </w:r>
      <w:r w:rsidR="00E95BA7" w:rsidRPr="00753097">
        <w:rPr>
          <w:rFonts w:asciiTheme="minorHAnsi" w:eastAsia="Times New Roman" w:hAnsiTheme="minorHAnsi" w:cstheme="minorHAnsi"/>
          <w:sz w:val="20"/>
          <w:szCs w:val="20"/>
        </w:rPr>
        <w:t xml:space="preserve">Pada saat Anda menggunakan </w:t>
      </w:r>
      <w:r w:rsidR="00E95BA7" w:rsidRPr="00AB4D3B">
        <w:rPr>
          <w:rFonts w:asciiTheme="minorHAnsi" w:eastAsia="Times New Roman" w:hAnsiTheme="minorHAnsi" w:cstheme="minorHAnsi"/>
          <w:b/>
          <w:sz w:val="20"/>
          <w:szCs w:val="20"/>
        </w:rPr>
        <w:t>rekening bank</w:t>
      </w:r>
      <w:r w:rsidR="00E95BA7" w:rsidRPr="00753097">
        <w:rPr>
          <w:rFonts w:asciiTheme="minorHAnsi" w:eastAsia="Times New Roman" w:hAnsiTheme="minorHAnsi" w:cstheme="minorHAnsi"/>
          <w:sz w:val="20"/>
          <w:szCs w:val="20"/>
        </w:rPr>
        <w:t xml:space="preserve"> untuk keperluan keuangan apapun, apakah Anda menggunakan cara-cara berikut ini? JIKA RESPONDEN MEMILIKI LEBIH DARI SATU REKENING BANK, TANYAKAN BANK YANG </w:t>
      </w:r>
      <w:r w:rsidR="00E95BA7" w:rsidRPr="00753097">
        <w:rPr>
          <w:rFonts w:asciiTheme="minorHAnsi" w:eastAsia="Times New Roman" w:hAnsiTheme="minorHAnsi" w:cstheme="minorHAnsi"/>
          <w:b/>
          <w:sz w:val="20"/>
          <w:szCs w:val="20"/>
        </w:rPr>
        <w:t>PALING SERING MEREKA GUNAKAN.</w:t>
      </w:r>
      <w:r w:rsidR="00E95BA7" w:rsidRPr="00753097">
        <w:rPr>
          <w:rFonts w:asciiTheme="minorHAnsi" w:eastAsia="Times New Roman" w:hAnsiTheme="minorHAnsi" w:cstheme="minorHAnsi"/>
          <w:sz w:val="20"/>
          <w:szCs w:val="20"/>
        </w:rPr>
        <w:t xml:space="preserve"> </w:t>
      </w:r>
      <w:r w:rsidR="00E95BA7" w:rsidRPr="00753097">
        <w:rPr>
          <w:rFonts w:asciiTheme="minorHAnsi" w:eastAsia="Times New Roman" w:hAnsiTheme="minorHAnsi" w:cstheme="minorHAnsi"/>
          <w:i/>
          <w:sz w:val="16"/>
          <w:szCs w:val="20"/>
        </w:rPr>
        <w:t xml:space="preserve">ASK IF ANSWERS 1-5 IN FF9. OTHERS SKIP TO MM1. </w:t>
      </w:r>
      <w:r w:rsidR="00E95BA7" w:rsidRPr="00753097">
        <w:rPr>
          <w:rFonts w:asciiTheme="minorHAnsi" w:hAnsiTheme="minorHAnsi" w:cstheme="minorHAnsi"/>
          <w:i/>
          <w:sz w:val="16"/>
          <w:szCs w:val="20"/>
        </w:rPr>
        <w:t>When you use a bank account for any financial activity, do you use any of the following? IF A RESPONDENT HAS MORE THAN ONE BANK ACCOUNT, ASK THEM ABOUT THE ONE THEY USE MOST FREQUENTLY.</w:t>
      </w:r>
    </w:p>
    <w:p w:rsidR="006657F7" w:rsidRDefault="006657F7" w:rsidP="00AB4D3B">
      <w:pPr>
        <w:spacing w:after="0"/>
        <w:ind w:left="450"/>
        <w:rPr>
          <w:rFonts w:asciiTheme="minorHAnsi" w:hAnsiTheme="minorHAnsi" w:cstheme="minorHAnsi"/>
          <w:b/>
          <w:sz w:val="20"/>
          <w:szCs w:val="20"/>
        </w:rPr>
      </w:pPr>
    </w:p>
    <w:p w:rsidR="006657F7" w:rsidRDefault="006657F7" w:rsidP="00AB4D3B">
      <w:pPr>
        <w:spacing w:after="0"/>
        <w:ind w:left="450"/>
        <w:rPr>
          <w:rFonts w:asciiTheme="minorHAnsi" w:hAnsiTheme="minorHAnsi" w:cstheme="minorHAnsi"/>
          <w:b/>
          <w:sz w:val="20"/>
          <w:szCs w:val="20"/>
        </w:rPr>
      </w:pPr>
    </w:p>
    <w:p w:rsidR="00327C4F" w:rsidRPr="00753097" w:rsidRDefault="00327C4F" w:rsidP="00AB4D3B">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FF13 HANYA JIKA MINIMAL SATU PILIHAN TERLINGKAR DI FF10. </w:t>
      </w:r>
      <w:r w:rsidRPr="007B269F">
        <w:rPr>
          <w:rFonts w:asciiTheme="minorHAnsi" w:hAnsiTheme="minorHAnsi" w:cstheme="minorHAnsi"/>
          <w:b/>
          <w:sz w:val="20"/>
          <w:szCs w:val="20"/>
          <w:u w:val="single"/>
        </w:rPr>
        <w:t>LAINNYA LANJUTKAN KE FF14</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ASK IF AT LEAST ONE OPTION MARKED IN FF10. OTHERS SKIP TO FF14.</w:t>
      </w:r>
    </w:p>
    <w:p w:rsidR="00293627" w:rsidRPr="00753097" w:rsidRDefault="00CF3D83" w:rsidP="007B269F">
      <w:pPr>
        <w:spacing w:after="0"/>
        <w:ind w:left="450"/>
        <w:rPr>
          <w:rFonts w:asciiTheme="minorHAnsi" w:hAnsiTheme="minorHAnsi" w:cstheme="minorHAnsi"/>
          <w:b/>
          <w:i/>
          <w:sz w:val="16"/>
          <w:szCs w:val="20"/>
        </w:rPr>
      </w:pPr>
      <w:r>
        <w:rPr>
          <w:rFonts w:asciiTheme="minorHAnsi" w:hAnsiTheme="minorHAnsi" w:cstheme="minorHAnsi"/>
          <w:b/>
          <w:sz w:val="20"/>
          <w:szCs w:val="20"/>
        </w:rPr>
        <w:t>KARTU BANTU/BACAKAN</w:t>
      </w:r>
      <w:r w:rsidR="00293627" w:rsidRPr="00753097">
        <w:rPr>
          <w:rFonts w:asciiTheme="minorHAnsi" w:hAnsiTheme="minorHAnsi" w:cstheme="minorHAnsi"/>
          <w:b/>
          <w:sz w:val="20"/>
          <w:szCs w:val="20"/>
        </w:rPr>
        <w:t xml:space="preserve"> </w:t>
      </w:r>
      <w:r w:rsidR="00293627" w:rsidRPr="00753097">
        <w:rPr>
          <w:rFonts w:asciiTheme="minorHAnsi" w:hAnsiTheme="minorHAnsi" w:cstheme="minorHAnsi"/>
          <w:b/>
          <w:i/>
          <w:sz w:val="16"/>
          <w:szCs w:val="20"/>
        </w:rPr>
        <w:t>READ OUT.</w:t>
      </w:r>
    </w:p>
    <w:p w:rsidR="00293627" w:rsidRPr="00753097" w:rsidRDefault="00293627" w:rsidP="007B269F">
      <w:pPr>
        <w:spacing w:after="0"/>
        <w:ind w:left="45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6657F7" w:rsidRDefault="00F10AE4" w:rsidP="00F10AE4">
      <w:pPr>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FF13</w:t>
      </w:r>
      <w:r w:rsidRPr="00753097">
        <w:rPr>
          <w:rFonts w:asciiTheme="minorHAnsi" w:hAnsiTheme="minorHAnsi" w:cstheme="minorHAnsi"/>
          <w:sz w:val="20"/>
          <w:szCs w:val="20"/>
        </w:rPr>
        <w:t xml:space="preserve">. Dari beberapa cara menggunakan aktivitas keuangan bank berikut ini, manakah yang </w:t>
      </w:r>
      <w:r w:rsidRPr="007B269F">
        <w:rPr>
          <w:rFonts w:asciiTheme="minorHAnsi" w:hAnsiTheme="minorHAnsi" w:cstheme="minorHAnsi"/>
          <w:b/>
          <w:sz w:val="20"/>
          <w:szCs w:val="20"/>
          <w:u w:val="single"/>
        </w:rPr>
        <w:t>paling Anda sukai</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Of the different ways you use a bank for financial activities, </w:t>
      </w:r>
      <w:r w:rsidRPr="00753097">
        <w:rPr>
          <w:rFonts w:asciiTheme="minorHAnsi" w:eastAsia="Times New Roman" w:hAnsiTheme="minorHAnsi" w:cstheme="minorHAnsi"/>
          <w:i/>
          <w:sz w:val="16"/>
          <w:szCs w:val="20"/>
        </w:rPr>
        <w:t xml:space="preserve">which is your </w:t>
      </w:r>
      <w:r w:rsidRPr="00753097">
        <w:rPr>
          <w:rFonts w:asciiTheme="minorHAnsi" w:eastAsia="Times New Roman" w:hAnsiTheme="minorHAnsi" w:cstheme="minorHAnsi"/>
          <w:i/>
          <w:sz w:val="16"/>
          <w:szCs w:val="20"/>
          <w:u w:val="single"/>
        </w:rPr>
        <w:t>preferred</w:t>
      </w:r>
      <w:r w:rsidRPr="00753097">
        <w:rPr>
          <w:rFonts w:asciiTheme="minorHAnsi" w:eastAsia="Times New Roman" w:hAnsiTheme="minorHAnsi" w:cstheme="minorHAnsi"/>
          <w:i/>
          <w:sz w:val="16"/>
          <w:szCs w:val="20"/>
        </w:rPr>
        <w:t xml:space="preserve"> way?</w:t>
      </w:r>
      <w:r w:rsidRPr="00753097">
        <w:rPr>
          <w:rFonts w:asciiTheme="minorHAnsi" w:eastAsia="Times New Roman" w:hAnsiTheme="minorHAnsi" w:cstheme="minorHAnsi"/>
          <w:sz w:val="16"/>
          <w:szCs w:val="20"/>
        </w:rPr>
        <w:t xml:space="preserve"> </w:t>
      </w:r>
    </w:p>
    <w:p w:rsidR="006657F7" w:rsidRDefault="006657F7">
      <w:pPr>
        <w:rPr>
          <w:rFonts w:asciiTheme="minorHAnsi" w:eastAsia="Times New Roman" w:hAnsiTheme="minorHAnsi" w:cstheme="minorHAnsi"/>
          <w:sz w:val="16"/>
          <w:szCs w:val="20"/>
        </w:rPr>
      </w:pPr>
      <w:r>
        <w:rPr>
          <w:rFonts w:asciiTheme="minorHAnsi" w:eastAsia="Times New Roman" w:hAnsiTheme="minorHAnsi" w:cstheme="minorHAnsi"/>
          <w:sz w:val="16"/>
          <w:szCs w:val="20"/>
        </w:rPr>
        <w:br w:type="page"/>
      </w:r>
    </w:p>
    <w:p w:rsidR="00F10AE4" w:rsidRDefault="00F10AE4" w:rsidP="00AB4D3B">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ab/>
      </w:r>
    </w:p>
    <w:tbl>
      <w:tblPr>
        <w:tblStyle w:val="TableGrid"/>
        <w:tblW w:w="9279" w:type="dxa"/>
        <w:jc w:val="center"/>
        <w:tblLayout w:type="fixed"/>
        <w:tblLook w:val="04A0" w:firstRow="1" w:lastRow="0" w:firstColumn="1" w:lastColumn="0" w:noHBand="0" w:noVBand="1"/>
      </w:tblPr>
      <w:tblGrid>
        <w:gridCol w:w="6336"/>
        <w:gridCol w:w="810"/>
        <w:gridCol w:w="810"/>
        <w:gridCol w:w="1323"/>
      </w:tblGrid>
      <w:tr w:rsidR="006657F7" w:rsidRPr="00753097" w:rsidTr="009C34D5">
        <w:trPr>
          <w:jc w:val="center"/>
        </w:trPr>
        <w:tc>
          <w:tcPr>
            <w:tcW w:w="6336" w:type="dxa"/>
            <w:vMerge w:val="restart"/>
          </w:tcPr>
          <w:p w:rsidR="006657F7" w:rsidRPr="00753097" w:rsidRDefault="006657F7" w:rsidP="00AC1775">
            <w:pPr>
              <w:rPr>
                <w:rFonts w:asciiTheme="minorHAnsi" w:hAnsiTheme="minorHAnsi" w:cstheme="minorHAnsi"/>
                <w:sz w:val="20"/>
                <w:szCs w:val="20"/>
              </w:rPr>
            </w:pPr>
          </w:p>
        </w:tc>
        <w:tc>
          <w:tcPr>
            <w:tcW w:w="1620" w:type="dxa"/>
            <w:gridSpan w:val="2"/>
          </w:tcPr>
          <w:p w:rsidR="006657F7" w:rsidRPr="00753097" w:rsidRDefault="006657F7" w:rsidP="00293627">
            <w:pPr>
              <w:jc w:val="center"/>
              <w:rPr>
                <w:rFonts w:asciiTheme="minorHAnsi" w:hAnsiTheme="minorHAnsi" w:cstheme="minorHAnsi"/>
                <w:b/>
                <w:sz w:val="20"/>
                <w:szCs w:val="20"/>
              </w:rPr>
            </w:pPr>
            <w:r w:rsidRPr="00753097">
              <w:rPr>
                <w:rFonts w:asciiTheme="minorHAnsi" w:hAnsiTheme="minorHAnsi" w:cstheme="minorHAnsi"/>
                <w:b/>
                <w:sz w:val="20"/>
                <w:szCs w:val="20"/>
              </w:rPr>
              <w:t>FF10</w:t>
            </w:r>
          </w:p>
          <w:p w:rsidR="006657F7" w:rsidRDefault="006657F7" w:rsidP="00293627">
            <w:pPr>
              <w:jc w:val="center"/>
              <w:rPr>
                <w:rFonts w:asciiTheme="minorHAnsi" w:hAnsiTheme="minorHAnsi" w:cstheme="minorHAnsi"/>
                <w:b/>
                <w:sz w:val="20"/>
                <w:szCs w:val="20"/>
              </w:rPr>
            </w:pPr>
            <w:r>
              <w:rPr>
                <w:rFonts w:asciiTheme="minorHAnsi" w:hAnsiTheme="minorHAnsi" w:cstheme="minorHAnsi"/>
                <w:b/>
                <w:sz w:val="20"/>
                <w:szCs w:val="20"/>
              </w:rPr>
              <w:t>Cara transaksi dilakukan</w:t>
            </w:r>
          </w:p>
          <w:p w:rsidR="006657F7" w:rsidRPr="00753097" w:rsidRDefault="006657F7" w:rsidP="00293627">
            <w:pPr>
              <w:jc w:val="center"/>
              <w:rPr>
                <w:rFonts w:asciiTheme="minorHAnsi" w:eastAsia="Times New Roman" w:hAnsiTheme="minorHAnsi" w:cstheme="minorHAnsi"/>
                <w:b/>
                <w:sz w:val="20"/>
                <w:szCs w:val="20"/>
              </w:rPr>
            </w:pPr>
            <w:r w:rsidRPr="00753097">
              <w:rPr>
                <w:rFonts w:asciiTheme="minorHAnsi" w:hAnsiTheme="minorHAnsi" w:cstheme="minorHAnsi"/>
                <w:b/>
                <w:sz w:val="20"/>
                <w:szCs w:val="20"/>
              </w:rPr>
              <w:t>MA</w:t>
            </w:r>
          </w:p>
        </w:tc>
        <w:tc>
          <w:tcPr>
            <w:tcW w:w="1323" w:type="dxa"/>
            <w:vMerge w:val="restart"/>
          </w:tcPr>
          <w:p w:rsidR="006657F7" w:rsidRPr="00753097" w:rsidRDefault="006657F7" w:rsidP="00293627">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FF13</w:t>
            </w:r>
          </w:p>
          <w:p w:rsidR="006657F7" w:rsidRDefault="006657F7" w:rsidP="00293627">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Cara transaksi yang paling disukai</w:t>
            </w:r>
          </w:p>
          <w:p w:rsidR="006657F7" w:rsidRPr="00753097" w:rsidRDefault="006657F7" w:rsidP="00293627">
            <w:pPr>
              <w:jc w:val="center"/>
              <w:rPr>
                <w:rFonts w:asciiTheme="minorHAnsi" w:hAnsiTheme="minorHAnsi" w:cstheme="minorHAnsi"/>
                <w:b/>
                <w:sz w:val="20"/>
                <w:szCs w:val="20"/>
              </w:rPr>
            </w:pPr>
            <w:r w:rsidRPr="00753097">
              <w:rPr>
                <w:rFonts w:asciiTheme="minorHAnsi" w:eastAsia="Times New Roman" w:hAnsiTheme="minorHAnsi" w:cstheme="minorHAnsi"/>
                <w:b/>
                <w:sz w:val="20"/>
                <w:szCs w:val="20"/>
              </w:rPr>
              <w:t>SA</w:t>
            </w:r>
          </w:p>
        </w:tc>
      </w:tr>
      <w:tr w:rsidR="006657F7" w:rsidRPr="00753097" w:rsidTr="009C34D5">
        <w:trPr>
          <w:jc w:val="center"/>
        </w:trPr>
        <w:tc>
          <w:tcPr>
            <w:tcW w:w="6336" w:type="dxa"/>
            <w:vMerge/>
          </w:tcPr>
          <w:p w:rsidR="006657F7" w:rsidRPr="00753097" w:rsidRDefault="006657F7" w:rsidP="00AC1775">
            <w:pPr>
              <w:rPr>
                <w:rFonts w:asciiTheme="minorHAnsi" w:hAnsiTheme="minorHAnsi" w:cstheme="minorHAnsi"/>
                <w:sz w:val="20"/>
                <w:szCs w:val="20"/>
              </w:rPr>
            </w:pPr>
          </w:p>
        </w:tc>
        <w:tc>
          <w:tcPr>
            <w:tcW w:w="810" w:type="dxa"/>
          </w:tcPr>
          <w:p w:rsidR="006657F7" w:rsidRPr="00065344" w:rsidRDefault="006657F7" w:rsidP="003A5FA6">
            <w:pPr>
              <w:jc w:val="center"/>
              <w:rPr>
                <w:rFonts w:asciiTheme="minorHAnsi" w:hAnsiTheme="minorHAnsi" w:cstheme="minorHAnsi"/>
                <w:b/>
                <w:sz w:val="20"/>
                <w:szCs w:val="20"/>
              </w:rPr>
            </w:pPr>
            <w:r w:rsidRPr="00065344">
              <w:rPr>
                <w:rFonts w:asciiTheme="minorHAnsi" w:hAnsiTheme="minorHAnsi" w:cstheme="minorHAnsi"/>
                <w:b/>
                <w:sz w:val="20"/>
                <w:szCs w:val="20"/>
              </w:rPr>
              <w:t>1</w:t>
            </w:r>
          </w:p>
          <w:p w:rsidR="006657F7" w:rsidRPr="00065344" w:rsidRDefault="006657F7">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810" w:type="dxa"/>
          </w:tcPr>
          <w:p w:rsidR="006657F7" w:rsidRPr="00065344" w:rsidRDefault="006657F7" w:rsidP="003A5FA6">
            <w:pPr>
              <w:jc w:val="center"/>
              <w:rPr>
                <w:rFonts w:asciiTheme="minorHAnsi" w:hAnsiTheme="minorHAnsi" w:cstheme="minorHAnsi"/>
                <w:b/>
                <w:sz w:val="20"/>
                <w:szCs w:val="20"/>
              </w:rPr>
            </w:pPr>
            <w:r w:rsidRPr="00065344">
              <w:rPr>
                <w:rFonts w:asciiTheme="minorHAnsi" w:hAnsiTheme="minorHAnsi" w:cstheme="minorHAnsi"/>
                <w:b/>
                <w:sz w:val="20"/>
                <w:szCs w:val="20"/>
              </w:rPr>
              <w:t>2</w:t>
            </w:r>
          </w:p>
          <w:p w:rsidR="006657F7" w:rsidRPr="00065344" w:rsidRDefault="006657F7">
            <w:pPr>
              <w:jc w:val="center"/>
              <w:rPr>
                <w:rFonts w:asciiTheme="minorHAnsi" w:eastAsia="Times New Roman"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c>
          <w:tcPr>
            <w:tcW w:w="1323" w:type="dxa"/>
            <w:vMerge/>
          </w:tcPr>
          <w:p w:rsidR="006657F7" w:rsidRPr="00753097" w:rsidRDefault="006657F7" w:rsidP="00293627">
            <w:pPr>
              <w:jc w:val="center"/>
              <w:rPr>
                <w:rFonts w:asciiTheme="minorHAnsi" w:eastAsia="Times New Roman" w:hAnsiTheme="minorHAnsi" w:cstheme="minorHAnsi"/>
                <w:b/>
                <w:sz w:val="20"/>
                <w:szCs w:val="20"/>
              </w:rPr>
            </w:pPr>
          </w:p>
        </w:tc>
      </w:tr>
      <w:tr w:rsidR="0094666D" w:rsidRPr="00753097" w:rsidTr="00AB4D3B">
        <w:trPr>
          <w:jc w:val="center"/>
        </w:trPr>
        <w:tc>
          <w:tcPr>
            <w:tcW w:w="6336" w:type="dxa"/>
          </w:tcPr>
          <w:p w:rsidR="0094666D" w:rsidRPr="00753097" w:rsidRDefault="0094666D" w:rsidP="00AC1775">
            <w:pPr>
              <w:rPr>
                <w:rFonts w:asciiTheme="minorHAnsi" w:eastAsia="Cambria" w:hAnsiTheme="minorHAnsi" w:cstheme="minorHAnsi"/>
                <w:sz w:val="20"/>
                <w:szCs w:val="20"/>
              </w:rPr>
            </w:pPr>
            <w:r w:rsidRPr="00753097">
              <w:rPr>
                <w:rFonts w:asciiTheme="minorHAnsi" w:eastAsia="Cambria" w:hAnsiTheme="minorHAnsi" w:cstheme="minorHAnsi"/>
                <w:sz w:val="20"/>
                <w:szCs w:val="20"/>
              </w:rPr>
              <w:t>Di loket/ konter di cabang bank</w:t>
            </w:r>
          </w:p>
          <w:p w:rsidR="0094666D" w:rsidRPr="00753097" w:rsidRDefault="0094666D" w:rsidP="00AC1775">
            <w:pPr>
              <w:rPr>
                <w:rFonts w:asciiTheme="minorHAnsi" w:hAnsiTheme="minorHAnsi" w:cstheme="minorHAnsi"/>
                <w:i/>
                <w:sz w:val="20"/>
                <w:szCs w:val="20"/>
              </w:rPr>
            </w:pPr>
            <w:r w:rsidRPr="00753097">
              <w:rPr>
                <w:rFonts w:asciiTheme="minorHAnsi" w:hAnsiTheme="minorHAnsi" w:cstheme="minorHAnsi"/>
                <w:i/>
                <w:sz w:val="16"/>
                <w:szCs w:val="20"/>
              </w:rPr>
              <w:t xml:space="preserve">Over the counter in a branch of the bank </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4666D" w:rsidRPr="00753097" w:rsidTr="00AB4D3B">
        <w:trPr>
          <w:jc w:val="center"/>
        </w:trPr>
        <w:tc>
          <w:tcPr>
            <w:tcW w:w="6336" w:type="dxa"/>
          </w:tcPr>
          <w:p w:rsidR="0094666D" w:rsidRPr="00753097" w:rsidRDefault="0094666D" w:rsidP="00AC1775">
            <w:pPr>
              <w:rPr>
                <w:rFonts w:asciiTheme="minorHAnsi" w:hAnsiTheme="minorHAnsi" w:cstheme="minorHAnsi"/>
                <w:sz w:val="20"/>
                <w:szCs w:val="20"/>
              </w:rPr>
            </w:pPr>
            <w:r w:rsidRPr="00753097">
              <w:rPr>
                <w:rFonts w:asciiTheme="minorHAnsi" w:hAnsiTheme="minorHAnsi" w:cstheme="minorHAnsi"/>
                <w:sz w:val="20"/>
                <w:szCs w:val="20"/>
              </w:rPr>
              <w:t>ATM</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4666D" w:rsidRPr="00753097" w:rsidTr="00AB4D3B">
        <w:trPr>
          <w:jc w:val="center"/>
        </w:trPr>
        <w:tc>
          <w:tcPr>
            <w:tcW w:w="6336" w:type="dxa"/>
          </w:tcPr>
          <w:p w:rsidR="0094666D" w:rsidRPr="00753097" w:rsidRDefault="0094666D" w:rsidP="00AC1775">
            <w:pPr>
              <w:rPr>
                <w:rFonts w:asciiTheme="minorHAnsi" w:hAnsiTheme="minorHAnsi" w:cstheme="minorHAnsi"/>
                <w:sz w:val="20"/>
                <w:szCs w:val="20"/>
              </w:rPr>
            </w:pPr>
            <w:r w:rsidRPr="00753097">
              <w:rPr>
                <w:rFonts w:asciiTheme="minorHAnsi" w:hAnsiTheme="minorHAnsi" w:cstheme="minorHAnsi"/>
                <w:sz w:val="20"/>
                <w:szCs w:val="20"/>
              </w:rPr>
              <w:t xml:space="preserve">Menyetor atau menarik uang dari rekening BANK Anda di konter/kasir toko retail (misalnya di Indomaret, Alfamart dll) </w:t>
            </w:r>
            <w:r w:rsidRPr="00753097">
              <w:rPr>
                <w:rFonts w:asciiTheme="minorHAnsi" w:hAnsiTheme="minorHAnsi" w:cstheme="minorHAnsi"/>
                <w:i/>
                <w:sz w:val="16"/>
                <w:szCs w:val="20"/>
              </w:rPr>
              <w:t>Bank deposit or withdrawals over the counter at a retail store</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4666D" w:rsidRPr="00753097" w:rsidTr="00AB4D3B">
        <w:trPr>
          <w:jc w:val="center"/>
        </w:trPr>
        <w:tc>
          <w:tcPr>
            <w:tcW w:w="6336" w:type="dxa"/>
          </w:tcPr>
          <w:p w:rsidR="0094666D" w:rsidRPr="00753097" w:rsidRDefault="0094666D" w:rsidP="00AC1775">
            <w:pPr>
              <w:rPr>
                <w:rFonts w:asciiTheme="minorHAnsi" w:hAnsiTheme="minorHAnsi" w:cstheme="minorHAnsi"/>
                <w:sz w:val="20"/>
                <w:szCs w:val="20"/>
              </w:rPr>
            </w:pPr>
            <w:r w:rsidRPr="00753097">
              <w:rPr>
                <w:rFonts w:asciiTheme="minorHAnsi" w:hAnsiTheme="minorHAnsi" w:cstheme="minorHAnsi"/>
                <w:sz w:val="20"/>
                <w:szCs w:val="20"/>
              </w:rPr>
              <w:t xml:space="preserve">Website/situs bank atau per-bankan online </w:t>
            </w:r>
            <w:r w:rsidRPr="00753097">
              <w:rPr>
                <w:rFonts w:asciiTheme="minorHAnsi" w:hAnsiTheme="minorHAnsi" w:cstheme="minorHAnsi"/>
                <w:i/>
                <w:sz w:val="16"/>
                <w:szCs w:val="20"/>
              </w:rPr>
              <w:t>Bank’s website/online banking</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4666D" w:rsidRPr="00753097" w:rsidTr="00AB4D3B">
        <w:trPr>
          <w:jc w:val="center"/>
        </w:trPr>
        <w:tc>
          <w:tcPr>
            <w:tcW w:w="6336" w:type="dxa"/>
          </w:tcPr>
          <w:p w:rsidR="0094666D" w:rsidRPr="00753097" w:rsidRDefault="0094666D" w:rsidP="00AC1775">
            <w:pPr>
              <w:rPr>
                <w:rFonts w:asciiTheme="minorHAnsi" w:hAnsiTheme="minorHAnsi" w:cstheme="minorHAnsi"/>
                <w:sz w:val="20"/>
                <w:szCs w:val="20"/>
              </w:rPr>
            </w:pPr>
            <w:r w:rsidRPr="00753097">
              <w:rPr>
                <w:rFonts w:asciiTheme="minorHAnsi" w:hAnsiTheme="minorHAnsi" w:cstheme="minorHAnsi"/>
                <w:sz w:val="20"/>
                <w:szCs w:val="20"/>
              </w:rPr>
              <w:t xml:space="preserve">Aplikasi mobile/mobile banking </w:t>
            </w:r>
            <w:r w:rsidRPr="00753097">
              <w:rPr>
                <w:rFonts w:asciiTheme="minorHAnsi" w:hAnsiTheme="minorHAnsi" w:cstheme="minorHAnsi"/>
                <w:i/>
                <w:sz w:val="16"/>
                <w:szCs w:val="20"/>
              </w:rPr>
              <w:t>Mobile app/mobile banking</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94666D" w:rsidRPr="00753097" w:rsidTr="00AB4D3B">
        <w:trPr>
          <w:jc w:val="center"/>
        </w:trPr>
        <w:tc>
          <w:tcPr>
            <w:tcW w:w="6336" w:type="dxa"/>
          </w:tcPr>
          <w:p w:rsidR="0094666D" w:rsidRPr="00753097" w:rsidRDefault="00B60967" w:rsidP="00AB4D3B">
            <w:pPr>
              <w:rPr>
                <w:rFonts w:asciiTheme="minorHAnsi" w:hAnsiTheme="minorHAnsi" w:cstheme="minorHAnsi"/>
                <w:sz w:val="20"/>
                <w:szCs w:val="20"/>
              </w:rPr>
            </w:pPr>
            <w:r w:rsidRPr="00753097">
              <w:rPr>
                <w:rFonts w:asciiTheme="minorHAnsi" w:eastAsia="Cambria" w:hAnsiTheme="minorHAnsi" w:cstheme="minorHAnsi"/>
                <w:sz w:val="20"/>
                <w:szCs w:val="20"/>
              </w:rPr>
              <w:t xml:space="preserve">Agen bank </w:t>
            </w:r>
            <w:r w:rsidRPr="00753097">
              <w:rPr>
                <w:rFonts w:asciiTheme="minorHAnsi" w:eastAsia="Cambria" w:hAnsiTheme="minorHAnsi" w:cstheme="minorHAnsi"/>
                <w:i/>
                <w:sz w:val="20"/>
                <w:szCs w:val="20"/>
              </w:rPr>
              <w:t>door to door</w:t>
            </w:r>
            <w:r w:rsidRPr="00753097">
              <w:rPr>
                <w:rFonts w:asciiTheme="minorHAnsi" w:eastAsia="Cambria" w:hAnsiTheme="minorHAnsi" w:cstheme="minorHAnsi"/>
                <w:sz w:val="20"/>
                <w:szCs w:val="20"/>
              </w:rPr>
              <w:t>/rumah ke rumah atau orang lain yang berhubungan dengan bank atau LKM/</w:t>
            </w:r>
            <w:r w:rsidR="005C0B61">
              <w:rPr>
                <w:rFonts w:asciiTheme="minorHAnsi" w:eastAsia="Cambria" w:hAnsiTheme="minorHAnsi" w:cstheme="minorHAnsi"/>
                <w:sz w:val="20"/>
                <w:szCs w:val="20"/>
              </w:rPr>
              <w:t>kolektor uang(pengumpul) bergerak</w:t>
            </w:r>
            <w:r w:rsidRPr="00753097">
              <w:rPr>
                <w:rFonts w:asciiTheme="minorHAnsi" w:eastAsia="Cambria" w:hAnsiTheme="minorHAnsi" w:cstheme="minorHAnsi"/>
                <w:sz w:val="20"/>
                <w:szCs w:val="20"/>
              </w:rPr>
              <w:t xml:space="preserve"> </w:t>
            </w:r>
            <w:r w:rsidR="005C0B61">
              <w:rPr>
                <w:rFonts w:asciiTheme="minorHAnsi" w:eastAsia="Cambria" w:hAnsiTheme="minorHAnsi" w:cstheme="minorHAnsi"/>
                <w:sz w:val="20"/>
                <w:szCs w:val="20"/>
              </w:rPr>
              <w:t>/</w:t>
            </w:r>
            <w:r w:rsidRPr="00753097">
              <w:rPr>
                <w:rFonts w:asciiTheme="minorHAnsi" w:eastAsia="Cambria" w:hAnsiTheme="minorHAnsi" w:cstheme="minorHAnsi"/>
                <w:sz w:val="20"/>
                <w:szCs w:val="20"/>
              </w:rPr>
              <w:t xml:space="preserve">agen bank </w:t>
            </w:r>
            <w:r w:rsidRPr="00753097">
              <w:rPr>
                <w:rFonts w:asciiTheme="minorHAnsi" w:hAnsiTheme="minorHAnsi" w:cstheme="minorHAnsi"/>
                <w:i/>
                <w:sz w:val="16"/>
                <w:szCs w:val="20"/>
              </w:rPr>
              <w:t>A door-to-door banking agent or another person who is associated with this bank or MFI/mobile collector/banking agent</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94666D" w:rsidRPr="00753097" w:rsidTr="00AB4D3B">
        <w:trPr>
          <w:jc w:val="center"/>
        </w:trPr>
        <w:tc>
          <w:tcPr>
            <w:tcW w:w="6336" w:type="dxa"/>
          </w:tcPr>
          <w:p w:rsidR="0094666D" w:rsidRPr="00753097" w:rsidRDefault="00B95713" w:rsidP="00AC1775">
            <w:pPr>
              <w:rPr>
                <w:rFonts w:asciiTheme="minorHAnsi" w:hAnsiTheme="minorHAnsi" w:cstheme="minorHAnsi"/>
                <w:sz w:val="20"/>
                <w:szCs w:val="20"/>
              </w:rPr>
            </w:pPr>
            <w:r w:rsidRPr="00753097">
              <w:rPr>
                <w:rFonts w:asciiTheme="minorHAnsi" w:hAnsiTheme="minorHAnsi" w:cstheme="minorHAnsi"/>
                <w:sz w:val="20"/>
                <w:szCs w:val="20"/>
              </w:rPr>
              <w:t>Melalui dompet/</w:t>
            </w:r>
            <w:r w:rsidR="009F4363">
              <w:rPr>
                <w:rFonts w:asciiTheme="minorHAnsi" w:hAnsiTheme="minorHAnsi" w:cstheme="minorHAnsi"/>
                <w:sz w:val="20"/>
                <w:szCs w:val="20"/>
              </w:rPr>
              <w:t>uang ponsel</w:t>
            </w:r>
            <w:r w:rsidRPr="00753097">
              <w:rPr>
                <w:rFonts w:asciiTheme="minorHAnsi" w:hAnsiTheme="minorHAnsi" w:cstheme="minorHAnsi"/>
                <w:sz w:val="20"/>
                <w:szCs w:val="20"/>
              </w:rPr>
              <w:t>, yaitu dengan melakukan transfer dari rekening bank saya ke ponsel saya lalu menariknya dari agen mobile money/</w:t>
            </w:r>
            <w:r w:rsidR="009F4363">
              <w:rPr>
                <w:rFonts w:asciiTheme="minorHAnsi" w:hAnsiTheme="minorHAnsi" w:cstheme="minorHAnsi"/>
                <w:sz w:val="20"/>
                <w:szCs w:val="20"/>
              </w:rPr>
              <w:t>uang ponsel</w:t>
            </w:r>
            <w:r w:rsidRPr="00753097">
              <w:rPr>
                <w:rFonts w:asciiTheme="minorHAnsi" w:hAnsiTheme="minorHAnsi" w:cstheme="minorHAnsi"/>
                <w:sz w:val="20"/>
                <w:szCs w:val="20"/>
              </w:rPr>
              <w:t>.  Atau menyetor uang tunai ke agen mobile money/</w:t>
            </w:r>
            <w:r w:rsidR="00D560F1">
              <w:rPr>
                <w:rFonts w:asciiTheme="minorHAnsi" w:hAnsiTheme="minorHAnsi" w:cstheme="minorHAnsi"/>
                <w:sz w:val="20"/>
                <w:szCs w:val="20"/>
              </w:rPr>
              <w:t>uang ponsel</w:t>
            </w:r>
            <w:r w:rsidRPr="00753097">
              <w:rPr>
                <w:rFonts w:asciiTheme="minorHAnsi" w:hAnsiTheme="minorHAnsi" w:cstheme="minorHAnsi"/>
                <w:sz w:val="20"/>
                <w:szCs w:val="20"/>
              </w:rPr>
              <w:t xml:space="preserve"> untuk mentransfernya ke ponsel saya, lalu saya mentrasfernya ke rekening bank saya. </w:t>
            </w:r>
            <w:r w:rsidRPr="00753097">
              <w:rPr>
                <w:rFonts w:asciiTheme="minorHAnsi" w:hAnsiTheme="minorHAnsi" w:cstheme="minorHAnsi"/>
                <w:i/>
                <w:sz w:val="16"/>
                <w:szCs w:val="20"/>
              </w:rPr>
              <w:t>Through a mobile wallet by transferring money from my bank account to my phone and then withdrawing from a mobile money agent for withdrawal or depositing with a mobile money agent to my phone and then transferring to my bank account for deposits</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94666D" w:rsidRPr="00753097" w:rsidTr="00AB4D3B">
        <w:trPr>
          <w:jc w:val="center"/>
        </w:trPr>
        <w:tc>
          <w:tcPr>
            <w:tcW w:w="6336" w:type="dxa"/>
          </w:tcPr>
          <w:p w:rsidR="0094666D" w:rsidRPr="00753097" w:rsidRDefault="0094666D"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 </w:t>
            </w:r>
            <w:r w:rsidRPr="00753097">
              <w:rPr>
                <w:rFonts w:asciiTheme="minorHAnsi" w:hAnsiTheme="minorHAnsi" w:cstheme="minorHAnsi"/>
                <w:i/>
                <w:sz w:val="16"/>
                <w:szCs w:val="20"/>
              </w:rPr>
              <w:t>Other (Specify)</w:t>
            </w:r>
          </w:p>
          <w:p w:rsidR="009402C9" w:rsidRPr="00753097" w:rsidRDefault="009402C9" w:rsidP="00AC1775">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_________________________________________________</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23" w:type="dxa"/>
            <w:vAlign w:val="center"/>
          </w:tcPr>
          <w:p w:rsidR="0094666D" w:rsidRPr="00753097" w:rsidRDefault="0094666D">
            <w:pPr>
              <w:jc w:val="center"/>
              <w:rPr>
                <w:rFonts w:asciiTheme="minorHAnsi" w:hAnsiTheme="minorHAnsi" w:cstheme="minorHAnsi"/>
                <w:sz w:val="20"/>
                <w:szCs w:val="20"/>
              </w:rPr>
            </w:pPr>
            <w:r w:rsidRPr="00753097">
              <w:rPr>
                <w:rFonts w:asciiTheme="minorHAnsi" w:hAnsiTheme="minorHAnsi" w:cstheme="minorHAnsi"/>
                <w:sz w:val="20"/>
                <w:szCs w:val="20"/>
              </w:rPr>
              <w:t>8</w:t>
            </w:r>
          </w:p>
        </w:tc>
      </w:tr>
    </w:tbl>
    <w:p w:rsidR="007E5F29" w:rsidRDefault="007E5F29" w:rsidP="00F10AE4">
      <w:pPr>
        <w:rPr>
          <w:rFonts w:asciiTheme="minorHAnsi" w:hAnsiTheme="minorHAnsi" w:cstheme="minorHAnsi"/>
          <w:b/>
          <w:i/>
          <w:sz w:val="20"/>
          <w:szCs w:val="20"/>
        </w:rPr>
      </w:pPr>
    </w:p>
    <w:p w:rsidR="0072086F" w:rsidRPr="00753097" w:rsidRDefault="0072086F" w:rsidP="00F10AE4">
      <w:pPr>
        <w:rPr>
          <w:rFonts w:asciiTheme="minorHAnsi" w:hAnsiTheme="minorHAnsi" w:cstheme="minorHAnsi"/>
          <w:b/>
          <w:i/>
          <w:sz w:val="20"/>
          <w:szCs w:val="20"/>
        </w:rPr>
      </w:pPr>
    </w:p>
    <w:p w:rsidR="00F10AE4" w:rsidRPr="00753097" w:rsidRDefault="004F1E15" w:rsidP="007A18A0">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FF14 </w:t>
      </w:r>
      <w:r w:rsidR="00C31A64" w:rsidRPr="00753097">
        <w:rPr>
          <w:rFonts w:asciiTheme="minorHAnsi" w:eastAsia="Times New Roman" w:hAnsiTheme="minorHAnsi" w:cstheme="minorHAnsi"/>
          <w:b/>
          <w:sz w:val="20"/>
          <w:szCs w:val="20"/>
        </w:rPr>
        <w:t>JIKA</w:t>
      </w:r>
      <w:r w:rsidR="00C31A64">
        <w:rPr>
          <w:rFonts w:asciiTheme="minorHAnsi" w:eastAsia="Times New Roman" w:hAnsiTheme="minorHAnsi" w:cstheme="minorHAnsi"/>
          <w:b/>
          <w:sz w:val="20"/>
          <w:szCs w:val="20"/>
        </w:rPr>
        <w:t xml:space="preserve"> RESPONDEN MELAKUKAN TRANSAKSI MENGGUNAKAN</w:t>
      </w:r>
      <w:r w:rsidR="00C31A64" w:rsidRPr="00753097">
        <w:rPr>
          <w:rFonts w:asciiTheme="minorHAnsi" w:eastAsia="Times New Roman" w:hAnsiTheme="minorHAnsi" w:cstheme="minorHAnsi"/>
          <w:b/>
          <w:sz w:val="20"/>
          <w:szCs w:val="20"/>
        </w:rPr>
        <w:t xml:space="preserve"> </w:t>
      </w:r>
      <w:r w:rsidR="00C31A64">
        <w:rPr>
          <w:rFonts w:asciiTheme="minorHAnsi" w:eastAsia="Times New Roman" w:hAnsiTheme="minorHAnsi" w:cstheme="minorHAnsi"/>
          <w:b/>
          <w:sz w:val="20"/>
          <w:szCs w:val="20"/>
        </w:rPr>
        <w:t>REKENING BANK SELAIN HARI INI (</w:t>
      </w:r>
      <w:r w:rsidR="00C31A64" w:rsidRPr="00753097">
        <w:rPr>
          <w:rFonts w:asciiTheme="minorHAnsi" w:eastAsia="Times New Roman" w:hAnsiTheme="minorHAnsi" w:cstheme="minorHAnsi"/>
          <w:b/>
          <w:sz w:val="20"/>
          <w:szCs w:val="20"/>
        </w:rPr>
        <w:t>TERLINGKAR KODE 1-5 DI FF9</w:t>
      </w:r>
      <w:r w:rsidR="00C31A6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ANSWERS 1-5 IN FF9. OTHERS SKIP MM1.</w:t>
      </w:r>
    </w:p>
    <w:p w:rsidR="004F1E15" w:rsidRPr="00753097" w:rsidRDefault="00CF3D83" w:rsidP="007A18A0">
      <w:pPr>
        <w:spacing w:after="0"/>
        <w:ind w:left="540"/>
        <w:rPr>
          <w:rFonts w:asciiTheme="minorHAnsi" w:hAnsiTheme="minorHAnsi" w:cstheme="minorHAnsi"/>
          <w:b/>
          <w:i/>
          <w:sz w:val="16"/>
          <w:szCs w:val="20"/>
        </w:rPr>
      </w:pPr>
      <w:r>
        <w:rPr>
          <w:rFonts w:asciiTheme="minorHAnsi" w:hAnsiTheme="minorHAnsi" w:cstheme="minorHAnsi"/>
          <w:b/>
          <w:sz w:val="20"/>
          <w:szCs w:val="20"/>
        </w:rPr>
        <w:t>KARTU BANTU/BACAKAN</w:t>
      </w:r>
      <w:r w:rsidR="004F1E15" w:rsidRPr="00753097">
        <w:rPr>
          <w:rFonts w:asciiTheme="minorHAnsi" w:hAnsiTheme="minorHAnsi" w:cstheme="minorHAnsi"/>
          <w:b/>
          <w:sz w:val="20"/>
          <w:szCs w:val="20"/>
        </w:rPr>
        <w:t xml:space="preserve"> </w:t>
      </w:r>
      <w:r w:rsidR="004F1E15" w:rsidRPr="00753097">
        <w:rPr>
          <w:rFonts w:asciiTheme="minorHAnsi" w:hAnsiTheme="minorHAnsi" w:cstheme="minorHAnsi"/>
          <w:b/>
          <w:i/>
          <w:sz w:val="16"/>
          <w:szCs w:val="20"/>
        </w:rPr>
        <w:t>READ OUT</w:t>
      </w:r>
    </w:p>
    <w:p w:rsidR="004F1E15" w:rsidRPr="00753097" w:rsidRDefault="004F1E15" w:rsidP="007A18A0">
      <w:pPr>
        <w:pStyle w:val="Default"/>
        <w:ind w:left="54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MA </w:t>
      </w:r>
      <w:r w:rsidRPr="00753097">
        <w:rPr>
          <w:rFonts w:asciiTheme="minorHAnsi" w:hAnsiTheme="minorHAnsi" w:cstheme="minorHAnsi"/>
          <w:b/>
          <w:i/>
          <w:color w:val="auto"/>
          <w:sz w:val="16"/>
          <w:szCs w:val="20"/>
        </w:rPr>
        <w:t>MULTIPLE ANSWERS</w:t>
      </w:r>
    </w:p>
    <w:p w:rsidR="001E1A4B" w:rsidRPr="00753097" w:rsidRDefault="00F10AE4"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FF14.</w:t>
      </w:r>
      <w:r w:rsidR="004F1E15" w:rsidRPr="00753097">
        <w:rPr>
          <w:rFonts w:asciiTheme="minorHAnsi" w:eastAsia="Times New Roman" w:hAnsiTheme="minorHAnsi" w:cstheme="minorHAnsi"/>
          <w:sz w:val="20"/>
          <w:szCs w:val="20"/>
        </w:rPr>
        <w:t xml:space="preserve"> </w:t>
      </w:r>
      <w:r w:rsidR="001E1A4B" w:rsidRPr="00753097">
        <w:rPr>
          <w:rFonts w:asciiTheme="minorHAnsi" w:eastAsia="Times New Roman" w:hAnsiTheme="minorHAnsi" w:cstheme="minorHAnsi"/>
          <w:sz w:val="20"/>
          <w:szCs w:val="20"/>
        </w:rPr>
        <w:t xml:space="preserve">Manakah diantara aktivitas-aktivitas berikut yang pernah Anda lakukan menggunakan </w:t>
      </w:r>
      <w:r w:rsidR="001E1A4B" w:rsidRPr="00AB4D3B">
        <w:rPr>
          <w:rFonts w:asciiTheme="minorHAnsi" w:eastAsia="Times New Roman" w:hAnsiTheme="minorHAnsi" w:cstheme="minorHAnsi"/>
          <w:b/>
          <w:sz w:val="20"/>
          <w:szCs w:val="20"/>
        </w:rPr>
        <w:t>rekening bank</w:t>
      </w:r>
      <w:r w:rsidR="001E1A4B" w:rsidRPr="00753097">
        <w:rPr>
          <w:rFonts w:asciiTheme="minorHAnsi" w:eastAsia="Times New Roman" w:hAnsiTheme="minorHAnsi" w:cstheme="minorHAnsi"/>
          <w:sz w:val="20"/>
          <w:szCs w:val="20"/>
        </w:rPr>
        <w:t xml:space="preserve">? </w:t>
      </w:r>
      <w:r w:rsidR="001E1A4B" w:rsidRPr="00753097">
        <w:rPr>
          <w:rFonts w:asciiTheme="minorHAnsi" w:eastAsia="Times New Roman" w:hAnsiTheme="minorHAnsi" w:cstheme="minorHAnsi"/>
          <w:i/>
          <w:sz w:val="16"/>
          <w:szCs w:val="20"/>
        </w:rPr>
        <w:t xml:space="preserve">ASK IF ANSWERS 1-5 IN FF9. OTHERS SKIP MM1. Which of the following have you ever done using a bank account? </w:t>
      </w:r>
    </w:p>
    <w:p w:rsidR="004F1E15" w:rsidRDefault="004F1E15" w:rsidP="00AB4D3B">
      <w:pPr>
        <w:kinsoku w:val="0"/>
        <w:overflowPunct w:val="0"/>
        <w:spacing w:after="0"/>
        <w:textAlignment w:val="baseline"/>
        <w:rPr>
          <w:rFonts w:asciiTheme="minorHAnsi" w:eastAsia="Times New Roman" w:hAnsiTheme="minorHAnsi" w:cstheme="minorHAnsi"/>
          <w:i/>
          <w:sz w:val="16"/>
          <w:szCs w:val="20"/>
        </w:rPr>
      </w:pPr>
    </w:p>
    <w:p w:rsidR="0072086F" w:rsidRPr="00753097" w:rsidRDefault="0072086F" w:rsidP="00AB4D3B">
      <w:pPr>
        <w:kinsoku w:val="0"/>
        <w:overflowPunct w:val="0"/>
        <w:spacing w:after="0"/>
        <w:textAlignment w:val="baseline"/>
        <w:rPr>
          <w:rFonts w:asciiTheme="minorHAnsi" w:eastAsia="Times New Roman" w:hAnsiTheme="minorHAnsi" w:cstheme="minorHAnsi"/>
          <w:i/>
          <w:sz w:val="16"/>
          <w:szCs w:val="20"/>
        </w:rPr>
      </w:pPr>
    </w:p>
    <w:p w:rsidR="00F10AE4" w:rsidRPr="00753097" w:rsidRDefault="004F1E15" w:rsidP="00AB4D3B">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HANYA UNTUK AKTIVITAS-AKTIVITAS YANG DITANDAI DI FF14. </w:t>
      </w:r>
      <w:r w:rsidRPr="007B269F">
        <w:rPr>
          <w:rFonts w:asciiTheme="minorHAnsi" w:eastAsia="Times New Roman" w:hAnsiTheme="minorHAnsi" w:cstheme="minorHAnsi"/>
          <w:b/>
          <w:sz w:val="20"/>
          <w:szCs w:val="20"/>
          <w:u w:val="single"/>
        </w:rPr>
        <w:t>LAINNYA LANJUTKAN KE FF17</w:t>
      </w:r>
      <w:r w:rsidR="00D2631D" w:rsidRPr="00753097">
        <w:rPr>
          <w:rFonts w:asciiTheme="minorHAnsi" w:eastAsia="Times New Roman" w:hAnsiTheme="minorHAnsi" w:cstheme="minorHAnsi"/>
          <w:b/>
          <w:sz w:val="20"/>
          <w:szCs w:val="20"/>
        </w:rPr>
        <w:t xml:space="preserve"> </w:t>
      </w:r>
      <w:r w:rsidR="00D2631D" w:rsidRPr="00753097">
        <w:rPr>
          <w:rFonts w:asciiTheme="minorHAnsi" w:eastAsia="Times New Roman" w:hAnsiTheme="minorHAnsi" w:cstheme="minorHAnsi"/>
          <w:b/>
          <w:i/>
          <w:sz w:val="16"/>
          <w:szCs w:val="20"/>
        </w:rPr>
        <w:t>ASK ONLY FOR ACTIVITIES MARKED IN FF14. OTHERS SKIP TO FF17</w:t>
      </w:r>
    </w:p>
    <w:p w:rsidR="004F1E15" w:rsidRPr="00753097" w:rsidRDefault="00CF3D83" w:rsidP="007A18A0">
      <w:pPr>
        <w:spacing w:after="0"/>
        <w:ind w:left="450"/>
        <w:rPr>
          <w:rFonts w:asciiTheme="minorHAnsi" w:hAnsiTheme="minorHAnsi" w:cstheme="minorHAnsi"/>
          <w:b/>
          <w:i/>
          <w:sz w:val="16"/>
          <w:szCs w:val="20"/>
        </w:rPr>
      </w:pPr>
      <w:r>
        <w:rPr>
          <w:rFonts w:asciiTheme="minorHAnsi" w:hAnsiTheme="minorHAnsi" w:cstheme="minorHAnsi"/>
          <w:b/>
          <w:sz w:val="20"/>
          <w:szCs w:val="20"/>
        </w:rPr>
        <w:t>KARTU BANTU/BACAKAN</w:t>
      </w:r>
      <w:r w:rsidR="004F1E15" w:rsidRPr="00753097">
        <w:rPr>
          <w:rFonts w:asciiTheme="minorHAnsi" w:hAnsiTheme="minorHAnsi" w:cstheme="minorHAnsi"/>
          <w:b/>
          <w:sz w:val="20"/>
          <w:szCs w:val="20"/>
        </w:rPr>
        <w:t xml:space="preserve"> </w:t>
      </w:r>
      <w:r w:rsidR="004F1E15" w:rsidRPr="00753097">
        <w:rPr>
          <w:rFonts w:asciiTheme="minorHAnsi" w:hAnsiTheme="minorHAnsi" w:cstheme="minorHAnsi"/>
          <w:b/>
          <w:i/>
          <w:sz w:val="16"/>
          <w:szCs w:val="20"/>
        </w:rPr>
        <w:t>READ OUT</w:t>
      </w:r>
    </w:p>
    <w:p w:rsidR="004F1E15" w:rsidRPr="00753097" w:rsidRDefault="004F1E15" w:rsidP="007A18A0">
      <w:pPr>
        <w:pStyle w:val="Default"/>
        <w:ind w:left="450"/>
        <w:rPr>
          <w:rFonts w:asciiTheme="minorHAnsi" w:hAnsiTheme="minorHAnsi" w:cstheme="minorHAnsi"/>
          <w:b/>
          <w:i/>
          <w:color w:val="auto"/>
          <w:sz w:val="16"/>
          <w:szCs w:val="20"/>
        </w:rPr>
      </w:pPr>
      <w:r w:rsidRPr="00753097">
        <w:rPr>
          <w:rFonts w:asciiTheme="minorHAnsi" w:hAnsiTheme="minorHAnsi" w:cstheme="minorHAnsi"/>
          <w:b/>
          <w:color w:val="auto"/>
          <w:sz w:val="20"/>
          <w:szCs w:val="20"/>
        </w:rPr>
        <w:t xml:space="preserve">SA </w:t>
      </w:r>
      <w:r w:rsidRPr="00753097">
        <w:rPr>
          <w:rFonts w:asciiTheme="minorHAnsi" w:hAnsiTheme="minorHAnsi" w:cstheme="minorHAnsi"/>
          <w:b/>
          <w:i/>
          <w:color w:val="auto"/>
          <w:sz w:val="16"/>
          <w:szCs w:val="20"/>
        </w:rPr>
        <w:t>SINGLE ANSWERS</w:t>
      </w:r>
    </w:p>
    <w:p w:rsidR="00F30E41" w:rsidRDefault="00F10AE4" w:rsidP="00F10AE4">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FF16. Seberapa sering Anda menggunakan </w:t>
      </w:r>
      <w:r w:rsidRPr="00AB4D3B">
        <w:rPr>
          <w:rFonts w:asciiTheme="minorHAnsi" w:eastAsia="Times New Roman" w:hAnsiTheme="minorHAnsi" w:cstheme="minorHAnsi"/>
          <w:b/>
          <w:sz w:val="20"/>
          <w:szCs w:val="20"/>
        </w:rPr>
        <w:t>rekening bank</w:t>
      </w:r>
      <w:r w:rsidRPr="00753097">
        <w:rPr>
          <w:rFonts w:asciiTheme="minorHAnsi" w:eastAsia="Times New Roman" w:hAnsiTheme="minorHAnsi" w:cstheme="minorHAnsi"/>
          <w:sz w:val="20"/>
          <w:szCs w:val="20"/>
        </w:rPr>
        <w:t xml:space="preserve"> untuk aktivitas tersebut?</w:t>
      </w:r>
      <w:r w:rsidRPr="00753097">
        <w:rPr>
          <w:rFonts w:asciiTheme="minorHAnsi" w:eastAsia="Times New Roman" w:hAnsiTheme="minorHAnsi" w:cstheme="minorHAnsi"/>
          <w:i/>
          <w:sz w:val="16"/>
          <w:szCs w:val="20"/>
        </w:rPr>
        <w:t>. How often do you use a bank account for this activity?</w:t>
      </w: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F10AE4">
      <w:pPr>
        <w:rPr>
          <w:rFonts w:asciiTheme="minorHAnsi" w:eastAsia="Times New Roman" w:hAnsiTheme="minorHAnsi" w:cstheme="minorHAnsi"/>
          <w:i/>
          <w:sz w:val="16"/>
          <w:szCs w:val="20"/>
        </w:rPr>
      </w:pPr>
    </w:p>
    <w:p w:rsidR="0072086F" w:rsidRDefault="0072086F" w:rsidP="00AB4D3B">
      <w:pPr>
        <w:spacing w:after="0"/>
        <w:rPr>
          <w:rFonts w:asciiTheme="minorHAnsi" w:eastAsia="Times New Roman" w:hAnsiTheme="minorHAnsi" w:cstheme="minorHAnsi"/>
          <w:i/>
          <w:sz w:val="16"/>
          <w:szCs w:val="20"/>
        </w:rPr>
      </w:pPr>
    </w:p>
    <w:tbl>
      <w:tblPr>
        <w:tblStyle w:val="TableGrid"/>
        <w:tblW w:w="10458" w:type="dxa"/>
        <w:tblLayout w:type="fixed"/>
        <w:tblLook w:val="04A0" w:firstRow="1" w:lastRow="0" w:firstColumn="1" w:lastColumn="0" w:noHBand="0" w:noVBand="1"/>
      </w:tblPr>
      <w:tblGrid>
        <w:gridCol w:w="5238"/>
        <w:gridCol w:w="900"/>
        <w:gridCol w:w="990"/>
        <w:gridCol w:w="3330"/>
      </w:tblGrid>
      <w:tr w:rsidR="00A82DC3" w:rsidRPr="00753097" w:rsidTr="007B269F">
        <w:tc>
          <w:tcPr>
            <w:tcW w:w="5238" w:type="dxa"/>
            <w:vMerge w:val="restart"/>
          </w:tcPr>
          <w:p w:rsidR="00A82DC3" w:rsidRPr="00753097" w:rsidRDefault="00A82DC3" w:rsidP="00AB4D3B">
            <w:pPr>
              <w:pStyle w:val="Default"/>
              <w:rPr>
                <w:rFonts w:asciiTheme="minorHAnsi" w:hAnsiTheme="minorHAnsi" w:cstheme="minorHAnsi"/>
                <w:color w:val="auto"/>
                <w:sz w:val="20"/>
                <w:szCs w:val="20"/>
              </w:rPr>
            </w:pPr>
          </w:p>
        </w:tc>
        <w:tc>
          <w:tcPr>
            <w:tcW w:w="1890" w:type="dxa"/>
            <w:gridSpan w:val="2"/>
          </w:tcPr>
          <w:p w:rsidR="00A82DC3" w:rsidRPr="00753097" w:rsidRDefault="00A82DC3" w:rsidP="00AB4D3B">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FF14</w:t>
            </w:r>
          </w:p>
          <w:p w:rsidR="005D210B" w:rsidRDefault="005D210B" w:rsidP="00AB4D3B">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Aktifitas yang dilakukan menggunakan rekening bank</w:t>
            </w:r>
          </w:p>
          <w:p w:rsidR="00A82DC3" w:rsidRPr="00753097" w:rsidRDefault="005D210B" w:rsidP="00AB4D3B">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00A82DC3" w:rsidRPr="00753097">
              <w:rPr>
                <w:rFonts w:asciiTheme="minorHAnsi" w:hAnsiTheme="minorHAnsi" w:cstheme="minorHAnsi"/>
                <w:b/>
                <w:color w:val="auto"/>
                <w:sz w:val="20"/>
                <w:szCs w:val="20"/>
              </w:rPr>
              <w:t>MA</w:t>
            </w:r>
            <w:r>
              <w:rPr>
                <w:rFonts w:asciiTheme="minorHAnsi" w:hAnsiTheme="minorHAnsi" w:cstheme="minorHAnsi"/>
                <w:b/>
                <w:color w:val="auto"/>
                <w:sz w:val="20"/>
                <w:szCs w:val="20"/>
              </w:rPr>
              <w:t>)</w:t>
            </w:r>
          </w:p>
        </w:tc>
        <w:tc>
          <w:tcPr>
            <w:tcW w:w="3330" w:type="dxa"/>
          </w:tcPr>
          <w:p w:rsidR="00A82DC3" w:rsidRPr="00753097" w:rsidRDefault="00A82DC3" w:rsidP="00AB4D3B">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FF16</w:t>
            </w:r>
          </w:p>
          <w:p w:rsidR="005D210B" w:rsidRDefault="005D210B" w:rsidP="00AB4D3B">
            <w:pPr>
              <w:pStyle w:val="Default"/>
              <w:jc w:val="center"/>
              <w:rPr>
                <w:rFonts w:asciiTheme="minorHAnsi" w:hAnsiTheme="minorHAnsi" w:cstheme="minorHAnsi"/>
                <w:b/>
                <w:sz w:val="20"/>
                <w:szCs w:val="20"/>
              </w:rPr>
            </w:pPr>
            <w:r>
              <w:rPr>
                <w:rFonts w:asciiTheme="minorHAnsi" w:hAnsiTheme="minorHAnsi" w:cstheme="minorHAnsi"/>
                <w:b/>
                <w:color w:val="auto"/>
                <w:sz w:val="20"/>
                <w:szCs w:val="20"/>
              </w:rPr>
              <w:t>Seberapa sering melakukan aktifitas tersebut?</w:t>
            </w:r>
          </w:p>
          <w:p w:rsidR="00A82DC3" w:rsidRPr="00753097" w:rsidRDefault="005D210B" w:rsidP="00AB4D3B">
            <w:pPr>
              <w:pStyle w:val="Default"/>
              <w:jc w:val="center"/>
              <w:rPr>
                <w:rFonts w:asciiTheme="minorHAnsi" w:hAnsiTheme="minorHAnsi" w:cstheme="minorHAnsi"/>
                <w:sz w:val="20"/>
                <w:szCs w:val="20"/>
              </w:rPr>
            </w:pPr>
            <w:r>
              <w:rPr>
                <w:rFonts w:asciiTheme="minorHAnsi" w:hAnsiTheme="minorHAnsi" w:cstheme="minorHAnsi"/>
                <w:b/>
                <w:color w:val="auto"/>
                <w:sz w:val="20"/>
                <w:szCs w:val="20"/>
              </w:rPr>
              <w:t>(</w:t>
            </w:r>
            <w:r w:rsidR="00A82DC3" w:rsidRPr="00753097">
              <w:rPr>
                <w:rFonts w:asciiTheme="minorHAnsi" w:hAnsiTheme="minorHAnsi" w:cstheme="minorHAnsi"/>
                <w:b/>
                <w:color w:val="auto"/>
                <w:sz w:val="20"/>
                <w:szCs w:val="20"/>
              </w:rPr>
              <w:t>SA</w:t>
            </w:r>
            <w:r>
              <w:rPr>
                <w:rFonts w:asciiTheme="minorHAnsi" w:hAnsiTheme="minorHAnsi" w:cstheme="minorHAnsi"/>
                <w:b/>
                <w:color w:val="auto"/>
                <w:sz w:val="20"/>
                <w:szCs w:val="20"/>
              </w:rPr>
              <w:t>)</w:t>
            </w:r>
          </w:p>
        </w:tc>
      </w:tr>
      <w:tr w:rsidR="00A82DC3" w:rsidRPr="00753097" w:rsidTr="00065344">
        <w:tc>
          <w:tcPr>
            <w:tcW w:w="5238" w:type="dxa"/>
            <w:vMerge/>
          </w:tcPr>
          <w:p w:rsidR="00A82DC3" w:rsidRPr="00753097" w:rsidRDefault="00A82DC3" w:rsidP="00AC1775">
            <w:pPr>
              <w:pStyle w:val="Default"/>
              <w:rPr>
                <w:rFonts w:asciiTheme="minorHAnsi" w:hAnsiTheme="minorHAnsi" w:cstheme="minorHAnsi"/>
                <w:color w:val="auto"/>
                <w:sz w:val="20"/>
                <w:szCs w:val="20"/>
              </w:rPr>
            </w:pPr>
          </w:p>
        </w:tc>
        <w:tc>
          <w:tcPr>
            <w:tcW w:w="900" w:type="dxa"/>
          </w:tcPr>
          <w:p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1</w:t>
            </w:r>
          </w:p>
          <w:p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Ya </w:t>
            </w:r>
            <w:r w:rsidRPr="00613C81">
              <w:rPr>
                <w:rFonts w:asciiTheme="minorHAnsi" w:hAnsiTheme="minorHAnsi" w:cstheme="minorHAnsi"/>
                <w:b/>
                <w:i/>
                <w:color w:val="auto"/>
                <w:sz w:val="16"/>
                <w:szCs w:val="20"/>
              </w:rPr>
              <w:t>Yes</w:t>
            </w:r>
          </w:p>
        </w:tc>
        <w:tc>
          <w:tcPr>
            <w:tcW w:w="990" w:type="dxa"/>
          </w:tcPr>
          <w:p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2</w:t>
            </w:r>
          </w:p>
          <w:p w:rsidR="00A82DC3" w:rsidRPr="00613C81" w:rsidRDefault="00A82DC3" w:rsidP="00710577">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Tidak </w:t>
            </w:r>
            <w:r w:rsidRPr="00613C81">
              <w:rPr>
                <w:rFonts w:asciiTheme="minorHAnsi" w:hAnsiTheme="minorHAnsi" w:cstheme="minorHAnsi"/>
                <w:b/>
                <w:i/>
                <w:color w:val="auto"/>
                <w:sz w:val="16"/>
                <w:szCs w:val="20"/>
              </w:rPr>
              <w:t>No</w:t>
            </w:r>
          </w:p>
        </w:tc>
        <w:tc>
          <w:tcPr>
            <w:tcW w:w="3330" w:type="dxa"/>
          </w:tcPr>
          <w:p w:rsidR="00A82DC3" w:rsidRPr="007B269F" w:rsidRDefault="00A82DC3" w:rsidP="00A82DC3">
            <w:pPr>
              <w:rPr>
                <w:rFonts w:asciiTheme="minorHAnsi" w:hAnsiTheme="minorHAnsi" w:cstheme="minorHAnsi"/>
                <w:b/>
                <w:sz w:val="20"/>
                <w:szCs w:val="20"/>
              </w:rPr>
            </w:pPr>
            <w:r w:rsidRPr="007B269F">
              <w:rPr>
                <w:rFonts w:asciiTheme="minorHAnsi" w:hAnsiTheme="minorHAnsi" w:cstheme="minorHAnsi"/>
                <w:b/>
                <w:sz w:val="20"/>
                <w:szCs w:val="20"/>
              </w:rPr>
              <w:t xml:space="preserve">1= Harian </w:t>
            </w:r>
            <w:r w:rsidRPr="007B269F">
              <w:rPr>
                <w:rFonts w:asciiTheme="minorHAnsi" w:hAnsiTheme="minorHAnsi" w:cstheme="minorHAnsi"/>
                <w:b/>
                <w:i/>
                <w:sz w:val="16"/>
                <w:szCs w:val="20"/>
              </w:rPr>
              <w:t>Daily</w:t>
            </w:r>
          </w:p>
          <w:p w:rsidR="00A82DC3" w:rsidRPr="007B269F" w:rsidRDefault="00A82DC3" w:rsidP="00A82DC3">
            <w:pPr>
              <w:rPr>
                <w:rFonts w:asciiTheme="minorHAnsi" w:hAnsiTheme="minorHAnsi" w:cstheme="minorHAnsi"/>
                <w:b/>
                <w:sz w:val="20"/>
                <w:szCs w:val="20"/>
              </w:rPr>
            </w:pPr>
            <w:r w:rsidRPr="007B269F">
              <w:rPr>
                <w:rFonts w:asciiTheme="minorHAnsi" w:hAnsiTheme="minorHAnsi" w:cstheme="minorHAnsi"/>
                <w:b/>
                <w:sz w:val="20"/>
                <w:szCs w:val="20"/>
              </w:rPr>
              <w:t xml:space="preserve">2= Mingguan </w:t>
            </w:r>
            <w:r w:rsidRPr="007B269F">
              <w:rPr>
                <w:rFonts w:asciiTheme="minorHAnsi" w:hAnsiTheme="minorHAnsi" w:cstheme="minorHAnsi"/>
                <w:b/>
                <w:i/>
                <w:sz w:val="16"/>
                <w:szCs w:val="20"/>
              </w:rPr>
              <w:t>Weekly</w:t>
            </w:r>
          </w:p>
          <w:p w:rsidR="00A82DC3" w:rsidRPr="007B269F" w:rsidRDefault="00A82DC3" w:rsidP="00A82DC3">
            <w:pPr>
              <w:rPr>
                <w:rFonts w:asciiTheme="minorHAnsi" w:hAnsiTheme="minorHAnsi" w:cstheme="minorHAnsi"/>
                <w:b/>
                <w:sz w:val="20"/>
                <w:szCs w:val="20"/>
              </w:rPr>
            </w:pPr>
            <w:r w:rsidRPr="007B269F">
              <w:rPr>
                <w:rFonts w:asciiTheme="minorHAnsi" w:hAnsiTheme="minorHAnsi" w:cstheme="minorHAnsi"/>
                <w:b/>
                <w:sz w:val="20"/>
                <w:szCs w:val="20"/>
              </w:rPr>
              <w:t xml:space="preserve">3= Sekali dalam 15 hari </w:t>
            </w:r>
            <w:r w:rsidRPr="007B269F">
              <w:rPr>
                <w:rFonts w:asciiTheme="minorHAnsi" w:hAnsiTheme="minorHAnsi" w:cstheme="minorHAnsi"/>
                <w:b/>
                <w:i/>
                <w:sz w:val="16"/>
                <w:szCs w:val="20"/>
              </w:rPr>
              <w:t>Once in 15 days</w:t>
            </w:r>
          </w:p>
          <w:p w:rsidR="00A82DC3" w:rsidRPr="007B269F" w:rsidRDefault="00A82DC3" w:rsidP="00A82DC3">
            <w:pPr>
              <w:rPr>
                <w:rFonts w:asciiTheme="minorHAnsi" w:hAnsiTheme="minorHAnsi" w:cstheme="minorHAnsi"/>
                <w:b/>
                <w:sz w:val="20"/>
                <w:szCs w:val="20"/>
              </w:rPr>
            </w:pPr>
            <w:r w:rsidRPr="007B269F">
              <w:rPr>
                <w:rFonts w:asciiTheme="minorHAnsi" w:hAnsiTheme="minorHAnsi" w:cstheme="minorHAnsi"/>
                <w:b/>
                <w:sz w:val="20"/>
                <w:szCs w:val="20"/>
              </w:rPr>
              <w:t xml:space="preserve">4= Bulanan </w:t>
            </w:r>
            <w:r w:rsidRPr="007B269F">
              <w:rPr>
                <w:rFonts w:asciiTheme="minorHAnsi" w:hAnsiTheme="minorHAnsi" w:cstheme="minorHAnsi"/>
                <w:b/>
                <w:i/>
                <w:sz w:val="16"/>
                <w:szCs w:val="20"/>
              </w:rPr>
              <w:t>Monthly</w:t>
            </w:r>
          </w:p>
          <w:p w:rsidR="00A82DC3" w:rsidRPr="007B269F" w:rsidRDefault="00A82DC3" w:rsidP="00A82DC3">
            <w:pPr>
              <w:rPr>
                <w:rFonts w:asciiTheme="minorHAnsi" w:hAnsiTheme="minorHAnsi" w:cstheme="minorHAnsi"/>
                <w:b/>
                <w:i/>
                <w:sz w:val="16"/>
                <w:szCs w:val="20"/>
              </w:rPr>
            </w:pPr>
            <w:r w:rsidRPr="007B269F">
              <w:rPr>
                <w:rFonts w:asciiTheme="minorHAnsi" w:hAnsiTheme="minorHAnsi" w:cstheme="minorHAnsi"/>
                <w:b/>
                <w:sz w:val="20"/>
                <w:szCs w:val="20"/>
              </w:rPr>
              <w:t xml:space="preserve">5= Sekali dalam 3 bulan </w:t>
            </w:r>
            <w:r w:rsidRPr="007B269F">
              <w:rPr>
                <w:rFonts w:asciiTheme="minorHAnsi" w:hAnsiTheme="minorHAnsi" w:cstheme="minorHAnsi"/>
                <w:b/>
                <w:i/>
                <w:sz w:val="16"/>
                <w:szCs w:val="20"/>
              </w:rPr>
              <w:t>Once every 3 months</w:t>
            </w:r>
          </w:p>
          <w:p w:rsidR="00A82DC3" w:rsidRPr="007B269F" w:rsidRDefault="00A82DC3" w:rsidP="00A82DC3">
            <w:pPr>
              <w:rPr>
                <w:rFonts w:asciiTheme="minorHAnsi" w:hAnsiTheme="minorHAnsi" w:cstheme="minorHAnsi"/>
                <w:b/>
                <w:i/>
                <w:sz w:val="16"/>
                <w:szCs w:val="20"/>
              </w:rPr>
            </w:pPr>
            <w:r w:rsidRPr="007B269F">
              <w:rPr>
                <w:rFonts w:asciiTheme="minorHAnsi" w:hAnsiTheme="minorHAnsi" w:cstheme="minorHAnsi"/>
                <w:b/>
                <w:sz w:val="20"/>
                <w:szCs w:val="20"/>
              </w:rPr>
              <w:t xml:space="preserve">6= Sekali dalam 6 bulan </w:t>
            </w:r>
            <w:r w:rsidRPr="007B269F">
              <w:rPr>
                <w:rFonts w:asciiTheme="minorHAnsi" w:hAnsiTheme="minorHAnsi" w:cstheme="minorHAnsi"/>
                <w:b/>
                <w:i/>
                <w:sz w:val="16"/>
                <w:szCs w:val="20"/>
              </w:rPr>
              <w:t>Once every 6 months</w:t>
            </w:r>
          </w:p>
          <w:p w:rsidR="00A82DC3" w:rsidRPr="007B269F" w:rsidRDefault="00A82DC3" w:rsidP="00A82DC3">
            <w:pPr>
              <w:rPr>
                <w:rFonts w:asciiTheme="minorHAnsi" w:hAnsiTheme="minorHAnsi" w:cstheme="minorHAnsi"/>
                <w:b/>
                <w:i/>
                <w:sz w:val="16"/>
                <w:szCs w:val="20"/>
              </w:rPr>
            </w:pPr>
            <w:r w:rsidRPr="007B269F">
              <w:rPr>
                <w:rFonts w:asciiTheme="minorHAnsi" w:hAnsiTheme="minorHAnsi" w:cstheme="minorHAnsi"/>
                <w:b/>
                <w:sz w:val="20"/>
                <w:szCs w:val="20"/>
              </w:rPr>
              <w:t xml:space="preserve">7= Sekali dalam setahun </w:t>
            </w:r>
            <w:r w:rsidRPr="007B269F">
              <w:rPr>
                <w:rFonts w:asciiTheme="minorHAnsi" w:hAnsiTheme="minorHAnsi" w:cstheme="minorHAnsi"/>
                <w:b/>
                <w:i/>
                <w:sz w:val="16"/>
                <w:szCs w:val="20"/>
              </w:rPr>
              <w:t>Once a year</w:t>
            </w:r>
          </w:p>
          <w:p w:rsidR="00A82DC3" w:rsidRPr="005D210B" w:rsidRDefault="00A82DC3" w:rsidP="007B269F">
            <w:pPr>
              <w:pStyle w:val="Default"/>
              <w:rPr>
                <w:rFonts w:asciiTheme="minorHAnsi" w:hAnsiTheme="minorHAnsi" w:cstheme="minorHAnsi"/>
                <w:b/>
                <w:color w:val="auto"/>
                <w:sz w:val="20"/>
                <w:szCs w:val="20"/>
              </w:rPr>
            </w:pPr>
            <w:r w:rsidRPr="007B269F">
              <w:rPr>
                <w:rFonts w:asciiTheme="minorHAnsi" w:hAnsiTheme="minorHAnsi" w:cstheme="minorHAnsi"/>
                <w:b/>
                <w:sz w:val="20"/>
                <w:szCs w:val="20"/>
              </w:rPr>
              <w:t xml:space="preserve">8= Hampir tidak pernah </w:t>
            </w:r>
            <w:r w:rsidRPr="007B269F">
              <w:rPr>
                <w:rFonts w:asciiTheme="minorHAnsi" w:hAnsiTheme="minorHAnsi" w:cstheme="minorHAnsi"/>
                <w:b/>
                <w:i/>
                <w:sz w:val="16"/>
                <w:szCs w:val="20"/>
              </w:rPr>
              <w:t>Almost never</w:t>
            </w: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Menyetor</w:t>
            </w:r>
            <w:r w:rsidRPr="00753097">
              <w:rPr>
                <w:rFonts w:asciiTheme="minorHAnsi" w:hAnsiTheme="minorHAnsi" w:cstheme="minorHAnsi"/>
                <w:color w:val="auto"/>
                <w:sz w:val="20"/>
                <w:szCs w:val="20"/>
              </w:rPr>
              <w:t xml:space="preserve"> uang </w:t>
            </w:r>
            <w:r w:rsidRPr="00753097">
              <w:rPr>
                <w:rFonts w:asciiTheme="minorHAnsi" w:hAnsiTheme="minorHAnsi" w:cstheme="minorHAnsi"/>
                <w:i/>
                <w:color w:val="auto"/>
                <w:sz w:val="16"/>
                <w:szCs w:val="20"/>
              </w:rPr>
              <w:t>Deposit money</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Menarik</w:t>
            </w:r>
            <w:r w:rsidRPr="00753097">
              <w:rPr>
                <w:rFonts w:asciiTheme="minorHAnsi" w:hAnsiTheme="minorHAnsi" w:cstheme="minorHAnsi"/>
                <w:color w:val="auto"/>
                <w:sz w:val="20"/>
                <w:szCs w:val="20"/>
              </w:rPr>
              <w:t xml:space="preserve"> uang </w:t>
            </w:r>
            <w:r w:rsidRPr="00753097">
              <w:rPr>
                <w:rFonts w:asciiTheme="minorHAnsi" w:hAnsiTheme="minorHAnsi" w:cstheme="minorHAnsi"/>
                <w:i/>
                <w:color w:val="auto"/>
                <w:sz w:val="16"/>
                <w:szCs w:val="20"/>
              </w:rPr>
              <w:t>Withdraw money</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F91855">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Membeli</w:t>
            </w:r>
            <w:r w:rsidRPr="00753097">
              <w:rPr>
                <w:rFonts w:asciiTheme="minorHAnsi" w:hAnsiTheme="minorHAnsi" w:cstheme="minorHAnsi"/>
                <w:color w:val="auto"/>
                <w:sz w:val="20"/>
                <w:szCs w:val="20"/>
              </w:rPr>
              <w:t xml:space="preserve">  pulsa, </w:t>
            </w:r>
            <w:r w:rsidRPr="00BE5C60">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ponsel </w:t>
            </w:r>
            <w:r w:rsidRPr="00753097">
              <w:rPr>
                <w:rFonts w:asciiTheme="minorHAnsi" w:hAnsiTheme="minorHAnsi" w:cstheme="minorHAnsi"/>
                <w:i/>
                <w:color w:val="auto"/>
                <w:sz w:val="16"/>
                <w:szCs w:val="20"/>
              </w:rPr>
              <w:t>Buy airtime top-ups, pay mobile phone bill</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biaya sekolah </w:t>
            </w:r>
            <w:r w:rsidR="00C056E9" w:rsidRPr="00753097">
              <w:rPr>
                <w:rFonts w:asciiTheme="minorHAnsi" w:hAnsiTheme="minorHAnsi" w:cstheme="minorHAnsi"/>
                <w:color w:val="auto"/>
                <w:sz w:val="20"/>
                <w:szCs w:val="20"/>
              </w:rPr>
              <w:t xml:space="preserve">(SPP) </w:t>
            </w:r>
            <w:r w:rsidRPr="00753097">
              <w:rPr>
                <w:rFonts w:asciiTheme="minorHAnsi" w:hAnsiTheme="minorHAnsi" w:cstheme="minorHAnsi"/>
                <w:i/>
                <w:color w:val="auto"/>
                <w:sz w:val="16"/>
                <w:szCs w:val="20"/>
              </w:rPr>
              <w:t>Pay a school fee</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A225D1" w:rsidRDefault="00770398" w:rsidP="00A225D1">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A225D1">
              <w:rPr>
                <w:rFonts w:asciiTheme="minorHAnsi" w:hAnsiTheme="minorHAnsi" w:cstheme="minorHAnsi"/>
                <w:color w:val="auto"/>
                <w:sz w:val="20"/>
                <w:szCs w:val="20"/>
              </w:rPr>
              <w:t xml:space="preserve"> biaya medis/kesehatan </w:t>
            </w:r>
            <w:r w:rsidRPr="00A225D1">
              <w:rPr>
                <w:rFonts w:asciiTheme="minorHAnsi" w:hAnsiTheme="minorHAnsi" w:cstheme="minorHAnsi"/>
                <w:i/>
                <w:color w:val="auto"/>
                <w:sz w:val="16"/>
                <w:szCs w:val="20"/>
              </w:rPr>
              <w:t>Pay a medical bill</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listrik </w:t>
            </w:r>
            <w:r w:rsidRPr="00753097">
              <w:rPr>
                <w:rFonts w:asciiTheme="minorHAnsi" w:hAnsiTheme="minorHAnsi" w:cstheme="minorHAnsi"/>
                <w:i/>
                <w:color w:val="auto"/>
                <w:sz w:val="16"/>
                <w:szCs w:val="20"/>
              </w:rPr>
              <w:t>Pay an electricity bill</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C056E9"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akses air (PDAM) </w:t>
            </w:r>
            <w:r w:rsidRPr="00753097">
              <w:rPr>
                <w:rFonts w:asciiTheme="minorHAnsi" w:hAnsiTheme="minorHAnsi" w:cstheme="minorHAnsi"/>
                <w:i/>
                <w:color w:val="auto"/>
                <w:sz w:val="16"/>
                <w:szCs w:val="20"/>
              </w:rPr>
              <w:t>Pay for water access or delivery</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D52E31" w:rsidRPr="00753097" w:rsidTr="007B269F">
        <w:tc>
          <w:tcPr>
            <w:tcW w:w="5238" w:type="dxa"/>
          </w:tcPr>
          <w:p w:rsidR="00D52E31" w:rsidRPr="00753097" w:rsidRDefault="00D52E31">
            <w:pPr>
              <w:pStyle w:val="Default"/>
              <w:numPr>
                <w:ilvl w:val="0"/>
                <w:numId w:val="8"/>
              </w:numPr>
              <w:tabs>
                <w:tab w:val="left" w:pos="1458"/>
              </w:tabs>
              <w:ind w:left="450"/>
              <w:rPr>
                <w:rFonts w:asciiTheme="minorHAnsi" w:hAnsiTheme="minorHAnsi" w:cstheme="minorHAnsi"/>
                <w:i/>
                <w:iCs/>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lampu tenaga surya atau system tenaga surya dirumah </w:t>
            </w:r>
            <w:r w:rsidRPr="00753097">
              <w:rPr>
                <w:rFonts w:asciiTheme="minorHAnsi" w:hAnsiTheme="minorHAnsi" w:cstheme="minorHAnsi"/>
                <w:i/>
                <w:color w:val="auto"/>
                <w:sz w:val="16"/>
                <w:szCs w:val="20"/>
              </w:rPr>
              <w:t>Pay for solar lantern or a solar home system</w:t>
            </w:r>
          </w:p>
        </w:tc>
        <w:tc>
          <w:tcPr>
            <w:tcW w:w="900" w:type="dxa"/>
            <w:vAlign w:val="center"/>
          </w:tcPr>
          <w:p w:rsidR="00D52E31" w:rsidRPr="00753097" w:rsidRDefault="00D52E3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D52E31" w:rsidRPr="00753097" w:rsidRDefault="00D52E3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D52E31" w:rsidRPr="00753097" w:rsidRDefault="00D52E31" w:rsidP="00AC1775">
            <w:pPr>
              <w:pStyle w:val="Default"/>
              <w:jc w:val="center"/>
              <w:rPr>
                <w:rFonts w:asciiTheme="minorHAnsi" w:hAnsiTheme="minorHAnsi" w:cstheme="minorHAnsi"/>
                <w:color w:val="auto"/>
                <w:sz w:val="20"/>
                <w:szCs w:val="20"/>
              </w:rPr>
            </w:pPr>
          </w:p>
        </w:tc>
      </w:tr>
      <w:tr w:rsidR="00D52E31" w:rsidRPr="00753097" w:rsidTr="007B269F">
        <w:tc>
          <w:tcPr>
            <w:tcW w:w="5238" w:type="dxa"/>
          </w:tcPr>
          <w:p w:rsidR="00D52E31" w:rsidRPr="00753097" w:rsidRDefault="00D52E31" w:rsidP="00C262BB">
            <w:pPr>
              <w:pStyle w:val="Default"/>
              <w:numPr>
                <w:ilvl w:val="0"/>
                <w:numId w:val="8"/>
              </w:numPr>
              <w:tabs>
                <w:tab w:val="left" w:pos="1458"/>
              </w:tabs>
              <w:ind w:left="450"/>
              <w:rPr>
                <w:rStyle w:val="CommentReference"/>
                <w:rFonts w:asciiTheme="minorHAnsi" w:eastAsiaTheme="minorHAnsi" w:hAnsiTheme="minorHAnsi" w:cstheme="minorHAnsi"/>
                <w:color w:val="auto"/>
              </w:rPr>
            </w:pPr>
            <w:r w:rsidRPr="00065344">
              <w:rPr>
                <w:rStyle w:val="CommentReference"/>
                <w:rFonts w:asciiTheme="minorHAnsi" w:eastAsiaTheme="minorHAnsi" w:hAnsiTheme="minorHAnsi" w:cstheme="minorHAnsi"/>
                <w:b/>
                <w:color w:val="auto"/>
                <w:sz w:val="20"/>
              </w:rPr>
              <w:t>Membayar</w:t>
            </w:r>
            <w:r w:rsidRPr="00753097">
              <w:rPr>
                <w:rStyle w:val="CommentReference"/>
                <w:rFonts w:asciiTheme="minorHAnsi" w:eastAsiaTheme="minorHAnsi" w:hAnsiTheme="minorHAnsi" w:cstheme="minorHAnsi"/>
                <w:color w:val="auto"/>
                <w:sz w:val="20"/>
              </w:rPr>
              <w:t xml:space="preserve"> tagihan TV/TV kabel/ TV satelit </w:t>
            </w:r>
            <w:r w:rsidRPr="00753097">
              <w:rPr>
                <w:rStyle w:val="CommentReference"/>
                <w:rFonts w:asciiTheme="minorHAnsi" w:eastAsiaTheme="minorHAnsi" w:hAnsiTheme="minorHAnsi" w:cstheme="minorHAnsi"/>
                <w:i/>
                <w:color w:val="auto"/>
              </w:rPr>
              <w:t>Pay TV/cable/satellite bill</w:t>
            </w:r>
          </w:p>
        </w:tc>
        <w:tc>
          <w:tcPr>
            <w:tcW w:w="900" w:type="dxa"/>
            <w:vAlign w:val="center"/>
          </w:tcPr>
          <w:p w:rsidR="00D52E31" w:rsidRPr="00753097" w:rsidRDefault="00D52E3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D52E31" w:rsidRPr="00753097" w:rsidRDefault="00D52E3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D52E31" w:rsidRPr="00753097" w:rsidRDefault="00D52E31"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743AF1">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 atau </w:t>
            </w:r>
            <w:r w:rsidR="00743AF1" w:rsidRPr="00753097">
              <w:rPr>
                <w:rFonts w:asciiTheme="minorHAnsi" w:hAnsiTheme="minorHAnsi" w:cstheme="minorHAnsi"/>
                <w:color w:val="auto"/>
                <w:sz w:val="20"/>
                <w:szCs w:val="20"/>
              </w:rPr>
              <w:t>biaya-biaya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Pay a government bill, including tax, fine or fee</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Mengirimkan</w:t>
            </w:r>
            <w:r w:rsidRPr="00753097">
              <w:rPr>
                <w:rFonts w:asciiTheme="minorHAnsi" w:hAnsiTheme="minorHAnsi" w:cstheme="minorHAnsi"/>
                <w:color w:val="auto"/>
                <w:sz w:val="20"/>
                <w:szCs w:val="20"/>
              </w:rPr>
              <w:t xml:space="preserve"> uang ke anggota keluarga, teman, teman kerja atau kenalan untuk dukungan/tunjangan rutin, untuk bantuan keadaan darurat atau untuk alasan lainnya </w:t>
            </w:r>
            <w:r w:rsidRPr="00753097">
              <w:rPr>
                <w:rFonts w:asciiTheme="minorHAnsi" w:hAnsiTheme="minorHAnsi" w:cstheme="minorHAnsi"/>
                <w:i/>
                <w:color w:val="auto"/>
                <w:sz w:val="16"/>
                <w:szCs w:val="20"/>
              </w:rPr>
              <w:t>Send money to family members, friends, workmates or other acquaintances for regular support/allowances, to help with emergencies, or for other reasons</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uang dari anggota keluarga, teman, teman kerja atau kenalan untuk dukungan/tunjangan rutin, untuk bantuan keadaan darurat atau untuk alasan lainnya </w:t>
            </w:r>
            <w:r w:rsidRPr="00753097">
              <w:rPr>
                <w:rFonts w:asciiTheme="minorHAnsi" w:hAnsiTheme="minorHAnsi" w:cstheme="minorHAnsi"/>
                <w:i/>
                <w:color w:val="auto"/>
                <w:sz w:val="16"/>
                <w:szCs w:val="20"/>
              </w:rPr>
              <w:t>Receive money from family members, friends, workmates or other acquaintances for regular support/allowances, to help with emergencies, or for other reasons</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color w:val="auto"/>
                <w:sz w:val="16"/>
                <w:szCs w:val="20"/>
              </w:rPr>
              <w:t>Receive welfare, pension or other benefit payment from the government</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065344">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color w:val="auto"/>
                <w:sz w:val="16"/>
                <w:szCs w:val="20"/>
              </w:rPr>
              <w:t>Receive wages for primary or secondary job</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D35CA9" w:rsidP="00456C60">
            <w:pPr>
              <w:pStyle w:val="Default"/>
              <w:numPr>
                <w:ilvl w:val="0"/>
                <w:numId w:val="8"/>
              </w:numPr>
              <w:ind w:left="45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065344">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untuk pembelian besar, termasuk tanah, hewan ternak, kediaman/rumah tinggal </w:t>
            </w:r>
            <w:r w:rsidRPr="00753097">
              <w:rPr>
                <w:rFonts w:asciiTheme="minorHAnsi" w:hAnsiTheme="minorHAnsi" w:cstheme="minorHAnsi"/>
                <w:i/>
                <w:color w:val="auto"/>
                <w:sz w:val="16"/>
                <w:szCs w:val="20"/>
              </w:rPr>
              <w:t>Pay for large acquisitions, including land, cattle, residence</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065344">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terkait asuransi atau menerima klaim atas asuransi </w:t>
            </w:r>
            <w:r w:rsidRPr="00753097">
              <w:rPr>
                <w:rFonts w:asciiTheme="minorHAnsi" w:hAnsiTheme="minorHAnsi" w:cstheme="minorHAnsi"/>
                <w:i/>
                <w:color w:val="auto"/>
                <w:sz w:val="16"/>
                <w:szCs w:val="20"/>
              </w:rPr>
              <w:t>Make insurance-related payments or receive claims on insurance</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D35CA9" w:rsidP="00456C60">
            <w:pPr>
              <w:pStyle w:val="Default"/>
              <w:numPr>
                <w:ilvl w:val="0"/>
                <w:numId w:val="8"/>
              </w:numPr>
              <w:ind w:left="450"/>
              <w:rPr>
                <w:rFonts w:asciiTheme="minorHAnsi" w:hAnsiTheme="minorHAnsi" w:cstheme="minorHAnsi"/>
                <w:i/>
                <w:color w:val="auto"/>
                <w:sz w:val="16"/>
                <w:szCs w:val="20"/>
              </w:rPr>
            </w:pPr>
            <w:r w:rsidRPr="00065344">
              <w:rPr>
                <w:rFonts w:asciiTheme="minorHAnsi" w:hAnsiTheme="minorHAnsi" w:cstheme="minorHAnsi"/>
                <w:b/>
                <w:color w:val="auto"/>
                <w:sz w:val="20"/>
                <w:szCs w:val="20"/>
              </w:rPr>
              <w:t>Mengambil pencairan</w:t>
            </w:r>
            <w:r w:rsidRPr="00753097">
              <w:rPr>
                <w:rFonts w:asciiTheme="minorHAnsi" w:hAnsiTheme="minorHAnsi" w:cstheme="minorHAnsi"/>
                <w:color w:val="auto"/>
                <w:sz w:val="20"/>
                <w:szCs w:val="20"/>
              </w:rPr>
              <w:t xml:space="preserve"> pinjaman atau membayar cicilan pinjaman; memberi pinjaman atau menerima cicilan pinjaman </w:t>
            </w:r>
            <w:r w:rsidRPr="00753097">
              <w:rPr>
                <w:rFonts w:asciiTheme="minorHAnsi" w:hAnsiTheme="minorHAnsi" w:cstheme="minorHAnsi"/>
                <w:i/>
                <w:color w:val="auto"/>
                <w:sz w:val="16"/>
                <w:szCs w:val="20"/>
              </w:rPr>
              <w:t>Take a loan or make payments on a loan, give a loan or receive payments on a loan</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szCs w:val="18"/>
              </w:rPr>
              <w:t>Menabung</w:t>
            </w:r>
            <w:r w:rsidRPr="00753097">
              <w:rPr>
                <w:rFonts w:asciiTheme="minorHAnsi" w:hAnsiTheme="minorHAnsi" w:cstheme="minorHAnsi"/>
                <w:sz w:val="20"/>
                <w:szCs w:val="18"/>
              </w:rPr>
              <w:t xml:space="preserve"> uang untuk pembelian atau pembayaran di masa mendatang  </w:t>
            </w:r>
            <w:r w:rsidRPr="00753097">
              <w:rPr>
                <w:rFonts w:asciiTheme="minorHAnsi" w:hAnsiTheme="minorHAnsi" w:cstheme="minorHAnsi"/>
                <w:i/>
                <w:color w:val="auto"/>
                <w:sz w:val="16"/>
                <w:szCs w:val="20"/>
              </w:rPr>
              <w:t>Save money for a future purchase or payment</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szCs w:val="18"/>
              </w:rPr>
              <w:lastRenderedPageBreak/>
              <w:t>Menyisihkan</w:t>
            </w:r>
            <w:r w:rsidRPr="00753097">
              <w:rPr>
                <w:rFonts w:asciiTheme="minorHAnsi" w:hAnsiTheme="minorHAnsi" w:cstheme="minorHAnsi"/>
                <w:sz w:val="20"/>
                <w:szCs w:val="18"/>
              </w:rPr>
              <w:t xml:space="preserve"> uang untuk pensiun, membayar </w:t>
            </w:r>
            <w:r w:rsidR="0055586A">
              <w:rPr>
                <w:rFonts w:asciiTheme="minorHAnsi" w:hAnsiTheme="minorHAnsi" w:cstheme="minorHAnsi"/>
                <w:sz w:val="20"/>
                <w:szCs w:val="18"/>
              </w:rPr>
              <w:t xml:space="preserve">iuran dana </w:t>
            </w:r>
            <w:r w:rsidRPr="00753097">
              <w:rPr>
                <w:rFonts w:asciiTheme="minorHAnsi" w:hAnsiTheme="minorHAnsi" w:cstheme="minorHAnsi"/>
                <w:sz w:val="20"/>
                <w:szCs w:val="18"/>
              </w:rPr>
              <w:t xml:space="preserve">pensiun </w:t>
            </w:r>
            <w:r w:rsidRPr="00753097">
              <w:rPr>
                <w:rFonts w:asciiTheme="minorHAnsi" w:hAnsiTheme="minorHAnsi" w:cstheme="minorHAnsi"/>
                <w:i/>
                <w:color w:val="auto"/>
                <w:sz w:val="16"/>
                <w:szCs w:val="20"/>
              </w:rPr>
              <w:t>Set aside money for pension, paid pension contributions</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Men</w:t>
            </w:r>
            <w:r w:rsidR="00D35CA9" w:rsidRPr="00BE5C60">
              <w:rPr>
                <w:rFonts w:asciiTheme="minorHAnsi" w:hAnsiTheme="minorHAnsi" w:cstheme="minorHAnsi"/>
                <w:b/>
                <w:color w:val="auto"/>
                <w:sz w:val="20"/>
                <w:szCs w:val="20"/>
              </w:rPr>
              <w:t>yisihkan</w:t>
            </w:r>
            <w:r w:rsidR="00D35CA9" w:rsidRPr="00753097">
              <w:rPr>
                <w:rFonts w:asciiTheme="minorHAnsi" w:hAnsiTheme="minorHAnsi" w:cstheme="minorHAnsi"/>
                <w:color w:val="auto"/>
                <w:sz w:val="20"/>
                <w:szCs w:val="20"/>
              </w:rPr>
              <w:t xml:space="preserve"> uang untuk berjaga-jaga/untuk tujuan yang tetap</w:t>
            </w:r>
            <w:r w:rsidRPr="00753097">
              <w:rPr>
                <w:rFonts w:asciiTheme="minorHAnsi" w:hAnsiTheme="minorHAnsi" w:cstheme="minorHAnsi"/>
                <w:color w:val="auto"/>
                <w:sz w:val="20"/>
                <w:szCs w:val="20"/>
              </w:rPr>
              <w:t xml:space="preserve"> </w:t>
            </w:r>
            <w:r w:rsidRPr="00753097">
              <w:rPr>
                <w:rFonts w:asciiTheme="minorHAnsi" w:hAnsiTheme="minorHAnsi" w:cstheme="minorHAnsi"/>
                <w:i/>
                <w:color w:val="auto"/>
                <w:sz w:val="16"/>
                <w:szCs w:val="20"/>
              </w:rPr>
              <w:t>Set money aside just in case/for an undetermined purpose</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E11D84"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Ber</w:t>
            </w:r>
            <w:r w:rsidR="00770398" w:rsidRPr="00BE5C60">
              <w:rPr>
                <w:rFonts w:asciiTheme="minorHAnsi" w:hAnsiTheme="minorHAnsi" w:cstheme="minorHAnsi"/>
                <w:b/>
                <w:color w:val="auto"/>
                <w:sz w:val="20"/>
                <w:szCs w:val="20"/>
              </w:rPr>
              <w:t>investasi</w:t>
            </w:r>
            <w:r w:rsidR="00770398" w:rsidRPr="00753097">
              <w:rPr>
                <w:rFonts w:asciiTheme="minorHAnsi" w:hAnsiTheme="minorHAnsi" w:cstheme="minorHAnsi"/>
                <w:color w:val="auto"/>
                <w:sz w:val="20"/>
                <w:szCs w:val="20"/>
              </w:rPr>
              <w:t xml:space="preserve">, termasuk </w:t>
            </w:r>
            <w:r w:rsidR="00770398" w:rsidRPr="00BE5C60">
              <w:rPr>
                <w:rFonts w:asciiTheme="minorHAnsi" w:hAnsiTheme="minorHAnsi" w:cstheme="minorHAnsi"/>
                <w:b/>
                <w:color w:val="auto"/>
                <w:sz w:val="20"/>
                <w:szCs w:val="20"/>
              </w:rPr>
              <w:t>membeli</w:t>
            </w:r>
            <w:r w:rsidR="00770398" w:rsidRPr="00753097">
              <w:rPr>
                <w:rFonts w:asciiTheme="minorHAnsi" w:hAnsiTheme="minorHAnsi" w:cstheme="minorHAnsi"/>
                <w:color w:val="auto"/>
                <w:sz w:val="20"/>
                <w:szCs w:val="20"/>
              </w:rPr>
              <w:t xml:space="preserve"> saham </w:t>
            </w:r>
            <w:r w:rsidR="00770398" w:rsidRPr="00753097">
              <w:rPr>
                <w:rFonts w:asciiTheme="minorHAnsi" w:hAnsiTheme="minorHAnsi" w:cstheme="minorHAnsi"/>
                <w:i/>
                <w:color w:val="auto"/>
                <w:sz w:val="16"/>
                <w:szCs w:val="20"/>
              </w:rPr>
              <w:t>Make an investment, including buy stock or shares</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EB008A">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barang atau layanan di toko</w:t>
            </w:r>
            <w:r w:rsidR="00EB008A">
              <w:rPr>
                <w:rFonts w:asciiTheme="minorHAnsi" w:hAnsiTheme="minorHAnsi" w:cstheme="minorHAnsi"/>
                <w:color w:val="auto"/>
                <w:sz w:val="20"/>
                <w:szCs w:val="20"/>
              </w:rPr>
              <w:t xml:space="preserve"> kelontong/bahan pangan</w:t>
            </w:r>
            <w:r w:rsidRPr="00753097">
              <w:rPr>
                <w:rFonts w:asciiTheme="minorHAnsi" w:hAnsiTheme="minorHAnsi" w:cstheme="minorHAnsi"/>
                <w:color w:val="auto"/>
                <w:sz w:val="20"/>
                <w:szCs w:val="20"/>
              </w:rPr>
              <w:t>, toko pakaian atau toko lainnya</w:t>
            </w:r>
            <w:r w:rsidRPr="00753097">
              <w:rPr>
                <w:rFonts w:asciiTheme="minorHAnsi" w:hAnsiTheme="minorHAnsi" w:cstheme="minorHAnsi"/>
                <w:i/>
                <w:color w:val="auto"/>
                <w:sz w:val="20"/>
                <w:szCs w:val="20"/>
              </w:rPr>
              <w:t xml:space="preserve">  </w:t>
            </w:r>
            <w:r w:rsidRPr="00753097">
              <w:rPr>
                <w:rFonts w:asciiTheme="minorHAnsi" w:hAnsiTheme="minorHAnsi" w:cstheme="minorHAnsi"/>
                <w:i/>
                <w:color w:val="auto"/>
                <w:sz w:val="16"/>
                <w:szCs w:val="20"/>
              </w:rPr>
              <w:t>Pay for goods or services at a grocery store, clothing shop or any other store/shop</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satu rekening bank ke rekening bank yang lain </w:t>
            </w:r>
            <w:r w:rsidRPr="00753097">
              <w:rPr>
                <w:rFonts w:asciiTheme="minorHAnsi" w:hAnsiTheme="minorHAnsi" w:cstheme="minorHAnsi"/>
                <w:i/>
                <w:color w:val="auto"/>
                <w:sz w:val="16"/>
                <w:szCs w:val="20"/>
              </w:rPr>
              <w:t>Transfer money from one bank account to another bank account</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32E76" w:rsidP="00E51F51">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rekening bank ke </w:t>
            </w:r>
            <w:r w:rsidR="005C227A">
              <w:rPr>
                <w:rFonts w:asciiTheme="minorHAnsi" w:hAnsiTheme="minorHAnsi" w:cstheme="minorHAnsi"/>
                <w:color w:val="auto"/>
                <w:sz w:val="20"/>
                <w:szCs w:val="20"/>
              </w:rPr>
              <w:t>rekening</w:t>
            </w:r>
            <w:r w:rsidR="005C227A"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mobile money/</w:t>
            </w:r>
            <w:r w:rsidR="00D560F1">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transfer uang dari </w:t>
            </w:r>
            <w:r w:rsidR="005C227A">
              <w:rPr>
                <w:rFonts w:asciiTheme="minorHAnsi" w:hAnsiTheme="minorHAnsi" w:cstheme="minorHAnsi"/>
                <w:color w:val="auto"/>
                <w:sz w:val="20"/>
                <w:szCs w:val="20"/>
              </w:rPr>
              <w:t>rekening</w:t>
            </w:r>
            <w:r w:rsidR="005C227A"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mobile money/</w:t>
            </w:r>
            <w:r w:rsidR="00D560F1">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ke rekening bank </w:t>
            </w:r>
            <w:r w:rsidRPr="00753097">
              <w:rPr>
                <w:rFonts w:asciiTheme="minorHAnsi" w:hAnsiTheme="minorHAnsi" w:cstheme="minorHAnsi"/>
                <w:i/>
                <w:color w:val="auto"/>
                <w:sz w:val="16"/>
                <w:szCs w:val="20"/>
              </w:rPr>
              <w:t>Transfer money from a bank account to a mobile money account; transfer money from a mobile money account to a bank account</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rekening bank ke rekening</w:t>
            </w:r>
            <w:r w:rsidR="00732E76" w:rsidRPr="00753097">
              <w:rPr>
                <w:rFonts w:asciiTheme="minorHAnsi" w:hAnsiTheme="minorHAnsi" w:cstheme="minorHAnsi"/>
                <w:color w:val="auto"/>
                <w:sz w:val="20"/>
                <w:szCs w:val="20"/>
              </w:rPr>
              <w:t xml:space="preserve"> institusi keuangan lainnya (LKM</w:t>
            </w:r>
            <w:r w:rsidRPr="00753097">
              <w:rPr>
                <w:rFonts w:asciiTheme="minorHAnsi" w:hAnsiTheme="minorHAnsi" w:cstheme="minorHAnsi"/>
                <w:color w:val="auto"/>
                <w:sz w:val="20"/>
                <w:szCs w:val="20"/>
              </w:rPr>
              <w:t xml:space="preserve"> dll) </w:t>
            </w:r>
            <w:r w:rsidRPr="00753097">
              <w:rPr>
                <w:rFonts w:asciiTheme="minorHAnsi" w:hAnsiTheme="minorHAnsi" w:cstheme="minorHAnsi"/>
                <w:i/>
                <w:color w:val="auto"/>
                <w:sz w:val="16"/>
                <w:szCs w:val="20"/>
              </w:rPr>
              <w:t>ransfer money from a bank account to an account at another financial institution (MFI, etc.)</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2535D3"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sz w:val="20"/>
              </w:rPr>
              <w:t>Membayar</w:t>
            </w:r>
            <w:r w:rsidRPr="00753097">
              <w:rPr>
                <w:rFonts w:asciiTheme="minorHAnsi" w:hAnsiTheme="minorHAnsi" w:cstheme="minorHAnsi"/>
                <w:sz w:val="20"/>
              </w:rPr>
              <w:t xml:space="preserve"> uang atau menerima uang dari kelompok simpan/pinjam Anda </w:t>
            </w:r>
            <w:r w:rsidRPr="00753097">
              <w:rPr>
                <w:rFonts w:asciiTheme="minorHAnsi" w:hAnsiTheme="minorHAnsi" w:cstheme="minorHAnsi"/>
                <w:i/>
                <w:color w:val="auto"/>
                <w:sz w:val="16"/>
                <w:szCs w:val="20"/>
              </w:rPr>
              <w:t>Pay money to or receive money from your Savings and/or lending group</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BE5C60">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sewa </w:t>
            </w:r>
            <w:r w:rsidRPr="00753097">
              <w:rPr>
                <w:rFonts w:asciiTheme="minorHAnsi" w:hAnsiTheme="minorHAnsi" w:cstheme="minorHAnsi"/>
                <w:i/>
                <w:color w:val="auto"/>
                <w:sz w:val="16"/>
                <w:szCs w:val="20"/>
              </w:rPr>
              <w:t>Pay rent</w:t>
            </w:r>
          </w:p>
        </w:tc>
        <w:tc>
          <w:tcPr>
            <w:tcW w:w="90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shd w:val="clear" w:color="auto" w:fill="auto"/>
          </w:tcPr>
          <w:p w:rsidR="00770398" w:rsidRPr="00A225D1" w:rsidRDefault="009156D0" w:rsidP="00456C60">
            <w:pPr>
              <w:pStyle w:val="Default"/>
              <w:numPr>
                <w:ilvl w:val="0"/>
                <w:numId w:val="8"/>
              </w:numPr>
              <w:ind w:left="450"/>
              <w:rPr>
                <w:rFonts w:asciiTheme="minorHAnsi" w:hAnsiTheme="minorHAnsi" w:cstheme="minorHAnsi"/>
                <w:color w:val="auto"/>
                <w:sz w:val="20"/>
                <w:szCs w:val="20"/>
              </w:rPr>
            </w:pPr>
            <w:r w:rsidRPr="00613C81">
              <w:rPr>
                <w:rFonts w:asciiTheme="minorHAnsi" w:hAnsiTheme="minorHAnsi" w:cstheme="minorHAnsi"/>
                <w:sz w:val="20"/>
                <w:szCs w:val="20"/>
              </w:rPr>
              <w:t xml:space="preserve">Pemeliharaan rekening: </w:t>
            </w:r>
            <w:r w:rsidR="00835D32">
              <w:rPr>
                <w:rFonts w:asciiTheme="minorHAnsi" w:hAnsiTheme="minorHAnsi" w:cstheme="minorHAnsi"/>
                <w:sz w:val="20"/>
                <w:szCs w:val="20"/>
              </w:rPr>
              <w:t xml:space="preserve">seperti </w:t>
            </w:r>
            <w:r w:rsidRPr="00613C81">
              <w:rPr>
                <w:rFonts w:asciiTheme="minorHAnsi" w:hAnsiTheme="minorHAnsi" w:cstheme="minorHAnsi"/>
                <w:sz w:val="20"/>
                <w:szCs w:val="20"/>
              </w:rPr>
              <w:t xml:space="preserve">cek saldo, mengubah PIN, menerima print/cetak buku rekening dll </w:t>
            </w:r>
            <w:r w:rsidRPr="00613C81">
              <w:rPr>
                <w:rFonts w:asciiTheme="minorHAnsi" w:hAnsiTheme="minorHAnsi" w:cstheme="minorHAnsi"/>
                <w:i/>
                <w:sz w:val="16"/>
                <w:szCs w:val="20"/>
              </w:rPr>
              <w:t>Account maintenance: Check your account balance, change PIN, receive mini-statement, etc.</w:t>
            </w:r>
          </w:p>
        </w:tc>
        <w:tc>
          <w:tcPr>
            <w:tcW w:w="900" w:type="dxa"/>
            <w:shd w:val="clear" w:color="auto" w:fill="auto"/>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shd w:val="clear" w:color="auto" w:fill="auto"/>
          </w:tcPr>
          <w:p w:rsidR="00770398" w:rsidRPr="00753097" w:rsidRDefault="00770398" w:rsidP="00AC1775">
            <w:pPr>
              <w:pStyle w:val="Default"/>
              <w:jc w:val="center"/>
              <w:rPr>
                <w:rFonts w:asciiTheme="minorHAnsi" w:hAnsiTheme="minorHAnsi" w:cstheme="minorHAnsi"/>
                <w:color w:val="auto"/>
                <w:sz w:val="20"/>
                <w:szCs w:val="20"/>
              </w:rPr>
            </w:pPr>
          </w:p>
        </w:tc>
      </w:tr>
      <w:tr w:rsidR="00770398" w:rsidRPr="00753097" w:rsidTr="007B269F">
        <w:tc>
          <w:tcPr>
            <w:tcW w:w="5238" w:type="dxa"/>
            <w:shd w:val="clear" w:color="auto" w:fill="auto"/>
          </w:tcPr>
          <w:p w:rsidR="00770398" w:rsidRPr="00753097" w:rsidRDefault="00770398" w:rsidP="00456C60">
            <w:pPr>
              <w:pStyle w:val="Default"/>
              <w:numPr>
                <w:ilvl w:val="0"/>
                <w:numId w:val="8"/>
              </w:numPr>
              <w:ind w:left="450"/>
              <w:rPr>
                <w:rFonts w:asciiTheme="minorHAnsi" w:hAnsiTheme="minorHAnsi" w:cstheme="minorHAnsi"/>
                <w:color w:val="auto"/>
                <w:sz w:val="20"/>
                <w:szCs w:val="20"/>
              </w:rPr>
            </w:pPr>
            <w:r w:rsidRPr="00753097">
              <w:rPr>
                <w:rFonts w:asciiTheme="minorHAnsi" w:hAnsiTheme="minorHAnsi" w:cstheme="minorHAnsi"/>
                <w:sz w:val="20"/>
                <w:szCs w:val="20"/>
              </w:rPr>
              <w:t xml:space="preserve">Lainnya (Sebutkan_______________) </w:t>
            </w:r>
            <w:r w:rsidRPr="00753097">
              <w:rPr>
                <w:rFonts w:asciiTheme="minorHAnsi" w:hAnsiTheme="minorHAnsi" w:cstheme="minorHAnsi"/>
                <w:i/>
                <w:sz w:val="16"/>
                <w:szCs w:val="20"/>
              </w:rPr>
              <w:t>Other (Specify)</w:t>
            </w:r>
          </w:p>
          <w:p w:rsidR="00A82DC3" w:rsidRDefault="00A82DC3" w:rsidP="00794275">
            <w:pPr>
              <w:pStyle w:val="Default"/>
              <w:ind w:left="450"/>
              <w:rPr>
                <w:rFonts w:asciiTheme="minorHAnsi" w:hAnsiTheme="minorHAnsi" w:cstheme="minorHAnsi"/>
                <w:i/>
                <w:sz w:val="16"/>
                <w:szCs w:val="20"/>
              </w:rPr>
            </w:pPr>
          </w:p>
          <w:p w:rsidR="00794275" w:rsidRPr="00753097" w:rsidRDefault="00794275" w:rsidP="00794275">
            <w:pPr>
              <w:pStyle w:val="Default"/>
              <w:ind w:left="450"/>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_______________________________________________</w:t>
            </w:r>
          </w:p>
        </w:tc>
        <w:tc>
          <w:tcPr>
            <w:tcW w:w="900" w:type="dxa"/>
            <w:shd w:val="clear" w:color="auto" w:fill="auto"/>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770398" w:rsidRPr="00753097" w:rsidRDefault="0077039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330" w:type="dxa"/>
            <w:shd w:val="clear" w:color="auto" w:fill="auto"/>
          </w:tcPr>
          <w:p w:rsidR="00770398" w:rsidRPr="00753097" w:rsidRDefault="00770398" w:rsidP="00AC1775">
            <w:pPr>
              <w:pStyle w:val="Default"/>
              <w:jc w:val="center"/>
              <w:rPr>
                <w:rFonts w:asciiTheme="minorHAnsi" w:hAnsiTheme="minorHAnsi" w:cstheme="minorHAnsi"/>
                <w:color w:val="auto"/>
                <w:sz w:val="20"/>
                <w:szCs w:val="20"/>
              </w:rPr>
            </w:pPr>
          </w:p>
        </w:tc>
      </w:tr>
    </w:tbl>
    <w:p w:rsidR="001D193D" w:rsidRDefault="001D193D" w:rsidP="00A23B06">
      <w:pPr>
        <w:kinsoku w:val="0"/>
        <w:overflowPunct w:val="0"/>
        <w:spacing w:after="0"/>
        <w:textAlignment w:val="baseline"/>
        <w:rPr>
          <w:rFonts w:asciiTheme="minorHAnsi" w:eastAsia="Times New Roman" w:hAnsiTheme="minorHAnsi" w:cstheme="minorHAnsi"/>
          <w:b/>
          <w:sz w:val="20"/>
          <w:szCs w:val="20"/>
        </w:rPr>
      </w:pPr>
    </w:p>
    <w:p w:rsidR="001D193D" w:rsidRDefault="001D193D" w:rsidP="00A23B06">
      <w:pPr>
        <w:kinsoku w:val="0"/>
        <w:overflowPunct w:val="0"/>
        <w:spacing w:after="0"/>
        <w:textAlignment w:val="baseline"/>
        <w:rPr>
          <w:rFonts w:asciiTheme="minorHAnsi" w:eastAsia="Times New Roman" w:hAnsiTheme="minorHAnsi" w:cstheme="minorHAnsi"/>
          <w:b/>
          <w:sz w:val="20"/>
          <w:szCs w:val="20"/>
        </w:rPr>
      </w:pPr>
    </w:p>
    <w:p w:rsidR="00C71E95" w:rsidRPr="00753097" w:rsidRDefault="007E5F29" w:rsidP="00156714">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T</w:t>
      </w:r>
      <w:r w:rsidR="00C71E95" w:rsidRPr="00753097">
        <w:rPr>
          <w:rFonts w:asciiTheme="minorHAnsi" w:eastAsia="Times New Roman" w:hAnsiTheme="minorHAnsi" w:cstheme="minorHAnsi"/>
          <w:b/>
          <w:sz w:val="20"/>
          <w:szCs w:val="20"/>
        </w:rPr>
        <w:t xml:space="preserve">ANYAKAN FF17 HANYA JIKA TERLINGKAR KODE 1-5 DI FF9. LAINNYA LANJUTKAN KE MM1 </w:t>
      </w:r>
      <w:r w:rsidR="00C71E95" w:rsidRPr="00753097">
        <w:rPr>
          <w:rFonts w:asciiTheme="minorHAnsi" w:eastAsia="Times New Roman" w:hAnsiTheme="minorHAnsi" w:cstheme="minorHAnsi"/>
          <w:b/>
          <w:i/>
          <w:sz w:val="16"/>
          <w:szCs w:val="20"/>
        </w:rPr>
        <w:t>ASK IF ANSWERS 1-5 IN FF9. OTHERS SKIP TO MM1</w:t>
      </w:r>
    </w:p>
    <w:p w:rsidR="00A23B06" w:rsidRPr="00753097" w:rsidRDefault="00CF3D83" w:rsidP="00156714">
      <w:pPr>
        <w:kinsoku w:val="0"/>
        <w:overflowPunct w:val="0"/>
        <w:spacing w:after="0"/>
        <w:ind w:left="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C71E95" w:rsidRPr="00753097">
        <w:rPr>
          <w:rFonts w:asciiTheme="minorHAnsi" w:hAnsiTheme="minorHAnsi" w:cstheme="minorHAnsi"/>
          <w:b/>
          <w:sz w:val="20"/>
          <w:szCs w:val="20"/>
        </w:rPr>
        <w:t xml:space="preserve">. </w:t>
      </w:r>
      <w:r w:rsidR="00C71E95" w:rsidRPr="00753097">
        <w:rPr>
          <w:rFonts w:asciiTheme="minorHAnsi" w:hAnsiTheme="minorHAnsi" w:cstheme="minorHAnsi"/>
          <w:b/>
          <w:i/>
          <w:sz w:val="16"/>
          <w:szCs w:val="20"/>
        </w:rPr>
        <w:t xml:space="preserve">READ OUT. </w:t>
      </w:r>
    </w:p>
    <w:p w:rsidR="00A23B06" w:rsidRPr="00753097" w:rsidRDefault="00A23B06" w:rsidP="00156714">
      <w:pPr>
        <w:kinsoku w:val="0"/>
        <w:overflowPunct w:val="0"/>
        <w:spacing w:after="0"/>
        <w:ind w:left="45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 TANDAI SEMUA YANG SESUAI/MA </w:t>
      </w:r>
      <w:r w:rsidRPr="00753097">
        <w:rPr>
          <w:rFonts w:asciiTheme="minorHAnsi" w:hAnsiTheme="minorHAnsi" w:cstheme="minorHAnsi"/>
          <w:b/>
          <w:i/>
          <w:sz w:val="16"/>
          <w:szCs w:val="20"/>
        </w:rPr>
        <w:t>MARK ALL THAT APPLY/ MULTIPLE ANSWER</w:t>
      </w:r>
    </w:p>
    <w:p w:rsidR="00A36C78" w:rsidRDefault="00A36C78" w:rsidP="00A36C78">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FF17. Apakah Anda menggunakan </w:t>
      </w:r>
      <w:r w:rsidRPr="00AB4D3B">
        <w:rPr>
          <w:rFonts w:asciiTheme="minorHAnsi" w:eastAsia="Times New Roman" w:hAnsiTheme="minorHAnsi" w:cstheme="minorHAnsi"/>
          <w:b/>
          <w:sz w:val="20"/>
          <w:szCs w:val="20"/>
        </w:rPr>
        <w:t>rekening bank</w:t>
      </w:r>
      <w:r w:rsidRPr="00753097">
        <w:rPr>
          <w:rFonts w:asciiTheme="minorHAnsi" w:eastAsia="Times New Roman" w:hAnsiTheme="minorHAnsi" w:cstheme="minorHAnsi"/>
          <w:sz w:val="20"/>
          <w:szCs w:val="20"/>
        </w:rPr>
        <w:t xml:space="preserve"> untuk pembayaran/pembelian untuk keperluan </w:t>
      </w:r>
      <w:r w:rsidR="006E2767" w:rsidRPr="00753097">
        <w:rPr>
          <w:rFonts w:asciiTheme="minorHAnsi" w:eastAsia="Times New Roman" w:hAnsiTheme="minorHAnsi" w:cstheme="minorHAnsi"/>
          <w:sz w:val="20"/>
          <w:szCs w:val="20"/>
        </w:rPr>
        <w:t>usaha</w:t>
      </w:r>
      <w:r w:rsidRPr="00753097">
        <w:rPr>
          <w:rFonts w:asciiTheme="minorHAnsi" w:eastAsia="Times New Roman" w:hAnsiTheme="minorHAnsi" w:cstheme="minorHAnsi"/>
          <w:sz w:val="20"/>
          <w:szCs w:val="20"/>
        </w:rPr>
        <w:t xml:space="preserve"> berikut ini?</w:t>
      </w:r>
      <w:r w:rsidR="0079447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Do you use a bank account for the following business payments/purchases?</w:t>
      </w:r>
    </w:p>
    <w:tbl>
      <w:tblPr>
        <w:tblStyle w:val="TableGrid"/>
        <w:tblW w:w="9124" w:type="dxa"/>
        <w:jc w:val="center"/>
        <w:tblLayout w:type="fixed"/>
        <w:tblLook w:val="04A0" w:firstRow="1" w:lastRow="0" w:firstColumn="1" w:lastColumn="0" w:noHBand="0" w:noVBand="1"/>
      </w:tblPr>
      <w:tblGrid>
        <w:gridCol w:w="7110"/>
        <w:gridCol w:w="900"/>
        <w:gridCol w:w="1114"/>
      </w:tblGrid>
      <w:tr w:rsidR="00D473DB" w:rsidRPr="00753097" w:rsidTr="00065344">
        <w:trPr>
          <w:jc w:val="center"/>
        </w:trPr>
        <w:tc>
          <w:tcPr>
            <w:tcW w:w="7110" w:type="dxa"/>
          </w:tcPr>
          <w:p w:rsidR="00D473DB" w:rsidRPr="00753097" w:rsidRDefault="00D473DB" w:rsidP="00AC1775">
            <w:pPr>
              <w:pStyle w:val="Default"/>
              <w:rPr>
                <w:rFonts w:asciiTheme="minorHAnsi" w:hAnsiTheme="minorHAnsi" w:cstheme="minorHAnsi"/>
                <w:color w:val="auto"/>
                <w:sz w:val="20"/>
                <w:szCs w:val="20"/>
              </w:rPr>
            </w:pPr>
          </w:p>
        </w:tc>
        <w:tc>
          <w:tcPr>
            <w:tcW w:w="900" w:type="dxa"/>
          </w:tcPr>
          <w:p w:rsidR="00D473DB" w:rsidRPr="00613C81" w:rsidRDefault="00D473DB"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1</w:t>
            </w:r>
          </w:p>
          <w:p w:rsidR="00D473DB" w:rsidRPr="00613C81" w:rsidRDefault="00D473DB"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Ya </w:t>
            </w:r>
            <w:r w:rsidRPr="00613C81">
              <w:rPr>
                <w:rFonts w:asciiTheme="minorHAnsi" w:hAnsiTheme="minorHAnsi" w:cstheme="minorHAnsi"/>
                <w:b/>
                <w:i/>
                <w:color w:val="auto"/>
                <w:sz w:val="16"/>
                <w:szCs w:val="20"/>
              </w:rPr>
              <w:t>Yes</w:t>
            </w:r>
          </w:p>
        </w:tc>
        <w:tc>
          <w:tcPr>
            <w:tcW w:w="1114" w:type="dxa"/>
          </w:tcPr>
          <w:p w:rsidR="00D473DB" w:rsidRPr="00613C81" w:rsidRDefault="00D473DB"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2</w:t>
            </w:r>
          </w:p>
          <w:p w:rsidR="00D473DB" w:rsidRPr="00613C81" w:rsidRDefault="00D473DB"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Tidak </w:t>
            </w:r>
            <w:r w:rsidRPr="00613C81">
              <w:rPr>
                <w:rFonts w:asciiTheme="minorHAnsi" w:hAnsiTheme="minorHAnsi" w:cstheme="minorHAnsi"/>
                <w:b/>
                <w:i/>
                <w:color w:val="auto"/>
                <w:sz w:val="16"/>
                <w:szCs w:val="20"/>
              </w:rPr>
              <w:t>No</w:t>
            </w:r>
          </w:p>
        </w:tc>
      </w:tr>
      <w:tr w:rsidR="00D473DB" w:rsidRPr="00753097" w:rsidTr="00065344">
        <w:trPr>
          <w:trHeight w:val="458"/>
          <w:jc w:val="center"/>
        </w:trPr>
        <w:tc>
          <w:tcPr>
            <w:tcW w:w="7110" w:type="dxa"/>
          </w:tcPr>
          <w:p w:rsidR="00D473DB" w:rsidRPr="00753097" w:rsidRDefault="00D473DB" w:rsidP="00E51F51">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Saya tidak menggunakan rekening bank saya/</w:t>
            </w:r>
            <w:r w:rsidR="005C227A">
              <w:rPr>
                <w:rFonts w:asciiTheme="minorHAnsi" w:hAnsiTheme="minorHAnsi" w:cstheme="minorHAnsi"/>
                <w:color w:val="auto"/>
                <w:sz w:val="20"/>
                <w:szCs w:val="20"/>
              </w:rPr>
              <w:t>rekening</w:t>
            </w:r>
            <w:r w:rsidR="005C227A" w:rsidRPr="00753097">
              <w:rPr>
                <w:rFonts w:asciiTheme="minorHAnsi" w:hAnsiTheme="minorHAnsi" w:cstheme="minorHAnsi"/>
                <w:color w:val="auto"/>
                <w:sz w:val="20"/>
                <w:szCs w:val="20"/>
              </w:rPr>
              <w:t xml:space="preserve"> </w:t>
            </w:r>
            <w:r w:rsidRPr="00753097">
              <w:rPr>
                <w:rFonts w:asciiTheme="minorHAnsi" w:hAnsiTheme="minorHAnsi" w:cstheme="minorHAnsi"/>
                <w:color w:val="auto"/>
                <w:sz w:val="20"/>
                <w:szCs w:val="20"/>
              </w:rPr>
              <w:t xml:space="preserve">LKM untuk membuat transaksi usaha </w:t>
            </w:r>
            <w:r w:rsidRPr="00753097">
              <w:rPr>
                <w:rFonts w:asciiTheme="minorHAnsi" w:hAnsiTheme="minorHAnsi" w:cstheme="minorHAnsi"/>
                <w:i/>
                <w:color w:val="auto"/>
                <w:sz w:val="16"/>
                <w:szCs w:val="20"/>
              </w:rPr>
              <w:t>I do not use my bank/MFI account to make business transactions</w:t>
            </w:r>
          </w:p>
        </w:tc>
        <w:tc>
          <w:tcPr>
            <w:tcW w:w="900" w:type="dxa"/>
            <w:vAlign w:val="center"/>
          </w:tcPr>
          <w:p w:rsidR="00D473DB" w:rsidRPr="00753097" w:rsidRDefault="00D473DB"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D473DB" w:rsidRPr="00753097" w:rsidRDefault="00D473DB"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pegawai </w:t>
            </w:r>
            <w:r w:rsidRPr="00753097">
              <w:rPr>
                <w:rFonts w:asciiTheme="minorHAnsi" w:hAnsiTheme="minorHAnsi" w:cstheme="minorHAnsi"/>
                <w:i/>
                <w:color w:val="auto"/>
                <w:sz w:val="16"/>
                <w:szCs w:val="20"/>
              </w:rPr>
              <w:t>Pay employees</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pemasok </w:t>
            </w:r>
            <w:r w:rsidRPr="00753097">
              <w:rPr>
                <w:rFonts w:asciiTheme="minorHAnsi" w:hAnsiTheme="minorHAnsi" w:cstheme="minorHAnsi"/>
                <w:i/>
                <w:color w:val="auto"/>
                <w:sz w:val="16"/>
                <w:szCs w:val="20"/>
              </w:rPr>
              <w:t>Pay suppliers</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Menerima pembayaran dari pelanggan </w:t>
            </w:r>
            <w:r w:rsidRPr="00753097">
              <w:rPr>
                <w:rFonts w:asciiTheme="minorHAnsi" w:hAnsiTheme="minorHAnsi" w:cstheme="minorHAnsi"/>
                <w:i/>
                <w:color w:val="auto"/>
                <w:sz w:val="16"/>
                <w:szCs w:val="20"/>
              </w:rPr>
              <w:t>Receive payments from customers</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Menerima pembayaran dari distributor </w:t>
            </w:r>
            <w:r w:rsidRPr="00753097">
              <w:rPr>
                <w:rFonts w:asciiTheme="minorHAnsi" w:hAnsiTheme="minorHAnsi" w:cstheme="minorHAnsi"/>
                <w:i/>
                <w:color w:val="auto"/>
                <w:sz w:val="16"/>
                <w:szCs w:val="20"/>
              </w:rPr>
              <w:t>Receive payments from distributors</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3C2B8C">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Berinvestasi, misalnya membeli perlengkapan baru atau memperluas bangunan kantor/usaha </w:t>
            </w:r>
            <w:r w:rsidRPr="00753097">
              <w:rPr>
                <w:rFonts w:asciiTheme="minorHAnsi" w:hAnsiTheme="minorHAnsi" w:cstheme="minorHAnsi"/>
                <w:i/>
                <w:color w:val="auto"/>
                <w:sz w:val="16"/>
                <w:szCs w:val="20"/>
              </w:rPr>
              <w:t>Make investment, for example buy new equipment or expand the office/business building</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3C2B8C">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pengeluaran yang berkaitan dengan usaha, termasuk sewa, pajak, fasilitas dan tagihan transportasi </w:t>
            </w:r>
            <w:r w:rsidRPr="00753097">
              <w:rPr>
                <w:rFonts w:asciiTheme="minorHAnsi" w:hAnsiTheme="minorHAnsi" w:cstheme="minorHAnsi"/>
                <w:i/>
                <w:color w:val="auto"/>
                <w:sz w:val="16"/>
                <w:szCs w:val="20"/>
              </w:rPr>
              <w:t>Pay business-associated expenses, including rent, taxes, utility and transportation bills</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562B43">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Membayar bahan-bahan pertanian</w:t>
            </w:r>
            <w:r w:rsidR="0001626D">
              <w:rPr>
                <w:rFonts w:asciiTheme="minorHAnsi" w:hAnsiTheme="minorHAnsi" w:cstheme="minorHAnsi"/>
                <w:color w:val="auto"/>
                <w:sz w:val="20"/>
                <w:szCs w:val="20"/>
              </w:rPr>
              <w:t>/ peternakan/ pertambakkan</w:t>
            </w:r>
            <w:r w:rsidRPr="00753097">
              <w:rPr>
                <w:rFonts w:asciiTheme="minorHAnsi" w:hAnsiTheme="minorHAnsi" w:cstheme="minorHAnsi"/>
                <w:color w:val="auto"/>
                <w:sz w:val="20"/>
                <w:szCs w:val="20"/>
              </w:rPr>
              <w:t xml:space="preserve"> (benih, pestisida, pupuk</w:t>
            </w:r>
            <w:r w:rsidR="0001626D">
              <w:rPr>
                <w:rFonts w:asciiTheme="minorHAnsi" w:hAnsiTheme="minorHAnsi" w:cstheme="minorHAnsi"/>
                <w:color w:val="auto"/>
                <w:sz w:val="20"/>
                <w:szCs w:val="20"/>
              </w:rPr>
              <w:t>, pakan,</w:t>
            </w:r>
            <w:r w:rsidRPr="00753097">
              <w:rPr>
                <w:rFonts w:asciiTheme="minorHAnsi" w:hAnsiTheme="minorHAnsi" w:cstheme="minorHAnsi"/>
                <w:color w:val="auto"/>
                <w:sz w:val="20"/>
                <w:szCs w:val="20"/>
              </w:rPr>
              <w:t xml:space="preserve"> dll) </w:t>
            </w:r>
            <w:r w:rsidRPr="00753097">
              <w:rPr>
                <w:rFonts w:asciiTheme="minorHAnsi" w:hAnsiTheme="minorHAnsi" w:cstheme="minorHAnsi"/>
                <w:i/>
                <w:color w:val="auto"/>
                <w:sz w:val="16"/>
                <w:szCs w:val="20"/>
              </w:rPr>
              <w:t>Pay for agricultural inputs (seeds, pesticides, fertilizers, etc.)</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6E73BD" w:rsidRPr="00753097" w:rsidTr="00065344">
        <w:trPr>
          <w:jc w:val="center"/>
        </w:trPr>
        <w:tc>
          <w:tcPr>
            <w:tcW w:w="7110" w:type="dxa"/>
          </w:tcPr>
          <w:p w:rsidR="006E73BD" w:rsidRPr="00753097" w:rsidRDefault="006E73BD" w:rsidP="00AC1775">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Lainnya (Sebutkan________) </w:t>
            </w:r>
            <w:r w:rsidRPr="00753097">
              <w:rPr>
                <w:rFonts w:asciiTheme="minorHAnsi" w:hAnsiTheme="minorHAnsi" w:cstheme="minorHAnsi"/>
                <w:i/>
                <w:color w:val="auto"/>
                <w:sz w:val="16"/>
                <w:szCs w:val="20"/>
              </w:rPr>
              <w:t>Other (Specify)</w:t>
            </w:r>
          </w:p>
          <w:p w:rsidR="0001626D" w:rsidRDefault="0001626D" w:rsidP="00AC1775">
            <w:pPr>
              <w:pStyle w:val="Default"/>
              <w:rPr>
                <w:rFonts w:asciiTheme="minorHAnsi" w:hAnsiTheme="minorHAnsi" w:cstheme="minorHAnsi"/>
                <w:i/>
                <w:color w:val="auto"/>
                <w:sz w:val="16"/>
                <w:szCs w:val="20"/>
              </w:rPr>
            </w:pPr>
          </w:p>
          <w:p w:rsidR="006E73BD" w:rsidRPr="00753097" w:rsidRDefault="006E73BD" w:rsidP="00AC1775">
            <w:pPr>
              <w:pStyle w:val="Default"/>
              <w:rPr>
                <w:rFonts w:asciiTheme="minorHAnsi" w:hAnsiTheme="minorHAnsi" w:cstheme="minorHAnsi"/>
                <w:color w:val="auto"/>
                <w:sz w:val="20"/>
                <w:szCs w:val="20"/>
              </w:rPr>
            </w:pPr>
            <w:r w:rsidRPr="00753097">
              <w:rPr>
                <w:rFonts w:asciiTheme="minorHAnsi" w:hAnsiTheme="minorHAnsi" w:cstheme="minorHAnsi"/>
                <w:i/>
                <w:color w:val="auto"/>
                <w:sz w:val="16"/>
                <w:szCs w:val="20"/>
              </w:rPr>
              <w:t>____________________________________________</w:t>
            </w:r>
          </w:p>
        </w:tc>
        <w:tc>
          <w:tcPr>
            <w:tcW w:w="900"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114" w:type="dxa"/>
            <w:vAlign w:val="center"/>
          </w:tcPr>
          <w:p w:rsidR="006E73BD" w:rsidRPr="00753097" w:rsidRDefault="006E73BD" w:rsidP="00A225D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bl>
    <w:p w:rsidR="00A36C78" w:rsidRPr="00753097" w:rsidRDefault="00A36C78" w:rsidP="00A36C78">
      <w:pPr>
        <w:kinsoku w:val="0"/>
        <w:overflowPunct w:val="0"/>
        <w:textAlignment w:val="baseline"/>
        <w:rPr>
          <w:rFonts w:asciiTheme="minorHAnsi" w:eastAsia="Times New Roman" w:hAnsiTheme="minorHAnsi" w:cstheme="minorHAnsi"/>
          <w:sz w:val="20"/>
          <w:szCs w:val="20"/>
        </w:rPr>
      </w:pPr>
    </w:p>
    <w:p w:rsidR="00CD38B8" w:rsidRPr="00753097" w:rsidRDefault="00CD38B8" w:rsidP="00156714">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FF18 HANYA JIKA </w:t>
      </w:r>
      <w:r w:rsidR="00D91FEA" w:rsidRPr="00753097">
        <w:rPr>
          <w:rFonts w:asciiTheme="minorHAnsi" w:eastAsia="Times New Roman" w:hAnsiTheme="minorHAnsi" w:cstheme="minorHAnsi"/>
          <w:b/>
          <w:sz w:val="20"/>
          <w:szCs w:val="20"/>
        </w:rPr>
        <w:t xml:space="preserve">TERLINGKAR </w:t>
      </w:r>
      <w:r w:rsidRPr="00753097">
        <w:rPr>
          <w:rFonts w:asciiTheme="minorHAnsi" w:eastAsia="Times New Roman" w:hAnsiTheme="minorHAnsi" w:cstheme="minorHAnsi"/>
          <w:b/>
          <w:sz w:val="20"/>
          <w:szCs w:val="20"/>
        </w:rPr>
        <w:t>DI FF17.1 (Saya tidak menggunakan bank saya/</w:t>
      </w:r>
      <w:r w:rsidR="00C82645" w:rsidRPr="00753097">
        <w:rPr>
          <w:rFonts w:asciiTheme="minorHAnsi" w:eastAsia="Times New Roman" w:hAnsiTheme="minorHAnsi" w:cstheme="minorHAnsi"/>
          <w:b/>
          <w:sz w:val="20"/>
          <w:szCs w:val="20"/>
        </w:rPr>
        <w:t>LKM</w:t>
      </w:r>
      <w:r w:rsidRPr="00753097">
        <w:rPr>
          <w:rFonts w:asciiTheme="minorHAnsi" w:eastAsia="Times New Roman" w:hAnsiTheme="minorHAnsi" w:cstheme="minorHAnsi"/>
          <w:b/>
          <w:sz w:val="20"/>
          <w:szCs w:val="20"/>
        </w:rPr>
        <w:t xml:space="preserve"> untuk membuat transaksi </w:t>
      </w:r>
      <w:r w:rsidR="00C82645" w:rsidRPr="00753097">
        <w:rPr>
          <w:rFonts w:asciiTheme="minorHAnsi" w:eastAsia="Times New Roman" w:hAnsiTheme="minorHAnsi" w:cstheme="minorHAnsi"/>
          <w:b/>
          <w:sz w:val="20"/>
          <w:szCs w:val="20"/>
        </w:rPr>
        <w:t>usaha</w:t>
      </w:r>
      <w:r w:rsidRPr="00753097">
        <w:rPr>
          <w:rFonts w:asciiTheme="minorHAnsi" w:eastAsia="Times New Roman" w:hAnsiTheme="minorHAnsi" w:cstheme="minorHAnsi"/>
          <w:b/>
          <w:sz w:val="20"/>
          <w:szCs w:val="20"/>
        </w:rPr>
        <w:t>). LAINNYA LANJUTKAN KE FF19</w:t>
      </w:r>
      <w:r w:rsidR="00AA7509" w:rsidRPr="00753097">
        <w:rPr>
          <w:rFonts w:asciiTheme="minorHAnsi" w:eastAsia="Times New Roman" w:hAnsiTheme="minorHAnsi" w:cstheme="minorHAnsi"/>
          <w:b/>
          <w:sz w:val="20"/>
          <w:szCs w:val="20"/>
        </w:rPr>
        <w:t xml:space="preserve"> </w:t>
      </w:r>
      <w:r w:rsidR="00AA7509" w:rsidRPr="00753097">
        <w:rPr>
          <w:rFonts w:asciiTheme="minorHAnsi" w:eastAsia="Times New Roman" w:hAnsiTheme="minorHAnsi" w:cstheme="minorHAnsi"/>
          <w:b/>
          <w:i/>
          <w:sz w:val="16"/>
          <w:szCs w:val="20"/>
        </w:rPr>
        <w:t>ASK ONLY IF ANSWER “YES” in FF17.1 (</w:t>
      </w:r>
      <w:r w:rsidR="00AA7509" w:rsidRPr="00753097">
        <w:rPr>
          <w:rFonts w:asciiTheme="minorHAnsi" w:hAnsiTheme="minorHAnsi" w:cstheme="minorHAnsi"/>
          <w:b/>
          <w:i/>
          <w:sz w:val="16"/>
          <w:szCs w:val="20"/>
        </w:rPr>
        <w:t>I do not use my bank/MFI account to make business transactions)</w:t>
      </w:r>
      <w:r w:rsidR="00AA7509" w:rsidRPr="00753097">
        <w:rPr>
          <w:rFonts w:asciiTheme="minorHAnsi" w:eastAsia="Times New Roman" w:hAnsiTheme="minorHAnsi" w:cstheme="minorHAnsi"/>
          <w:b/>
          <w:i/>
          <w:sz w:val="16"/>
          <w:szCs w:val="20"/>
        </w:rPr>
        <w:t>, OTHERS SKIP TO FF19.</w:t>
      </w:r>
    </w:p>
    <w:p w:rsidR="00AA7509" w:rsidRPr="00BE5C60" w:rsidRDefault="00227E4C" w:rsidP="00156714">
      <w:pPr>
        <w:kinsoku w:val="0"/>
        <w:overflowPunct w:val="0"/>
        <w:spacing w:after="0"/>
        <w:ind w:left="45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w:t>
      </w:r>
      <w:r w:rsidR="00AA7509" w:rsidRPr="00BE5C60">
        <w:rPr>
          <w:rFonts w:asciiTheme="minorHAnsi" w:eastAsia="Times New Roman" w:hAnsiTheme="minorHAnsi" w:cstheme="minorHAnsi"/>
          <w:b/>
          <w:color w:val="FF0000"/>
          <w:sz w:val="20"/>
          <w:szCs w:val="20"/>
        </w:rPr>
        <w:t>JANGAN</w:t>
      </w:r>
      <w:r w:rsidRPr="00BE5C60">
        <w:rPr>
          <w:rFonts w:asciiTheme="minorHAnsi" w:eastAsia="Times New Roman" w:hAnsiTheme="minorHAnsi" w:cstheme="minorHAnsi"/>
          <w:b/>
          <w:color w:val="FF0000"/>
          <w:sz w:val="20"/>
          <w:szCs w:val="20"/>
        </w:rPr>
        <w:t xml:space="preserve"> </w:t>
      </w:r>
      <w:r w:rsidR="00AA7509" w:rsidRPr="00BE5C60">
        <w:rPr>
          <w:rFonts w:asciiTheme="minorHAnsi" w:eastAsia="Times New Roman" w:hAnsiTheme="minorHAnsi" w:cstheme="minorHAnsi"/>
          <w:b/>
          <w:color w:val="FF0000"/>
          <w:sz w:val="20"/>
          <w:szCs w:val="20"/>
        </w:rPr>
        <w:t xml:space="preserve">BACAKAN </w:t>
      </w:r>
      <w:r w:rsidR="00AA7509" w:rsidRPr="00BE5C60">
        <w:rPr>
          <w:rFonts w:asciiTheme="minorHAnsi" w:eastAsia="Times New Roman" w:hAnsiTheme="minorHAnsi" w:cstheme="minorHAnsi"/>
          <w:b/>
          <w:i/>
          <w:color w:val="FF0000"/>
          <w:sz w:val="16"/>
          <w:szCs w:val="20"/>
        </w:rPr>
        <w:t>DO NOT READ</w:t>
      </w:r>
    </w:p>
    <w:p w:rsidR="00AA7509" w:rsidRPr="00753097" w:rsidRDefault="008233B2" w:rsidP="00156714">
      <w:pPr>
        <w:kinsoku w:val="0"/>
        <w:overflowPunct w:val="0"/>
        <w:spacing w:after="0"/>
        <w:ind w:left="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AA7509" w:rsidRPr="00753097">
        <w:rPr>
          <w:rFonts w:asciiTheme="minorHAnsi" w:eastAsia="Times New Roman" w:hAnsiTheme="minorHAnsi" w:cstheme="minorHAnsi"/>
          <w:b/>
          <w:i/>
          <w:sz w:val="16"/>
          <w:szCs w:val="20"/>
        </w:rPr>
        <w:t>CODE TO FIT</w:t>
      </w:r>
    </w:p>
    <w:p w:rsidR="00AA7509" w:rsidRPr="00753097" w:rsidRDefault="00AA7509" w:rsidP="00156714">
      <w:pPr>
        <w:kinsoku w:val="0"/>
        <w:overflowPunct w:val="0"/>
        <w:spacing w:after="0"/>
        <w:ind w:left="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ALLOW FOR MULTIPLE ANSWERS</w:t>
      </w:r>
    </w:p>
    <w:p w:rsidR="001776F3" w:rsidRPr="00753097" w:rsidRDefault="00A36C78" w:rsidP="00794470">
      <w:pPr>
        <w:spacing w:after="0"/>
        <w:jc w:val="both"/>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FF18. Anda tadi mengatakan bahwa Anda tidak menggunakan </w:t>
      </w:r>
      <w:r w:rsidRPr="00AB4D3B">
        <w:rPr>
          <w:rFonts w:asciiTheme="minorHAnsi" w:eastAsia="Times New Roman" w:hAnsiTheme="minorHAnsi" w:cstheme="minorHAnsi"/>
          <w:b/>
          <w:sz w:val="20"/>
          <w:szCs w:val="20"/>
        </w:rPr>
        <w:t>rekening bank</w:t>
      </w:r>
      <w:r w:rsidRPr="00753097">
        <w:rPr>
          <w:rFonts w:asciiTheme="minorHAnsi" w:eastAsia="Times New Roman" w:hAnsiTheme="minorHAnsi" w:cstheme="minorHAnsi"/>
          <w:sz w:val="20"/>
          <w:szCs w:val="20"/>
        </w:rPr>
        <w:t xml:space="preserve"> Anda untuk pembayaran/pembelian yang berkaitan dengan </w:t>
      </w:r>
      <w:r w:rsidR="005F090B" w:rsidRPr="00753097">
        <w:rPr>
          <w:rFonts w:asciiTheme="minorHAnsi" w:eastAsia="Times New Roman" w:hAnsiTheme="minorHAnsi" w:cstheme="minorHAnsi"/>
          <w:sz w:val="20"/>
          <w:szCs w:val="20"/>
        </w:rPr>
        <w:t>usaha</w:t>
      </w:r>
      <w:r w:rsidRPr="00753097">
        <w:rPr>
          <w:rFonts w:asciiTheme="minorHAnsi" w:eastAsia="Times New Roman" w:hAnsiTheme="minorHAnsi" w:cstheme="minorHAnsi"/>
          <w:sz w:val="20"/>
          <w:szCs w:val="20"/>
        </w:rPr>
        <w:t xml:space="preserve">. Tolong katakan pada saya kenapa? </w:t>
      </w:r>
      <w:r w:rsidRPr="00753097">
        <w:rPr>
          <w:rFonts w:asciiTheme="minorHAnsi" w:eastAsia="Times New Roman" w:hAnsiTheme="minorHAnsi" w:cstheme="minorHAnsi"/>
          <w:i/>
          <w:sz w:val="16"/>
          <w:szCs w:val="20"/>
        </w:rPr>
        <w:t>You said you do not use this bank account for any business payments/purchases. Please tell me why?</w:t>
      </w:r>
    </w:p>
    <w:tbl>
      <w:tblPr>
        <w:tblStyle w:val="TableGrid"/>
        <w:tblW w:w="0" w:type="auto"/>
        <w:jc w:val="center"/>
        <w:tblLayout w:type="fixed"/>
        <w:tblLook w:val="04A0" w:firstRow="1" w:lastRow="0" w:firstColumn="1" w:lastColumn="0" w:noHBand="0" w:noVBand="1"/>
      </w:tblPr>
      <w:tblGrid>
        <w:gridCol w:w="6948"/>
        <w:gridCol w:w="990"/>
        <w:gridCol w:w="990"/>
      </w:tblGrid>
      <w:tr w:rsidR="001703EE" w:rsidRPr="00753097" w:rsidTr="00613C81">
        <w:trPr>
          <w:trHeight w:val="530"/>
          <w:jc w:val="center"/>
        </w:trPr>
        <w:tc>
          <w:tcPr>
            <w:tcW w:w="6948" w:type="dxa"/>
          </w:tcPr>
          <w:p w:rsidR="001703EE" w:rsidRPr="00753097" w:rsidRDefault="001703EE" w:rsidP="00AC1775">
            <w:pPr>
              <w:rPr>
                <w:rFonts w:asciiTheme="minorHAnsi" w:eastAsia="Times New Roman" w:hAnsiTheme="minorHAnsi" w:cstheme="minorHAnsi"/>
                <w:sz w:val="20"/>
                <w:szCs w:val="20"/>
              </w:rPr>
            </w:pPr>
          </w:p>
        </w:tc>
        <w:tc>
          <w:tcPr>
            <w:tcW w:w="990" w:type="dxa"/>
          </w:tcPr>
          <w:p w:rsidR="001703EE" w:rsidRPr="00613C81" w:rsidRDefault="001703EE"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1</w:t>
            </w:r>
          </w:p>
          <w:p w:rsidR="001703EE" w:rsidRPr="00613C81" w:rsidRDefault="001703EE"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Ya </w:t>
            </w:r>
            <w:r w:rsidRPr="00613C81">
              <w:rPr>
                <w:rFonts w:asciiTheme="minorHAnsi" w:hAnsiTheme="minorHAnsi" w:cstheme="minorHAnsi"/>
                <w:b/>
                <w:i/>
                <w:color w:val="auto"/>
                <w:sz w:val="16"/>
                <w:szCs w:val="20"/>
              </w:rPr>
              <w:t>Yes</w:t>
            </w:r>
          </w:p>
        </w:tc>
        <w:tc>
          <w:tcPr>
            <w:tcW w:w="990" w:type="dxa"/>
          </w:tcPr>
          <w:p w:rsidR="001703EE" w:rsidRPr="00613C81" w:rsidRDefault="001703EE"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2</w:t>
            </w:r>
          </w:p>
          <w:p w:rsidR="001703EE" w:rsidRPr="00613C81" w:rsidRDefault="001703EE" w:rsidP="003A5FA6">
            <w:pPr>
              <w:pStyle w:val="Default"/>
              <w:jc w:val="center"/>
              <w:rPr>
                <w:rFonts w:asciiTheme="minorHAnsi" w:hAnsiTheme="minorHAnsi" w:cstheme="minorHAnsi"/>
                <w:b/>
                <w:color w:val="auto"/>
                <w:sz w:val="20"/>
                <w:szCs w:val="20"/>
              </w:rPr>
            </w:pPr>
            <w:r w:rsidRPr="00613C81">
              <w:rPr>
                <w:rFonts w:asciiTheme="minorHAnsi" w:hAnsiTheme="minorHAnsi" w:cstheme="minorHAnsi"/>
                <w:b/>
                <w:color w:val="auto"/>
                <w:sz w:val="20"/>
                <w:szCs w:val="20"/>
              </w:rPr>
              <w:t xml:space="preserve">Tidak </w:t>
            </w:r>
            <w:r w:rsidRPr="00613C81">
              <w:rPr>
                <w:rFonts w:asciiTheme="minorHAnsi" w:hAnsiTheme="minorHAnsi" w:cstheme="minorHAnsi"/>
                <w:b/>
                <w:i/>
                <w:color w:val="auto"/>
                <w:sz w:val="16"/>
                <w:szCs w:val="20"/>
              </w:rPr>
              <w:t>No</w:t>
            </w:r>
          </w:p>
        </w:tc>
      </w:tr>
      <w:tr w:rsidR="001703EE" w:rsidRPr="00753097" w:rsidTr="00065344">
        <w:trPr>
          <w:jc w:val="center"/>
        </w:trPr>
        <w:tc>
          <w:tcPr>
            <w:tcW w:w="6948" w:type="dxa"/>
          </w:tcPr>
          <w:p w:rsidR="001703EE" w:rsidRPr="00753097" w:rsidRDefault="001703EE" w:rsidP="00D473D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usaha </w:t>
            </w:r>
            <w:r w:rsidRPr="00753097">
              <w:rPr>
                <w:rFonts w:asciiTheme="minorHAnsi" w:eastAsia="Times New Roman" w:hAnsiTheme="minorHAnsi" w:cstheme="minorHAnsi"/>
                <w:i/>
                <w:sz w:val="16"/>
                <w:szCs w:val="20"/>
              </w:rPr>
              <w:t>I do not have a business</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akan dikenakan pajak tambahan </w:t>
            </w:r>
            <w:r w:rsidRPr="00753097">
              <w:rPr>
                <w:rFonts w:asciiTheme="minorHAnsi" w:eastAsia="Times New Roman" w:hAnsiTheme="minorHAnsi" w:cstheme="minorHAnsi"/>
                <w:i/>
                <w:sz w:val="16"/>
                <w:szCs w:val="20"/>
              </w:rPr>
              <w:t>I will have to pay extra taxes</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akan harus membayar suap ke pegawai pemerintah untuk menghindari perpajakan/perijinan/syarat administrasi </w:t>
            </w:r>
            <w:r w:rsidRPr="00753097">
              <w:rPr>
                <w:rFonts w:asciiTheme="minorHAnsi" w:eastAsia="Times New Roman" w:hAnsiTheme="minorHAnsi" w:cstheme="minorHAnsi"/>
                <w:i/>
                <w:sz w:val="16"/>
                <w:szCs w:val="20"/>
              </w:rPr>
              <w:t xml:space="preserve">I will have to pay </w:t>
            </w:r>
            <w:r w:rsidRPr="00753097">
              <w:rPr>
                <w:rFonts w:asciiTheme="minorHAnsi" w:hAnsiTheme="minorHAnsi" w:cstheme="minorHAnsi"/>
                <w:i/>
                <w:sz w:val="16"/>
                <w:szCs w:val="20"/>
              </w:rPr>
              <w:t>bribes to government officials to avoid taxation/licensing/paper work</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1703EE">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Usaha saya tidak terdaftar, bukan usaha yang formal </w:t>
            </w:r>
            <w:r w:rsidRPr="00753097">
              <w:rPr>
                <w:rFonts w:asciiTheme="minorHAnsi" w:eastAsia="Times New Roman" w:hAnsiTheme="minorHAnsi" w:cstheme="minorHAnsi"/>
                <w:i/>
                <w:sz w:val="16"/>
                <w:szCs w:val="20"/>
              </w:rPr>
              <w:t>My business is not registered, it is not formal</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Untuk membayar biaya rekening saya harus </w:t>
            </w:r>
            <w:r w:rsidR="004504C2">
              <w:rPr>
                <w:rFonts w:asciiTheme="minorHAnsi" w:eastAsia="Times New Roman" w:hAnsiTheme="minorHAnsi" w:cstheme="minorHAnsi"/>
                <w:sz w:val="20"/>
                <w:szCs w:val="20"/>
              </w:rPr>
              <w:t xml:space="preserve">menaikkan </w:t>
            </w:r>
            <w:r w:rsidRPr="00753097">
              <w:rPr>
                <w:rFonts w:asciiTheme="minorHAnsi" w:eastAsia="Times New Roman" w:hAnsiTheme="minorHAnsi" w:cstheme="minorHAnsi"/>
                <w:sz w:val="20"/>
                <w:szCs w:val="20"/>
              </w:rPr>
              <w:t xml:space="preserve">harga dan orang-orang tidak akan mau membeli dari saya </w:t>
            </w:r>
            <w:r w:rsidRPr="00753097">
              <w:rPr>
                <w:rFonts w:asciiTheme="minorHAnsi" w:eastAsia="Times New Roman" w:hAnsiTheme="minorHAnsi" w:cstheme="minorHAnsi"/>
                <w:i/>
                <w:sz w:val="16"/>
                <w:szCs w:val="20"/>
              </w:rPr>
              <w:t>To pay account fees I will have to raise prices and people won’t buy from me</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297EF2"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Usaha</w:t>
            </w:r>
            <w:r w:rsidR="001703EE" w:rsidRPr="00753097">
              <w:rPr>
                <w:rFonts w:asciiTheme="minorHAnsi" w:eastAsia="Times New Roman" w:hAnsiTheme="minorHAnsi" w:cstheme="minorHAnsi"/>
                <w:sz w:val="20"/>
                <w:szCs w:val="20"/>
              </w:rPr>
              <w:t xml:space="preserve"> saya terlalu kecil untuk membutuhkan rekening bank </w:t>
            </w:r>
            <w:r w:rsidR="001703EE" w:rsidRPr="00753097">
              <w:rPr>
                <w:rFonts w:asciiTheme="minorHAnsi" w:eastAsia="Times New Roman" w:hAnsiTheme="minorHAnsi" w:cstheme="minorHAnsi"/>
                <w:i/>
                <w:sz w:val="16"/>
                <w:szCs w:val="20"/>
              </w:rPr>
              <w:t>My business is too small to need a bank account</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menggunakan metode pembayaran lain </w:t>
            </w:r>
            <w:r w:rsidRPr="00753097">
              <w:rPr>
                <w:rFonts w:asciiTheme="minorHAnsi" w:eastAsia="Times New Roman" w:hAnsiTheme="minorHAnsi" w:cstheme="minorHAnsi"/>
                <w:i/>
                <w:sz w:val="16"/>
                <w:szCs w:val="20"/>
              </w:rPr>
              <w:t>I use other methods of payment</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AC1775">
            <w:pPr>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 xml:space="preserve">Lainnya (Sebutkan_______) </w:t>
            </w:r>
            <w:r w:rsidRPr="00753097">
              <w:rPr>
                <w:rFonts w:asciiTheme="minorHAnsi" w:eastAsia="Times New Roman" w:hAnsiTheme="minorHAnsi" w:cstheme="minorHAnsi"/>
                <w:i/>
                <w:sz w:val="16"/>
                <w:szCs w:val="20"/>
              </w:rPr>
              <w:t>Other (Specify_______)</w:t>
            </w:r>
            <w:r w:rsidRPr="00753097">
              <w:rPr>
                <w:rFonts w:asciiTheme="minorHAnsi" w:eastAsia="Times New Roman" w:hAnsiTheme="minorHAnsi" w:cstheme="minorHAnsi"/>
                <w:sz w:val="16"/>
                <w:szCs w:val="20"/>
              </w:rPr>
              <w:t xml:space="preserve"> </w:t>
            </w:r>
          </w:p>
          <w:p w:rsidR="00A82DC3" w:rsidRDefault="00A82DC3" w:rsidP="00AC1775">
            <w:pPr>
              <w:rPr>
                <w:rFonts w:asciiTheme="minorHAnsi" w:eastAsia="Times New Roman" w:hAnsiTheme="minorHAnsi" w:cstheme="minorHAnsi"/>
                <w:sz w:val="16"/>
                <w:szCs w:val="20"/>
              </w:rPr>
            </w:pPr>
          </w:p>
          <w:p w:rsidR="00D5709B" w:rsidRPr="00753097" w:rsidRDefault="00D5709B"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16"/>
                <w:szCs w:val="20"/>
              </w:rPr>
              <w:t>___________________________________________________</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1703EE" w:rsidRPr="00753097" w:rsidTr="00065344">
        <w:trPr>
          <w:jc w:val="center"/>
        </w:trPr>
        <w:tc>
          <w:tcPr>
            <w:tcW w:w="6948" w:type="dxa"/>
          </w:tcPr>
          <w:p w:rsidR="001703EE" w:rsidRPr="00753097" w:rsidRDefault="001703EE"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90" w:type="dxa"/>
            <w:vAlign w:val="center"/>
          </w:tcPr>
          <w:p w:rsidR="001703EE" w:rsidRPr="00753097" w:rsidRDefault="001703EE">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bl>
    <w:p w:rsidR="00A36C78" w:rsidRDefault="00A36C78" w:rsidP="00A36C78">
      <w:pPr>
        <w:rPr>
          <w:rFonts w:asciiTheme="minorHAnsi" w:hAnsiTheme="minorHAnsi" w:cstheme="minorHAnsi"/>
          <w:sz w:val="20"/>
          <w:szCs w:val="20"/>
        </w:rPr>
      </w:pPr>
    </w:p>
    <w:p w:rsidR="008876E3" w:rsidRPr="00753097" w:rsidRDefault="008876E3" w:rsidP="00156714">
      <w:pPr>
        <w:spacing w:after="0"/>
        <w:ind w:left="450"/>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TANYAKAN FF19 </w:t>
      </w:r>
      <w:r w:rsidR="007B49A5" w:rsidRPr="00753097">
        <w:rPr>
          <w:rFonts w:asciiTheme="minorHAnsi" w:eastAsia="Times New Roman" w:hAnsiTheme="minorHAnsi" w:cstheme="minorHAnsi"/>
          <w:b/>
          <w:sz w:val="20"/>
          <w:szCs w:val="20"/>
        </w:rPr>
        <w:t>JIKA</w:t>
      </w:r>
      <w:r w:rsidR="007B49A5">
        <w:rPr>
          <w:rFonts w:asciiTheme="minorHAnsi" w:eastAsia="Times New Roman" w:hAnsiTheme="minorHAnsi" w:cstheme="minorHAnsi"/>
          <w:b/>
          <w:sz w:val="20"/>
          <w:szCs w:val="20"/>
        </w:rPr>
        <w:t xml:space="preserve"> RESPONDEN MELAKUKAN TRANSAKSI MENGGUNAKAN</w:t>
      </w:r>
      <w:r w:rsidR="007B49A5" w:rsidRPr="00753097">
        <w:rPr>
          <w:rFonts w:asciiTheme="minorHAnsi" w:eastAsia="Times New Roman" w:hAnsiTheme="minorHAnsi" w:cstheme="minorHAnsi"/>
          <w:b/>
          <w:sz w:val="20"/>
          <w:szCs w:val="20"/>
        </w:rPr>
        <w:t xml:space="preserve"> </w:t>
      </w:r>
      <w:r w:rsidR="007B49A5">
        <w:rPr>
          <w:rFonts w:asciiTheme="minorHAnsi" w:eastAsia="Times New Roman" w:hAnsiTheme="minorHAnsi" w:cstheme="minorHAnsi"/>
          <w:b/>
          <w:sz w:val="20"/>
          <w:szCs w:val="20"/>
        </w:rPr>
        <w:t>REKENING BANK SELAIN HARI INI (</w:t>
      </w:r>
      <w:r w:rsidR="007B49A5" w:rsidRPr="00753097">
        <w:rPr>
          <w:rFonts w:asciiTheme="minorHAnsi" w:eastAsia="Times New Roman" w:hAnsiTheme="minorHAnsi" w:cstheme="minorHAnsi"/>
          <w:b/>
          <w:sz w:val="20"/>
          <w:szCs w:val="20"/>
        </w:rPr>
        <w:t>TERLINGKAR KODE 1-5 DI FF9</w:t>
      </w:r>
      <w:r w:rsidR="007B49A5">
        <w:rPr>
          <w:rFonts w:asciiTheme="minorHAnsi" w:eastAsia="Times New Roman" w:hAnsiTheme="minorHAnsi" w:cstheme="minorHAnsi"/>
          <w:b/>
          <w:sz w:val="20"/>
          <w:szCs w:val="20"/>
        </w:rPr>
        <w:t>)</w:t>
      </w:r>
      <w:r w:rsidR="00274A52" w:rsidRPr="00753097">
        <w:rPr>
          <w:rFonts w:asciiTheme="minorHAnsi" w:hAnsiTheme="minorHAnsi" w:cstheme="minorHAnsi"/>
          <w:b/>
          <w:sz w:val="20"/>
          <w:szCs w:val="20"/>
        </w:rPr>
        <w:t xml:space="preserve">. LAINNYA LANJUTKAN KE MM1 </w:t>
      </w:r>
      <w:r w:rsidR="00274A52" w:rsidRPr="00753097">
        <w:rPr>
          <w:rFonts w:asciiTheme="minorHAnsi" w:eastAsia="Times New Roman" w:hAnsiTheme="minorHAnsi" w:cstheme="minorHAnsi"/>
          <w:b/>
          <w:i/>
          <w:sz w:val="16"/>
          <w:szCs w:val="20"/>
        </w:rPr>
        <w:t>ASK IF ANSWERS 1-5 IN FF9. OTHERS SKIP MM1</w:t>
      </w:r>
    </w:p>
    <w:p w:rsidR="00274A52" w:rsidRPr="00753097" w:rsidRDefault="00CF3D83" w:rsidP="00156714">
      <w:pPr>
        <w:spacing w:after="0"/>
        <w:ind w:left="450"/>
        <w:rPr>
          <w:rFonts w:asciiTheme="minorHAnsi" w:hAnsiTheme="minorHAnsi" w:cstheme="minorHAnsi"/>
          <w:b/>
          <w:sz w:val="20"/>
          <w:szCs w:val="20"/>
        </w:rPr>
      </w:pPr>
      <w:r>
        <w:rPr>
          <w:rFonts w:asciiTheme="minorHAnsi" w:hAnsiTheme="minorHAnsi" w:cstheme="minorHAnsi"/>
          <w:b/>
          <w:sz w:val="20"/>
          <w:szCs w:val="20"/>
        </w:rPr>
        <w:t>KARTU BANTU/BACAKAN</w:t>
      </w:r>
      <w:r w:rsidR="00274A52" w:rsidRPr="00753097">
        <w:rPr>
          <w:rFonts w:asciiTheme="minorHAnsi" w:hAnsiTheme="minorHAnsi" w:cstheme="minorHAnsi"/>
          <w:b/>
          <w:sz w:val="20"/>
          <w:szCs w:val="20"/>
        </w:rPr>
        <w:t xml:space="preserve"> </w:t>
      </w:r>
      <w:r w:rsidR="00274A52" w:rsidRPr="00753097">
        <w:rPr>
          <w:rFonts w:asciiTheme="minorHAnsi" w:hAnsiTheme="minorHAnsi" w:cstheme="minorHAnsi"/>
          <w:b/>
          <w:i/>
          <w:sz w:val="16"/>
          <w:szCs w:val="20"/>
        </w:rPr>
        <w:t xml:space="preserve">READ OUT </w:t>
      </w:r>
    </w:p>
    <w:p w:rsidR="00274A52" w:rsidRPr="00753097" w:rsidRDefault="00274A52" w:rsidP="00156714">
      <w:pPr>
        <w:spacing w:after="0"/>
        <w:ind w:left="450"/>
        <w:rPr>
          <w:rFonts w:asciiTheme="minorHAnsi" w:hAnsiTheme="minorHAnsi" w:cstheme="minorHAnsi"/>
          <w:b/>
          <w:sz w:val="20"/>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rsidR="00A36C78" w:rsidRPr="00753097" w:rsidRDefault="00A36C78" w:rsidP="00A36C78">
      <w:pPr>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FF19. </w:t>
      </w:r>
      <w:r w:rsidRPr="00AB4D3B">
        <w:rPr>
          <w:rFonts w:asciiTheme="minorHAnsi" w:hAnsiTheme="minorHAnsi" w:cstheme="minorHAnsi"/>
          <w:b/>
          <w:sz w:val="20"/>
          <w:szCs w:val="20"/>
        </w:rPr>
        <w:t>Dalam 6 bulan terakhir</w:t>
      </w:r>
      <w:r w:rsidRPr="00753097">
        <w:rPr>
          <w:rFonts w:asciiTheme="minorHAnsi" w:hAnsiTheme="minorHAnsi" w:cstheme="minorHAnsi"/>
          <w:sz w:val="20"/>
          <w:szCs w:val="20"/>
        </w:rPr>
        <w:t xml:space="preserve">, apakah Anda pernah mengalami hal-hal berikut ini saat menggunakan </w:t>
      </w:r>
      <w:r w:rsidRPr="00AB4D3B">
        <w:rPr>
          <w:rFonts w:asciiTheme="minorHAnsi" w:hAnsiTheme="minorHAnsi" w:cstheme="minorHAnsi"/>
          <w:b/>
          <w:sz w:val="20"/>
          <w:szCs w:val="20"/>
        </w:rPr>
        <w:t>rekening bank</w:t>
      </w:r>
      <w:r w:rsidRPr="00753097">
        <w:rPr>
          <w:rFonts w:asciiTheme="minorHAnsi" w:hAnsiTheme="minorHAnsi" w:cstheme="minorHAnsi"/>
          <w:sz w:val="20"/>
          <w:szCs w:val="20"/>
        </w:rPr>
        <w:t>?</w:t>
      </w:r>
      <w:r w:rsidR="00794470" w:rsidRPr="0075309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In the past 6 months, have you ever experienced any of the following when using a bank account?</w:t>
      </w:r>
    </w:p>
    <w:tbl>
      <w:tblPr>
        <w:tblStyle w:val="TableGrid"/>
        <w:tblW w:w="0" w:type="auto"/>
        <w:jc w:val="center"/>
        <w:tblLook w:val="04A0" w:firstRow="1" w:lastRow="0" w:firstColumn="1" w:lastColumn="0" w:noHBand="0" w:noVBand="1"/>
      </w:tblPr>
      <w:tblGrid>
        <w:gridCol w:w="7038"/>
        <w:gridCol w:w="990"/>
        <w:gridCol w:w="968"/>
      </w:tblGrid>
      <w:tr w:rsidR="004267EF" w:rsidRPr="00753097" w:rsidTr="007B269F">
        <w:trPr>
          <w:jc w:val="center"/>
        </w:trPr>
        <w:tc>
          <w:tcPr>
            <w:tcW w:w="7038" w:type="dxa"/>
          </w:tcPr>
          <w:p w:rsidR="004267EF" w:rsidRPr="00753097" w:rsidRDefault="00CF3D83" w:rsidP="003A5FA6">
            <w:pPr>
              <w:rPr>
                <w:rFonts w:asciiTheme="minorHAnsi" w:hAnsiTheme="minorHAnsi" w:cstheme="minorHAnsi"/>
                <w:b/>
                <w:sz w:val="20"/>
                <w:szCs w:val="20"/>
              </w:rPr>
            </w:pPr>
            <w:r>
              <w:rPr>
                <w:rFonts w:asciiTheme="minorHAnsi" w:hAnsiTheme="minorHAnsi" w:cstheme="minorHAnsi"/>
                <w:b/>
                <w:sz w:val="20"/>
                <w:szCs w:val="20"/>
              </w:rPr>
              <w:t>KARTU BANTU/BACAKAN</w:t>
            </w:r>
            <w:r w:rsidR="004267EF" w:rsidRPr="00753097">
              <w:rPr>
                <w:rFonts w:asciiTheme="minorHAnsi" w:hAnsiTheme="minorHAnsi" w:cstheme="minorHAnsi"/>
                <w:b/>
                <w:sz w:val="20"/>
                <w:szCs w:val="20"/>
              </w:rPr>
              <w:t xml:space="preserve">. SA PER BARIS </w:t>
            </w:r>
            <w:r w:rsidR="004267EF" w:rsidRPr="00753097">
              <w:rPr>
                <w:rFonts w:asciiTheme="minorHAnsi" w:hAnsiTheme="minorHAnsi" w:cstheme="minorHAnsi"/>
                <w:b/>
                <w:i/>
                <w:sz w:val="16"/>
                <w:szCs w:val="20"/>
              </w:rPr>
              <w:t>READ OUT. SINGLE ANSWER PER ROW.</w:t>
            </w:r>
          </w:p>
        </w:tc>
        <w:tc>
          <w:tcPr>
            <w:tcW w:w="990" w:type="dxa"/>
          </w:tcPr>
          <w:p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1</w:t>
            </w:r>
          </w:p>
          <w:p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Ya </w:t>
            </w:r>
            <w:r w:rsidRPr="007B269F">
              <w:rPr>
                <w:rFonts w:asciiTheme="minorHAnsi" w:hAnsiTheme="minorHAnsi" w:cstheme="minorHAnsi"/>
                <w:b/>
                <w:i/>
                <w:color w:val="auto"/>
                <w:sz w:val="16"/>
                <w:szCs w:val="20"/>
              </w:rPr>
              <w:t>Yes</w:t>
            </w:r>
          </w:p>
          <w:p w:rsidR="004267EF" w:rsidRPr="007B269F" w:rsidRDefault="004267EF" w:rsidP="003A5FA6">
            <w:pPr>
              <w:rPr>
                <w:rFonts w:asciiTheme="minorHAnsi" w:hAnsiTheme="minorHAnsi" w:cstheme="minorHAnsi"/>
                <w:b/>
                <w:sz w:val="20"/>
                <w:szCs w:val="20"/>
              </w:rPr>
            </w:pPr>
          </w:p>
        </w:tc>
        <w:tc>
          <w:tcPr>
            <w:tcW w:w="968" w:type="dxa"/>
          </w:tcPr>
          <w:p w:rsidR="004267EF" w:rsidRPr="007B269F" w:rsidRDefault="004267EF" w:rsidP="003A5FA6">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2</w:t>
            </w:r>
          </w:p>
          <w:p w:rsidR="004267EF" w:rsidRPr="007B269F" w:rsidRDefault="004267EF" w:rsidP="003A5FA6">
            <w:pP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Biaya yang tidak terduga </w:t>
            </w:r>
            <w:r w:rsidRPr="00753097">
              <w:rPr>
                <w:rFonts w:asciiTheme="minorHAnsi" w:hAnsiTheme="minorHAnsi" w:cstheme="minorHAnsi"/>
                <w:i/>
                <w:sz w:val="16"/>
                <w:szCs w:val="20"/>
              </w:rPr>
              <w:t>Unexpected charges</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Kehilangan uang </w:t>
            </w:r>
            <w:r w:rsidRPr="00753097">
              <w:rPr>
                <w:rFonts w:asciiTheme="minorHAnsi" w:hAnsiTheme="minorHAnsi" w:cstheme="minorHAnsi"/>
                <w:i/>
                <w:sz w:val="16"/>
                <w:szCs w:val="20"/>
              </w:rPr>
              <w:t>Lost money</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Melakukan pengaduan </w:t>
            </w:r>
            <w:r w:rsidRPr="00753097">
              <w:rPr>
                <w:rFonts w:asciiTheme="minorHAnsi" w:hAnsiTheme="minorHAnsi" w:cstheme="minorHAnsi"/>
                <w:i/>
                <w:sz w:val="16"/>
                <w:szCs w:val="20"/>
              </w:rPr>
              <w:t>Registered a complaint</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ATM tidak berfungsi </w:t>
            </w:r>
            <w:r w:rsidRPr="00753097">
              <w:rPr>
                <w:rFonts w:asciiTheme="minorHAnsi" w:hAnsiTheme="minorHAnsi" w:cstheme="minorHAnsi"/>
                <w:i/>
                <w:sz w:val="16"/>
                <w:szCs w:val="20"/>
              </w:rPr>
              <w:t>ATM not working</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Kartu debit/kartu kredit tidak berfungsi saat membayar barang/layanan </w:t>
            </w:r>
            <w:r w:rsidRPr="00753097">
              <w:rPr>
                <w:rFonts w:asciiTheme="minorHAnsi" w:hAnsiTheme="minorHAnsi" w:cstheme="minorHAnsi"/>
                <w:i/>
                <w:sz w:val="16"/>
                <w:szCs w:val="20"/>
              </w:rPr>
              <w:t>Debit/credit card did not work when paying for goods/services</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267EF" w:rsidRPr="00753097" w:rsidTr="007B269F">
        <w:trPr>
          <w:jc w:val="center"/>
        </w:trPr>
        <w:tc>
          <w:tcPr>
            <w:tcW w:w="7038" w:type="dxa"/>
          </w:tcPr>
          <w:p w:rsidR="004267EF" w:rsidRPr="00753097" w:rsidRDefault="004267EF" w:rsidP="003A5FA6">
            <w:pPr>
              <w:rPr>
                <w:rFonts w:asciiTheme="minorHAnsi" w:hAnsiTheme="minorHAnsi" w:cstheme="minorHAnsi"/>
                <w:sz w:val="20"/>
                <w:szCs w:val="20"/>
              </w:rPr>
            </w:pPr>
            <w:r w:rsidRPr="00753097">
              <w:rPr>
                <w:rFonts w:asciiTheme="minorHAnsi" w:hAnsiTheme="minorHAnsi" w:cstheme="minorHAnsi"/>
                <w:sz w:val="20"/>
                <w:szCs w:val="20"/>
              </w:rPr>
              <w:t xml:space="preserve">Tidak bisa menggunakan rekening bank saya (online atau offline) karena system padam/tidak berfungsi </w:t>
            </w:r>
            <w:r w:rsidRPr="00753097">
              <w:rPr>
                <w:rFonts w:asciiTheme="minorHAnsi" w:hAnsiTheme="minorHAnsi" w:cstheme="minorHAnsi"/>
                <w:i/>
                <w:sz w:val="16"/>
                <w:szCs w:val="20"/>
              </w:rPr>
              <w:t>Could not use my bank account (online or offline) because of system outages</w:t>
            </w:r>
          </w:p>
        </w:tc>
        <w:tc>
          <w:tcPr>
            <w:tcW w:w="990"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68" w:type="dxa"/>
            <w:vAlign w:val="center"/>
          </w:tcPr>
          <w:p w:rsidR="004267EF" w:rsidRPr="00753097" w:rsidRDefault="004267EF">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4267EF" w:rsidRPr="00753097" w:rsidRDefault="004267EF" w:rsidP="00A36C78">
      <w:pPr>
        <w:rPr>
          <w:rFonts w:asciiTheme="minorHAnsi" w:eastAsia="Times New Roman" w:hAnsiTheme="minorHAnsi" w:cstheme="minorHAnsi"/>
          <w:i/>
          <w:sz w:val="16"/>
          <w:szCs w:val="20"/>
        </w:rPr>
      </w:pPr>
    </w:p>
    <w:p w:rsidR="0072086F" w:rsidRDefault="0072086F">
      <w:pPr>
        <w:rPr>
          <w:rFonts w:asciiTheme="minorHAnsi" w:eastAsia="Times New Roman" w:hAnsiTheme="minorHAnsi" w:cstheme="minorHAnsi"/>
          <w:i/>
          <w:sz w:val="16"/>
          <w:szCs w:val="20"/>
        </w:rPr>
      </w:pPr>
      <w:r>
        <w:rPr>
          <w:rFonts w:asciiTheme="minorHAnsi" w:eastAsia="Times New Roman" w:hAnsiTheme="minorHAnsi" w:cstheme="minorHAnsi"/>
          <w:i/>
          <w:sz w:val="16"/>
          <w:szCs w:val="20"/>
        </w:rPr>
        <w:br w:type="page"/>
      </w:r>
    </w:p>
    <w:p w:rsidR="004267EF" w:rsidRPr="00753097" w:rsidRDefault="004267EF" w:rsidP="00613C81">
      <w:pPr>
        <w:spacing w:after="0"/>
        <w:rPr>
          <w:rFonts w:asciiTheme="minorHAnsi" w:eastAsia="Times New Roman" w:hAnsiTheme="minorHAnsi" w:cstheme="minorHAnsi"/>
          <w:i/>
          <w:sz w:val="16"/>
          <w:szCs w:val="20"/>
        </w:rPr>
      </w:pPr>
    </w:p>
    <w:tbl>
      <w:tblPr>
        <w:tblStyle w:val="TableGrid11"/>
        <w:tblW w:w="10458" w:type="dxa"/>
        <w:tblLook w:val="04A0" w:firstRow="1" w:lastRow="0" w:firstColumn="1" w:lastColumn="0" w:noHBand="0" w:noVBand="1"/>
      </w:tblPr>
      <w:tblGrid>
        <w:gridCol w:w="10458"/>
      </w:tblGrid>
      <w:tr w:rsidR="004267EF" w:rsidRPr="00753097" w:rsidTr="007B269F">
        <w:tc>
          <w:tcPr>
            <w:tcW w:w="10458" w:type="dxa"/>
            <w:shd w:val="clear" w:color="auto" w:fill="E5B8B7" w:themeFill="accent2" w:themeFillTint="66"/>
          </w:tcPr>
          <w:p w:rsidR="004267EF" w:rsidRPr="00753097" w:rsidRDefault="004267EF" w:rsidP="000662F8">
            <w:pPr>
              <w:rPr>
                <w:rFonts w:asciiTheme="minorHAnsi" w:hAnsiTheme="minorHAnsi" w:cstheme="minorHAnsi"/>
                <w:b/>
                <w:sz w:val="20"/>
                <w:szCs w:val="26"/>
              </w:rPr>
            </w:pPr>
            <w:r w:rsidRPr="00753097">
              <w:rPr>
                <w:rFonts w:asciiTheme="minorHAnsi" w:hAnsiTheme="minorHAnsi" w:cstheme="minorHAnsi"/>
                <w:b/>
                <w:sz w:val="20"/>
                <w:szCs w:val="26"/>
              </w:rPr>
              <w:t>BAGIAN V: MOBILE MONEY/</w:t>
            </w:r>
            <w:r w:rsidR="00D560F1">
              <w:rPr>
                <w:rFonts w:asciiTheme="minorHAnsi" w:hAnsiTheme="minorHAnsi" w:cstheme="minorHAnsi"/>
                <w:b/>
                <w:sz w:val="20"/>
                <w:szCs w:val="26"/>
              </w:rPr>
              <w:t>UANG PONSEL</w:t>
            </w:r>
            <w:r w:rsidRPr="00753097">
              <w:rPr>
                <w:rFonts w:asciiTheme="minorHAnsi" w:hAnsiTheme="minorHAnsi" w:cstheme="minorHAnsi"/>
                <w:b/>
                <w:sz w:val="20"/>
                <w:szCs w:val="26"/>
              </w:rPr>
              <w:t xml:space="preserve"> </w:t>
            </w:r>
            <w:r w:rsidRPr="00753097">
              <w:rPr>
                <w:rFonts w:asciiTheme="minorHAnsi" w:hAnsiTheme="minorHAnsi" w:cstheme="minorHAnsi"/>
                <w:b/>
                <w:i/>
                <w:sz w:val="20"/>
                <w:szCs w:val="26"/>
              </w:rPr>
              <w:t>SECTION V: MOBILE MONEY</w:t>
            </w:r>
          </w:p>
        </w:tc>
      </w:tr>
      <w:tr w:rsidR="004267EF" w:rsidRPr="00753097" w:rsidTr="007B269F">
        <w:tc>
          <w:tcPr>
            <w:tcW w:w="10458" w:type="dxa"/>
            <w:shd w:val="clear" w:color="auto" w:fill="FABF8F" w:themeFill="accent6" w:themeFillTint="99"/>
          </w:tcPr>
          <w:p w:rsidR="004267EF" w:rsidRPr="00753097" w:rsidRDefault="004267EF" w:rsidP="000662F8">
            <w:pPr>
              <w:rPr>
                <w:rFonts w:asciiTheme="minorHAnsi" w:hAnsiTheme="minorHAnsi" w:cstheme="minorHAnsi"/>
                <w:b/>
                <w:sz w:val="20"/>
                <w:szCs w:val="26"/>
              </w:rPr>
            </w:pPr>
            <w:r w:rsidRPr="00753097">
              <w:rPr>
                <w:rFonts w:asciiTheme="minorHAnsi" w:hAnsiTheme="minorHAnsi" w:cstheme="minorHAnsi"/>
                <w:b/>
                <w:sz w:val="20"/>
                <w:szCs w:val="26"/>
              </w:rPr>
              <w:t>Subsection 5.1: Awareness, access, ownership</w:t>
            </w:r>
          </w:p>
        </w:tc>
      </w:tr>
    </w:tbl>
    <w:p w:rsidR="0072086F" w:rsidRDefault="0072086F" w:rsidP="00EA2CD7">
      <w:pPr>
        <w:spacing w:after="0"/>
        <w:rPr>
          <w:rFonts w:asciiTheme="minorHAnsi" w:eastAsia="Times New Roman" w:hAnsiTheme="minorHAnsi" w:cstheme="minorHAnsi"/>
          <w:b/>
          <w:sz w:val="20"/>
          <w:szCs w:val="20"/>
        </w:rPr>
      </w:pPr>
    </w:p>
    <w:p w:rsidR="00EA2CD7" w:rsidRPr="00753097" w:rsidRDefault="004267EF" w:rsidP="007B269F">
      <w:pPr>
        <w:spacing w:after="0"/>
        <w:ind w:firstLine="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w:t>
      </w:r>
      <w:r w:rsidR="00EA2CD7" w:rsidRPr="00753097">
        <w:rPr>
          <w:rFonts w:asciiTheme="minorHAnsi" w:eastAsia="Times New Roman" w:hAnsiTheme="minorHAnsi" w:cstheme="minorHAnsi"/>
          <w:b/>
          <w:sz w:val="20"/>
          <w:szCs w:val="20"/>
        </w:rPr>
        <w:t xml:space="preserve">ANYAKAN SEMUA </w:t>
      </w:r>
      <w:r w:rsidR="00EA2CD7" w:rsidRPr="00753097">
        <w:rPr>
          <w:rFonts w:asciiTheme="minorHAnsi" w:eastAsia="Times New Roman" w:hAnsiTheme="minorHAnsi" w:cstheme="minorHAnsi"/>
          <w:b/>
          <w:i/>
          <w:sz w:val="16"/>
          <w:szCs w:val="20"/>
        </w:rPr>
        <w:t>ASK ALL</w:t>
      </w:r>
    </w:p>
    <w:p w:rsidR="00EA2CD7" w:rsidRPr="00753097" w:rsidRDefault="00EA2CD7" w:rsidP="007B269F">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EA2CD7" w:rsidRPr="00753097" w:rsidRDefault="00EA2CD7" w:rsidP="00EA2CD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 Apakah Anda pernah mendengar tentang mobile money</w:t>
      </w:r>
      <w:r w:rsidR="004C35FD"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0020364D" w:rsidRPr="00753097">
        <w:rPr>
          <w:rFonts w:asciiTheme="minorHAnsi" w:eastAsia="Times New Roman" w:hAnsiTheme="minorHAnsi" w:cstheme="minorHAnsi"/>
          <w:sz w:val="20"/>
          <w:szCs w:val="20"/>
        </w:rPr>
        <w:t>?</w:t>
      </w:r>
      <w:r w:rsidR="0020364D" w:rsidRPr="00753097">
        <w:rPr>
          <w:rFonts w:asciiTheme="minorHAnsi" w:eastAsia="Times New Roman" w:hAnsiTheme="minorHAnsi" w:cstheme="minorHAnsi"/>
          <w:i/>
          <w:sz w:val="16"/>
          <w:szCs w:val="20"/>
        </w:rPr>
        <w:t xml:space="preserve"> Have</w:t>
      </w:r>
      <w:r w:rsidRPr="00753097">
        <w:rPr>
          <w:rFonts w:asciiTheme="minorHAnsi" w:eastAsia="Times New Roman" w:hAnsiTheme="minorHAnsi" w:cstheme="minorHAnsi"/>
          <w:i/>
          <w:sz w:val="16"/>
          <w:szCs w:val="20"/>
        </w:rPr>
        <w:t xml:space="preserve"> you ever heard of something called Mobile Money?</w:t>
      </w:r>
    </w:p>
    <w:tbl>
      <w:tblPr>
        <w:tblStyle w:val="TableGrid"/>
        <w:tblW w:w="0" w:type="auto"/>
        <w:jc w:val="center"/>
        <w:tblLayout w:type="fixed"/>
        <w:tblLook w:val="04A0" w:firstRow="1" w:lastRow="0" w:firstColumn="1" w:lastColumn="0" w:noHBand="0" w:noVBand="1"/>
      </w:tblPr>
      <w:tblGrid>
        <w:gridCol w:w="3397"/>
        <w:gridCol w:w="1260"/>
        <w:gridCol w:w="3960"/>
      </w:tblGrid>
      <w:tr w:rsidR="00680C47" w:rsidRPr="00753097" w:rsidTr="007B269F">
        <w:trPr>
          <w:jc w:val="center"/>
        </w:trPr>
        <w:tc>
          <w:tcPr>
            <w:tcW w:w="3397" w:type="dxa"/>
          </w:tcPr>
          <w:p w:rsidR="00680C47" w:rsidRPr="007B269F" w:rsidRDefault="00680C47" w:rsidP="00AC1775">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p>
        </w:tc>
        <w:tc>
          <w:tcPr>
            <w:tcW w:w="1260" w:type="dxa"/>
          </w:tcPr>
          <w:p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c>
          <w:tcPr>
            <w:tcW w:w="3960" w:type="dxa"/>
          </w:tcPr>
          <w:p w:rsidR="00680C47" w:rsidRPr="00BC58CA" w:rsidRDefault="00680C47" w:rsidP="00AC1775">
            <w:pPr>
              <w:kinsoku w:val="0"/>
              <w:overflowPunct w:val="0"/>
              <w:jc w:val="center"/>
              <w:textAlignment w:val="baseline"/>
              <w:rPr>
                <w:rFonts w:asciiTheme="minorHAnsi" w:eastAsia="Times New Roman" w:hAnsiTheme="minorHAnsi" w:cstheme="minorHAnsi"/>
                <w:b/>
                <w:sz w:val="20"/>
                <w:szCs w:val="20"/>
              </w:rPr>
            </w:pPr>
          </w:p>
        </w:tc>
      </w:tr>
      <w:tr w:rsidR="00680C47" w:rsidRPr="00753097" w:rsidTr="007B269F">
        <w:trPr>
          <w:jc w:val="center"/>
        </w:trPr>
        <w:tc>
          <w:tcPr>
            <w:tcW w:w="3397" w:type="dxa"/>
          </w:tcPr>
          <w:p w:rsidR="00680C47" w:rsidRPr="00753097" w:rsidRDefault="00680C4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Ya </w:t>
            </w:r>
            <w:r w:rsidRPr="00753097">
              <w:rPr>
                <w:rFonts w:asciiTheme="minorHAnsi" w:eastAsia="Times New Roman" w:hAnsiTheme="minorHAnsi" w:cstheme="minorHAnsi"/>
                <w:i/>
                <w:sz w:val="16"/>
                <w:szCs w:val="20"/>
              </w:rPr>
              <w:t>Yes</w:t>
            </w:r>
          </w:p>
        </w:tc>
        <w:tc>
          <w:tcPr>
            <w:tcW w:w="1260" w:type="dxa"/>
          </w:tcPr>
          <w:p w:rsidR="00680C47" w:rsidRPr="00753097" w:rsidRDefault="00680C47" w:rsidP="00AC1775">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960" w:type="dxa"/>
          </w:tcPr>
          <w:p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LANJUTKAN KE MM2 </w:t>
            </w:r>
            <w:r w:rsidRPr="007B269F">
              <w:rPr>
                <w:rFonts w:asciiTheme="minorHAnsi" w:eastAsia="Times New Roman" w:hAnsiTheme="minorHAnsi" w:cstheme="minorHAnsi"/>
                <w:b/>
                <w:i/>
                <w:sz w:val="16"/>
                <w:szCs w:val="20"/>
              </w:rPr>
              <w:t>CONTINUE TO MM2</w:t>
            </w:r>
          </w:p>
        </w:tc>
      </w:tr>
      <w:tr w:rsidR="00680C47" w:rsidRPr="00753097" w:rsidTr="007B269F">
        <w:trPr>
          <w:jc w:val="center"/>
        </w:trPr>
        <w:tc>
          <w:tcPr>
            <w:tcW w:w="3397" w:type="dxa"/>
          </w:tcPr>
          <w:p w:rsidR="00680C47" w:rsidRPr="00753097" w:rsidRDefault="00680C4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w:t>
            </w:r>
            <w:r w:rsidRPr="00753097">
              <w:rPr>
                <w:rFonts w:asciiTheme="minorHAnsi" w:eastAsia="Times New Roman" w:hAnsiTheme="minorHAnsi" w:cstheme="minorHAnsi"/>
                <w:i/>
                <w:sz w:val="16"/>
                <w:szCs w:val="20"/>
              </w:rPr>
              <w:t>No</w:t>
            </w:r>
          </w:p>
        </w:tc>
        <w:tc>
          <w:tcPr>
            <w:tcW w:w="1260" w:type="dxa"/>
          </w:tcPr>
          <w:p w:rsidR="00680C47" w:rsidRPr="00753097" w:rsidRDefault="00680C47" w:rsidP="00AC1775">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960" w:type="dxa"/>
          </w:tcPr>
          <w:p w:rsidR="00680C47" w:rsidRPr="007B269F" w:rsidRDefault="00680C47" w:rsidP="00AC1775">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LANGSUNG KE MM3 </w:t>
            </w:r>
            <w:r w:rsidRPr="007B269F">
              <w:rPr>
                <w:rFonts w:asciiTheme="minorHAnsi" w:eastAsia="Times New Roman" w:hAnsiTheme="minorHAnsi" w:cstheme="minorHAnsi"/>
                <w:b/>
                <w:i/>
                <w:sz w:val="16"/>
                <w:szCs w:val="20"/>
              </w:rPr>
              <w:t>SKIP TO MM3</w:t>
            </w:r>
          </w:p>
        </w:tc>
      </w:tr>
    </w:tbl>
    <w:p w:rsidR="00EA2CD7" w:rsidRPr="00753097" w:rsidRDefault="00EA2CD7" w:rsidP="00EA2CD7">
      <w:pPr>
        <w:kinsoku w:val="0"/>
        <w:overflowPunct w:val="0"/>
        <w:textAlignment w:val="baseline"/>
        <w:rPr>
          <w:rFonts w:asciiTheme="minorHAnsi" w:eastAsia="Times New Roman" w:hAnsiTheme="minorHAnsi" w:cstheme="minorHAnsi"/>
          <w:sz w:val="20"/>
          <w:szCs w:val="20"/>
        </w:rPr>
      </w:pPr>
    </w:p>
    <w:p w:rsidR="00EA2CD7" w:rsidRPr="00753097" w:rsidRDefault="00EA2CD7" w:rsidP="007B269F">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w:t>
      </w:r>
      <w:r w:rsidR="00704565">
        <w:rPr>
          <w:rFonts w:asciiTheme="minorHAnsi" w:eastAsia="Times New Roman" w:hAnsiTheme="minorHAnsi" w:cstheme="minorHAnsi"/>
          <w:b/>
          <w:sz w:val="20"/>
          <w:szCs w:val="20"/>
        </w:rPr>
        <w:t>MM2 JIKA RESPONDEN TAHU AKAN MOBILE MONEY/ UANG PONSEL (TERLINGKAR KODE 1 DI MM1)</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w:t>
      </w:r>
      <w:r w:rsidR="00704565">
        <w:rPr>
          <w:rFonts w:asciiTheme="minorHAnsi" w:eastAsia="Times New Roman" w:hAnsiTheme="minorHAnsi" w:cstheme="minorHAnsi"/>
          <w:b/>
          <w:i/>
          <w:sz w:val="16"/>
          <w:szCs w:val="20"/>
        </w:rPr>
        <w:t>MM2 IF CODED 1 IN MM1</w:t>
      </w:r>
      <w:r w:rsidRPr="00753097">
        <w:rPr>
          <w:rFonts w:asciiTheme="minorHAnsi" w:eastAsia="Times New Roman" w:hAnsiTheme="minorHAnsi" w:cstheme="minorHAnsi"/>
          <w:b/>
          <w:i/>
          <w:sz w:val="16"/>
          <w:szCs w:val="20"/>
        </w:rPr>
        <w:t>.</w:t>
      </w:r>
    </w:p>
    <w:p w:rsidR="00EA2CD7" w:rsidRPr="00753097" w:rsidRDefault="00EA2CD7" w:rsidP="00EA2CD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MM2. Tolong katakan </w:t>
      </w:r>
      <w:r w:rsidR="00823BB6">
        <w:rPr>
          <w:rFonts w:asciiTheme="minorHAnsi" w:eastAsia="Times New Roman" w:hAnsiTheme="minorHAnsi" w:cstheme="minorHAnsi"/>
          <w:sz w:val="20"/>
          <w:szCs w:val="20"/>
        </w:rPr>
        <w:t xml:space="preserve">nama </w:t>
      </w:r>
      <w:r w:rsidRPr="00753097">
        <w:rPr>
          <w:rFonts w:asciiTheme="minorHAnsi" w:eastAsia="Times New Roman" w:hAnsiTheme="minorHAnsi" w:cstheme="minorHAnsi"/>
          <w:sz w:val="20"/>
          <w:szCs w:val="20"/>
        </w:rPr>
        <w:t>layanan mobile money</w:t>
      </w:r>
      <w:r w:rsidR="00B947D7"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yang Anda ketahui? </w:t>
      </w:r>
      <w:r w:rsidRPr="00753097">
        <w:rPr>
          <w:rFonts w:asciiTheme="minorHAnsi" w:eastAsia="Times New Roman" w:hAnsiTheme="minorHAnsi" w:cstheme="minorHAnsi"/>
          <w:i/>
          <w:sz w:val="16"/>
          <w:szCs w:val="20"/>
        </w:rPr>
        <w:t>Please tell me the names of any mobile money services that you are aware of?</w:t>
      </w:r>
    </w:p>
    <w:p w:rsidR="00EA2CD7" w:rsidRPr="00753097" w:rsidRDefault="00EA2CD7" w:rsidP="007B269F">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HANYA UNTUK LAYANAN </w:t>
      </w:r>
      <w:r w:rsidR="00154E2C" w:rsidRPr="00753097">
        <w:rPr>
          <w:rFonts w:asciiTheme="minorHAnsi" w:eastAsia="Times New Roman" w:hAnsiTheme="minorHAnsi" w:cstheme="minorHAnsi"/>
          <w:b/>
          <w:sz w:val="20"/>
          <w:szCs w:val="20"/>
        </w:rPr>
        <w:t>MOBILE MONEY/</w:t>
      </w:r>
      <w:r w:rsidR="00D560F1">
        <w:rPr>
          <w:rFonts w:asciiTheme="minorHAnsi" w:eastAsia="Times New Roman" w:hAnsiTheme="minorHAnsi" w:cstheme="minorHAnsi"/>
          <w:b/>
          <w:sz w:val="20"/>
          <w:szCs w:val="20"/>
        </w:rPr>
        <w:t>UANG PONSEL</w:t>
      </w:r>
      <w:r w:rsidR="00154E2C"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YANG TIDAK DISEBUTKAN DI MM2 </w:t>
      </w:r>
      <w:r w:rsidRPr="00753097">
        <w:rPr>
          <w:rFonts w:asciiTheme="minorHAnsi" w:eastAsia="Times New Roman" w:hAnsiTheme="minorHAnsi" w:cstheme="minorHAnsi"/>
          <w:b/>
          <w:i/>
          <w:sz w:val="16"/>
          <w:szCs w:val="20"/>
        </w:rPr>
        <w:t>ASK ALL ONLY ABOUT SERVICES NOT MENTIONED IN MM2</w:t>
      </w:r>
    </w:p>
    <w:p w:rsidR="00C8518B" w:rsidRPr="00753097" w:rsidRDefault="00540FA0" w:rsidP="001A2BE4">
      <w:pPr>
        <w:kinsoku w:val="0"/>
        <w:overflowPunct w:val="0"/>
        <w:spacing w:after="0"/>
        <w:ind w:firstLine="54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w:t>
      </w:r>
      <w:r w:rsidR="00C8518B" w:rsidRPr="00753097">
        <w:rPr>
          <w:rFonts w:asciiTheme="minorHAnsi" w:eastAsia="Times New Roman" w:hAnsiTheme="minorHAnsi" w:cstheme="minorHAnsi"/>
          <w:b/>
          <w:sz w:val="20"/>
          <w:szCs w:val="20"/>
        </w:rPr>
        <w:t xml:space="preserve">JAWABAN YANG DIBANTU </w:t>
      </w:r>
      <w:r w:rsidR="00C8518B" w:rsidRPr="00753097">
        <w:rPr>
          <w:rFonts w:asciiTheme="minorHAnsi" w:eastAsia="Times New Roman" w:hAnsiTheme="minorHAnsi" w:cstheme="minorHAnsi"/>
          <w:b/>
          <w:i/>
          <w:sz w:val="16"/>
          <w:szCs w:val="20"/>
        </w:rPr>
        <w:t>PROMPTED RECALL</w:t>
      </w:r>
    </w:p>
    <w:p w:rsidR="00C8518B" w:rsidRPr="00753097" w:rsidRDefault="00C8518B" w:rsidP="007B269F">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HANYA UNTUK LAYANAN </w:t>
      </w:r>
      <w:r w:rsidR="004C3D18" w:rsidRPr="00753097">
        <w:rPr>
          <w:rFonts w:asciiTheme="minorHAnsi" w:eastAsia="Times New Roman" w:hAnsiTheme="minorHAnsi" w:cstheme="minorHAnsi"/>
          <w:b/>
          <w:sz w:val="20"/>
          <w:szCs w:val="20"/>
        </w:rPr>
        <w:t xml:space="preserve">MOBILE MONEY </w:t>
      </w:r>
      <w:r w:rsidRPr="00753097">
        <w:rPr>
          <w:rFonts w:asciiTheme="minorHAnsi" w:eastAsia="Times New Roman" w:hAnsiTheme="minorHAnsi" w:cstheme="minorHAnsi"/>
          <w:b/>
          <w:sz w:val="20"/>
          <w:szCs w:val="20"/>
        </w:rPr>
        <w:t xml:space="preserve">YANG TIDAK DISEBUTKAN DI MM2  </w:t>
      </w:r>
      <w:r w:rsidRPr="00753097">
        <w:rPr>
          <w:rFonts w:asciiTheme="minorHAnsi" w:eastAsia="Times New Roman" w:hAnsiTheme="minorHAnsi" w:cstheme="minorHAnsi"/>
          <w:b/>
          <w:i/>
          <w:sz w:val="16"/>
          <w:szCs w:val="20"/>
        </w:rPr>
        <w:t>ASK ONLY ABOUT SERVICES NOT MENTIONED IN MM2</w:t>
      </w:r>
    </w:p>
    <w:p w:rsidR="00EA2CD7" w:rsidRDefault="00EA2CD7" w:rsidP="00EA2CD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MM3.</w:t>
      </w:r>
      <w:r w:rsidR="00C8518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mendengar layanan mobile money</w:t>
      </w:r>
      <w:r w:rsidR="00D72E2B"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berikut ini?</w:t>
      </w:r>
      <w:r w:rsidR="002A09DA">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Have you ever heard about the following mobile money services?</w:t>
      </w:r>
    </w:p>
    <w:p w:rsidR="00540FA0" w:rsidRDefault="00540FA0" w:rsidP="007B269F">
      <w:pPr>
        <w:kinsoku w:val="0"/>
        <w:overflowPunct w:val="0"/>
        <w:spacing w:after="0"/>
        <w:textAlignment w:val="baseline"/>
        <w:rPr>
          <w:rFonts w:asciiTheme="minorHAnsi" w:eastAsia="Times New Roman" w:hAnsiTheme="minorHAnsi" w:cstheme="minorHAnsi"/>
          <w:i/>
          <w:sz w:val="16"/>
          <w:szCs w:val="20"/>
        </w:rPr>
      </w:pPr>
    </w:p>
    <w:tbl>
      <w:tblPr>
        <w:tblStyle w:val="TableGrid"/>
        <w:tblW w:w="8100" w:type="dxa"/>
        <w:tblInd w:w="648" w:type="dxa"/>
        <w:tblLayout w:type="fixed"/>
        <w:tblLook w:val="04A0" w:firstRow="1" w:lastRow="0" w:firstColumn="1" w:lastColumn="0" w:noHBand="0" w:noVBand="1"/>
      </w:tblPr>
      <w:tblGrid>
        <w:gridCol w:w="4050"/>
        <w:gridCol w:w="1080"/>
        <w:gridCol w:w="1260"/>
        <w:gridCol w:w="1710"/>
      </w:tblGrid>
      <w:tr w:rsidR="00156714" w:rsidRPr="00753097" w:rsidTr="006D279A">
        <w:tc>
          <w:tcPr>
            <w:tcW w:w="4050" w:type="dxa"/>
            <w:vMerge w:val="restart"/>
          </w:tcPr>
          <w:p w:rsidR="00156714" w:rsidRPr="00753097" w:rsidRDefault="00156714" w:rsidP="00AC1775">
            <w:pPr>
              <w:kinsoku w:val="0"/>
              <w:overflowPunct w:val="0"/>
              <w:textAlignment w:val="baseline"/>
              <w:rPr>
                <w:rFonts w:asciiTheme="minorHAnsi" w:eastAsia="Times New Roman" w:hAnsiTheme="minorHAnsi" w:cstheme="minorHAnsi"/>
                <w:sz w:val="20"/>
                <w:szCs w:val="20"/>
              </w:rPr>
            </w:pPr>
          </w:p>
        </w:tc>
        <w:tc>
          <w:tcPr>
            <w:tcW w:w="2340" w:type="dxa"/>
            <w:gridSpan w:val="2"/>
          </w:tcPr>
          <w:p w:rsidR="00156714" w:rsidRPr="00613C81" w:rsidRDefault="00156714" w:rsidP="00156714">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MM2</w:t>
            </w:r>
          </w:p>
          <w:p w:rsidR="00156714" w:rsidRPr="00BE5C60" w:rsidRDefault="00156714" w:rsidP="00156714">
            <w:pPr>
              <w:kinsoku w:val="0"/>
              <w:overflowPunct w:val="0"/>
              <w:jc w:val="center"/>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 xml:space="preserve">JAWABAN SPONTAN </w:t>
            </w:r>
            <w:r w:rsidRPr="00BE5C60">
              <w:rPr>
                <w:rFonts w:asciiTheme="minorHAnsi" w:eastAsia="Times New Roman" w:hAnsiTheme="minorHAnsi" w:cstheme="minorHAnsi"/>
                <w:b/>
                <w:i/>
                <w:color w:val="FF0000"/>
                <w:sz w:val="16"/>
                <w:szCs w:val="20"/>
              </w:rPr>
              <w:t>SPONTANEOUS RECALL</w:t>
            </w:r>
          </w:p>
          <w:p w:rsidR="00156714" w:rsidRPr="00753097" w:rsidRDefault="00156714" w:rsidP="00156714">
            <w:pPr>
              <w:kinsoku w:val="0"/>
              <w:overflowPunct w:val="0"/>
              <w:jc w:val="center"/>
              <w:textAlignment w:val="baseline"/>
              <w:rPr>
                <w:rFonts w:asciiTheme="minorHAnsi" w:eastAsia="Times New Roman" w:hAnsiTheme="minorHAnsi" w:cstheme="minorHAnsi"/>
                <w:sz w:val="20"/>
                <w:szCs w:val="20"/>
              </w:rPr>
            </w:pPr>
            <w:r w:rsidRPr="00A225D1">
              <w:rPr>
                <w:rFonts w:asciiTheme="minorHAnsi" w:eastAsia="Times New Roman" w:hAnsiTheme="minorHAnsi" w:cstheme="minorHAnsi"/>
                <w:b/>
                <w:sz w:val="20"/>
                <w:szCs w:val="20"/>
              </w:rPr>
              <w:t>SA</w:t>
            </w:r>
          </w:p>
        </w:tc>
        <w:tc>
          <w:tcPr>
            <w:tcW w:w="1710" w:type="dxa"/>
            <w:vMerge w:val="restart"/>
          </w:tcPr>
          <w:p w:rsidR="00156714" w:rsidRPr="00613C81" w:rsidRDefault="00156714" w:rsidP="00156714">
            <w:pPr>
              <w:kinsoku w:val="0"/>
              <w:overflowPunct w:val="0"/>
              <w:jc w:val="center"/>
              <w:textAlignment w:val="baseline"/>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MM3</w:t>
            </w:r>
          </w:p>
          <w:p w:rsidR="00156714" w:rsidRPr="00753097" w:rsidRDefault="00156714" w:rsidP="00156714">
            <w:pPr>
              <w:kinsoku w:val="0"/>
              <w:overflowPunct w:val="0"/>
              <w:jc w:val="center"/>
              <w:textAlignment w:val="baseline"/>
              <w:rPr>
                <w:rFonts w:asciiTheme="minorHAnsi" w:eastAsia="Times New Roman" w:hAnsiTheme="minorHAnsi" w:cstheme="minorHAnsi"/>
                <w:b/>
                <w:sz w:val="20"/>
                <w:szCs w:val="20"/>
              </w:rPr>
            </w:pPr>
            <w:r w:rsidRPr="00A225D1">
              <w:rPr>
                <w:rFonts w:asciiTheme="minorHAnsi" w:eastAsia="Times New Roman" w:hAnsiTheme="minorHAnsi" w:cstheme="minorHAnsi"/>
                <w:b/>
                <w:sz w:val="20"/>
                <w:szCs w:val="20"/>
              </w:rPr>
              <w:t>MA</w:t>
            </w:r>
          </w:p>
        </w:tc>
      </w:tr>
      <w:tr w:rsidR="00156714" w:rsidRPr="00753097" w:rsidTr="00671D68">
        <w:tc>
          <w:tcPr>
            <w:tcW w:w="4050" w:type="dxa"/>
            <w:vMerge/>
          </w:tcPr>
          <w:p w:rsidR="00156714" w:rsidRPr="00753097" w:rsidRDefault="00156714" w:rsidP="00AC1775">
            <w:pPr>
              <w:kinsoku w:val="0"/>
              <w:overflowPunct w:val="0"/>
              <w:textAlignment w:val="baseline"/>
              <w:rPr>
                <w:rFonts w:asciiTheme="minorHAnsi" w:eastAsia="Times New Roman" w:hAnsiTheme="minorHAnsi" w:cstheme="minorHAnsi"/>
                <w:sz w:val="20"/>
                <w:szCs w:val="20"/>
              </w:rPr>
            </w:pPr>
          </w:p>
        </w:tc>
        <w:tc>
          <w:tcPr>
            <w:tcW w:w="1080" w:type="dxa"/>
          </w:tcPr>
          <w:p w:rsidR="00156714" w:rsidRPr="00BE5C60" w:rsidRDefault="0015671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1</w:t>
            </w:r>
          </w:p>
          <w:p w:rsidR="00156714" w:rsidRPr="00BE5C60" w:rsidRDefault="00156714" w:rsidP="00156714">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Ya </w:t>
            </w:r>
            <w:r w:rsidRPr="00BE5C60">
              <w:rPr>
                <w:rFonts w:asciiTheme="minorHAnsi" w:eastAsia="Times New Roman" w:hAnsiTheme="minorHAnsi" w:cstheme="minorHAnsi"/>
                <w:b/>
                <w:i/>
                <w:sz w:val="16"/>
                <w:szCs w:val="20"/>
              </w:rPr>
              <w:t>Yes</w:t>
            </w:r>
          </w:p>
        </w:tc>
        <w:tc>
          <w:tcPr>
            <w:tcW w:w="1260" w:type="dxa"/>
          </w:tcPr>
          <w:p w:rsidR="00156714" w:rsidRPr="00BE5C60" w:rsidRDefault="0015671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2</w:t>
            </w:r>
          </w:p>
          <w:p w:rsidR="00156714" w:rsidRPr="00BE5C60" w:rsidRDefault="00156714" w:rsidP="00457851">
            <w:pPr>
              <w:kinsoku w:val="0"/>
              <w:overflowPunct w:val="0"/>
              <w:jc w:val="center"/>
              <w:textAlignment w:val="baseline"/>
              <w:rPr>
                <w:rFonts w:asciiTheme="minorHAnsi" w:eastAsia="Times New Roman" w:hAnsiTheme="minorHAnsi" w:cstheme="minorHAnsi"/>
                <w:b/>
                <w:sz w:val="20"/>
                <w:szCs w:val="20"/>
              </w:rPr>
            </w:pPr>
            <w:r w:rsidRPr="00BE5C60">
              <w:rPr>
                <w:rFonts w:asciiTheme="minorHAnsi" w:eastAsia="Times New Roman" w:hAnsiTheme="minorHAnsi" w:cstheme="minorHAnsi"/>
                <w:b/>
                <w:sz w:val="20"/>
                <w:szCs w:val="20"/>
              </w:rPr>
              <w:t xml:space="preserve">Tidak </w:t>
            </w:r>
            <w:r w:rsidRPr="00BE5C60">
              <w:rPr>
                <w:rFonts w:asciiTheme="minorHAnsi" w:eastAsia="Times New Roman" w:hAnsiTheme="minorHAnsi" w:cstheme="minorHAnsi"/>
                <w:b/>
                <w:i/>
                <w:sz w:val="16"/>
                <w:szCs w:val="20"/>
              </w:rPr>
              <w:t>No</w:t>
            </w:r>
          </w:p>
        </w:tc>
        <w:tc>
          <w:tcPr>
            <w:tcW w:w="1710" w:type="dxa"/>
            <w:vMerge/>
          </w:tcPr>
          <w:p w:rsidR="00156714" w:rsidRPr="00753097" w:rsidRDefault="00156714" w:rsidP="009105C4">
            <w:pPr>
              <w:kinsoku w:val="0"/>
              <w:overflowPunct w:val="0"/>
              <w:jc w:val="center"/>
              <w:textAlignment w:val="baseline"/>
              <w:rPr>
                <w:rFonts w:asciiTheme="minorHAnsi" w:eastAsia="Times New Roman" w:hAnsiTheme="minorHAnsi" w:cstheme="minorHAnsi"/>
                <w:sz w:val="20"/>
                <w:szCs w:val="20"/>
              </w:rPr>
            </w:pP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BBM Money</w:t>
            </w:r>
          </w:p>
        </w:tc>
        <w:tc>
          <w:tcPr>
            <w:tcW w:w="108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Dompetku</w:t>
            </w:r>
          </w:p>
        </w:tc>
        <w:tc>
          <w:tcPr>
            <w:tcW w:w="108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E-Cash</w:t>
            </w:r>
          </w:p>
        </w:tc>
        <w:tc>
          <w:tcPr>
            <w:tcW w:w="108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MoCash</w:t>
            </w:r>
          </w:p>
        </w:tc>
        <w:tc>
          <w:tcPr>
            <w:tcW w:w="108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Rekening Ponsel</w:t>
            </w:r>
          </w:p>
        </w:tc>
        <w:tc>
          <w:tcPr>
            <w:tcW w:w="108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Skye</w:t>
            </w:r>
          </w:p>
        </w:tc>
        <w:tc>
          <w:tcPr>
            <w:tcW w:w="108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T-Cash</w:t>
            </w:r>
          </w:p>
        </w:tc>
        <w:tc>
          <w:tcPr>
            <w:tcW w:w="108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r w:rsidR="00127F21" w:rsidRPr="00753097" w:rsidTr="007B269F">
        <w:tc>
          <w:tcPr>
            <w:tcW w:w="4050" w:type="dxa"/>
            <w:vAlign w:val="bottom"/>
          </w:tcPr>
          <w:p w:rsidR="00127F21" w:rsidRPr="007B269F" w:rsidRDefault="00127F21" w:rsidP="003A5FA6">
            <w:pPr>
              <w:pStyle w:val="PlainText"/>
              <w:rPr>
                <w:rFonts w:asciiTheme="minorHAnsi" w:eastAsia="Times New Roman" w:hAnsiTheme="minorHAnsi" w:cstheme="minorHAnsi"/>
                <w:sz w:val="20"/>
                <w:szCs w:val="20"/>
              </w:rPr>
            </w:pPr>
            <w:r w:rsidRPr="007B269F">
              <w:rPr>
                <w:rFonts w:asciiTheme="minorHAnsi" w:eastAsia="Times New Roman" w:hAnsiTheme="minorHAnsi" w:cstheme="minorHAnsi"/>
                <w:sz w:val="20"/>
                <w:szCs w:val="20"/>
              </w:rPr>
              <w:t>XL Tunai</w:t>
            </w:r>
          </w:p>
        </w:tc>
        <w:tc>
          <w:tcPr>
            <w:tcW w:w="108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127F21" w:rsidRPr="00753097" w:rsidRDefault="00127F21" w:rsidP="00540FA0">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r>
      <w:tr w:rsidR="003108D1" w:rsidRPr="00753097" w:rsidTr="007B269F">
        <w:tc>
          <w:tcPr>
            <w:tcW w:w="4050" w:type="dxa"/>
          </w:tcPr>
          <w:p w:rsidR="003108D1" w:rsidRDefault="003108D1"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rsidR="00540FA0" w:rsidRDefault="00540FA0" w:rsidP="00AC1775">
            <w:pPr>
              <w:kinsoku w:val="0"/>
              <w:overflowPunct w:val="0"/>
              <w:textAlignment w:val="baseline"/>
              <w:rPr>
                <w:rFonts w:asciiTheme="minorHAnsi" w:eastAsia="Times New Roman" w:hAnsiTheme="minorHAnsi" w:cstheme="minorHAnsi"/>
                <w:i/>
                <w:sz w:val="16"/>
                <w:szCs w:val="20"/>
              </w:rPr>
            </w:pPr>
          </w:p>
          <w:p w:rsidR="00540FA0" w:rsidRPr="00753097" w:rsidRDefault="00540FA0" w:rsidP="00AC1775">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i/>
                <w:sz w:val="16"/>
                <w:szCs w:val="20"/>
              </w:rPr>
              <w:t>______________________________</w:t>
            </w:r>
          </w:p>
        </w:tc>
        <w:tc>
          <w:tcPr>
            <w:tcW w:w="1080" w:type="dxa"/>
            <w:vAlign w:val="center"/>
          </w:tcPr>
          <w:p w:rsidR="003108D1" w:rsidRPr="00753097" w:rsidRDefault="003108D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60" w:type="dxa"/>
            <w:vAlign w:val="center"/>
          </w:tcPr>
          <w:p w:rsidR="003108D1" w:rsidRPr="00753097" w:rsidRDefault="003108D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710" w:type="dxa"/>
            <w:vAlign w:val="center"/>
          </w:tcPr>
          <w:p w:rsidR="003108D1" w:rsidRPr="00753097" w:rsidRDefault="00127F21">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9</w:t>
            </w:r>
          </w:p>
        </w:tc>
      </w:tr>
    </w:tbl>
    <w:p w:rsidR="00EA2CD7" w:rsidRPr="00753097" w:rsidRDefault="00EA2CD7" w:rsidP="00EA2CD7">
      <w:pPr>
        <w:rPr>
          <w:rFonts w:asciiTheme="minorHAnsi" w:hAnsiTheme="minorHAnsi" w:cstheme="minorHAnsi"/>
          <w:sz w:val="20"/>
          <w:szCs w:val="20"/>
        </w:rPr>
      </w:pPr>
    </w:p>
    <w:p w:rsidR="0072086F" w:rsidRDefault="0072086F">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72086F" w:rsidRDefault="0072086F" w:rsidP="007B269F">
      <w:pPr>
        <w:spacing w:after="0"/>
        <w:ind w:left="540"/>
        <w:rPr>
          <w:rFonts w:asciiTheme="minorHAnsi" w:eastAsia="Times New Roman" w:hAnsiTheme="minorHAnsi" w:cstheme="minorHAnsi"/>
          <w:b/>
          <w:sz w:val="20"/>
          <w:szCs w:val="20"/>
        </w:rPr>
      </w:pPr>
    </w:p>
    <w:p w:rsidR="007C19E3" w:rsidRPr="00753097" w:rsidRDefault="009C76E3" w:rsidP="007B269F">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MM4</w:t>
      </w:r>
      <w:r w:rsidR="007C19E3" w:rsidRPr="00753097">
        <w:rPr>
          <w:rFonts w:asciiTheme="minorHAnsi" w:eastAsia="Times New Roman" w:hAnsiTheme="minorHAnsi" w:cstheme="minorHAnsi"/>
          <w:b/>
          <w:sz w:val="20"/>
          <w:szCs w:val="20"/>
        </w:rPr>
        <w:t xml:space="preserve"> HANYA JIKA MINIMAL SATU </w:t>
      </w:r>
      <w:r w:rsidR="00C12D95" w:rsidRPr="00753097">
        <w:rPr>
          <w:rFonts w:asciiTheme="minorHAnsi" w:eastAsia="Times New Roman" w:hAnsiTheme="minorHAnsi" w:cstheme="minorHAnsi"/>
          <w:b/>
          <w:sz w:val="20"/>
          <w:szCs w:val="20"/>
        </w:rPr>
        <w:t>LAYANAN</w:t>
      </w:r>
      <w:r w:rsidR="007C19E3" w:rsidRPr="00753097">
        <w:rPr>
          <w:rFonts w:asciiTheme="minorHAnsi" w:eastAsia="Times New Roman" w:hAnsiTheme="minorHAnsi" w:cstheme="minorHAnsi"/>
          <w:b/>
          <w:sz w:val="20"/>
          <w:szCs w:val="20"/>
        </w:rPr>
        <w:t xml:space="preserve"> </w:t>
      </w:r>
      <w:r w:rsidR="00A208A9">
        <w:rPr>
          <w:rFonts w:asciiTheme="minorHAnsi" w:eastAsia="Times New Roman" w:hAnsiTheme="minorHAnsi" w:cstheme="minorHAnsi"/>
          <w:b/>
          <w:sz w:val="20"/>
          <w:szCs w:val="20"/>
        </w:rPr>
        <w:t xml:space="preserve">MOBILE MONEY </w:t>
      </w:r>
      <w:r w:rsidR="007C19E3" w:rsidRPr="00753097">
        <w:rPr>
          <w:rFonts w:asciiTheme="minorHAnsi" w:eastAsia="Times New Roman" w:hAnsiTheme="minorHAnsi" w:cstheme="minorHAnsi"/>
          <w:b/>
          <w:sz w:val="20"/>
          <w:szCs w:val="20"/>
        </w:rPr>
        <w:t xml:space="preserve">TERLINGKAR DI MM2 ATAU MM3. </w:t>
      </w:r>
      <w:r w:rsidR="007C19E3" w:rsidRPr="007B269F">
        <w:rPr>
          <w:rFonts w:asciiTheme="minorHAnsi" w:eastAsia="Times New Roman" w:hAnsiTheme="minorHAnsi" w:cstheme="minorHAnsi"/>
          <w:b/>
          <w:sz w:val="20"/>
          <w:szCs w:val="20"/>
          <w:u w:val="single"/>
        </w:rPr>
        <w:t xml:space="preserve">LAINNYA </w:t>
      </w:r>
      <w:r w:rsidR="00A7581F" w:rsidRPr="007B269F">
        <w:rPr>
          <w:rFonts w:asciiTheme="minorHAnsi" w:eastAsia="Times New Roman" w:hAnsiTheme="minorHAnsi" w:cstheme="minorHAnsi"/>
          <w:b/>
          <w:sz w:val="20"/>
          <w:szCs w:val="20"/>
          <w:u w:val="single"/>
        </w:rPr>
        <w:t xml:space="preserve">LANJUTKAN KE </w:t>
      </w:r>
      <w:r w:rsidR="00A208A9" w:rsidRPr="007B269F">
        <w:rPr>
          <w:rFonts w:asciiTheme="minorHAnsi" w:eastAsia="Times New Roman" w:hAnsiTheme="minorHAnsi" w:cstheme="minorHAnsi"/>
          <w:b/>
          <w:sz w:val="20"/>
          <w:szCs w:val="20"/>
          <w:u w:val="single"/>
        </w:rPr>
        <w:t>MMP1</w:t>
      </w:r>
      <w:r w:rsidR="00A208A9">
        <w:rPr>
          <w:rFonts w:asciiTheme="minorHAnsi" w:eastAsia="Times New Roman" w:hAnsiTheme="minorHAnsi" w:cstheme="minorHAnsi"/>
          <w:b/>
          <w:sz w:val="20"/>
          <w:szCs w:val="20"/>
        </w:rPr>
        <w:t xml:space="preserve"> (</w:t>
      </w:r>
      <w:r w:rsidR="00A7581F" w:rsidRPr="00753097">
        <w:rPr>
          <w:rFonts w:asciiTheme="minorHAnsi" w:eastAsia="Times New Roman" w:hAnsiTheme="minorHAnsi" w:cstheme="minorHAnsi"/>
          <w:b/>
          <w:sz w:val="20"/>
          <w:szCs w:val="20"/>
        </w:rPr>
        <w:t>BAGIAN SELANJUTNYA</w:t>
      </w:r>
      <w:r w:rsidR="00A208A9">
        <w:rPr>
          <w:rFonts w:asciiTheme="minorHAnsi" w:eastAsia="Times New Roman" w:hAnsiTheme="minorHAnsi" w:cstheme="minorHAnsi"/>
          <w:b/>
          <w:sz w:val="20"/>
          <w:szCs w:val="20"/>
        </w:rPr>
        <w:t>)</w:t>
      </w:r>
      <w:r w:rsidR="00A7581F" w:rsidRPr="00753097">
        <w:rPr>
          <w:rFonts w:asciiTheme="minorHAnsi" w:eastAsia="Times New Roman" w:hAnsiTheme="minorHAnsi" w:cstheme="minorHAnsi"/>
          <w:b/>
          <w:sz w:val="20"/>
          <w:szCs w:val="20"/>
        </w:rPr>
        <w:t xml:space="preserve"> </w:t>
      </w:r>
      <w:r w:rsidR="00A7581F" w:rsidRPr="00753097">
        <w:rPr>
          <w:rFonts w:asciiTheme="minorHAnsi" w:eastAsia="Times New Roman" w:hAnsiTheme="minorHAnsi" w:cstheme="minorHAnsi"/>
          <w:b/>
          <w:i/>
          <w:sz w:val="16"/>
          <w:szCs w:val="20"/>
        </w:rPr>
        <w:t>ASK IF AT LEAST ONE PROVIDER MARKED IN MM2 OR MM3. OTHERS SKIP TO THE NEXT SECTION.</w:t>
      </w:r>
    </w:p>
    <w:p w:rsidR="00D47F22" w:rsidRPr="00753097" w:rsidRDefault="00D47F22" w:rsidP="001A2BE4">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Multiple Answer</w:t>
      </w:r>
    </w:p>
    <w:p w:rsidR="00EA2CD7" w:rsidRPr="00753097" w:rsidRDefault="00EA2CD7"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MM4. Apakah Anda pernah menggunakan layanan mobile money</w:t>
      </w:r>
      <w:r w:rsidR="00A11A88"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aktivitas keuangan apapun? </w:t>
      </w:r>
      <w:r w:rsidRPr="00753097">
        <w:rPr>
          <w:rFonts w:asciiTheme="minorHAnsi" w:eastAsia="Times New Roman" w:hAnsiTheme="minorHAnsi" w:cstheme="minorHAnsi"/>
          <w:i/>
          <w:sz w:val="16"/>
          <w:szCs w:val="20"/>
        </w:rPr>
        <w:t>Have you ever used this mobile money service for any financial activity?</w:t>
      </w:r>
    </w:p>
    <w:p w:rsidR="0072086F" w:rsidRDefault="0072086F" w:rsidP="00AB4D3B">
      <w:pPr>
        <w:kinsoku w:val="0"/>
        <w:overflowPunct w:val="0"/>
        <w:spacing w:after="0"/>
        <w:ind w:left="540"/>
        <w:jc w:val="both"/>
        <w:textAlignment w:val="baseline"/>
        <w:rPr>
          <w:rFonts w:asciiTheme="minorHAnsi" w:eastAsia="Times New Roman" w:hAnsiTheme="minorHAnsi" w:cstheme="minorHAnsi"/>
          <w:b/>
          <w:sz w:val="20"/>
          <w:szCs w:val="20"/>
        </w:rPr>
      </w:pPr>
    </w:p>
    <w:p w:rsidR="0072086F" w:rsidRDefault="0072086F" w:rsidP="00AB4D3B">
      <w:pPr>
        <w:kinsoku w:val="0"/>
        <w:overflowPunct w:val="0"/>
        <w:spacing w:after="0"/>
        <w:ind w:left="540"/>
        <w:jc w:val="both"/>
        <w:textAlignment w:val="baseline"/>
        <w:rPr>
          <w:rFonts w:asciiTheme="minorHAnsi" w:eastAsia="Times New Roman" w:hAnsiTheme="minorHAnsi" w:cstheme="minorHAnsi"/>
          <w:b/>
          <w:sz w:val="20"/>
          <w:szCs w:val="20"/>
        </w:rPr>
      </w:pPr>
    </w:p>
    <w:p w:rsidR="00EA2CD7" w:rsidRPr="00753097" w:rsidRDefault="00A7581F" w:rsidP="00AB4D3B">
      <w:pPr>
        <w:kinsoku w:val="0"/>
        <w:overflowPunct w:val="0"/>
        <w:spacing w:after="0"/>
        <w:ind w:left="54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MM5 UNTUK SETIAP </w:t>
      </w:r>
      <w:r w:rsidR="00911C00" w:rsidRPr="00753097">
        <w:rPr>
          <w:rFonts w:asciiTheme="minorHAnsi" w:eastAsia="Times New Roman" w:hAnsiTheme="minorHAnsi" w:cstheme="minorHAnsi"/>
          <w:b/>
          <w:sz w:val="20"/>
          <w:szCs w:val="20"/>
        </w:rPr>
        <w:t xml:space="preserve">LAYANAN </w:t>
      </w:r>
      <w:r w:rsidRPr="00753097">
        <w:rPr>
          <w:rFonts w:asciiTheme="minorHAnsi" w:eastAsia="Times New Roman" w:hAnsiTheme="minorHAnsi" w:cstheme="minorHAnsi"/>
          <w:b/>
          <w:sz w:val="20"/>
          <w:szCs w:val="20"/>
        </w:rPr>
        <w:t xml:space="preserve">MOBILE MONEY YANG TERLINGKAR DI MM4. </w:t>
      </w:r>
      <w:r w:rsidRPr="007B269F">
        <w:rPr>
          <w:rFonts w:asciiTheme="minorHAnsi" w:eastAsia="Times New Roman" w:hAnsiTheme="minorHAnsi" w:cstheme="minorHAnsi"/>
          <w:b/>
          <w:sz w:val="20"/>
          <w:szCs w:val="20"/>
          <w:u w:val="single"/>
        </w:rPr>
        <w:t xml:space="preserve">JIKA TIDAK ADA JAWABAN YANG TERLINGKAR </w:t>
      </w:r>
      <w:r w:rsidR="004B6787" w:rsidRPr="007B269F">
        <w:rPr>
          <w:rFonts w:asciiTheme="minorHAnsi" w:eastAsia="Times New Roman" w:hAnsiTheme="minorHAnsi" w:cstheme="minorHAnsi"/>
          <w:b/>
          <w:sz w:val="20"/>
          <w:szCs w:val="20"/>
          <w:u w:val="single"/>
        </w:rPr>
        <w:t xml:space="preserve">DI MM4 </w:t>
      </w:r>
      <w:r w:rsidRPr="007B269F">
        <w:rPr>
          <w:rFonts w:asciiTheme="minorHAnsi" w:eastAsia="Times New Roman" w:hAnsiTheme="minorHAnsi" w:cstheme="minorHAnsi"/>
          <w:b/>
          <w:sz w:val="20"/>
          <w:szCs w:val="20"/>
          <w:u w:val="single"/>
        </w:rPr>
        <w:t>LANJUTKAN KE MM6</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EACH MOBILE MONEY PROVIDER MARKED IN MM4. IF NO PROVIDERS MARKED SKIP TO MM6</w:t>
      </w:r>
    </w:p>
    <w:p w:rsidR="001F412E" w:rsidRPr="00753097" w:rsidRDefault="00CF3D83" w:rsidP="001A2BE4">
      <w:pPr>
        <w:kinsoku w:val="0"/>
        <w:overflowPunct w:val="0"/>
        <w:spacing w:after="0"/>
        <w:ind w:firstLine="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1F412E" w:rsidRPr="00753097">
        <w:rPr>
          <w:rFonts w:asciiTheme="minorHAnsi" w:eastAsia="Times New Roman" w:hAnsiTheme="minorHAnsi" w:cstheme="minorHAnsi"/>
          <w:b/>
          <w:sz w:val="20"/>
          <w:szCs w:val="20"/>
        </w:rPr>
        <w:t xml:space="preserve">. </w:t>
      </w:r>
      <w:r w:rsidR="001F412E" w:rsidRPr="00753097">
        <w:rPr>
          <w:rFonts w:asciiTheme="minorHAnsi" w:eastAsia="Times New Roman" w:hAnsiTheme="minorHAnsi" w:cstheme="minorHAnsi"/>
          <w:b/>
          <w:i/>
          <w:sz w:val="16"/>
          <w:szCs w:val="20"/>
        </w:rPr>
        <w:t>READ OUT</w:t>
      </w:r>
    </w:p>
    <w:p w:rsidR="001F412E" w:rsidRPr="00753097" w:rsidRDefault="001F412E" w:rsidP="001A2BE4">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EA2CD7" w:rsidRPr="00753097" w:rsidRDefault="00EA2CD7"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MM5.</w:t>
      </w:r>
      <w:r w:rsidR="00A7581F" w:rsidRPr="00753097">
        <w:rPr>
          <w:rFonts w:asciiTheme="minorHAnsi" w:eastAsia="Times New Roman" w:hAnsiTheme="minorHAnsi" w:cstheme="minorHAnsi"/>
          <w:sz w:val="20"/>
          <w:szCs w:val="20"/>
        </w:rPr>
        <w:t xml:space="preserve"> </w:t>
      </w:r>
      <w:r w:rsidRPr="007B269F">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kapan terakhir kali Anda melakukan aktivitas keuangan apapun menggunakan layanan mobile money</w:t>
      </w:r>
      <w:r w:rsidR="001033A9"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w:t>
      </w:r>
      <w:r w:rsidR="001A2BE4">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Apart from today, when was the last time you conducted any financial activity with this mobile money service?</w:t>
      </w:r>
    </w:p>
    <w:p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rsidR="00EA2CD7" w:rsidRPr="00753097" w:rsidRDefault="00A7581F" w:rsidP="00AB4D3B">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MM6 HANYA JIKA MINIMAL SATU JAWABAN TERLINGKAR DI MM2 ATAU MM3. </w:t>
      </w:r>
      <w:r w:rsidRPr="007B269F">
        <w:rPr>
          <w:rFonts w:asciiTheme="minorHAnsi" w:eastAsia="Times New Roman" w:hAnsiTheme="minorHAnsi" w:cstheme="minorHAnsi"/>
          <w:b/>
          <w:sz w:val="20"/>
          <w:szCs w:val="20"/>
          <w:u w:val="single"/>
        </w:rPr>
        <w:t>LAINNYA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AT LEAST ONE PROVIDER MARKED IN MM2 OR MM3. OTHERS SKIP TO MM12.</w:t>
      </w:r>
    </w:p>
    <w:p w:rsidR="00C96AD3" w:rsidRPr="00753097" w:rsidRDefault="00C96AD3" w:rsidP="001A2BE4">
      <w:pPr>
        <w:kinsoku w:val="0"/>
        <w:overflowPunct w:val="0"/>
        <w:spacing w:after="0"/>
        <w:ind w:firstLine="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MULTIPLE ANSWER</w:t>
      </w:r>
    </w:p>
    <w:p w:rsidR="00EA2CD7" w:rsidRPr="00753097" w:rsidRDefault="00EA2CD7" w:rsidP="00AB4D3B">
      <w:pPr>
        <w:kinsoku w:val="0"/>
        <w:overflowPunct w:val="0"/>
        <w:spacing w:after="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MM6. Apakah Anda memiliki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layanan mobile money</w:t>
      </w:r>
      <w:r w:rsidR="000B0973"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00477FF5" w:rsidRPr="00753097">
        <w:rPr>
          <w:rFonts w:asciiTheme="minorHAnsi" w:eastAsia="Times New Roman" w:hAnsiTheme="minorHAnsi" w:cstheme="minorHAnsi"/>
          <w:sz w:val="20"/>
          <w:szCs w:val="20"/>
        </w:rPr>
        <w:t xml:space="preserve">yang </w:t>
      </w:r>
      <w:r w:rsidRPr="00753097">
        <w:rPr>
          <w:rFonts w:asciiTheme="minorHAnsi" w:eastAsia="Times New Roman" w:hAnsiTheme="minorHAnsi" w:cstheme="minorHAnsi"/>
          <w:sz w:val="20"/>
          <w:szCs w:val="20"/>
        </w:rPr>
        <w:t xml:space="preserve">terdaftar (atas nama Anda sendiri)? </w:t>
      </w:r>
      <w:r w:rsidRPr="00753097">
        <w:rPr>
          <w:rFonts w:asciiTheme="minorHAnsi" w:eastAsia="Times New Roman" w:hAnsiTheme="minorHAnsi" w:cstheme="minorHAnsi"/>
          <w:i/>
          <w:sz w:val="16"/>
          <w:szCs w:val="20"/>
        </w:rPr>
        <w:t>Do you have a registered account (account registered in your name) with this mobile money service?</w:t>
      </w:r>
    </w:p>
    <w:p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rsidR="0072086F" w:rsidRDefault="0072086F" w:rsidP="00AB4D3B">
      <w:pPr>
        <w:kinsoku w:val="0"/>
        <w:overflowPunct w:val="0"/>
        <w:spacing w:after="0"/>
        <w:ind w:left="540"/>
        <w:textAlignment w:val="baseline"/>
        <w:rPr>
          <w:rFonts w:asciiTheme="minorHAnsi" w:eastAsia="Times New Roman" w:hAnsiTheme="minorHAnsi" w:cstheme="minorHAnsi"/>
          <w:b/>
          <w:sz w:val="20"/>
          <w:szCs w:val="20"/>
        </w:rPr>
      </w:pPr>
    </w:p>
    <w:p w:rsidR="00EA2CD7" w:rsidRPr="00753097" w:rsidRDefault="00A7581F" w:rsidP="00AB4D3B">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MM7 JIKA </w:t>
      </w:r>
      <w:r w:rsidR="00FA2EF1">
        <w:rPr>
          <w:rFonts w:asciiTheme="minorHAnsi" w:eastAsia="Times New Roman" w:hAnsiTheme="minorHAnsi" w:cstheme="minorHAnsi"/>
          <w:b/>
          <w:sz w:val="20"/>
          <w:szCs w:val="20"/>
        </w:rPr>
        <w:t>PERNAH MENGGUNAKAN MOBILE MONEY DAN MEMILIKI AKUN MOBILE MONEY TERDAFTAR (</w:t>
      </w:r>
      <w:r w:rsidRPr="00753097">
        <w:rPr>
          <w:rFonts w:asciiTheme="minorHAnsi" w:eastAsia="Times New Roman" w:hAnsiTheme="minorHAnsi" w:cstheme="minorHAnsi"/>
          <w:b/>
          <w:sz w:val="20"/>
          <w:szCs w:val="20"/>
        </w:rPr>
        <w:t xml:space="preserve">TERLINGKAR KODE 1 DI MM4 DAN </w:t>
      </w:r>
      <w:r w:rsidR="00FA2EF1">
        <w:rPr>
          <w:rFonts w:asciiTheme="minorHAnsi" w:eastAsia="Times New Roman" w:hAnsiTheme="minorHAnsi" w:cstheme="minorHAnsi"/>
          <w:b/>
          <w:sz w:val="20"/>
          <w:szCs w:val="20"/>
        </w:rPr>
        <w:t xml:space="preserve">KODE 1 DI </w:t>
      </w:r>
      <w:r w:rsidRPr="00753097">
        <w:rPr>
          <w:rFonts w:asciiTheme="minorHAnsi" w:eastAsia="Times New Roman" w:hAnsiTheme="minorHAnsi" w:cstheme="minorHAnsi"/>
          <w:b/>
          <w:sz w:val="20"/>
          <w:szCs w:val="20"/>
        </w:rPr>
        <w:t>MM6 UNTUK PROVIDER YANG</w:t>
      </w:r>
      <w:r w:rsidR="00BC0EE1" w:rsidRPr="00753097">
        <w:rPr>
          <w:rFonts w:asciiTheme="minorHAnsi" w:eastAsia="Times New Roman" w:hAnsiTheme="minorHAnsi" w:cstheme="minorHAnsi"/>
          <w:b/>
          <w:sz w:val="20"/>
          <w:szCs w:val="20"/>
        </w:rPr>
        <w:t xml:space="preserve"> SAMA</w:t>
      </w:r>
      <w:r w:rsidR="00FA2EF1">
        <w:rPr>
          <w:rFonts w:asciiTheme="minorHAnsi" w:eastAsia="Times New Roman" w:hAnsiTheme="minorHAnsi" w:cstheme="minorHAnsi"/>
          <w:b/>
          <w:sz w:val="20"/>
          <w:szCs w:val="20"/>
        </w:rPr>
        <w:t>)</w:t>
      </w:r>
      <w:r w:rsidR="00BC0EE1" w:rsidRPr="00753097">
        <w:rPr>
          <w:rFonts w:asciiTheme="minorHAnsi" w:eastAsia="Times New Roman" w:hAnsiTheme="minorHAnsi" w:cstheme="minorHAnsi"/>
          <w:b/>
          <w:sz w:val="20"/>
          <w:szCs w:val="20"/>
        </w:rPr>
        <w:t xml:space="preserve">. </w:t>
      </w:r>
      <w:r w:rsidR="00BC0EE1" w:rsidRPr="007B269F">
        <w:rPr>
          <w:rFonts w:asciiTheme="minorHAnsi" w:eastAsia="Times New Roman" w:hAnsiTheme="minorHAnsi" w:cstheme="minorHAnsi"/>
          <w:b/>
          <w:sz w:val="20"/>
          <w:szCs w:val="20"/>
          <w:u w:val="single"/>
        </w:rPr>
        <w:t>LAINNYA LANJUTKAN KE MM8</w:t>
      </w:r>
      <w:r w:rsidR="00BC0EE1" w:rsidRPr="00753097">
        <w:rPr>
          <w:rFonts w:asciiTheme="minorHAnsi" w:eastAsia="Times New Roman" w:hAnsiTheme="minorHAnsi" w:cstheme="minorHAnsi"/>
          <w:b/>
          <w:sz w:val="20"/>
          <w:szCs w:val="20"/>
        </w:rPr>
        <w:t xml:space="preserve"> </w:t>
      </w:r>
      <w:r w:rsidR="00BC0EE1" w:rsidRPr="00753097">
        <w:rPr>
          <w:rFonts w:asciiTheme="minorHAnsi" w:eastAsia="Times New Roman" w:hAnsiTheme="minorHAnsi" w:cstheme="minorHAnsi"/>
          <w:b/>
          <w:i/>
          <w:sz w:val="16"/>
          <w:szCs w:val="20"/>
        </w:rPr>
        <w:t>ASK IF MM4=1 and MM6=1 FOR THE SAME PROVIDER. OTHERS SKIP TO MM8</w:t>
      </w:r>
    </w:p>
    <w:p w:rsidR="00EA2CD7" w:rsidRDefault="00EA2CD7" w:rsidP="007B269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MM7.</w:t>
      </w:r>
      <w:r w:rsidR="001A2BE4">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mendaftarkan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mobile money</w:t>
      </w:r>
      <w:r w:rsidR="009C2DB8"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ini sebelum menggunakan ataukah setelah menggunakan layanan mobile money</w:t>
      </w:r>
      <w:r w:rsidR="00AD1237"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00AB6A63">
        <w:rPr>
          <w:rFonts w:asciiTheme="minorHAnsi" w:eastAsia="Times New Roman" w:hAnsiTheme="minorHAnsi" w:cstheme="minorHAnsi"/>
          <w:sz w:val="20"/>
          <w:szCs w:val="20"/>
        </w:rPr>
        <w:t xml:space="preserve"> ini</w:t>
      </w:r>
      <w:r w:rsidRPr="00753097">
        <w:rPr>
          <w:rFonts w:asciiTheme="minorHAnsi" w:eastAsia="Times New Roman" w:hAnsiTheme="minorHAnsi" w:cstheme="minorHAnsi"/>
          <w:sz w:val="20"/>
          <w:szCs w:val="20"/>
        </w:rPr>
        <w:t>?</w:t>
      </w:r>
      <w:r w:rsidR="005C227A">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Did you register for this mobile money account before or after you started using this mobile money service?</w:t>
      </w:r>
    </w:p>
    <w:p w:rsidR="000E14D3" w:rsidRDefault="000E14D3" w:rsidP="00831861">
      <w:pPr>
        <w:kinsoku w:val="0"/>
        <w:overflowPunct w:val="0"/>
        <w:spacing w:after="0"/>
        <w:textAlignment w:val="baseline"/>
        <w:rPr>
          <w:rFonts w:asciiTheme="minorHAnsi" w:eastAsia="Times New Roman" w:hAnsiTheme="minorHAnsi" w:cstheme="minorHAnsi"/>
          <w:b/>
          <w:sz w:val="20"/>
          <w:szCs w:val="20"/>
        </w:rPr>
      </w:pPr>
    </w:p>
    <w:p w:rsidR="0072086F" w:rsidRDefault="0072086F" w:rsidP="00831861">
      <w:pPr>
        <w:kinsoku w:val="0"/>
        <w:overflowPunct w:val="0"/>
        <w:spacing w:after="0"/>
        <w:textAlignment w:val="baseline"/>
        <w:rPr>
          <w:rFonts w:asciiTheme="minorHAnsi" w:eastAsia="Times New Roman" w:hAnsiTheme="minorHAnsi" w:cstheme="minorHAnsi"/>
          <w:b/>
          <w:sz w:val="20"/>
          <w:szCs w:val="20"/>
        </w:rPr>
      </w:pPr>
    </w:p>
    <w:p w:rsidR="00EA2CD7" w:rsidRPr="00753097" w:rsidRDefault="00B34F3E" w:rsidP="007B269F">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MM8 UNTUK SEMUA LAYANAN </w:t>
      </w:r>
      <w:r w:rsidR="00A631D2">
        <w:rPr>
          <w:rFonts w:asciiTheme="minorHAnsi" w:eastAsia="Times New Roman" w:hAnsiTheme="minorHAnsi" w:cstheme="minorHAnsi"/>
          <w:b/>
          <w:sz w:val="20"/>
          <w:szCs w:val="20"/>
        </w:rPr>
        <w:t xml:space="preserve">MOBILE MONEY/UANG PONSEL </w:t>
      </w:r>
      <w:r w:rsidRPr="00753097">
        <w:rPr>
          <w:rFonts w:asciiTheme="minorHAnsi" w:eastAsia="Times New Roman" w:hAnsiTheme="minorHAnsi" w:cstheme="minorHAnsi"/>
          <w:b/>
          <w:sz w:val="20"/>
          <w:szCs w:val="20"/>
        </w:rPr>
        <w:t xml:space="preserve">YANG TERLINGKAR </w:t>
      </w:r>
      <w:r w:rsidR="00A631D2">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 xml:space="preserve">DI MM6. </w:t>
      </w:r>
      <w:r w:rsidRPr="007B269F">
        <w:rPr>
          <w:rFonts w:asciiTheme="minorHAnsi" w:eastAsia="Times New Roman" w:hAnsiTheme="minorHAnsi" w:cstheme="minorHAnsi"/>
          <w:b/>
          <w:sz w:val="20"/>
          <w:szCs w:val="20"/>
          <w:u w:val="single"/>
        </w:rPr>
        <w:t>LAINNYA LANJUTKAN KE MM9</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ALL SERVICES MARKED IN MM6. OTHERS SKIP TO MM9.</w:t>
      </w:r>
    </w:p>
    <w:p w:rsidR="00831861" w:rsidRPr="00753097" w:rsidRDefault="00CF3D83" w:rsidP="001A2BE4">
      <w:pPr>
        <w:kinsoku w:val="0"/>
        <w:overflowPunct w:val="0"/>
        <w:spacing w:after="0"/>
        <w:ind w:firstLine="54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831861" w:rsidRPr="00753097">
        <w:rPr>
          <w:rFonts w:asciiTheme="minorHAnsi" w:eastAsia="Times New Roman" w:hAnsiTheme="minorHAnsi" w:cstheme="minorHAnsi"/>
          <w:b/>
          <w:sz w:val="20"/>
          <w:szCs w:val="20"/>
        </w:rPr>
        <w:t xml:space="preserve">. </w:t>
      </w:r>
      <w:r w:rsidR="00831861" w:rsidRPr="00753097">
        <w:rPr>
          <w:rFonts w:asciiTheme="minorHAnsi" w:eastAsia="Times New Roman" w:hAnsiTheme="minorHAnsi" w:cstheme="minorHAnsi"/>
          <w:b/>
          <w:i/>
          <w:sz w:val="16"/>
          <w:szCs w:val="20"/>
        </w:rPr>
        <w:t xml:space="preserve">READ OUT. </w:t>
      </w:r>
    </w:p>
    <w:p w:rsidR="00831861" w:rsidRPr="00753097" w:rsidRDefault="00831861" w:rsidP="001A2BE4">
      <w:pPr>
        <w:kinsoku w:val="0"/>
        <w:overflowPunct w:val="0"/>
        <w:spacing w:after="0"/>
        <w:ind w:firstLine="54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72086F" w:rsidRDefault="00EA2CD7" w:rsidP="00EA2CD7">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MM8. </w:t>
      </w:r>
      <w:r w:rsidRPr="007B269F">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melakukan aktivitas keuangan apapun menggunakan </w:t>
      </w:r>
      <w:r w:rsidR="00A631D2">
        <w:rPr>
          <w:rFonts w:asciiTheme="minorHAnsi" w:eastAsia="Times New Roman" w:hAnsiTheme="minorHAnsi" w:cstheme="minorHAnsi"/>
          <w:sz w:val="20"/>
          <w:szCs w:val="20"/>
        </w:rPr>
        <w:t>akun</w:t>
      </w:r>
      <w:r w:rsidR="00A631D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terdaftar</w:t>
      </w:r>
      <w:r w:rsidR="00812DFD" w:rsidRPr="00753097">
        <w:rPr>
          <w:rFonts w:asciiTheme="minorHAnsi" w:eastAsia="Times New Roman" w:hAnsiTheme="minorHAnsi" w:cstheme="minorHAnsi"/>
          <w:sz w:val="20"/>
          <w:szCs w:val="20"/>
        </w:rPr>
        <w:t xml:space="preserve"> mobile money/</w:t>
      </w:r>
      <w:r w:rsidR="00D560F1">
        <w:rPr>
          <w:rFonts w:asciiTheme="minorHAnsi" w:eastAsia="Times New Roman" w:hAnsiTheme="minorHAnsi" w:cstheme="minorHAnsi"/>
          <w:sz w:val="20"/>
          <w:szCs w:val="20"/>
        </w:rPr>
        <w:t>uang ponsel</w:t>
      </w:r>
      <w:r w:rsidR="00812DFD"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ini? </w:t>
      </w:r>
      <w:r w:rsidRPr="00753097">
        <w:rPr>
          <w:rFonts w:asciiTheme="minorHAnsi" w:eastAsia="Times New Roman" w:hAnsiTheme="minorHAnsi" w:cstheme="minorHAnsi"/>
          <w:i/>
          <w:sz w:val="16"/>
          <w:szCs w:val="20"/>
        </w:rPr>
        <w:t>Apart from today, when was the last time you conducted any financial activity using these registered accounts?</w:t>
      </w:r>
    </w:p>
    <w:p w:rsidR="0072086F" w:rsidRDefault="0072086F">
      <w:pPr>
        <w:rPr>
          <w:rFonts w:asciiTheme="minorHAnsi" w:eastAsia="Times New Roman" w:hAnsiTheme="minorHAnsi" w:cstheme="minorHAnsi"/>
          <w:i/>
          <w:sz w:val="16"/>
          <w:szCs w:val="20"/>
        </w:rPr>
      </w:pPr>
      <w:r>
        <w:rPr>
          <w:rFonts w:asciiTheme="minorHAnsi" w:eastAsia="Times New Roman" w:hAnsiTheme="minorHAnsi" w:cstheme="minorHAnsi"/>
          <w:i/>
          <w:sz w:val="16"/>
          <w:szCs w:val="20"/>
        </w:rPr>
        <w:br w:type="page"/>
      </w:r>
    </w:p>
    <w:p w:rsidR="0072086F" w:rsidRDefault="0072086F" w:rsidP="00AB4D3B">
      <w:pPr>
        <w:kinsoku w:val="0"/>
        <w:overflowPunct w:val="0"/>
        <w:spacing w:after="0"/>
        <w:jc w:val="both"/>
        <w:textAlignment w:val="baseline"/>
        <w:rPr>
          <w:rFonts w:asciiTheme="minorHAnsi" w:eastAsia="Times New Roman" w:hAnsiTheme="minorHAnsi" w:cstheme="minorHAnsi"/>
          <w:i/>
          <w:sz w:val="16"/>
          <w:szCs w:val="20"/>
        </w:rPr>
      </w:pPr>
    </w:p>
    <w:tbl>
      <w:tblPr>
        <w:tblStyle w:val="TableGrid"/>
        <w:tblW w:w="10728" w:type="dxa"/>
        <w:tblLayout w:type="fixed"/>
        <w:tblLook w:val="04A0" w:firstRow="1" w:lastRow="0" w:firstColumn="1" w:lastColumn="0" w:noHBand="0" w:noVBand="1"/>
      </w:tblPr>
      <w:tblGrid>
        <w:gridCol w:w="1998"/>
        <w:gridCol w:w="810"/>
        <w:gridCol w:w="720"/>
        <w:gridCol w:w="2160"/>
        <w:gridCol w:w="540"/>
        <w:gridCol w:w="720"/>
        <w:gridCol w:w="1530"/>
        <w:gridCol w:w="2250"/>
      </w:tblGrid>
      <w:tr w:rsidR="001D193D" w:rsidRPr="00753097" w:rsidTr="007B269F">
        <w:tc>
          <w:tcPr>
            <w:tcW w:w="1998" w:type="dxa"/>
          </w:tcPr>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c>
          <w:tcPr>
            <w:tcW w:w="1530" w:type="dxa"/>
            <w:gridSpan w:val="2"/>
          </w:tcPr>
          <w:p w:rsidR="00501956" w:rsidRPr="00753097" w:rsidRDefault="00501956" w:rsidP="0045405F">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MM4</w:t>
            </w:r>
          </w:p>
          <w:p w:rsidR="00C04333"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 menggunakan?</w:t>
            </w:r>
          </w:p>
          <w:p w:rsidR="00501956" w:rsidRPr="00753097"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501956" w:rsidRPr="00753097">
              <w:rPr>
                <w:rFonts w:asciiTheme="minorHAnsi" w:eastAsia="Times New Roman" w:hAnsiTheme="minorHAnsi" w:cstheme="minorHAnsi"/>
                <w:b/>
                <w:sz w:val="20"/>
                <w:szCs w:val="20"/>
              </w:rPr>
              <w:t>MA</w:t>
            </w:r>
            <w:r>
              <w:rPr>
                <w:rFonts w:asciiTheme="minorHAnsi" w:eastAsia="Times New Roman" w:hAnsiTheme="minorHAnsi" w:cstheme="minorHAnsi"/>
                <w:b/>
                <w:sz w:val="20"/>
                <w:szCs w:val="20"/>
              </w:rPr>
              <w:t>)</w:t>
            </w:r>
          </w:p>
        </w:tc>
        <w:tc>
          <w:tcPr>
            <w:tcW w:w="2160" w:type="dxa"/>
          </w:tcPr>
          <w:p w:rsidR="00501956" w:rsidRPr="00753097" w:rsidRDefault="00501956" w:rsidP="0045405F">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MM5</w:t>
            </w:r>
          </w:p>
          <w:p w:rsidR="00C04333"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w:t>
            </w:r>
          </w:p>
          <w:p w:rsidR="00501956" w:rsidRPr="00753097" w:rsidRDefault="00C04333" w:rsidP="0045405F">
            <w:pPr>
              <w:kinsoku w:val="0"/>
              <w:overflowPunct w:val="0"/>
              <w:jc w:val="center"/>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w:t>
            </w:r>
            <w:r w:rsidR="00501956"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p w:rsidR="00501956" w:rsidRPr="00753097" w:rsidRDefault="00501956">
            <w:pPr>
              <w:rPr>
                <w:rFonts w:asciiTheme="minorHAnsi" w:eastAsia="Times New Roman" w:hAnsiTheme="minorHAnsi" w:cstheme="minorHAnsi"/>
                <w:sz w:val="20"/>
                <w:szCs w:val="20"/>
              </w:rPr>
            </w:pPr>
          </w:p>
        </w:tc>
        <w:tc>
          <w:tcPr>
            <w:tcW w:w="1260" w:type="dxa"/>
            <w:gridSpan w:val="2"/>
          </w:tcPr>
          <w:p w:rsidR="00501956" w:rsidRPr="00753097" w:rsidRDefault="00501956" w:rsidP="0045405F">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MM6</w:t>
            </w:r>
          </w:p>
          <w:p w:rsidR="00C04333"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memiliki akun terdaftar?</w:t>
            </w:r>
          </w:p>
          <w:p w:rsidR="00501956" w:rsidRPr="00753097"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501956" w:rsidRPr="00753097">
              <w:rPr>
                <w:rFonts w:asciiTheme="minorHAnsi" w:eastAsia="Times New Roman" w:hAnsiTheme="minorHAnsi" w:cstheme="minorHAnsi"/>
                <w:b/>
                <w:sz w:val="20"/>
                <w:szCs w:val="20"/>
              </w:rPr>
              <w:t>MA</w:t>
            </w:r>
            <w:r>
              <w:rPr>
                <w:rFonts w:asciiTheme="minorHAnsi" w:eastAsia="Times New Roman" w:hAnsiTheme="minorHAnsi" w:cstheme="minorHAnsi"/>
                <w:b/>
                <w:sz w:val="20"/>
                <w:szCs w:val="20"/>
              </w:rPr>
              <w:t>)</w:t>
            </w:r>
          </w:p>
        </w:tc>
        <w:tc>
          <w:tcPr>
            <w:tcW w:w="1530" w:type="dxa"/>
            <w:vAlign w:val="center"/>
          </w:tcPr>
          <w:p w:rsidR="00501956" w:rsidRPr="00753097" w:rsidRDefault="00501956">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MM7</w:t>
            </w:r>
          </w:p>
          <w:p w:rsidR="00C04333" w:rsidRDefault="00C0433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mendaftarnya sebelum atau sesudah menggunakan layanan mobile money?</w:t>
            </w:r>
          </w:p>
          <w:p w:rsidR="00501956" w:rsidRPr="00753097" w:rsidRDefault="00C04333"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b/>
                <w:sz w:val="20"/>
                <w:szCs w:val="20"/>
              </w:rPr>
              <w:t>(</w:t>
            </w:r>
            <w:r w:rsidR="00501956"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tc>
        <w:tc>
          <w:tcPr>
            <w:tcW w:w="2250" w:type="dxa"/>
          </w:tcPr>
          <w:p w:rsidR="00501956" w:rsidRPr="00753097" w:rsidRDefault="00501956" w:rsidP="0045405F">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MM8</w:t>
            </w:r>
          </w:p>
          <w:p w:rsidR="00C04333"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 akun mobile money terdaftar?</w:t>
            </w:r>
          </w:p>
          <w:p w:rsidR="00501956" w:rsidRPr="00753097" w:rsidRDefault="00C04333" w:rsidP="0045405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501956" w:rsidRPr="00753097">
              <w:rPr>
                <w:rFonts w:asciiTheme="minorHAnsi" w:eastAsia="Times New Roman" w:hAnsiTheme="minorHAnsi" w:cstheme="minorHAnsi"/>
                <w:b/>
                <w:sz w:val="20"/>
                <w:szCs w:val="20"/>
              </w:rPr>
              <w:t>SA</w:t>
            </w:r>
            <w:r>
              <w:rPr>
                <w:rFonts w:asciiTheme="minorHAnsi" w:eastAsia="Times New Roman" w:hAnsiTheme="minorHAnsi" w:cstheme="minorHAnsi"/>
                <w:b/>
                <w:sz w:val="20"/>
                <w:szCs w:val="20"/>
              </w:rPr>
              <w:t>)</w:t>
            </w:r>
          </w:p>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r>
      <w:tr w:rsidR="001D193D" w:rsidRPr="00753097" w:rsidTr="007B269F">
        <w:trPr>
          <w:trHeight w:val="665"/>
        </w:trPr>
        <w:tc>
          <w:tcPr>
            <w:tcW w:w="1998" w:type="dxa"/>
          </w:tcPr>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c>
          <w:tcPr>
            <w:tcW w:w="810" w:type="dxa"/>
          </w:tcPr>
          <w:p w:rsidR="00501956" w:rsidRPr="007B269F" w:rsidRDefault="00501956"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501956" w:rsidRPr="007B269F" w:rsidRDefault="00501956"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720" w:type="dxa"/>
          </w:tcPr>
          <w:p w:rsidR="00501956" w:rsidRPr="007B269F" w:rsidRDefault="00501956"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501956" w:rsidRPr="007B269F" w:rsidRDefault="00501956" w:rsidP="00FB6AA4">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2160" w:type="dxa"/>
          </w:tcPr>
          <w:p w:rsidR="0020364D" w:rsidRPr="007B269F" w:rsidRDefault="0020364D" w:rsidP="0020364D">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20364D" w:rsidRPr="007B269F" w:rsidRDefault="0020364D" w:rsidP="007B269F">
            <w:pPr>
              <w:pStyle w:val="Default"/>
              <w:tabs>
                <w:tab w:val="left" w:pos="1058"/>
              </w:tabs>
              <w:ind w:left="252" w:hanging="252"/>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20364D" w:rsidRPr="007B269F" w:rsidRDefault="0020364D"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20364D" w:rsidRPr="007B269F" w:rsidRDefault="0020364D"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501956" w:rsidRPr="00A3456F" w:rsidRDefault="0020364D" w:rsidP="007B269F">
            <w:pPr>
              <w:ind w:left="252" w:hanging="252"/>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tc>
        <w:tc>
          <w:tcPr>
            <w:tcW w:w="540" w:type="dxa"/>
          </w:tcPr>
          <w:p w:rsidR="00501956" w:rsidRPr="007B269F" w:rsidRDefault="00501956"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501956" w:rsidRPr="007B269F" w:rsidRDefault="00501956"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w:t>
            </w:r>
            <w:r w:rsidR="001D193D" w:rsidRPr="007B269F">
              <w:rPr>
                <w:rFonts w:asciiTheme="minorHAnsi" w:eastAsia="Times New Roman" w:hAnsiTheme="minorHAnsi" w:cstheme="minorHAnsi"/>
                <w:b/>
                <w:i/>
                <w:sz w:val="16"/>
                <w:szCs w:val="20"/>
              </w:rPr>
              <w:t>s</w:t>
            </w:r>
          </w:p>
        </w:tc>
        <w:tc>
          <w:tcPr>
            <w:tcW w:w="720" w:type="dxa"/>
          </w:tcPr>
          <w:p w:rsidR="00501956" w:rsidRPr="007B269F" w:rsidRDefault="00501956"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501956" w:rsidRPr="007B269F" w:rsidRDefault="00501956"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530" w:type="dxa"/>
          </w:tcPr>
          <w:p w:rsidR="0020364D" w:rsidRPr="007B269F" w:rsidRDefault="0020364D" w:rsidP="0020364D">
            <w:pPr>
              <w:kinsoku w:val="0"/>
              <w:overflowPunct w:val="0"/>
              <w:ind w:left="252" w:hanging="252"/>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1= Sebelum  </w:t>
            </w:r>
            <w:r w:rsidRPr="007B269F">
              <w:rPr>
                <w:rFonts w:asciiTheme="minorHAnsi" w:eastAsia="Times New Roman" w:hAnsiTheme="minorHAnsi" w:cstheme="minorHAnsi"/>
                <w:b/>
                <w:i/>
                <w:sz w:val="16"/>
                <w:szCs w:val="20"/>
              </w:rPr>
              <w:t>Before</w:t>
            </w:r>
          </w:p>
          <w:p w:rsidR="0020364D" w:rsidRPr="007B269F" w:rsidRDefault="0020364D" w:rsidP="0020364D">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Setelah </w:t>
            </w:r>
            <w:r w:rsidRPr="007B269F">
              <w:rPr>
                <w:rFonts w:asciiTheme="minorHAnsi" w:eastAsia="Times New Roman" w:hAnsiTheme="minorHAnsi" w:cstheme="minorHAnsi"/>
                <w:b/>
                <w:i/>
                <w:sz w:val="16"/>
                <w:szCs w:val="20"/>
              </w:rPr>
              <w:t>After</w:t>
            </w:r>
          </w:p>
          <w:p w:rsidR="00501956" w:rsidRPr="00A3456F" w:rsidRDefault="0020364D" w:rsidP="007B269F">
            <w:pPr>
              <w:kinsoku w:val="0"/>
              <w:overflowPunct w:val="0"/>
              <w:ind w:left="252" w:hanging="252"/>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3= Tidak tahu/Menolak </w:t>
            </w:r>
            <w:r w:rsidRPr="007B269F">
              <w:rPr>
                <w:rFonts w:asciiTheme="minorHAnsi" w:eastAsia="Times New Roman" w:hAnsiTheme="minorHAnsi" w:cstheme="minorHAnsi"/>
                <w:b/>
                <w:i/>
                <w:sz w:val="16"/>
                <w:szCs w:val="20"/>
              </w:rPr>
              <w:t>DK/Refused</w:t>
            </w:r>
          </w:p>
        </w:tc>
        <w:tc>
          <w:tcPr>
            <w:tcW w:w="2250" w:type="dxa"/>
          </w:tcPr>
          <w:p w:rsidR="0020364D" w:rsidRPr="007B269F" w:rsidRDefault="0020364D" w:rsidP="0020364D">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20364D" w:rsidRPr="007B269F" w:rsidRDefault="0020364D" w:rsidP="007B269F">
            <w:pPr>
              <w:pStyle w:val="Default"/>
              <w:tabs>
                <w:tab w:val="left" w:pos="1058"/>
              </w:tabs>
              <w:ind w:left="252" w:hanging="252"/>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20364D" w:rsidRPr="007B269F" w:rsidRDefault="0020364D"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20364D" w:rsidRPr="007B269F" w:rsidRDefault="0020364D"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20364D" w:rsidRPr="007B269F" w:rsidRDefault="0020364D" w:rsidP="007B269F">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rsidR="00501956" w:rsidRPr="00A3456F" w:rsidRDefault="0020364D" w:rsidP="007B269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6= Tidak pernah </w:t>
            </w:r>
            <w:r w:rsidRPr="007B269F">
              <w:rPr>
                <w:rFonts w:asciiTheme="minorHAnsi" w:eastAsia="Times New Roman" w:hAnsiTheme="minorHAnsi" w:cstheme="minorHAnsi"/>
                <w:b/>
                <w:i/>
                <w:sz w:val="16"/>
                <w:szCs w:val="20"/>
              </w:rPr>
              <w:t>Never</w:t>
            </w: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BBM Money</w:t>
            </w:r>
          </w:p>
        </w:tc>
        <w:tc>
          <w:tcPr>
            <w:tcW w:w="81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Dompetku</w:t>
            </w:r>
          </w:p>
        </w:tc>
        <w:tc>
          <w:tcPr>
            <w:tcW w:w="81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E-Cash</w:t>
            </w:r>
          </w:p>
        </w:tc>
        <w:tc>
          <w:tcPr>
            <w:tcW w:w="81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MoCash</w:t>
            </w:r>
          </w:p>
        </w:tc>
        <w:tc>
          <w:tcPr>
            <w:tcW w:w="81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Rekening Ponsel</w:t>
            </w:r>
          </w:p>
        </w:tc>
        <w:tc>
          <w:tcPr>
            <w:tcW w:w="81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Skye</w:t>
            </w:r>
          </w:p>
        </w:tc>
        <w:tc>
          <w:tcPr>
            <w:tcW w:w="81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T-Cash</w:t>
            </w:r>
          </w:p>
        </w:tc>
        <w:tc>
          <w:tcPr>
            <w:tcW w:w="81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C04333" w:rsidRPr="00753097" w:rsidTr="007B269F">
        <w:tc>
          <w:tcPr>
            <w:tcW w:w="1998" w:type="dxa"/>
            <w:vAlign w:val="bottom"/>
          </w:tcPr>
          <w:p w:rsidR="00C04333" w:rsidRPr="00753097" w:rsidRDefault="00C04333" w:rsidP="003A5FA6">
            <w:pPr>
              <w:pStyle w:val="PlainText"/>
              <w:rPr>
                <w:sz w:val="20"/>
              </w:rPr>
            </w:pPr>
            <w:r w:rsidRPr="00157049">
              <w:rPr>
                <w:rFonts w:asciiTheme="minorHAnsi" w:eastAsia="Times New Roman" w:hAnsiTheme="minorHAnsi" w:cstheme="minorHAnsi"/>
                <w:sz w:val="20"/>
                <w:szCs w:val="20"/>
              </w:rPr>
              <w:t>XL Tunai</w:t>
            </w:r>
          </w:p>
        </w:tc>
        <w:tc>
          <w:tcPr>
            <w:tcW w:w="81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C04333" w:rsidRPr="00753097" w:rsidRDefault="00C04333" w:rsidP="0020364D">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c>
          <w:tcPr>
            <w:tcW w:w="2250" w:type="dxa"/>
          </w:tcPr>
          <w:p w:rsidR="00C04333" w:rsidRPr="00753097" w:rsidRDefault="00C04333" w:rsidP="00AC1775">
            <w:pPr>
              <w:kinsoku w:val="0"/>
              <w:overflowPunct w:val="0"/>
              <w:textAlignment w:val="baseline"/>
              <w:rPr>
                <w:rFonts w:asciiTheme="minorHAnsi" w:eastAsia="Times New Roman" w:hAnsiTheme="minorHAnsi" w:cstheme="minorHAnsi"/>
                <w:sz w:val="20"/>
                <w:szCs w:val="20"/>
              </w:rPr>
            </w:pPr>
          </w:p>
        </w:tc>
      </w:tr>
      <w:tr w:rsidR="001D193D" w:rsidRPr="00753097" w:rsidTr="007B269F">
        <w:tc>
          <w:tcPr>
            <w:tcW w:w="1998" w:type="dxa"/>
          </w:tcPr>
          <w:p w:rsidR="00501956" w:rsidRPr="00753097" w:rsidRDefault="00501956" w:rsidP="00AC1775">
            <w:pPr>
              <w:kinsoku w:val="0"/>
              <w:overflowPunct w:val="0"/>
              <w:textAlignment w:val="baseline"/>
              <w:rPr>
                <w:rFonts w:asciiTheme="minorHAnsi" w:hAnsiTheme="minorHAnsi" w:cstheme="minorHAnsi"/>
                <w:i/>
                <w:sz w:val="16"/>
                <w:szCs w:val="20"/>
              </w:rPr>
            </w:pPr>
            <w:r w:rsidRPr="00753097">
              <w:rPr>
                <w:rFonts w:asciiTheme="minorHAnsi" w:hAnsiTheme="minorHAnsi" w:cstheme="minorHAnsi"/>
                <w:sz w:val="20"/>
                <w:szCs w:val="20"/>
              </w:rPr>
              <w:t xml:space="preserve">Lainnya (Sebutkan) </w:t>
            </w:r>
            <w:r w:rsidRPr="00753097">
              <w:rPr>
                <w:rFonts w:asciiTheme="minorHAnsi" w:hAnsiTheme="minorHAnsi" w:cstheme="minorHAnsi"/>
                <w:i/>
                <w:sz w:val="16"/>
                <w:szCs w:val="20"/>
              </w:rPr>
              <w:t>Other (Specify)</w:t>
            </w:r>
          </w:p>
          <w:p w:rsidR="0020364D" w:rsidRDefault="0020364D" w:rsidP="00AC1775">
            <w:pPr>
              <w:kinsoku w:val="0"/>
              <w:overflowPunct w:val="0"/>
              <w:textAlignment w:val="baseline"/>
              <w:rPr>
                <w:rFonts w:asciiTheme="minorHAnsi" w:hAnsiTheme="minorHAnsi" w:cstheme="minorHAnsi"/>
                <w:i/>
                <w:sz w:val="16"/>
                <w:szCs w:val="20"/>
              </w:rPr>
            </w:pPr>
          </w:p>
          <w:p w:rsidR="00C904D0" w:rsidRPr="00753097" w:rsidRDefault="00C904D0"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i/>
                <w:sz w:val="16"/>
                <w:szCs w:val="20"/>
              </w:rPr>
              <w:t>______________________</w:t>
            </w:r>
          </w:p>
        </w:tc>
        <w:tc>
          <w:tcPr>
            <w:tcW w:w="810" w:type="dxa"/>
            <w:vAlign w:val="center"/>
          </w:tcPr>
          <w:p w:rsidR="00501956" w:rsidRPr="00753097" w:rsidRDefault="0050195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501956" w:rsidRPr="00753097" w:rsidRDefault="0050195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160" w:type="dxa"/>
          </w:tcPr>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c>
          <w:tcPr>
            <w:tcW w:w="540" w:type="dxa"/>
            <w:vAlign w:val="center"/>
          </w:tcPr>
          <w:p w:rsidR="00501956" w:rsidRPr="00753097" w:rsidRDefault="0050195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720" w:type="dxa"/>
            <w:vAlign w:val="center"/>
          </w:tcPr>
          <w:p w:rsidR="00501956" w:rsidRPr="00753097" w:rsidRDefault="0050195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530" w:type="dxa"/>
          </w:tcPr>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c>
          <w:tcPr>
            <w:tcW w:w="2250" w:type="dxa"/>
          </w:tcPr>
          <w:p w:rsidR="00501956" w:rsidRPr="00753097" w:rsidRDefault="00501956" w:rsidP="00AC1775">
            <w:pPr>
              <w:kinsoku w:val="0"/>
              <w:overflowPunct w:val="0"/>
              <w:textAlignment w:val="baseline"/>
              <w:rPr>
                <w:rFonts w:asciiTheme="minorHAnsi" w:eastAsia="Times New Roman" w:hAnsiTheme="minorHAnsi" w:cstheme="minorHAnsi"/>
                <w:sz w:val="20"/>
                <w:szCs w:val="20"/>
              </w:rPr>
            </w:pPr>
          </w:p>
        </w:tc>
      </w:tr>
    </w:tbl>
    <w:p w:rsidR="00EA2CD7" w:rsidRPr="00753097" w:rsidRDefault="00EA2CD7" w:rsidP="00EA2CD7">
      <w:pPr>
        <w:rPr>
          <w:rFonts w:asciiTheme="minorHAnsi" w:eastAsia="Times New Roman" w:hAnsiTheme="minorHAnsi" w:cstheme="minorHAnsi"/>
          <w:sz w:val="20"/>
          <w:szCs w:val="20"/>
        </w:rPr>
      </w:pPr>
    </w:p>
    <w:p w:rsidR="00740D43" w:rsidRPr="00753097" w:rsidRDefault="00740D43" w:rsidP="007B269F">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MM9 JIKA </w:t>
      </w:r>
      <w:r w:rsidR="00A3456F">
        <w:rPr>
          <w:rFonts w:asciiTheme="minorHAnsi" w:eastAsia="Times New Roman" w:hAnsiTheme="minorHAnsi" w:cstheme="minorHAnsi"/>
          <w:b/>
          <w:sz w:val="20"/>
          <w:szCs w:val="20"/>
        </w:rPr>
        <w:t>SETIDAKNYA</w:t>
      </w:r>
      <w:r w:rsidR="00A3456F" w:rsidRPr="00753097">
        <w:rPr>
          <w:rFonts w:asciiTheme="minorHAnsi" w:eastAsia="Times New Roman" w:hAnsiTheme="minorHAnsi" w:cstheme="minorHAnsi"/>
          <w:b/>
          <w:sz w:val="20"/>
          <w:szCs w:val="20"/>
        </w:rPr>
        <w:t xml:space="preserve"> </w:t>
      </w:r>
      <w:r w:rsidR="00A3456F">
        <w:rPr>
          <w:rFonts w:asciiTheme="minorHAnsi" w:eastAsia="Times New Roman" w:hAnsiTheme="minorHAnsi" w:cstheme="minorHAnsi"/>
          <w:b/>
          <w:sz w:val="20"/>
          <w:szCs w:val="20"/>
        </w:rPr>
        <w:t xml:space="preserve">MENGGUNAKAN </w:t>
      </w:r>
      <w:r w:rsidRPr="00753097">
        <w:rPr>
          <w:rFonts w:asciiTheme="minorHAnsi" w:eastAsia="Times New Roman" w:hAnsiTheme="minorHAnsi" w:cstheme="minorHAnsi"/>
          <w:b/>
          <w:sz w:val="20"/>
          <w:szCs w:val="20"/>
        </w:rPr>
        <w:t xml:space="preserve">SATU PROVIDER </w:t>
      </w:r>
      <w:r w:rsidR="00A3456F">
        <w:rPr>
          <w:rFonts w:asciiTheme="minorHAnsi" w:eastAsia="Times New Roman" w:hAnsiTheme="minorHAnsi" w:cstheme="minorHAnsi"/>
          <w:b/>
          <w:sz w:val="20"/>
          <w:szCs w:val="20"/>
        </w:rPr>
        <w:t xml:space="preserve">MOBILE MONEY (SETIDAKNYA SATU PROVIDER </w:t>
      </w:r>
      <w:r w:rsidRPr="00753097">
        <w:rPr>
          <w:rFonts w:asciiTheme="minorHAnsi" w:eastAsia="Times New Roman" w:hAnsiTheme="minorHAnsi" w:cstheme="minorHAnsi"/>
          <w:b/>
          <w:sz w:val="20"/>
          <w:szCs w:val="20"/>
        </w:rPr>
        <w:t xml:space="preserve">TERLINGKAR </w:t>
      </w:r>
      <w:r w:rsidR="00A3456F">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MM4</w:t>
      </w:r>
      <w:r w:rsidR="00A3456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IF AT LEAST ONE PROVIDER MARKED IN MM4. OTHERS SKIP TO MM12</w:t>
      </w:r>
    </w:p>
    <w:p w:rsidR="00740D43" w:rsidRPr="00753097" w:rsidRDefault="00CF3D83" w:rsidP="00A3456F">
      <w:pPr>
        <w:spacing w:after="0"/>
        <w:ind w:firstLine="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740D43" w:rsidRPr="00753097">
        <w:rPr>
          <w:rFonts w:asciiTheme="minorHAnsi" w:eastAsia="Times New Roman" w:hAnsiTheme="minorHAnsi" w:cstheme="minorHAnsi"/>
          <w:b/>
          <w:sz w:val="20"/>
          <w:szCs w:val="20"/>
        </w:rPr>
        <w:t xml:space="preserve"> </w:t>
      </w:r>
      <w:r w:rsidR="00740D43" w:rsidRPr="00753097">
        <w:rPr>
          <w:rFonts w:asciiTheme="minorHAnsi" w:eastAsia="Times New Roman" w:hAnsiTheme="minorHAnsi" w:cstheme="minorHAnsi"/>
          <w:b/>
          <w:i/>
          <w:sz w:val="16"/>
          <w:szCs w:val="20"/>
        </w:rPr>
        <w:t>READ OUT</w:t>
      </w:r>
    </w:p>
    <w:p w:rsidR="00740D43" w:rsidRPr="00753097" w:rsidRDefault="00740D43" w:rsidP="00A3456F">
      <w:pPr>
        <w:spacing w:after="0"/>
        <w:ind w:firstLine="54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ASNWER</w:t>
      </w:r>
    </w:p>
    <w:p w:rsidR="00EA2CD7" w:rsidRPr="00753097" w:rsidRDefault="00EA2CD7" w:rsidP="00EA2CD7">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MM9.</w:t>
      </w:r>
      <w:r w:rsidR="00740D43"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Sudah berapa lama Anda menggunakan layanan mobile money</w:t>
      </w:r>
      <w:r w:rsidR="009E686C"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w:t>
      </w:r>
      <w:r w:rsidR="00F7271E">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For how long have you been using mobile money services?</w:t>
      </w:r>
    </w:p>
    <w:tbl>
      <w:tblPr>
        <w:tblStyle w:val="TableGrid"/>
        <w:tblW w:w="0" w:type="auto"/>
        <w:jc w:val="center"/>
        <w:tblLook w:val="04A0" w:firstRow="1" w:lastRow="0" w:firstColumn="1" w:lastColumn="0" w:noHBand="0" w:noVBand="1"/>
      </w:tblPr>
      <w:tblGrid>
        <w:gridCol w:w="5634"/>
        <w:gridCol w:w="1980"/>
      </w:tblGrid>
      <w:tr w:rsidR="00EA2CD7" w:rsidRPr="00753097" w:rsidTr="00AF1C0B">
        <w:trPr>
          <w:jc w:val="center"/>
        </w:trPr>
        <w:tc>
          <w:tcPr>
            <w:tcW w:w="5634" w:type="dxa"/>
          </w:tcPr>
          <w:p w:rsidR="00EA2CD7" w:rsidRPr="00753097" w:rsidRDefault="00EA2CD7" w:rsidP="00AC1775">
            <w:pPr>
              <w:rPr>
                <w:rFonts w:asciiTheme="minorHAnsi" w:eastAsia="Times New Roman" w:hAnsiTheme="minorHAnsi" w:cstheme="minorHAnsi"/>
                <w:sz w:val="20"/>
                <w:szCs w:val="20"/>
              </w:rPr>
            </w:pPr>
          </w:p>
        </w:tc>
        <w:tc>
          <w:tcPr>
            <w:tcW w:w="1980" w:type="dxa"/>
          </w:tcPr>
          <w:p w:rsidR="00EA2CD7" w:rsidRPr="00753097" w:rsidRDefault="00AF1C0B"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EA2CD7" w:rsidRPr="00753097" w:rsidTr="00AF1C0B">
        <w:trPr>
          <w:jc w:val="center"/>
        </w:trPr>
        <w:tc>
          <w:tcPr>
            <w:tcW w:w="5634" w:type="dxa"/>
          </w:tcPr>
          <w:p w:rsidR="00EA2CD7" w:rsidRPr="00753097" w:rsidRDefault="00EA2CD7"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Kurang dari sebulan </w:t>
            </w:r>
            <w:r w:rsidRPr="00753097">
              <w:rPr>
                <w:rFonts w:asciiTheme="minorHAnsi" w:eastAsia="Times New Roman" w:hAnsiTheme="minorHAnsi" w:cstheme="minorHAnsi"/>
                <w:i/>
                <w:sz w:val="16"/>
                <w:szCs w:val="20"/>
              </w:rPr>
              <w:t>Less than 1 month</w:t>
            </w:r>
          </w:p>
        </w:tc>
        <w:tc>
          <w:tcPr>
            <w:tcW w:w="1980" w:type="dxa"/>
          </w:tcPr>
          <w:p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EA2CD7" w:rsidRPr="00753097" w:rsidTr="00AF1C0B">
        <w:trPr>
          <w:jc w:val="center"/>
        </w:trPr>
        <w:tc>
          <w:tcPr>
            <w:tcW w:w="5634" w:type="dxa"/>
          </w:tcPr>
          <w:p w:rsidR="00EA2CD7" w:rsidRPr="00753097" w:rsidRDefault="00AF0EED" w:rsidP="00A67A2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Lebih dari s</w:t>
            </w:r>
            <w:r w:rsidR="00EA2CD7" w:rsidRPr="00753097">
              <w:rPr>
                <w:rFonts w:asciiTheme="minorHAnsi" w:eastAsia="Times New Roman" w:hAnsiTheme="minorHAnsi" w:cstheme="minorHAnsi"/>
                <w:sz w:val="20"/>
                <w:szCs w:val="20"/>
              </w:rPr>
              <w:t xml:space="preserve">atu hingga tiga bulan </w:t>
            </w:r>
            <w:r w:rsidR="00EA2CD7" w:rsidRPr="00753097">
              <w:rPr>
                <w:rFonts w:asciiTheme="minorHAnsi" w:eastAsia="Times New Roman" w:hAnsiTheme="minorHAnsi" w:cstheme="minorHAnsi"/>
                <w:i/>
                <w:sz w:val="16"/>
                <w:szCs w:val="20"/>
              </w:rPr>
              <w:t>More than 1 month to 3 months</w:t>
            </w:r>
          </w:p>
        </w:tc>
        <w:tc>
          <w:tcPr>
            <w:tcW w:w="1980" w:type="dxa"/>
          </w:tcPr>
          <w:p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EA2CD7" w:rsidRPr="00753097" w:rsidTr="00AF1C0B">
        <w:trPr>
          <w:jc w:val="center"/>
        </w:trPr>
        <w:tc>
          <w:tcPr>
            <w:tcW w:w="5634" w:type="dxa"/>
          </w:tcPr>
          <w:p w:rsidR="00EA2CD7" w:rsidRPr="00753097" w:rsidRDefault="00EA2CD7" w:rsidP="00A67A2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Lebih dari 3 sampai 6 bulan </w:t>
            </w:r>
            <w:r w:rsidRPr="00753097">
              <w:rPr>
                <w:rFonts w:asciiTheme="minorHAnsi" w:eastAsia="Times New Roman" w:hAnsiTheme="minorHAnsi" w:cstheme="minorHAnsi"/>
                <w:i/>
                <w:sz w:val="16"/>
                <w:szCs w:val="20"/>
              </w:rPr>
              <w:t>More than 3 months to 6 months</w:t>
            </w:r>
          </w:p>
        </w:tc>
        <w:tc>
          <w:tcPr>
            <w:tcW w:w="1980" w:type="dxa"/>
          </w:tcPr>
          <w:p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EA2CD7" w:rsidRPr="00753097" w:rsidTr="00AF1C0B">
        <w:trPr>
          <w:jc w:val="center"/>
        </w:trPr>
        <w:tc>
          <w:tcPr>
            <w:tcW w:w="5634" w:type="dxa"/>
          </w:tcPr>
          <w:p w:rsidR="00EA2CD7" w:rsidRPr="00753097" w:rsidRDefault="00EA2CD7" w:rsidP="00A67A2B">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Lebih dari 6 sampai satu tahun </w:t>
            </w:r>
            <w:r w:rsidRPr="00753097">
              <w:rPr>
                <w:rFonts w:asciiTheme="minorHAnsi" w:eastAsia="Times New Roman" w:hAnsiTheme="minorHAnsi" w:cstheme="minorHAnsi"/>
                <w:i/>
                <w:sz w:val="16"/>
                <w:szCs w:val="20"/>
              </w:rPr>
              <w:t>More than 6 months to 1 year</w:t>
            </w:r>
          </w:p>
        </w:tc>
        <w:tc>
          <w:tcPr>
            <w:tcW w:w="1980" w:type="dxa"/>
          </w:tcPr>
          <w:p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EA2CD7" w:rsidRPr="00753097" w:rsidTr="00AF1C0B">
        <w:trPr>
          <w:jc w:val="center"/>
        </w:trPr>
        <w:tc>
          <w:tcPr>
            <w:tcW w:w="5634" w:type="dxa"/>
          </w:tcPr>
          <w:p w:rsidR="00EA2CD7" w:rsidRPr="00753097" w:rsidRDefault="00EA2CD7"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Lebih dari satu tahun </w:t>
            </w:r>
            <w:r w:rsidRPr="00753097">
              <w:rPr>
                <w:rFonts w:asciiTheme="minorHAnsi" w:eastAsia="Times New Roman" w:hAnsiTheme="minorHAnsi" w:cstheme="minorHAnsi"/>
                <w:i/>
                <w:sz w:val="16"/>
                <w:szCs w:val="20"/>
              </w:rPr>
              <w:t>More than 1 year</w:t>
            </w:r>
          </w:p>
        </w:tc>
        <w:tc>
          <w:tcPr>
            <w:tcW w:w="1980" w:type="dxa"/>
          </w:tcPr>
          <w:p w:rsidR="00EA2CD7" w:rsidRPr="00753097" w:rsidRDefault="00EA2CD7" w:rsidP="00AC1775">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bl>
    <w:p w:rsidR="009364FF" w:rsidRDefault="009364FF" w:rsidP="00EA2CD7">
      <w:pPr>
        <w:rPr>
          <w:rFonts w:asciiTheme="minorHAnsi" w:eastAsia="Times New Roman" w:hAnsiTheme="minorHAnsi" w:cstheme="minorHAnsi"/>
          <w:sz w:val="20"/>
          <w:szCs w:val="20"/>
        </w:rPr>
      </w:pPr>
    </w:p>
    <w:p w:rsidR="00754265" w:rsidRDefault="00754265">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6D06A3" w:rsidRPr="00753097" w:rsidRDefault="006D06A3" w:rsidP="007B269F">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MM10 </w:t>
      </w:r>
      <w:r w:rsidR="00754265" w:rsidRPr="00753097">
        <w:rPr>
          <w:rFonts w:asciiTheme="minorHAnsi" w:eastAsia="Times New Roman" w:hAnsiTheme="minorHAnsi" w:cstheme="minorHAnsi"/>
          <w:b/>
          <w:sz w:val="20"/>
          <w:szCs w:val="20"/>
        </w:rPr>
        <w:t xml:space="preserve">JIKA </w:t>
      </w:r>
      <w:r w:rsidR="00754265">
        <w:rPr>
          <w:rFonts w:asciiTheme="minorHAnsi" w:eastAsia="Times New Roman" w:hAnsiTheme="minorHAnsi" w:cstheme="minorHAnsi"/>
          <w:b/>
          <w:sz w:val="20"/>
          <w:szCs w:val="20"/>
        </w:rPr>
        <w:t>SETIDAKNYA</w:t>
      </w:r>
      <w:r w:rsidR="00754265" w:rsidRPr="00753097">
        <w:rPr>
          <w:rFonts w:asciiTheme="minorHAnsi" w:eastAsia="Times New Roman" w:hAnsiTheme="minorHAnsi" w:cstheme="minorHAnsi"/>
          <w:b/>
          <w:sz w:val="20"/>
          <w:szCs w:val="20"/>
        </w:rPr>
        <w:t xml:space="preserve"> </w:t>
      </w:r>
      <w:r w:rsidR="00754265">
        <w:rPr>
          <w:rFonts w:asciiTheme="minorHAnsi" w:eastAsia="Times New Roman" w:hAnsiTheme="minorHAnsi" w:cstheme="minorHAnsi"/>
          <w:b/>
          <w:sz w:val="20"/>
          <w:szCs w:val="20"/>
        </w:rPr>
        <w:t xml:space="preserve">MENGGUNAKAN </w:t>
      </w:r>
      <w:r w:rsidR="00754265" w:rsidRPr="00753097">
        <w:rPr>
          <w:rFonts w:asciiTheme="minorHAnsi" w:eastAsia="Times New Roman" w:hAnsiTheme="minorHAnsi" w:cstheme="minorHAnsi"/>
          <w:b/>
          <w:sz w:val="20"/>
          <w:szCs w:val="20"/>
        </w:rPr>
        <w:t xml:space="preserve">SATU PROVIDER </w:t>
      </w:r>
      <w:r w:rsidR="00754265">
        <w:rPr>
          <w:rFonts w:asciiTheme="minorHAnsi" w:eastAsia="Times New Roman" w:hAnsiTheme="minorHAnsi" w:cstheme="minorHAnsi"/>
          <w:b/>
          <w:sz w:val="20"/>
          <w:szCs w:val="20"/>
        </w:rPr>
        <w:t xml:space="preserve">MOBILE MONEY (SETIDAKNYA SATU PROVIDER </w:t>
      </w:r>
      <w:r w:rsidR="00754265" w:rsidRPr="00753097">
        <w:rPr>
          <w:rFonts w:asciiTheme="minorHAnsi" w:eastAsia="Times New Roman" w:hAnsiTheme="minorHAnsi" w:cstheme="minorHAnsi"/>
          <w:b/>
          <w:sz w:val="20"/>
          <w:szCs w:val="20"/>
        </w:rPr>
        <w:t xml:space="preserve">TERLINGKAR </w:t>
      </w:r>
      <w:r w:rsidR="00754265">
        <w:rPr>
          <w:rFonts w:asciiTheme="minorHAnsi" w:eastAsia="Times New Roman" w:hAnsiTheme="minorHAnsi" w:cstheme="minorHAnsi"/>
          <w:b/>
          <w:sz w:val="20"/>
          <w:szCs w:val="20"/>
        </w:rPr>
        <w:t xml:space="preserve">KODE 1 </w:t>
      </w:r>
      <w:r w:rsidR="00754265" w:rsidRPr="00753097">
        <w:rPr>
          <w:rFonts w:asciiTheme="minorHAnsi" w:eastAsia="Times New Roman" w:hAnsiTheme="minorHAnsi" w:cstheme="minorHAnsi"/>
          <w:b/>
          <w:sz w:val="20"/>
          <w:szCs w:val="20"/>
        </w:rPr>
        <w:t>DI MM4</w:t>
      </w:r>
      <w:r w:rsidR="0075426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MM12</w:t>
      </w:r>
      <w:r w:rsidR="004B4FAF" w:rsidRPr="00753097">
        <w:rPr>
          <w:rFonts w:asciiTheme="minorHAnsi" w:eastAsia="Times New Roman" w:hAnsiTheme="minorHAnsi" w:cstheme="minorHAnsi"/>
          <w:b/>
          <w:sz w:val="20"/>
          <w:szCs w:val="20"/>
        </w:rPr>
        <w:t xml:space="preserve"> </w:t>
      </w:r>
      <w:r w:rsidR="004B4FAF" w:rsidRPr="00753097">
        <w:rPr>
          <w:rFonts w:asciiTheme="minorHAnsi" w:eastAsia="Times New Roman" w:hAnsiTheme="minorHAnsi" w:cstheme="minorHAnsi"/>
          <w:b/>
          <w:i/>
          <w:sz w:val="16"/>
          <w:szCs w:val="20"/>
        </w:rPr>
        <w:t>ASK IF AT LEAST ONE PROVIDER MARKED IN MM4. OTHERS SKIP TO MM12.</w:t>
      </w:r>
    </w:p>
    <w:p w:rsidR="0099350D" w:rsidRPr="00753097" w:rsidRDefault="00CF3D83" w:rsidP="00754265">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99350D" w:rsidRPr="00753097">
        <w:rPr>
          <w:rFonts w:asciiTheme="minorHAnsi" w:eastAsia="Times New Roman" w:hAnsiTheme="minorHAnsi" w:cstheme="minorHAnsi"/>
          <w:b/>
          <w:sz w:val="20"/>
          <w:szCs w:val="20"/>
        </w:rPr>
        <w:t xml:space="preserve"> </w:t>
      </w:r>
      <w:r w:rsidR="0099350D" w:rsidRPr="00753097">
        <w:rPr>
          <w:rFonts w:asciiTheme="minorHAnsi" w:eastAsia="Times New Roman" w:hAnsiTheme="minorHAnsi" w:cstheme="minorHAnsi"/>
          <w:b/>
          <w:i/>
          <w:sz w:val="16"/>
          <w:szCs w:val="20"/>
        </w:rPr>
        <w:t>READ OUT</w:t>
      </w:r>
    </w:p>
    <w:p w:rsidR="0099350D" w:rsidRPr="00753097" w:rsidRDefault="0099350D" w:rsidP="00754265">
      <w:pPr>
        <w:spacing w:after="0"/>
        <w:ind w:firstLine="63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00794470" w:rsidRPr="00753097">
        <w:rPr>
          <w:rFonts w:asciiTheme="minorHAnsi" w:eastAsia="Times New Roman" w:hAnsiTheme="minorHAnsi" w:cstheme="minorHAnsi"/>
          <w:b/>
          <w:i/>
          <w:sz w:val="16"/>
          <w:szCs w:val="20"/>
        </w:rPr>
        <w:t>SINGLE ANS</w:t>
      </w:r>
      <w:r w:rsidRPr="00753097">
        <w:rPr>
          <w:rFonts w:asciiTheme="minorHAnsi" w:eastAsia="Times New Roman" w:hAnsiTheme="minorHAnsi" w:cstheme="minorHAnsi"/>
          <w:b/>
          <w:i/>
          <w:sz w:val="16"/>
          <w:szCs w:val="20"/>
        </w:rPr>
        <w:t>WER</w:t>
      </w:r>
    </w:p>
    <w:p w:rsidR="00EA2CD7" w:rsidRPr="00753097" w:rsidRDefault="00EA2CD7" w:rsidP="00EA2CD7">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MM10. Tantangan terbesar apakah yang Anda hadapi saat menggunakan layanan mobile money</w:t>
      </w:r>
      <w:r w:rsidR="00EC07BF"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What is the biggest challenge you face when using mobile money?</w:t>
      </w:r>
    </w:p>
    <w:tbl>
      <w:tblPr>
        <w:tblStyle w:val="TableGrid"/>
        <w:tblW w:w="0" w:type="auto"/>
        <w:tblInd w:w="1008" w:type="dxa"/>
        <w:tblLook w:val="04A0" w:firstRow="1" w:lastRow="0" w:firstColumn="1" w:lastColumn="0" w:noHBand="0" w:noVBand="1"/>
      </w:tblPr>
      <w:tblGrid>
        <w:gridCol w:w="4890"/>
        <w:gridCol w:w="2670"/>
      </w:tblGrid>
      <w:tr w:rsidR="00EA2CD7" w:rsidRPr="00753097" w:rsidTr="0099350D">
        <w:tc>
          <w:tcPr>
            <w:tcW w:w="4890" w:type="dxa"/>
          </w:tcPr>
          <w:p w:rsidR="00EA2CD7" w:rsidRPr="00753097" w:rsidRDefault="00EA2CD7" w:rsidP="00AC1775">
            <w:pPr>
              <w:rPr>
                <w:rFonts w:asciiTheme="minorHAnsi" w:eastAsia="Times New Roman" w:hAnsiTheme="minorHAnsi" w:cstheme="minorHAnsi"/>
                <w:sz w:val="20"/>
                <w:szCs w:val="20"/>
              </w:rPr>
            </w:pPr>
          </w:p>
        </w:tc>
        <w:tc>
          <w:tcPr>
            <w:tcW w:w="2670" w:type="dxa"/>
          </w:tcPr>
          <w:p w:rsidR="00EA2CD7" w:rsidRPr="00753097" w:rsidRDefault="0099350D"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Sistem layanannya padam/</w:t>
            </w:r>
            <w:r w:rsidR="003A0886">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tidak berfungsi </w:t>
            </w:r>
            <w:r w:rsidRPr="00753097">
              <w:rPr>
                <w:rFonts w:asciiTheme="minorHAnsi" w:eastAsia="Times New Roman" w:hAnsiTheme="minorHAnsi" w:cstheme="minorHAnsi"/>
                <w:i/>
                <w:sz w:val="16"/>
                <w:szCs w:val="20"/>
              </w:rPr>
              <w:t>Service system down time</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Sistem di agennya padam/</w:t>
            </w:r>
            <w:r w:rsidR="003A0886">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tidak berfungsi </w:t>
            </w:r>
            <w:r w:rsidRPr="00753097">
              <w:rPr>
                <w:rFonts w:asciiTheme="minorHAnsi" w:eastAsia="Times New Roman" w:hAnsiTheme="minorHAnsi" w:cstheme="minorHAnsi"/>
                <w:i/>
                <w:sz w:val="16"/>
                <w:szCs w:val="20"/>
              </w:rPr>
              <w:t>Agent system down time</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Kesulitan menggunakan ponsel/</w:t>
            </w:r>
            <w:r w:rsidR="003A0886">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menggunakan menu </w:t>
            </w:r>
            <w:r w:rsidRPr="00753097">
              <w:rPr>
                <w:rFonts w:asciiTheme="minorHAnsi" w:eastAsia="Times New Roman" w:hAnsiTheme="minorHAnsi" w:cstheme="minorHAnsi"/>
                <w:i/>
                <w:sz w:val="16"/>
                <w:szCs w:val="20"/>
              </w:rPr>
              <w:t>Difficulty operating the phone/using menu</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Ketidakjelasan biaya </w:t>
            </w:r>
            <w:r w:rsidRPr="00753097">
              <w:rPr>
                <w:rFonts w:asciiTheme="minorHAnsi" w:eastAsia="Times New Roman" w:hAnsiTheme="minorHAnsi" w:cstheme="minorHAnsi"/>
                <w:i/>
                <w:sz w:val="16"/>
                <w:szCs w:val="20"/>
              </w:rPr>
              <w:t>Unclear transaction charges/fees</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D90623" w:rsidRPr="00753097" w:rsidTr="00065344">
        <w:tc>
          <w:tcPr>
            <w:tcW w:w="4890" w:type="dxa"/>
          </w:tcPr>
          <w:p w:rsidR="00D90623" w:rsidRPr="00753097" w:rsidRDefault="003A0886">
            <w:pPr>
              <w:rPr>
                <w:rFonts w:asciiTheme="minorHAnsi" w:eastAsia="Times New Roman" w:hAnsiTheme="minorHAnsi" w:cstheme="minorHAnsi"/>
                <w:sz w:val="20"/>
                <w:szCs w:val="20"/>
              </w:rPr>
            </w:pPr>
            <w:r>
              <w:rPr>
                <w:rFonts w:asciiTheme="minorHAnsi" w:eastAsia="Times New Roman" w:hAnsiTheme="minorHAnsi" w:cstheme="minorHAnsi"/>
                <w:sz w:val="20"/>
                <w:szCs w:val="20"/>
              </w:rPr>
              <w:t>K</w:t>
            </w:r>
            <w:r w:rsidR="00D90623" w:rsidRPr="00753097">
              <w:rPr>
                <w:rFonts w:asciiTheme="minorHAnsi" w:eastAsia="Times New Roman" w:hAnsiTheme="minorHAnsi" w:cstheme="minorHAnsi"/>
                <w:sz w:val="20"/>
                <w:szCs w:val="20"/>
              </w:rPr>
              <w:t>etersediaan uang tunai/</w:t>
            </w:r>
            <w:r>
              <w:rPr>
                <w:rFonts w:asciiTheme="minorHAnsi" w:eastAsia="Times New Roman" w:hAnsiTheme="minorHAnsi" w:cstheme="minorHAnsi"/>
                <w:sz w:val="20"/>
                <w:szCs w:val="20"/>
              </w:rPr>
              <w:t xml:space="preserve"> </w:t>
            </w:r>
            <w:r w:rsidR="00D90623" w:rsidRPr="00753097">
              <w:rPr>
                <w:rFonts w:asciiTheme="minorHAnsi" w:eastAsia="Times New Roman" w:hAnsiTheme="minorHAnsi" w:cstheme="minorHAnsi"/>
                <w:sz w:val="20"/>
                <w:szCs w:val="20"/>
              </w:rPr>
              <w:t xml:space="preserve">saldo agen </w:t>
            </w:r>
            <w:r w:rsidR="00D90623" w:rsidRPr="00753097">
              <w:rPr>
                <w:rFonts w:asciiTheme="minorHAnsi" w:eastAsia="Times New Roman" w:hAnsiTheme="minorHAnsi" w:cstheme="minorHAnsi"/>
                <w:i/>
                <w:sz w:val="16"/>
                <w:szCs w:val="20"/>
              </w:rPr>
              <w:t>Agent float/cash availability</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Menghubungi layanan pelanggan </w:t>
            </w:r>
            <w:r w:rsidRPr="00753097">
              <w:rPr>
                <w:rFonts w:asciiTheme="minorHAnsi" w:eastAsia="Times New Roman" w:hAnsiTheme="minorHAnsi" w:cstheme="minorHAnsi"/>
                <w:i/>
                <w:sz w:val="16"/>
                <w:szCs w:val="20"/>
              </w:rPr>
              <w:t>Contacting customer care</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Mengirimkan ke nomor yang salah </w:t>
            </w:r>
            <w:r w:rsidRPr="00753097">
              <w:rPr>
                <w:rFonts w:asciiTheme="minorHAnsi" w:eastAsia="Times New Roman" w:hAnsiTheme="minorHAnsi" w:cstheme="minorHAnsi"/>
                <w:i/>
                <w:sz w:val="16"/>
                <w:szCs w:val="20"/>
              </w:rPr>
              <w:t>Sending to a wrong number</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D90623" w:rsidRPr="00753097" w:rsidTr="00065344">
        <w:tc>
          <w:tcPr>
            <w:tcW w:w="4890" w:type="dxa"/>
          </w:tcPr>
          <w:p w:rsidR="00D90623" w:rsidRPr="00753097" w:rsidRDefault="00D90623" w:rsidP="0045785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Keluarga/teman mencuri uang saya </w:t>
            </w:r>
            <w:r w:rsidRPr="00753097">
              <w:rPr>
                <w:rFonts w:asciiTheme="minorHAnsi" w:eastAsia="Times New Roman" w:hAnsiTheme="minorHAnsi" w:cstheme="minorHAnsi"/>
                <w:i/>
                <w:sz w:val="16"/>
                <w:szCs w:val="20"/>
              </w:rPr>
              <w:t>Family/friends stealing money</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D90623" w:rsidRPr="00753097" w:rsidTr="00065344">
        <w:tc>
          <w:tcPr>
            <w:tcW w:w="4890" w:type="dxa"/>
          </w:tcPr>
          <w:p w:rsidR="00D90623" w:rsidRPr="00753097" w:rsidRDefault="00D90623" w:rsidP="00AC1775">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Kecurangan lainnya (Sebutkan_____________) </w:t>
            </w:r>
            <w:r w:rsidRPr="00753097">
              <w:rPr>
                <w:rFonts w:asciiTheme="minorHAnsi" w:eastAsia="Times New Roman" w:hAnsiTheme="minorHAnsi" w:cstheme="minorHAnsi"/>
                <w:i/>
                <w:sz w:val="16"/>
                <w:szCs w:val="20"/>
              </w:rPr>
              <w:t>Other fraud (Specify)</w:t>
            </w:r>
          </w:p>
          <w:p w:rsidR="009A7752" w:rsidRDefault="009A7752" w:rsidP="00AC1775">
            <w:pPr>
              <w:rPr>
                <w:rFonts w:asciiTheme="minorHAnsi" w:eastAsia="Times New Roman" w:hAnsiTheme="minorHAnsi" w:cstheme="minorHAnsi"/>
                <w:i/>
                <w:sz w:val="16"/>
                <w:szCs w:val="20"/>
              </w:rPr>
            </w:pPr>
          </w:p>
          <w:p w:rsidR="009A7752" w:rsidRDefault="009A7752" w:rsidP="00AC1775">
            <w:pPr>
              <w:rPr>
                <w:rFonts w:asciiTheme="minorHAnsi" w:eastAsia="Times New Roman" w:hAnsiTheme="minorHAnsi" w:cstheme="minorHAnsi"/>
                <w:i/>
                <w:sz w:val="16"/>
                <w:szCs w:val="20"/>
              </w:rPr>
            </w:pPr>
          </w:p>
          <w:p w:rsidR="001B1CB6" w:rsidRPr="00753097" w:rsidRDefault="001B1CB6" w:rsidP="00AC1775">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D90623" w:rsidRPr="00753097" w:rsidTr="00065344">
        <w:tc>
          <w:tcPr>
            <w:tcW w:w="4890" w:type="dxa"/>
          </w:tcPr>
          <w:p w:rsidR="00D90623" w:rsidRPr="00753097" w:rsidRDefault="00D90623" w:rsidP="00AC1775">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(Sebutkan______________) </w:t>
            </w:r>
            <w:r w:rsidRPr="00753097">
              <w:rPr>
                <w:rFonts w:asciiTheme="minorHAnsi" w:eastAsia="Times New Roman" w:hAnsiTheme="minorHAnsi" w:cstheme="minorHAnsi"/>
                <w:i/>
                <w:sz w:val="16"/>
                <w:szCs w:val="20"/>
              </w:rPr>
              <w:t>Other (Specify)</w:t>
            </w:r>
          </w:p>
          <w:p w:rsidR="009A7752" w:rsidRDefault="009A7752" w:rsidP="00AC1775">
            <w:pPr>
              <w:rPr>
                <w:rFonts w:asciiTheme="minorHAnsi" w:eastAsia="Times New Roman" w:hAnsiTheme="minorHAnsi" w:cstheme="minorHAnsi"/>
                <w:i/>
                <w:sz w:val="16"/>
                <w:szCs w:val="20"/>
              </w:rPr>
            </w:pPr>
          </w:p>
          <w:p w:rsidR="009A7752" w:rsidRDefault="009A7752" w:rsidP="00AC1775">
            <w:pPr>
              <w:rPr>
                <w:rFonts w:asciiTheme="minorHAnsi" w:eastAsia="Times New Roman" w:hAnsiTheme="minorHAnsi" w:cstheme="minorHAnsi"/>
                <w:i/>
                <w:sz w:val="16"/>
                <w:szCs w:val="20"/>
              </w:rPr>
            </w:pPr>
          </w:p>
          <w:p w:rsidR="001B1CB6" w:rsidRPr="00753097" w:rsidRDefault="001B1CB6" w:rsidP="00AC1775">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w:t>
            </w:r>
            <w:r w:rsidR="006E7BB9" w:rsidRPr="00753097">
              <w:rPr>
                <w:rFonts w:asciiTheme="minorHAnsi" w:eastAsia="Times New Roman" w:hAnsiTheme="minorHAnsi" w:cstheme="minorHAnsi"/>
                <w:i/>
                <w:sz w:val="16"/>
                <w:szCs w:val="20"/>
              </w:rPr>
              <w:t>_______________________________</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D90623" w:rsidRPr="00753097" w:rsidTr="00065344">
        <w:tc>
          <w:tcPr>
            <w:tcW w:w="4890" w:type="dxa"/>
          </w:tcPr>
          <w:p w:rsidR="00D90623" w:rsidRPr="00753097" w:rsidRDefault="00D90623"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2670" w:type="dxa"/>
            <w:vAlign w:val="center"/>
          </w:tcPr>
          <w:p w:rsidR="00D90623" w:rsidRPr="00753097" w:rsidRDefault="00D9062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bl>
    <w:p w:rsidR="00EA2CD7" w:rsidRDefault="00EA2CD7"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DB3CF9" w:rsidRDefault="00DB3CF9" w:rsidP="00EA2CD7">
      <w:pPr>
        <w:rPr>
          <w:rFonts w:asciiTheme="minorHAnsi" w:eastAsia="Times New Roman" w:hAnsiTheme="minorHAnsi" w:cstheme="minorHAnsi"/>
          <w:sz w:val="20"/>
          <w:szCs w:val="20"/>
        </w:rPr>
      </w:pPr>
    </w:p>
    <w:p w:rsidR="00754265" w:rsidRDefault="00754265">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DB3CF9" w:rsidRDefault="00DB3CF9" w:rsidP="007B269F">
      <w:pPr>
        <w:spacing w:after="0"/>
        <w:rPr>
          <w:rFonts w:asciiTheme="minorHAnsi" w:eastAsia="Times New Roman" w:hAnsiTheme="minorHAnsi" w:cstheme="minorHAnsi"/>
          <w:sz w:val="20"/>
          <w:szCs w:val="20"/>
        </w:rPr>
      </w:pPr>
    </w:p>
    <w:tbl>
      <w:tblPr>
        <w:tblStyle w:val="TableGrid1"/>
        <w:tblW w:w="10728" w:type="dxa"/>
        <w:tblLook w:val="04A0" w:firstRow="1" w:lastRow="0" w:firstColumn="1" w:lastColumn="0" w:noHBand="0" w:noVBand="1"/>
      </w:tblPr>
      <w:tblGrid>
        <w:gridCol w:w="10728"/>
      </w:tblGrid>
      <w:tr w:rsidR="00205A64" w:rsidRPr="00753097" w:rsidTr="00AB4D3B">
        <w:tc>
          <w:tcPr>
            <w:tcW w:w="10728" w:type="dxa"/>
            <w:shd w:val="clear" w:color="auto" w:fill="FABF8F" w:themeFill="accent6" w:themeFillTint="99"/>
          </w:tcPr>
          <w:p w:rsidR="00205A64" w:rsidRPr="00753097" w:rsidRDefault="00205A64" w:rsidP="00AC1775">
            <w:pPr>
              <w:rPr>
                <w:rFonts w:asciiTheme="minorHAnsi" w:hAnsiTheme="minorHAnsi" w:cstheme="minorHAnsi"/>
                <w:b/>
                <w:sz w:val="26"/>
                <w:szCs w:val="26"/>
              </w:rPr>
            </w:pPr>
            <w:r w:rsidRPr="00753097">
              <w:rPr>
                <w:rFonts w:asciiTheme="minorHAnsi" w:hAnsiTheme="minorHAnsi" w:cstheme="minorHAnsi"/>
                <w:b/>
                <w:sz w:val="20"/>
                <w:szCs w:val="26"/>
              </w:rPr>
              <w:t xml:space="preserve">Subsection 5.2: </w:t>
            </w:r>
            <w:r w:rsidR="00754265">
              <w:rPr>
                <w:rFonts w:asciiTheme="minorHAnsi" w:hAnsiTheme="minorHAnsi" w:cstheme="minorHAnsi"/>
                <w:b/>
                <w:sz w:val="20"/>
                <w:szCs w:val="26"/>
              </w:rPr>
              <w:t xml:space="preserve">Penggunaan dan Tidak Penggunaan Mobile Money </w:t>
            </w:r>
            <w:r w:rsidRPr="007B269F">
              <w:rPr>
                <w:rFonts w:asciiTheme="minorHAnsi" w:hAnsiTheme="minorHAnsi" w:cstheme="minorHAnsi"/>
                <w:b/>
                <w:i/>
                <w:sz w:val="16"/>
                <w:szCs w:val="26"/>
              </w:rPr>
              <w:t>Mobile money use and non-use</w:t>
            </w:r>
          </w:p>
        </w:tc>
      </w:tr>
    </w:tbl>
    <w:p w:rsidR="00621B74" w:rsidRDefault="00621B74" w:rsidP="00957E51">
      <w:pPr>
        <w:tabs>
          <w:tab w:val="left" w:pos="2394"/>
        </w:tabs>
        <w:spacing w:after="0"/>
        <w:rPr>
          <w:rFonts w:asciiTheme="minorHAnsi" w:eastAsia="Times New Roman" w:hAnsiTheme="minorHAnsi" w:cstheme="minorHAnsi"/>
          <w:b/>
          <w:sz w:val="20"/>
          <w:szCs w:val="20"/>
        </w:rPr>
      </w:pPr>
    </w:p>
    <w:p w:rsidR="0072086F" w:rsidRDefault="0072086F" w:rsidP="0072086F">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“MASIH TENTANG MOBILE MONEY/ UANG PONSEL, SEKARANG KITA AKAN MEMBAHAS MENGENAI PENGGUNAANNYA”</w:t>
      </w:r>
    </w:p>
    <w:p w:rsidR="0072086F" w:rsidRPr="00753097" w:rsidRDefault="0072086F" w:rsidP="00957E51">
      <w:pPr>
        <w:tabs>
          <w:tab w:val="left" w:pos="2394"/>
        </w:tabs>
        <w:spacing w:after="0"/>
        <w:rPr>
          <w:rFonts w:asciiTheme="minorHAnsi" w:eastAsia="Times New Roman" w:hAnsiTheme="minorHAnsi" w:cstheme="minorHAnsi"/>
          <w:b/>
          <w:sz w:val="20"/>
          <w:szCs w:val="20"/>
        </w:rPr>
      </w:pPr>
    </w:p>
    <w:p w:rsidR="00370626" w:rsidRPr="00753097" w:rsidRDefault="00370626" w:rsidP="007B269F">
      <w:pPr>
        <w:tabs>
          <w:tab w:val="left" w:pos="2394"/>
        </w:tabs>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MM11 UNTUK SETIAP PROVIDER MOBILE MONEY YANG </w:t>
      </w:r>
      <w:r w:rsidR="00754265">
        <w:rPr>
          <w:rFonts w:asciiTheme="minorHAnsi" w:eastAsia="Times New Roman" w:hAnsiTheme="minorHAnsi" w:cstheme="minorHAnsi"/>
          <w:b/>
          <w:sz w:val="20"/>
          <w:szCs w:val="20"/>
        </w:rPr>
        <w:t>DIGUNAKAN (</w:t>
      </w:r>
      <w:r w:rsidR="00754265" w:rsidRPr="00753097">
        <w:rPr>
          <w:rFonts w:asciiTheme="minorHAnsi" w:eastAsia="Times New Roman" w:hAnsiTheme="minorHAnsi" w:cstheme="minorHAnsi"/>
          <w:b/>
          <w:sz w:val="20"/>
          <w:szCs w:val="20"/>
        </w:rPr>
        <w:t xml:space="preserve">TERLINGKAR </w:t>
      </w:r>
      <w:r w:rsidR="00754265">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MM4</w:t>
      </w:r>
      <w:r w:rsidR="00754265">
        <w:rPr>
          <w:rFonts w:asciiTheme="minorHAnsi" w:eastAsia="Times New Roman" w:hAnsiTheme="minorHAnsi" w:cstheme="minorHAnsi"/>
          <w:b/>
          <w:sz w:val="20"/>
          <w:szCs w:val="20"/>
        </w:rPr>
        <w:t xml:space="preserve"> UNTUK SETIAP PROVIDER)</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JIKA TIDAK ADA PROVIDER YANG TERLINGKAR </w:t>
      </w:r>
      <w:r w:rsidR="00754265">
        <w:rPr>
          <w:rFonts w:asciiTheme="minorHAnsi" w:eastAsia="Times New Roman" w:hAnsiTheme="minorHAnsi" w:cstheme="minorHAnsi"/>
          <w:b/>
          <w:sz w:val="20"/>
          <w:szCs w:val="20"/>
          <w:u w:val="single"/>
        </w:rPr>
        <w:t xml:space="preserve">KODE 1 </w:t>
      </w:r>
      <w:r w:rsidRPr="007B269F">
        <w:rPr>
          <w:rFonts w:asciiTheme="minorHAnsi" w:eastAsia="Times New Roman" w:hAnsiTheme="minorHAnsi" w:cstheme="minorHAnsi"/>
          <w:b/>
          <w:sz w:val="20"/>
          <w:szCs w:val="20"/>
          <w:u w:val="single"/>
        </w:rPr>
        <w:t>DI MM4, LANJUTKAN KE MM12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EACH MOBILE MONEY PROVIDER MARKED IN MM4. IF NO PROVIDERS MARKED IN MM4, SKIP TO MM12</w:t>
      </w:r>
    </w:p>
    <w:p w:rsidR="00370626" w:rsidRPr="00753097" w:rsidRDefault="00CF3D83" w:rsidP="00754265">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370626" w:rsidRPr="00753097">
        <w:rPr>
          <w:rFonts w:asciiTheme="minorHAnsi" w:eastAsia="Times New Roman" w:hAnsiTheme="minorHAnsi" w:cstheme="minorHAnsi"/>
          <w:b/>
          <w:sz w:val="20"/>
          <w:szCs w:val="20"/>
        </w:rPr>
        <w:t xml:space="preserve"> </w:t>
      </w:r>
      <w:r w:rsidR="00370626" w:rsidRPr="00753097">
        <w:rPr>
          <w:rFonts w:asciiTheme="minorHAnsi" w:eastAsia="Times New Roman" w:hAnsiTheme="minorHAnsi" w:cstheme="minorHAnsi"/>
          <w:b/>
          <w:i/>
          <w:sz w:val="16"/>
          <w:szCs w:val="20"/>
        </w:rPr>
        <w:t>READ OUT</w:t>
      </w:r>
    </w:p>
    <w:p w:rsidR="00370626" w:rsidRPr="00753097" w:rsidRDefault="00370626" w:rsidP="00754265">
      <w:pPr>
        <w:tabs>
          <w:tab w:val="left" w:pos="2394"/>
        </w:tabs>
        <w:spacing w:after="0"/>
        <w:ind w:firstLine="630"/>
        <w:rPr>
          <w:rFonts w:asciiTheme="minorHAnsi" w:hAnsiTheme="minorHAnsi" w:cstheme="minorHAnsi"/>
          <w:sz w:val="26"/>
          <w:szCs w:val="26"/>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ACCEPT MULTIPLE ANSWERS</w:t>
      </w:r>
      <w:r w:rsidRPr="00753097">
        <w:rPr>
          <w:rFonts w:asciiTheme="minorHAnsi" w:eastAsia="Times New Roman" w:hAnsiTheme="minorHAnsi" w:cstheme="minorHAnsi"/>
          <w:i/>
          <w:sz w:val="16"/>
          <w:szCs w:val="20"/>
        </w:rPr>
        <w:t>.</w:t>
      </w:r>
    </w:p>
    <w:p w:rsidR="00370626" w:rsidRDefault="00370626" w:rsidP="00370626">
      <w:pPr>
        <w:kinsoku w:val="0"/>
        <w:overflowPunct w:val="0"/>
        <w:jc w:val="both"/>
        <w:textAlignment w:val="baseline"/>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MM11. Bagaimana Anda biasanya mengakses layanan mobile money ini</w:t>
      </w:r>
      <w:r w:rsidR="00635435" w:rsidRPr="00753097">
        <w:rPr>
          <w:rFonts w:asciiTheme="minorHAnsi" w:eastAsia="Times New Roman" w:hAnsiTheme="minorHAnsi" w:cstheme="minorHAnsi"/>
          <w:sz w:val="20"/>
          <w:szCs w:val="20"/>
        </w:rPr>
        <w:t>?</w:t>
      </w:r>
      <w:r w:rsidRPr="00753097">
        <w:rPr>
          <w:rFonts w:asciiTheme="minorHAnsi" w:eastAsia="Times New Roman" w:hAnsiTheme="minorHAnsi" w:cstheme="minorHAnsi"/>
          <w:i/>
          <w:sz w:val="16"/>
          <w:szCs w:val="20"/>
        </w:rPr>
        <w:t xml:space="preserve"> How do you usually access this mobile money service?</w:t>
      </w:r>
      <w:r w:rsidRPr="00753097">
        <w:rPr>
          <w:rFonts w:asciiTheme="minorHAnsi" w:eastAsia="Times New Roman" w:hAnsiTheme="minorHAnsi" w:cstheme="minorHAnsi"/>
          <w:sz w:val="16"/>
          <w:szCs w:val="20"/>
        </w:rPr>
        <w:t xml:space="preserve"> </w:t>
      </w:r>
    </w:p>
    <w:tbl>
      <w:tblPr>
        <w:tblStyle w:val="TableGrid"/>
        <w:tblW w:w="10526" w:type="dxa"/>
        <w:jc w:val="center"/>
        <w:tblLayout w:type="fixed"/>
        <w:tblLook w:val="04A0" w:firstRow="1" w:lastRow="0" w:firstColumn="1" w:lastColumn="0" w:noHBand="0" w:noVBand="1"/>
      </w:tblPr>
      <w:tblGrid>
        <w:gridCol w:w="2965"/>
        <w:gridCol w:w="860"/>
        <w:gridCol w:w="861"/>
        <w:gridCol w:w="861"/>
        <w:gridCol w:w="861"/>
        <w:gridCol w:w="861"/>
        <w:gridCol w:w="861"/>
        <w:gridCol w:w="2396"/>
      </w:tblGrid>
      <w:tr w:rsidR="00370626" w:rsidRPr="00753097" w:rsidTr="007B269F">
        <w:trPr>
          <w:jc w:val="center"/>
        </w:trPr>
        <w:tc>
          <w:tcPr>
            <w:tcW w:w="2965"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7561" w:type="dxa"/>
            <w:gridSpan w:val="7"/>
          </w:tcPr>
          <w:p w:rsidR="00370626" w:rsidRPr="00753097" w:rsidRDefault="00370626" w:rsidP="00112B10">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MM11</w:t>
            </w:r>
          </w:p>
          <w:p w:rsidR="00112B10" w:rsidRPr="00753097" w:rsidRDefault="00112B10" w:rsidP="00112B10">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MA</w:t>
            </w:r>
          </w:p>
          <w:p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1=</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sz w:val="20"/>
                <w:szCs w:val="20"/>
              </w:rPr>
              <w:t xml:space="preserve">Di loket atau menggunakan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agen </w:t>
            </w:r>
            <w:r w:rsidRPr="00AB4D3B">
              <w:rPr>
                <w:rFonts w:asciiTheme="minorHAnsi" w:eastAsia="Times New Roman" w:hAnsiTheme="minorHAnsi" w:cstheme="minorHAnsi"/>
                <w:b/>
                <w:i/>
                <w:sz w:val="16"/>
                <w:szCs w:val="20"/>
              </w:rPr>
              <w:t>Over the counter or by using an agent’s account</w:t>
            </w:r>
          </w:p>
          <w:p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2=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anggota keluarga dalam rumah tangga ini </w:t>
            </w:r>
            <w:r w:rsidRPr="00AB4D3B">
              <w:rPr>
                <w:rFonts w:asciiTheme="minorHAnsi" w:eastAsia="Times New Roman" w:hAnsiTheme="minorHAnsi" w:cstheme="minorHAnsi"/>
                <w:b/>
                <w:i/>
                <w:sz w:val="16"/>
                <w:szCs w:val="20"/>
              </w:rPr>
              <w:t>Account of a family member in this household</w:t>
            </w:r>
          </w:p>
          <w:p w:rsidR="00370626" w:rsidRPr="00AB4D3B" w:rsidRDefault="00370626" w:rsidP="00D13BE0">
            <w:pPr>
              <w:ind w:left="275" w:hanging="275"/>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3=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anggota keluarga dari luar rumah tangga ini, kerabat lain, teman atau tetangga </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i/>
                <w:sz w:val="16"/>
                <w:szCs w:val="20"/>
              </w:rPr>
              <w:t>Account of a family member in another household, other relative, friend or a neighbor</w:t>
            </w:r>
          </w:p>
          <w:p w:rsidR="00370626" w:rsidRPr="00AB4D3B" w:rsidRDefault="00370626" w:rsidP="00BE5C60">
            <w:pPr>
              <w:ind w:left="253" w:hanging="253"/>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4=</w:t>
            </w:r>
            <w:r w:rsidR="00D13BE0" w:rsidRPr="00AB4D3B">
              <w:rPr>
                <w:rFonts w:asciiTheme="minorHAnsi" w:eastAsia="Times New Roman" w:hAnsiTheme="minorHAnsi" w:cstheme="minorHAnsi"/>
                <w:b/>
                <w:sz w:val="20"/>
                <w:szCs w:val="20"/>
              </w:rPr>
              <w:t xml:space="preserve">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rekan kerja atau </w:t>
            </w:r>
            <w:r w:rsidR="00506DC0" w:rsidRPr="00AB4D3B">
              <w:rPr>
                <w:rFonts w:asciiTheme="minorHAnsi" w:eastAsia="Times New Roman" w:hAnsiTheme="minorHAnsi" w:cstheme="minorHAnsi"/>
                <w:b/>
                <w:sz w:val="20"/>
                <w:szCs w:val="20"/>
              </w:rPr>
              <w:t>mitra usaha</w:t>
            </w:r>
            <w:r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i/>
                <w:sz w:val="16"/>
                <w:szCs w:val="20"/>
              </w:rPr>
              <w:t>Account of a workmate or a business partner</w:t>
            </w:r>
          </w:p>
          <w:p w:rsidR="00370626" w:rsidRPr="00AB4D3B" w:rsidRDefault="00370626" w:rsidP="00AC1775">
            <w:pPr>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5= </w:t>
            </w:r>
            <w:r w:rsidR="00635435" w:rsidRPr="00AB4D3B">
              <w:rPr>
                <w:rFonts w:asciiTheme="minorHAnsi" w:eastAsia="Times New Roman" w:hAnsiTheme="minorHAnsi" w:cstheme="minorHAnsi"/>
                <w:b/>
                <w:sz w:val="20"/>
                <w:szCs w:val="20"/>
              </w:rPr>
              <w:t xml:space="preserve">Rekening </w:t>
            </w:r>
            <w:r w:rsidR="00DF24AA" w:rsidRPr="00AB4D3B">
              <w:rPr>
                <w:rFonts w:asciiTheme="minorHAnsi" w:eastAsia="Times New Roman" w:hAnsiTheme="minorHAnsi" w:cstheme="minorHAnsi"/>
                <w:b/>
                <w:sz w:val="20"/>
                <w:szCs w:val="20"/>
              </w:rPr>
              <w:t xml:space="preserve">mobile money </w:t>
            </w:r>
            <w:r w:rsidRPr="00AB4D3B">
              <w:rPr>
                <w:rFonts w:asciiTheme="minorHAnsi" w:eastAsia="Times New Roman" w:hAnsiTheme="minorHAnsi" w:cstheme="minorHAnsi"/>
                <w:b/>
                <w:sz w:val="20"/>
                <w:szCs w:val="20"/>
              </w:rPr>
              <w:t xml:space="preserve">saya sendiri </w:t>
            </w:r>
            <w:r w:rsidRPr="00AB4D3B">
              <w:rPr>
                <w:rFonts w:asciiTheme="minorHAnsi" w:eastAsia="Times New Roman" w:hAnsiTheme="minorHAnsi" w:cstheme="minorHAnsi"/>
                <w:b/>
                <w:i/>
                <w:sz w:val="16"/>
                <w:szCs w:val="20"/>
              </w:rPr>
              <w:t>My own account</w:t>
            </w:r>
          </w:p>
          <w:p w:rsidR="00370626" w:rsidRPr="00AB4D3B" w:rsidRDefault="00370626" w:rsidP="00AC1775">
            <w:pPr>
              <w:rPr>
                <w:rFonts w:asciiTheme="minorHAnsi" w:eastAsia="Times New Roman" w:hAnsiTheme="minorHAnsi" w:cstheme="minorHAnsi"/>
                <w:b/>
                <w:sz w:val="20"/>
                <w:szCs w:val="20"/>
              </w:rPr>
            </w:pPr>
            <w:r w:rsidRPr="00AB4D3B">
              <w:rPr>
                <w:rFonts w:asciiTheme="minorHAnsi" w:eastAsia="Times New Roman" w:hAnsiTheme="minorHAnsi" w:cstheme="minorHAnsi"/>
                <w:b/>
                <w:sz w:val="20"/>
                <w:szCs w:val="20"/>
              </w:rPr>
              <w:t>6=</w:t>
            </w:r>
            <w:r w:rsidR="00D13BE0" w:rsidRPr="00AB4D3B">
              <w:rPr>
                <w:rFonts w:asciiTheme="minorHAnsi" w:eastAsia="Times New Roman" w:hAnsiTheme="minorHAnsi" w:cstheme="minorHAnsi"/>
                <w:b/>
                <w:sz w:val="20"/>
                <w:szCs w:val="20"/>
              </w:rPr>
              <w:t xml:space="preserve"> </w:t>
            </w:r>
            <w:r w:rsidRPr="00AB4D3B">
              <w:rPr>
                <w:rFonts w:asciiTheme="minorHAnsi" w:eastAsia="Times New Roman" w:hAnsiTheme="minorHAnsi" w:cstheme="minorHAnsi"/>
                <w:b/>
                <w:sz w:val="20"/>
                <w:szCs w:val="20"/>
              </w:rPr>
              <w:t>ATM</w:t>
            </w:r>
          </w:p>
          <w:p w:rsidR="00370626" w:rsidRPr="00AB4D3B" w:rsidRDefault="00370626" w:rsidP="00AC1775">
            <w:pPr>
              <w:rPr>
                <w:rFonts w:asciiTheme="minorHAnsi" w:eastAsia="Times New Roman" w:hAnsiTheme="minorHAnsi" w:cstheme="minorHAnsi"/>
                <w:b/>
                <w:i/>
                <w:sz w:val="16"/>
                <w:szCs w:val="20"/>
              </w:rPr>
            </w:pPr>
            <w:r w:rsidRPr="00AB4D3B">
              <w:rPr>
                <w:rFonts w:asciiTheme="minorHAnsi" w:eastAsia="Times New Roman" w:hAnsiTheme="minorHAnsi" w:cstheme="minorHAnsi"/>
                <w:b/>
                <w:sz w:val="20"/>
                <w:szCs w:val="20"/>
              </w:rPr>
              <w:t xml:space="preserve">7= Lainnya (Sebutkan_________) </w:t>
            </w:r>
            <w:r w:rsidRPr="00AB4D3B">
              <w:rPr>
                <w:rFonts w:asciiTheme="minorHAnsi" w:eastAsia="Times New Roman" w:hAnsiTheme="minorHAnsi" w:cstheme="minorHAnsi"/>
                <w:b/>
                <w:i/>
                <w:sz w:val="16"/>
                <w:szCs w:val="20"/>
              </w:rPr>
              <w:t>Other (Specify)</w:t>
            </w:r>
          </w:p>
          <w:p w:rsidR="002D56F7" w:rsidRPr="00753097" w:rsidRDefault="002D56F7" w:rsidP="00AC1775">
            <w:pPr>
              <w:rPr>
                <w:rFonts w:asciiTheme="minorHAnsi" w:eastAsia="Times New Roman" w:hAnsiTheme="minorHAnsi" w:cstheme="minorHAnsi"/>
                <w:sz w:val="20"/>
                <w:szCs w:val="20"/>
              </w:rPr>
            </w:pP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BBM Money</w:t>
            </w:r>
          </w:p>
        </w:tc>
        <w:tc>
          <w:tcPr>
            <w:tcW w:w="860"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7B269F">
            <w:pPr>
              <w:kinsoku w:val="0"/>
              <w:overflowPunct w:val="0"/>
              <w:jc w:val="center"/>
              <w:textAlignment w:val="baseline"/>
              <w:rPr>
                <w:rFonts w:asciiTheme="minorHAnsi" w:eastAsia="Times New Roman" w:hAnsiTheme="minorHAnsi" w:cstheme="minorHAnsi"/>
                <w:sz w:val="20"/>
                <w:szCs w:val="20"/>
              </w:rPr>
            </w:pPr>
          </w:p>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Dompetku</w:t>
            </w:r>
          </w:p>
        </w:tc>
        <w:tc>
          <w:tcPr>
            <w:tcW w:w="860"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p>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E-Cash</w:t>
            </w:r>
          </w:p>
        </w:tc>
        <w:tc>
          <w:tcPr>
            <w:tcW w:w="860"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p>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MoCash</w:t>
            </w:r>
          </w:p>
        </w:tc>
        <w:tc>
          <w:tcPr>
            <w:tcW w:w="860"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p>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Rekening Ponsel</w:t>
            </w:r>
          </w:p>
        </w:tc>
        <w:tc>
          <w:tcPr>
            <w:tcW w:w="860"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p>
          <w:p w:rsidR="00754265" w:rsidRPr="00753097" w:rsidRDefault="00754265"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Skye</w:t>
            </w:r>
          </w:p>
        </w:tc>
        <w:tc>
          <w:tcPr>
            <w:tcW w:w="860"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C60232">
            <w:pPr>
              <w:kinsoku w:val="0"/>
              <w:overflowPunct w:val="0"/>
              <w:jc w:val="center"/>
              <w:textAlignment w:val="baseline"/>
              <w:rPr>
                <w:rFonts w:asciiTheme="minorHAnsi" w:eastAsia="Times New Roman" w:hAnsiTheme="minorHAnsi" w:cstheme="minorHAnsi"/>
                <w:sz w:val="20"/>
                <w:szCs w:val="20"/>
              </w:rPr>
            </w:pP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T-Cash</w:t>
            </w:r>
          </w:p>
        </w:tc>
        <w:tc>
          <w:tcPr>
            <w:tcW w:w="860"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C60232">
            <w:pPr>
              <w:kinsoku w:val="0"/>
              <w:overflowPunct w:val="0"/>
              <w:jc w:val="center"/>
              <w:textAlignment w:val="baseline"/>
              <w:rPr>
                <w:rFonts w:asciiTheme="minorHAnsi" w:eastAsia="Times New Roman" w:hAnsiTheme="minorHAnsi" w:cstheme="minorHAnsi"/>
                <w:sz w:val="20"/>
                <w:szCs w:val="20"/>
              </w:rPr>
            </w:pP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754265" w:rsidRPr="00753097" w:rsidTr="007B269F">
        <w:trPr>
          <w:jc w:val="center"/>
        </w:trPr>
        <w:tc>
          <w:tcPr>
            <w:tcW w:w="2965" w:type="dxa"/>
            <w:vAlign w:val="center"/>
          </w:tcPr>
          <w:p w:rsidR="00754265" w:rsidRPr="00753097" w:rsidRDefault="00754265">
            <w:pPr>
              <w:pStyle w:val="PlainText"/>
              <w:rPr>
                <w:sz w:val="20"/>
              </w:rPr>
            </w:pPr>
            <w:r w:rsidRPr="00157049">
              <w:rPr>
                <w:rFonts w:asciiTheme="minorHAnsi" w:eastAsia="Times New Roman" w:hAnsiTheme="minorHAnsi" w:cstheme="minorHAnsi"/>
                <w:sz w:val="20"/>
                <w:szCs w:val="20"/>
              </w:rPr>
              <w:t>XL Tunai</w:t>
            </w:r>
          </w:p>
        </w:tc>
        <w:tc>
          <w:tcPr>
            <w:tcW w:w="860"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754265" w:rsidRDefault="00754265" w:rsidP="00216DF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754265" w:rsidRDefault="00754265" w:rsidP="00C6023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754265" w:rsidRDefault="00754265" w:rsidP="00C60232">
            <w:pPr>
              <w:kinsoku w:val="0"/>
              <w:overflowPunct w:val="0"/>
              <w:jc w:val="center"/>
              <w:textAlignment w:val="baseline"/>
              <w:rPr>
                <w:rFonts w:asciiTheme="minorHAnsi" w:eastAsia="Times New Roman" w:hAnsiTheme="minorHAnsi" w:cstheme="minorHAnsi"/>
                <w:sz w:val="20"/>
                <w:szCs w:val="20"/>
              </w:rPr>
            </w:pPr>
          </w:p>
          <w:p w:rsidR="00754265" w:rsidRDefault="00754265"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r w:rsidR="00387D37" w:rsidRPr="00753097" w:rsidTr="007B269F">
        <w:trPr>
          <w:jc w:val="center"/>
        </w:trPr>
        <w:tc>
          <w:tcPr>
            <w:tcW w:w="2965" w:type="dxa"/>
            <w:vAlign w:val="center"/>
          </w:tcPr>
          <w:p w:rsidR="00387D37" w:rsidRDefault="00387D37">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 </w:t>
            </w:r>
            <w:r w:rsidRPr="00753097">
              <w:rPr>
                <w:rFonts w:asciiTheme="minorHAnsi" w:eastAsia="Times New Roman" w:hAnsiTheme="minorHAnsi" w:cstheme="minorHAnsi"/>
                <w:i/>
                <w:sz w:val="16"/>
                <w:szCs w:val="20"/>
              </w:rPr>
              <w:t>Other (Specify)</w:t>
            </w:r>
          </w:p>
          <w:p w:rsidR="00387D37" w:rsidRDefault="00387D37">
            <w:pPr>
              <w:kinsoku w:val="0"/>
              <w:overflowPunct w:val="0"/>
              <w:textAlignment w:val="baseline"/>
              <w:rPr>
                <w:rFonts w:asciiTheme="minorHAnsi" w:eastAsia="Times New Roman" w:hAnsiTheme="minorHAnsi" w:cstheme="minorHAnsi"/>
                <w:i/>
                <w:sz w:val="16"/>
                <w:szCs w:val="20"/>
              </w:rPr>
            </w:pPr>
          </w:p>
          <w:p w:rsidR="00387D37" w:rsidRDefault="00387D37">
            <w:pPr>
              <w:kinsoku w:val="0"/>
              <w:overflowPunct w:val="0"/>
              <w:textAlignment w:val="baseline"/>
              <w:rPr>
                <w:rFonts w:asciiTheme="minorHAnsi" w:eastAsia="Times New Roman" w:hAnsiTheme="minorHAnsi" w:cstheme="minorHAnsi"/>
                <w:i/>
                <w:sz w:val="16"/>
                <w:szCs w:val="20"/>
              </w:rPr>
            </w:pPr>
          </w:p>
          <w:p w:rsidR="00387D37" w:rsidRPr="00753097" w:rsidRDefault="00387D37">
            <w:pPr>
              <w:kinsoku w:val="0"/>
              <w:overflowPunct w:val="0"/>
              <w:textAlignment w:val="baseline"/>
              <w:rPr>
                <w:rFonts w:asciiTheme="minorHAnsi" w:eastAsia="Times New Roman" w:hAnsiTheme="minorHAnsi" w:cstheme="minorHAnsi"/>
                <w:sz w:val="20"/>
                <w:szCs w:val="20"/>
              </w:rPr>
            </w:pPr>
          </w:p>
        </w:tc>
        <w:tc>
          <w:tcPr>
            <w:tcW w:w="860"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861"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861"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861"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861"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861" w:type="dxa"/>
            <w:vAlign w:val="center"/>
          </w:tcPr>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2396" w:type="dxa"/>
            <w:vAlign w:val="center"/>
          </w:tcPr>
          <w:p w:rsidR="00387D37" w:rsidRDefault="00387D37" w:rsidP="00EF3942">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7 </w:t>
            </w:r>
          </w:p>
          <w:p w:rsidR="00387D37" w:rsidRDefault="00387D37" w:rsidP="00EF3942">
            <w:pPr>
              <w:kinsoku w:val="0"/>
              <w:overflowPunct w:val="0"/>
              <w:jc w:val="center"/>
              <w:textAlignment w:val="baseline"/>
              <w:rPr>
                <w:rFonts w:asciiTheme="minorHAnsi" w:eastAsia="Times New Roman" w:hAnsiTheme="minorHAnsi" w:cstheme="minorHAnsi"/>
                <w:sz w:val="20"/>
                <w:szCs w:val="20"/>
              </w:rPr>
            </w:pPr>
          </w:p>
          <w:p w:rsidR="00387D37" w:rsidRPr="00753097" w:rsidRDefault="00387D37"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(____________________)</w:t>
            </w:r>
          </w:p>
        </w:tc>
      </w:tr>
    </w:tbl>
    <w:p w:rsidR="00DE0C9C" w:rsidRDefault="00DE0C9C" w:rsidP="00077922">
      <w:pPr>
        <w:kinsoku w:val="0"/>
        <w:overflowPunct w:val="0"/>
        <w:spacing w:after="0"/>
        <w:textAlignment w:val="baseline"/>
        <w:rPr>
          <w:rFonts w:asciiTheme="minorHAnsi" w:eastAsia="Times New Roman" w:hAnsiTheme="minorHAnsi" w:cstheme="minorHAnsi"/>
          <w:b/>
          <w:sz w:val="20"/>
          <w:szCs w:val="20"/>
        </w:rPr>
      </w:pPr>
    </w:p>
    <w:p w:rsidR="00754265" w:rsidRDefault="00754265">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370626" w:rsidRPr="00753097" w:rsidRDefault="0066599B"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754265">
        <w:rPr>
          <w:rFonts w:asciiTheme="minorHAnsi" w:eastAsia="Times New Roman" w:hAnsiTheme="minorHAnsi" w:cstheme="minorHAnsi"/>
          <w:b/>
          <w:sz w:val="20"/>
          <w:szCs w:val="20"/>
        </w:rPr>
        <w:t xml:space="preserve">MM12 </w:t>
      </w:r>
      <w:r w:rsidRPr="00753097">
        <w:rPr>
          <w:rFonts w:asciiTheme="minorHAnsi" w:eastAsia="Times New Roman" w:hAnsiTheme="minorHAnsi" w:cstheme="minorHAnsi"/>
          <w:b/>
          <w:sz w:val="20"/>
          <w:szCs w:val="20"/>
        </w:rPr>
        <w:t xml:space="preserve">JIKA </w:t>
      </w:r>
      <w:r w:rsidR="00754265">
        <w:rPr>
          <w:rFonts w:asciiTheme="minorHAnsi" w:eastAsia="Times New Roman" w:hAnsiTheme="minorHAnsi" w:cstheme="minorHAnsi"/>
          <w:b/>
          <w:sz w:val="20"/>
          <w:szCs w:val="20"/>
        </w:rPr>
        <w:t>TIDAK MENGGUNAKAN MOBILE MONEY SATU PUN (</w:t>
      </w:r>
      <w:r w:rsidRPr="00753097">
        <w:rPr>
          <w:rFonts w:asciiTheme="minorHAnsi" w:eastAsia="Times New Roman" w:hAnsiTheme="minorHAnsi" w:cstheme="minorHAnsi"/>
          <w:b/>
          <w:sz w:val="20"/>
          <w:szCs w:val="20"/>
        </w:rPr>
        <w:t xml:space="preserve">TERJAWAB “TIDAK” UNTUK SEMUA </w:t>
      </w:r>
      <w:r w:rsidR="00754265">
        <w:rPr>
          <w:rFonts w:asciiTheme="minorHAnsi" w:eastAsia="Times New Roman" w:hAnsiTheme="minorHAnsi" w:cstheme="minorHAnsi"/>
          <w:b/>
          <w:sz w:val="20"/>
          <w:szCs w:val="20"/>
        </w:rPr>
        <w:t>PROVIDER</w:t>
      </w:r>
      <w:r w:rsidR="00754265"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DI MM4</w:t>
      </w:r>
      <w:r w:rsidR="0075426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MM14</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ONLY IF “NO” FOR ALL IN MM4. OTHERS SKIP TO MM14</w:t>
      </w:r>
    </w:p>
    <w:p w:rsidR="00077922" w:rsidRPr="00BE5C60" w:rsidRDefault="008233B2" w:rsidP="00754265">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w:t>
      </w:r>
      <w:r w:rsidR="00227E4C" w:rsidRPr="00BE5C60">
        <w:rPr>
          <w:rFonts w:asciiTheme="minorHAnsi" w:eastAsia="Times New Roman" w:hAnsiTheme="minorHAnsi" w:cstheme="minorHAnsi"/>
          <w:b/>
          <w:color w:val="FF0000"/>
          <w:sz w:val="20"/>
          <w:szCs w:val="20"/>
        </w:rPr>
        <w:t>/JANGAN BACAKAN</w:t>
      </w:r>
      <w:r w:rsidRPr="00BE5C60">
        <w:rPr>
          <w:rFonts w:asciiTheme="minorHAnsi" w:eastAsia="Times New Roman" w:hAnsiTheme="minorHAnsi" w:cstheme="minorHAnsi"/>
          <w:b/>
          <w:color w:val="FF0000"/>
          <w:sz w:val="20"/>
          <w:szCs w:val="20"/>
        </w:rPr>
        <w:t xml:space="preserve"> </w:t>
      </w:r>
      <w:r w:rsidR="00077922" w:rsidRPr="00BE5C60">
        <w:rPr>
          <w:rFonts w:asciiTheme="minorHAnsi" w:eastAsia="Times New Roman" w:hAnsiTheme="minorHAnsi" w:cstheme="minorHAnsi"/>
          <w:b/>
          <w:i/>
          <w:color w:val="FF0000"/>
          <w:sz w:val="16"/>
          <w:szCs w:val="20"/>
        </w:rPr>
        <w:t xml:space="preserve">DO NOT READ. </w:t>
      </w:r>
    </w:p>
    <w:p w:rsidR="00077922" w:rsidRPr="00753097" w:rsidRDefault="008233B2" w:rsidP="00754265">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077922" w:rsidRPr="00753097">
        <w:rPr>
          <w:rFonts w:asciiTheme="minorHAnsi" w:eastAsia="Times New Roman" w:hAnsiTheme="minorHAnsi" w:cstheme="minorHAnsi"/>
          <w:b/>
          <w:i/>
          <w:sz w:val="16"/>
          <w:szCs w:val="20"/>
        </w:rPr>
        <w:t>CODE TO FIT.</w:t>
      </w:r>
    </w:p>
    <w:p w:rsidR="00077922" w:rsidRPr="00753097" w:rsidRDefault="00077922" w:rsidP="00754265">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MM12. Apa </w:t>
      </w:r>
      <w:r w:rsidRPr="007B269F">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 menggunakan layanan mobile money</w:t>
      </w:r>
      <w:r w:rsidR="00843256"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i/>
          <w:sz w:val="16"/>
          <w:szCs w:val="20"/>
        </w:rPr>
        <w:t xml:space="preserve">?  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have never used mobile money services?</w:t>
      </w:r>
    </w:p>
    <w:tbl>
      <w:tblPr>
        <w:tblStyle w:val="TableGrid"/>
        <w:tblW w:w="9795" w:type="dxa"/>
        <w:jc w:val="center"/>
        <w:tblLayout w:type="fixed"/>
        <w:tblLook w:val="04A0" w:firstRow="1" w:lastRow="0" w:firstColumn="1" w:lastColumn="0" w:noHBand="0" w:noVBand="1"/>
      </w:tblPr>
      <w:tblGrid>
        <w:gridCol w:w="8934"/>
        <w:gridCol w:w="861"/>
      </w:tblGrid>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861" w:type="dxa"/>
          </w:tcPr>
          <w:p w:rsidR="00370626" w:rsidRPr="00753097" w:rsidRDefault="00077922" w:rsidP="00AC177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apa itu </w:t>
            </w:r>
            <w:r w:rsidRPr="00753097">
              <w:rPr>
                <w:rFonts w:asciiTheme="minorHAnsi" w:eastAsia="Times New Roman" w:hAnsiTheme="minorHAnsi" w:cstheme="minorHAnsi"/>
                <w:i/>
                <w:sz w:val="16"/>
                <w:szCs w:val="20"/>
              </w:rPr>
              <w:t>I do not know what it is</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Saya tidak tahu bagaimana membuat</w:t>
            </w:r>
            <w:r w:rsidR="00FA0CF8">
              <w:rPr>
                <w:rFonts w:asciiTheme="minorHAnsi" w:eastAsia="Times New Roman" w:hAnsiTheme="minorHAnsi" w:cstheme="minorHAnsi"/>
                <w:sz w:val="20"/>
                <w:szCs w:val="20"/>
              </w:rPr>
              <w:t>/ membuka</w:t>
            </w:r>
            <w:r w:rsidRPr="00753097">
              <w:rPr>
                <w:rFonts w:asciiTheme="minorHAnsi" w:eastAsia="Times New Roman" w:hAnsiTheme="minorHAnsi" w:cstheme="minorHAnsi"/>
                <w:sz w:val="20"/>
                <w:szCs w:val="20"/>
              </w:rPr>
              <w:t xml:space="preserve"> akunnya </w:t>
            </w:r>
            <w:r w:rsidRPr="00753097">
              <w:rPr>
                <w:rFonts w:asciiTheme="minorHAnsi" w:eastAsia="Times New Roman" w:hAnsiTheme="minorHAnsi" w:cstheme="minorHAnsi"/>
                <w:i/>
                <w:sz w:val="16"/>
                <w:szCs w:val="20"/>
              </w:rPr>
              <w:t>I do not know how to open one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 ID or other required documents</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layanan/agen yang dekat dengan tempat tinggal saya </w:t>
            </w:r>
            <w:r w:rsidRPr="00753097">
              <w:rPr>
                <w:rFonts w:asciiTheme="minorHAnsi" w:eastAsia="Times New Roman" w:hAnsiTheme="minorHAnsi" w:cstheme="minorHAnsi"/>
                <w:i/>
                <w:sz w:val="16"/>
                <w:szCs w:val="20"/>
              </w:rPr>
              <w:t>There is no point-of-service/agent close to where I live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membutuhkannya, saya tidak membuat transaksi apapun </w:t>
            </w:r>
            <w:r w:rsidRPr="00753097">
              <w:rPr>
                <w:rFonts w:asciiTheme="minorHAnsi" w:eastAsia="Times New Roman" w:hAnsiTheme="minorHAnsi" w:cstheme="minorHAnsi"/>
                <w:i/>
                <w:sz w:val="16"/>
                <w:szCs w:val="20"/>
              </w:rPr>
              <w:t>I do not need one, I do not make any transactions</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rsidTr="007B269F">
        <w:trPr>
          <w:jc w:val="center"/>
        </w:trPr>
        <w:tc>
          <w:tcPr>
            <w:tcW w:w="8934" w:type="dxa"/>
          </w:tcPr>
          <w:p w:rsidR="00370626" w:rsidRPr="00753097" w:rsidRDefault="00E62D9E"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Dokumen pendaftarannya terlalu rumit </w:t>
            </w:r>
            <w:r w:rsidRPr="00753097">
              <w:rPr>
                <w:rFonts w:asciiTheme="minorHAnsi" w:eastAsia="Times New Roman" w:hAnsiTheme="minorHAnsi" w:cstheme="minorHAnsi"/>
                <w:i/>
                <w:sz w:val="16"/>
                <w:szCs w:val="20"/>
              </w:rPr>
              <w:t>Registration paperwork is too complicated</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rsidTr="007B269F">
        <w:trPr>
          <w:jc w:val="center"/>
        </w:trPr>
        <w:tc>
          <w:tcPr>
            <w:tcW w:w="8934" w:type="dxa"/>
          </w:tcPr>
          <w:p w:rsidR="00370626" w:rsidRPr="00753097" w:rsidRDefault="00370626" w:rsidP="005070A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w:t>
            </w:r>
            <w:r w:rsidR="005070AA"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Registration fee is too high</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Akun ini sulit digunakan </w:t>
            </w:r>
            <w:r w:rsidRPr="00753097">
              <w:rPr>
                <w:rFonts w:asciiTheme="minorHAnsi" w:eastAsia="Times New Roman" w:hAnsiTheme="minorHAnsi" w:cstheme="minorHAnsi"/>
                <w:i/>
                <w:sz w:val="16"/>
                <w:szCs w:val="20"/>
              </w:rPr>
              <w:t>Using such account is difficult</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rsidTr="007B269F">
        <w:trPr>
          <w:jc w:val="center"/>
        </w:trPr>
        <w:tc>
          <w:tcPr>
            <w:tcW w:w="8934" w:type="dxa"/>
          </w:tcPr>
          <w:p w:rsidR="00370626" w:rsidRPr="00753097" w:rsidRDefault="00370626" w:rsidP="00CE41A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(administrasi) penggunaan layanan ini terlalu mahal </w:t>
            </w:r>
            <w:r w:rsidRPr="00753097">
              <w:rPr>
                <w:rFonts w:asciiTheme="minorHAnsi" w:eastAsia="Times New Roman" w:hAnsiTheme="minorHAnsi" w:cstheme="minorHAnsi"/>
                <w:i/>
                <w:sz w:val="16"/>
                <w:szCs w:val="20"/>
              </w:rPr>
              <w:t>Fees for using this service are too high</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pernah memiliki uang untuk melakukan transaksi menggunakan layanan ini </w:t>
            </w:r>
            <w:r w:rsidRPr="00753097">
              <w:rPr>
                <w:rFonts w:asciiTheme="minorHAnsi" w:eastAsia="Times New Roman" w:hAnsiTheme="minorHAnsi" w:cstheme="minorHAnsi"/>
                <w:i/>
                <w:sz w:val="16"/>
                <w:szCs w:val="20"/>
              </w:rPr>
              <w:t>I never have money to make transactions with this service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370626" w:rsidRPr="00753097" w:rsidTr="007B269F">
        <w:trPr>
          <w:trHeight w:val="162"/>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anggota keluarga saya yang menggunakan layanan ini </w:t>
            </w:r>
            <w:r w:rsidRPr="00753097">
              <w:rPr>
                <w:rFonts w:asciiTheme="minorHAnsi" w:eastAsia="Times New Roman" w:hAnsiTheme="minorHAnsi" w:cstheme="minorHAnsi"/>
                <w:i/>
                <w:sz w:val="16"/>
                <w:szCs w:val="20"/>
              </w:rPr>
              <w:t>No one among my friends or family use this service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mengerti layanan ini; saya tidak tahu kegunaannya </w:t>
            </w:r>
            <w:r w:rsidRPr="00753097">
              <w:rPr>
                <w:rFonts w:asciiTheme="minorHAnsi" w:eastAsia="Times New Roman" w:hAnsiTheme="minorHAnsi" w:cstheme="minorHAnsi"/>
                <w:i/>
                <w:sz w:val="16"/>
                <w:szCs w:val="20"/>
              </w:rPr>
              <w:t>I do not understand this service; I do not know what I can use it for</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Saya tidak memiliki smartphone</w:t>
            </w:r>
            <w:r w:rsidR="00D13326" w:rsidRPr="00753097">
              <w:rPr>
                <w:rFonts w:asciiTheme="minorHAnsi" w:eastAsia="Times New Roman" w:hAnsiTheme="minorHAnsi" w:cstheme="minorHAnsi"/>
                <w:sz w:val="20"/>
                <w:szCs w:val="20"/>
              </w:rPr>
              <w:t>/ponsel pintar</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have a smartphone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Saya tidak percaya bahwa uang saya aman dalam akun mobile money</w:t>
            </w:r>
            <w:r w:rsidR="007C2E47"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trust that my money is safe on a mobile money account</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370626" w:rsidRPr="00753097" w:rsidTr="007B269F">
        <w:trPr>
          <w:trHeight w:val="242"/>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Suami saya, keluarga saya, ipar saya tidak memperbolehkan saya memiliki akun </w:t>
            </w:r>
            <w:r w:rsidR="00707791"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70779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My husband, family, in-laws do not approve of me having a mobile money account</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Hal ini bertentangan dengan agama saya </w:t>
            </w:r>
            <w:r w:rsidRPr="00753097">
              <w:rPr>
                <w:rFonts w:asciiTheme="minorHAnsi" w:eastAsia="Times New Roman" w:hAnsiTheme="minorHAnsi" w:cstheme="minorHAnsi"/>
                <w:i/>
                <w:sz w:val="16"/>
                <w:szCs w:val="20"/>
              </w:rPr>
              <w:t>It is against my religion</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370626" w:rsidRPr="00753097" w:rsidTr="007B269F">
        <w:trPr>
          <w:jc w:val="center"/>
        </w:trPr>
        <w:tc>
          <w:tcPr>
            <w:tcW w:w="8934" w:type="dxa"/>
          </w:tcPr>
          <w:p w:rsidR="00370626" w:rsidRPr="00753097" w:rsidRDefault="00370626" w:rsidP="00AC1775">
            <w:pPr>
              <w:tabs>
                <w:tab w:val="left" w:pos="8966"/>
              </w:tabs>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menggunakannya karena semua agennya laki-laki </w:t>
            </w:r>
            <w:r w:rsidRPr="00753097">
              <w:rPr>
                <w:rFonts w:asciiTheme="minorHAnsi" w:eastAsia="Times New Roman" w:hAnsiTheme="minorHAnsi" w:cstheme="minorHAnsi"/>
                <w:i/>
                <w:sz w:val="16"/>
                <w:szCs w:val="20"/>
              </w:rPr>
              <w:t>I don’t use because all agents are men</w:t>
            </w:r>
            <w:r w:rsidRPr="00753097">
              <w:rPr>
                <w:rFonts w:asciiTheme="minorHAnsi" w:eastAsia="Times New Roman" w:hAnsiTheme="minorHAnsi" w:cstheme="minorHAnsi"/>
                <w:i/>
                <w:sz w:val="16"/>
                <w:szCs w:val="20"/>
              </w:rPr>
              <w:tab/>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370626" w:rsidRPr="00753097" w:rsidTr="007B269F">
        <w:trPr>
          <w:jc w:val="center"/>
        </w:trPr>
        <w:tc>
          <w:tcPr>
            <w:tcW w:w="8934" w:type="dxa"/>
          </w:tcPr>
          <w:p w:rsidR="00370626" w:rsidRPr="00753097" w:rsidRDefault="00004DF9"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00370626" w:rsidRPr="00753097">
              <w:rPr>
                <w:rFonts w:asciiTheme="minorHAnsi" w:eastAsia="Times New Roman" w:hAnsiTheme="minorHAnsi" w:cstheme="minorHAnsi"/>
                <w:sz w:val="20"/>
                <w:szCs w:val="20"/>
              </w:rPr>
              <w:t>tidak memberikan keuntungan apapun/</w:t>
            </w:r>
            <w:r w:rsidR="00874FD9" w:rsidRPr="00753097">
              <w:rPr>
                <w:rFonts w:asciiTheme="minorHAnsi" w:eastAsia="Times New Roman" w:hAnsiTheme="minorHAnsi" w:cstheme="minorHAnsi"/>
                <w:sz w:val="20"/>
                <w:szCs w:val="20"/>
              </w:rPr>
              <w:t xml:space="preserve">hal </w:t>
            </w:r>
            <w:r w:rsidR="00370626" w:rsidRPr="00753097">
              <w:rPr>
                <w:rFonts w:asciiTheme="minorHAnsi" w:eastAsia="Times New Roman" w:hAnsiTheme="minorHAnsi" w:cstheme="minorHAnsi"/>
                <w:sz w:val="20"/>
                <w:szCs w:val="20"/>
              </w:rPr>
              <w:t xml:space="preserve">apapun yang lebih baik dibandingkan layanan keuangan lain yang saat ini saya gunakan </w:t>
            </w:r>
            <w:r w:rsidR="00370626" w:rsidRPr="00753097">
              <w:rPr>
                <w:rFonts w:asciiTheme="minorHAnsi" w:eastAsia="Times New Roman" w:hAnsiTheme="minorHAnsi" w:cstheme="minorHAnsi"/>
                <w:i/>
                <w:sz w:val="16"/>
                <w:szCs w:val="20"/>
              </w:rPr>
              <w:t>Mobile money does not provide anything better/any advantage over the financial services I currently use</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18</w:t>
            </w:r>
          </w:p>
        </w:tc>
      </w:tr>
      <w:tr w:rsidR="00370626" w:rsidRPr="00753097" w:rsidTr="007B269F">
        <w:trPr>
          <w:jc w:val="center"/>
        </w:trPr>
        <w:tc>
          <w:tcPr>
            <w:tcW w:w="8934" w:type="dxa"/>
          </w:tcPr>
          <w:p w:rsidR="00370626" w:rsidRPr="00753097" w:rsidRDefault="00370626"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rsidR="00FA0CF8" w:rsidRDefault="00FA0CF8" w:rsidP="00AC1775">
            <w:pPr>
              <w:kinsoku w:val="0"/>
              <w:overflowPunct w:val="0"/>
              <w:textAlignment w:val="baseline"/>
              <w:rPr>
                <w:rFonts w:asciiTheme="minorHAnsi" w:eastAsia="Times New Roman" w:hAnsiTheme="minorHAnsi" w:cstheme="minorHAnsi"/>
                <w:i/>
                <w:sz w:val="16"/>
                <w:szCs w:val="20"/>
              </w:rPr>
            </w:pPr>
          </w:p>
          <w:p w:rsidR="00A772D8" w:rsidRPr="00753097" w:rsidRDefault="00A772D8"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w:t>
            </w:r>
          </w:p>
        </w:tc>
        <w:tc>
          <w:tcPr>
            <w:tcW w:w="861"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19</w:t>
            </w:r>
          </w:p>
        </w:tc>
      </w:tr>
    </w:tbl>
    <w:p w:rsidR="00370626" w:rsidRPr="00753097" w:rsidRDefault="00370626" w:rsidP="00370626">
      <w:pPr>
        <w:kinsoku w:val="0"/>
        <w:overflowPunct w:val="0"/>
        <w:jc w:val="both"/>
        <w:textAlignment w:val="baseline"/>
        <w:rPr>
          <w:rFonts w:asciiTheme="minorHAnsi" w:eastAsia="Times New Roman" w:hAnsiTheme="minorHAnsi" w:cstheme="minorHAnsi"/>
          <w:sz w:val="20"/>
          <w:szCs w:val="20"/>
        </w:rPr>
      </w:pPr>
    </w:p>
    <w:p w:rsidR="00917BE2" w:rsidRPr="00753097" w:rsidRDefault="00917BE2"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MM13 JIKA </w:t>
      </w:r>
      <w:r w:rsidR="00B732A6">
        <w:rPr>
          <w:rFonts w:asciiTheme="minorHAnsi" w:eastAsia="Times New Roman" w:hAnsiTheme="minorHAnsi" w:cstheme="minorHAnsi"/>
          <w:b/>
          <w:sz w:val="20"/>
          <w:szCs w:val="20"/>
        </w:rPr>
        <w:t xml:space="preserve">PERNAH MENGGUNAKAN </w:t>
      </w:r>
      <w:r w:rsidRPr="00753097">
        <w:rPr>
          <w:rFonts w:asciiTheme="minorHAnsi" w:eastAsia="Times New Roman" w:hAnsiTheme="minorHAnsi" w:cstheme="minorHAnsi"/>
          <w:b/>
          <w:sz w:val="20"/>
          <w:szCs w:val="20"/>
        </w:rPr>
        <w:t xml:space="preserve">MINIMAL SATU PROVIDER </w:t>
      </w:r>
      <w:r w:rsidR="00B732A6">
        <w:rPr>
          <w:rFonts w:asciiTheme="minorHAnsi" w:eastAsia="Times New Roman" w:hAnsiTheme="minorHAnsi" w:cstheme="minorHAnsi"/>
          <w:b/>
          <w:sz w:val="20"/>
          <w:szCs w:val="20"/>
        </w:rPr>
        <w:t>MOBILE MONEY TAPI TIDAK MEMPUNYAI SATUPUN AKUN MOBILE MONEY YANG TERDAFTAR ATAS NAMA SENDIRI (</w:t>
      </w:r>
      <w:r w:rsidRPr="00753097">
        <w:rPr>
          <w:rFonts w:asciiTheme="minorHAnsi" w:eastAsia="Times New Roman" w:hAnsiTheme="minorHAnsi" w:cstheme="minorHAnsi"/>
          <w:b/>
          <w:sz w:val="20"/>
          <w:szCs w:val="20"/>
        </w:rPr>
        <w:t>TERLINGKAR KODE 1 DI MM4 DAN SEMUA PROVIDER TERLINGKAR KODE 2 DI MM6</w:t>
      </w:r>
      <w:r w:rsidR="009466D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KE MM14</w:t>
      </w:r>
      <w:r w:rsidR="00AE6B5E" w:rsidRPr="00753097">
        <w:rPr>
          <w:rFonts w:asciiTheme="minorHAnsi" w:eastAsia="Times New Roman" w:hAnsiTheme="minorHAnsi" w:cstheme="minorHAnsi"/>
          <w:b/>
          <w:sz w:val="20"/>
          <w:szCs w:val="20"/>
        </w:rPr>
        <w:t xml:space="preserve"> </w:t>
      </w:r>
      <w:r w:rsidR="00AE6B5E" w:rsidRPr="00753097">
        <w:rPr>
          <w:rFonts w:asciiTheme="minorHAnsi" w:eastAsia="Times New Roman" w:hAnsiTheme="minorHAnsi" w:cstheme="minorHAnsi"/>
          <w:b/>
          <w:i/>
          <w:sz w:val="16"/>
          <w:szCs w:val="20"/>
        </w:rPr>
        <w:t>ASK IF AT LEAST ONE PROVIDER=1 AT MM4 AND ALL PROVIDERS=2 IN MM6. OTHERS GO TO MM14.</w:t>
      </w:r>
    </w:p>
    <w:p w:rsidR="00AE6B5E" w:rsidRPr="00BE5C60" w:rsidRDefault="00227E4C" w:rsidP="009466D1">
      <w:pPr>
        <w:kinsoku w:val="0"/>
        <w:overflowPunct w:val="0"/>
        <w:spacing w:after="0"/>
        <w:ind w:firstLine="630"/>
        <w:jc w:val="both"/>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AE6B5E" w:rsidRPr="00BE5C60">
        <w:rPr>
          <w:rFonts w:asciiTheme="minorHAnsi" w:eastAsia="Times New Roman" w:hAnsiTheme="minorHAnsi" w:cstheme="minorHAnsi"/>
          <w:b/>
          <w:color w:val="FF0000"/>
          <w:sz w:val="20"/>
          <w:szCs w:val="20"/>
        </w:rPr>
        <w:t xml:space="preserve"> </w:t>
      </w:r>
      <w:r w:rsidR="00AE6B5E" w:rsidRPr="00BE5C60">
        <w:rPr>
          <w:rFonts w:asciiTheme="minorHAnsi" w:eastAsia="Times New Roman" w:hAnsiTheme="minorHAnsi" w:cstheme="minorHAnsi"/>
          <w:b/>
          <w:i/>
          <w:color w:val="FF0000"/>
          <w:sz w:val="16"/>
          <w:szCs w:val="20"/>
        </w:rPr>
        <w:t>DO NOT READ.</w:t>
      </w:r>
    </w:p>
    <w:p w:rsidR="00AE6B5E" w:rsidRPr="00753097" w:rsidRDefault="008233B2" w:rsidP="009466D1">
      <w:pPr>
        <w:kinsoku w:val="0"/>
        <w:overflowPunct w:val="0"/>
        <w:spacing w:after="0"/>
        <w:ind w:firstLine="630"/>
        <w:jc w:val="both"/>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AE6B5E" w:rsidRPr="00753097">
        <w:rPr>
          <w:rFonts w:asciiTheme="minorHAnsi" w:eastAsia="Times New Roman" w:hAnsiTheme="minorHAnsi" w:cstheme="minorHAnsi"/>
          <w:b/>
          <w:i/>
          <w:sz w:val="16"/>
          <w:szCs w:val="20"/>
        </w:rPr>
        <w:t>CODE TO FIT</w:t>
      </w:r>
    </w:p>
    <w:p w:rsidR="00AE6B5E" w:rsidRPr="00753097" w:rsidRDefault="00AE6B5E" w:rsidP="009466D1">
      <w:pPr>
        <w:kinsoku w:val="0"/>
        <w:overflowPunct w:val="0"/>
        <w:spacing w:after="0"/>
        <w:ind w:firstLine="630"/>
        <w:jc w:val="both"/>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kinsoku w:val="0"/>
        <w:overflowPunct w:val="0"/>
        <w:ind w:left="630" w:hanging="63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MM13.</w:t>
      </w:r>
      <w:r w:rsidR="00917BE2"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 </w:t>
      </w:r>
      <w:r w:rsidRPr="00753097">
        <w:rPr>
          <w:rFonts w:asciiTheme="minorHAnsi" w:eastAsia="Times New Roman" w:hAnsiTheme="minorHAnsi" w:cstheme="minorHAnsi"/>
          <w:b/>
          <w:sz w:val="20"/>
          <w:szCs w:val="20"/>
          <w:u w:val="single"/>
        </w:rPr>
        <w:t>alasan utama</w:t>
      </w:r>
      <w:r w:rsidRPr="00753097">
        <w:rPr>
          <w:rFonts w:asciiTheme="minorHAnsi" w:eastAsia="Times New Roman" w:hAnsiTheme="minorHAnsi" w:cstheme="minorHAnsi"/>
          <w:sz w:val="20"/>
          <w:szCs w:val="20"/>
        </w:rPr>
        <w:t xml:space="preserve"> Anda tidak mendaftar akun </w:t>
      </w:r>
      <w:r w:rsidR="00A87A70"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A87A7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meskipun Anda menggunakan layanan ini?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have not signed up for a mobile money account even though you are using the services?</w:t>
      </w:r>
    </w:p>
    <w:tbl>
      <w:tblPr>
        <w:tblStyle w:val="TableGrid"/>
        <w:tblW w:w="9990" w:type="dxa"/>
        <w:tblInd w:w="648" w:type="dxa"/>
        <w:tblLayout w:type="fixed"/>
        <w:tblLook w:val="04A0" w:firstRow="1" w:lastRow="0" w:firstColumn="1" w:lastColumn="0" w:noHBand="0" w:noVBand="1"/>
      </w:tblPr>
      <w:tblGrid>
        <w:gridCol w:w="9000"/>
        <w:gridCol w:w="990"/>
      </w:tblGrid>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990" w:type="dxa"/>
          </w:tcPr>
          <w:p w:rsidR="00370626" w:rsidRPr="00753097" w:rsidRDefault="00AE6B5E" w:rsidP="00AC1775">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dibutuhkan </w:t>
            </w:r>
            <w:r w:rsidRPr="00753097">
              <w:rPr>
                <w:rFonts w:asciiTheme="minorHAnsi" w:eastAsia="Times New Roman" w:hAnsiTheme="minorHAnsi" w:cstheme="minorHAnsi"/>
                <w:i/>
                <w:sz w:val="16"/>
                <w:szCs w:val="20"/>
              </w:rPr>
              <w:t>I do not have a state ID or other required documents</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layanan/agen yang dekat dengan tempat tinggal saya </w:t>
            </w:r>
            <w:r w:rsidRPr="00753097">
              <w:rPr>
                <w:rFonts w:asciiTheme="minorHAnsi" w:eastAsia="Times New Roman" w:hAnsiTheme="minorHAnsi" w:cstheme="minorHAnsi"/>
                <w:i/>
                <w:sz w:val="16"/>
                <w:szCs w:val="20"/>
              </w:rPr>
              <w:t>There is no point-of-service/agent close to where I live</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membutuhkannya, saya tidak membuat transaksi apapun </w:t>
            </w:r>
            <w:r w:rsidRPr="00753097">
              <w:rPr>
                <w:rFonts w:asciiTheme="minorHAnsi" w:eastAsia="Times New Roman" w:hAnsiTheme="minorHAnsi" w:cstheme="minorHAnsi"/>
                <w:i/>
                <w:sz w:val="16"/>
                <w:szCs w:val="20"/>
              </w:rPr>
              <w:t>I do not need to, I do not make any transactions</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Akun ini sulit digunakan </w:t>
            </w:r>
            <w:r w:rsidRPr="00753097">
              <w:rPr>
                <w:rFonts w:asciiTheme="minorHAnsi" w:eastAsia="Times New Roman" w:hAnsiTheme="minorHAnsi" w:cstheme="minorHAnsi"/>
                <w:i/>
                <w:sz w:val="16"/>
                <w:szCs w:val="20"/>
              </w:rPr>
              <w:t>Using such account is difficult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rsidTr="007B269F">
        <w:tc>
          <w:tcPr>
            <w:tcW w:w="9000" w:type="dxa"/>
          </w:tcPr>
          <w:p w:rsidR="00370626" w:rsidRPr="00753097" w:rsidRDefault="00370626" w:rsidP="00CF1F38">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(administrasi) akun ini terlalu mahal </w:t>
            </w:r>
            <w:r w:rsidRPr="00753097">
              <w:rPr>
                <w:rFonts w:asciiTheme="minorHAnsi" w:eastAsia="Times New Roman" w:hAnsiTheme="minorHAnsi" w:cstheme="minorHAnsi"/>
                <w:i/>
                <w:sz w:val="16"/>
                <w:szCs w:val="20"/>
              </w:rPr>
              <w:t>Fees for using such account are too high</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uang untuk melakukan transaksi menggunakan akun ini </w:t>
            </w:r>
            <w:r w:rsidRPr="00753097">
              <w:rPr>
                <w:rFonts w:asciiTheme="minorHAnsi" w:eastAsia="Times New Roman" w:hAnsiTheme="minorHAnsi" w:cstheme="minorHAnsi"/>
                <w:i/>
                <w:sz w:val="16"/>
                <w:szCs w:val="20"/>
              </w:rPr>
              <w:t>I never have money to make a transaction with such account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memiliki akun ini </w:t>
            </w:r>
            <w:r w:rsidRPr="00753097">
              <w:rPr>
                <w:rFonts w:asciiTheme="minorHAnsi" w:eastAsia="Times New Roman" w:hAnsiTheme="minorHAnsi" w:cstheme="minorHAnsi"/>
                <w:i/>
                <w:sz w:val="16"/>
                <w:szCs w:val="20"/>
              </w:rPr>
              <w:t>No one among my friends or family has such account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lastRenderedPageBreak/>
              <w:t xml:space="preserve">Saya tidak tahu kegunaan akun ini, saya tidak tahu bagaimana cara menggunakannya </w:t>
            </w:r>
            <w:r w:rsidRPr="00753097">
              <w:rPr>
                <w:rFonts w:asciiTheme="minorHAnsi" w:eastAsia="Times New Roman" w:hAnsiTheme="minorHAnsi" w:cstheme="minorHAnsi"/>
                <w:i/>
                <w:sz w:val="16"/>
                <w:szCs w:val="20"/>
              </w:rPr>
              <w:t>I do not understand the purpose of this account, I don’t know what I can use it for</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memiliki semua layanan melalui agen, saya tidak membutuhkan akun </w:t>
            </w:r>
            <w:r w:rsidRPr="00753097">
              <w:rPr>
                <w:rFonts w:asciiTheme="minorHAnsi" w:eastAsia="Times New Roman" w:hAnsiTheme="minorHAnsi" w:cstheme="minorHAnsi"/>
                <w:i/>
                <w:sz w:val="16"/>
                <w:szCs w:val="20"/>
              </w:rPr>
              <w:t>I can have all the services through an agent, I do not need an account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370626" w:rsidRPr="00753097" w:rsidTr="007B269F">
        <w:trPr>
          <w:trHeight w:val="71"/>
        </w:trPr>
        <w:tc>
          <w:tcPr>
            <w:tcW w:w="9000" w:type="dxa"/>
          </w:tcPr>
          <w:p w:rsidR="00370626" w:rsidRPr="00753097" w:rsidRDefault="00370626" w:rsidP="001E5D6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w:t>
            </w:r>
            <w:r w:rsidR="001E5D6A"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Registration fees are too high</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370626" w:rsidRPr="00753097" w:rsidTr="007B269F">
        <w:tc>
          <w:tcPr>
            <w:tcW w:w="9000" w:type="dxa"/>
          </w:tcPr>
          <w:p w:rsidR="00370626" w:rsidRPr="00753097" w:rsidRDefault="0037062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agen yang melakukan semua transaksi untuk saya, mereka akan menyelesaikan </w:t>
            </w:r>
            <w:r w:rsidR="00B732A6">
              <w:rPr>
                <w:rFonts w:asciiTheme="minorHAnsi" w:eastAsia="Times New Roman" w:hAnsiTheme="minorHAnsi" w:cstheme="minorHAnsi"/>
                <w:sz w:val="20"/>
                <w:szCs w:val="20"/>
              </w:rPr>
              <w:t>jika</w:t>
            </w:r>
            <w:r w:rsidRPr="00753097">
              <w:rPr>
                <w:rFonts w:asciiTheme="minorHAnsi" w:eastAsia="Times New Roman" w:hAnsiTheme="minorHAnsi" w:cstheme="minorHAnsi"/>
                <w:sz w:val="20"/>
                <w:szCs w:val="20"/>
              </w:rPr>
              <w:t xml:space="preserve"> terjadi</w:t>
            </w:r>
            <w:r w:rsidR="00B732A6">
              <w:rPr>
                <w:rFonts w:asciiTheme="minorHAnsi" w:eastAsia="Times New Roman" w:hAnsiTheme="minorHAnsi" w:cstheme="minorHAnsi"/>
                <w:sz w:val="20"/>
                <w:szCs w:val="20"/>
              </w:rPr>
              <w:t xml:space="preserve"> masalah apapun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prefer that agents perform transactions for me, they will fix the problems if anything happens</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uang saya aman di akun </w:t>
            </w:r>
            <w:r w:rsidR="008F36AB"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8F36A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trust my money is safe on an m-money account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untuk menyimpan uang saya secara tunai dan hanya menggunakan </w:t>
            </w:r>
            <w:r w:rsidR="008F36AB"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8F36AB"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untuk mengirim/menerima uang </w:t>
            </w:r>
            <w:r w:rsidRPr="00753097">
              <w:rPr>
                <w:rFonts w:asciiTheme="minorHAnsi" w:eastAsia="Times New Roman" w:hAnsiTheme="minorHAnsi" w:cstheme="minorHAnsi"/>
                <w:i/>
                <w:sz w:val="16"/>
                <w:szCs w:val="20"/>
              </w:rPr>
              <w:t>I prefer to keep money in cash and use m-money only to send/receive money</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pernah mendengar terjadinya kecurangan dalam </w:t>
            </w:r>
            <w:r w:rsidR="008E7855"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008E785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have heard of fraud on mobile money</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bisa membantu saya menggunakan layanan/saya tidak tahu bagaimana cara menggunakannya sendiri </w:t>
            </w:r>
            <w:r w:rsidRPr="00753097">
              <w:rPr>
                <w:rFonts w:asciiTheme="minorHAnsi" w:hAnsiTheme="minorHAnsi" w:cstheme="minorHAnsi"/>
                <w:i/>
                <w:sz w:val="16"/>
                <w:szCs w:val="20"/>
              </w:rPr>
              <w:t>Agent can help me use the service/I do not know how to use it on my own.</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tidak melihat adanya keuntungan tambahan untuk mendaftarkannya </w:t>
            </w:r>
            <w:r w:rsidRPr="00753097">
              <w:rPr>
                <w:rFonts w:asciiTheme="minorHAnsi" w:hAnsiTheme="minorHAnsi" w:cstheme="minorHAnsi"/>
                <w:i/>
                <w:sz w:val="16"/>
                <w:szCs w:val="20"/>
              </w:rPr>
              <w:t>I do not see any additional advantages to registration</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Seseorang di rumah saya sudah memiliki akun </w:t>
            </w:r>
            <w:r w:rsidRPr="00753097">
              <w:rPr>
                <w:rFonts w:asciiTheme="minorHAnsi" w:eastAsia="Times New Roman" w:hAnsiTheme="minorHAnsi" w:cstheme="minorHAnsi"/>
                <w:i/>
                <w:sz w:val="16"/>
                <w:szCs w:val="20"/>
              </w:rPr>
              <w:t>Someone in my family already has an account</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370626" w:rsidRPr="00753097" w:rsidTr="007B269F">
        <w:tc>
          <w:tcPr>
            <w:tcW w:w="9000" w:type="dxa"/>
          </w:tcPr>
          <w:p w:rsidR="00370626" w:rsidRPr="00753097" w:rsidRDefault="00370626"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 </w:t>
            </w:r>
            <w:r w:rsidRPr="00753097">
              <w:rPr>
                <w:rFonts w:asciiTheme="minorHAnsi" w:eastAsia="Times New Roman" w:hAnsiTheme="minorHAnsi" w:cstheme="minorHAnsi"/>
                <w:i/>
                <w:sz w:val="16"/>
                <w:szCs w:val="20"/>
              </w:rPr>
              <w:t>Other (Specify)</w:t>
            </w:r>
          </w:p>
          <w:p w:rsidR="00B732A6" w:rsidRDefault="00B732A6" w:rsidP="00AC1775">
            <w:pPr>
              <w:kinsoku w:val="0"/>
              <w:overflowPunct w:val="0"/>
              <w:textAlignment w:val="baseline"/>
              <w:rPr>
                <w:rFonts w:asciiTheme="minorHAnsi" w:eastAsia="Times New Roman" w:hAnsiTheme="minorHAnsi" w:cstheme="minorHAnsi"/>
                <w:i/>
                <w:sz w:val="16"/>
                <w:szCs w:val="20"/>
              </w:rPr>
            </w:pPr>
          </w:p>
          <w:p w:rsidR="006303FD" w:rsidRPr="00753097" w:rsidRDefault="006303FD"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990"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18</w:t>
            </w:r>
          </w:p>
        </w:tc>
      </w:tr>
    </w:tbl>
    <w:p w:rsidR="00370626" w:rsidRPr="00753097" w:rsidRDefault="00370626" w:rsidP="00370626">
      <w:pPr>
        <w:kinsoku w:val="0"/>
        <w:overflowPunct w:val="0"/>
        <w:textAlignment w:val="baseline"/>
        <w:rPr>
          <w:rFonts w:asciiTheme="minorHAnsi" w:eastAsia="Times New Roman" w:hAnsiTheme="minorHAnsi" w:cstheme="minorHAnsi"/>
          <w:sz w:val="20"/>
          <w:szCs w:val="20"/>
        </w:rPr>
      </w:pPr>
    </w:p>
    <w:p w:rsidR="00370626" w:rsidRPr="00753097" w:rsidRDefault="00E07D92" w:rsidP="007B269F">
      <w:pPr>
        <w:kinsoku w:val="0"/>
        <w:overflowPunct w:val="0"/>
        <w:spacing w:after="0"/>
        <w:ind w:left="630"/>
        <w:textAlignment w:val="baseline"/>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MM14 </w:t>
      </w:r>
      <w:r w:rsidR="00DD0FA2" w:rsidRPr="00753097">
        <w:rPr>
          <w:rFonts w:asciiTheme="minorHAnsi" w:eastAsia="Times New Roman" w:hAnsiTheme="minorHAnsi" w:cstheme="minorHAnsi"/>
          <w:b/>
          <w:sz w:val="20"/>
          <w:szCs w:val="20"/>
        </w:rPr>
        <w:t xml:space="preserve">JIKA </w:t>
      </w:r>
      <w:r w:rsidR="00DD0FA2">
        <w:rPr>
          <w:rFonts w:asciiTheme="minorHAnsi" w:eastAsia="Times New Roman" w:hAnsiTheme="minorHAnsi" w:cstheme="minorHAnsi"/>
          <w:b/>
          <w:sz w:val="20"/>
          <w:szCs w:val="20"/>
        </w:rPr>
        <w:t>SETIDAKNYA</w:t>
      </w:r>
      <w:r w:rsidR="00DD0FA2" w:rsidRPr="00753097">
        <w:rPr>
          <w:rFonts w:asciiTheme="minorHAnsi" w:eastAsia="Times New Roman" w:hAnsiTheme="minorHAnsi" w:cstheme="minorHAnsi"/>
          <w:b/>
          <w:sz w:val="20"/>
          <w:szCs w:val="20"/>
        </w:rPr>
        <w:t xml:space="preserve"> </w:t>
      </w:r>
      <w:r w:rsidR="00DD0FA2">
        <w:rPr>
          <w:rFonts w:asciiTheme="minorHAnsi" w:eastAsia="Times New Roman" w:hAnsiTheme="minorHAnsi" w:cstheme="minorHAnsi"/>
          <w:b/>
          <w:sz w:val="20"/>
          <w:szCs w:val="20"/>
        </w:rPr>
        <w:t xml:space="preserve">MENGGUNAKAN </w:t>
      </w:r>
      <w:r w:rsidR="00DD0FA2" w:rsidRPr="00753097">
        <w:rPr>
          <w:rFonts w:asciiTheme="minorHAnsi" w:eastAsia="Times New Roman" w:hAnsiTheme="minorHAnsi" w:cstheme="minorHAnsi"/>
          <w:b/>
          <w:sz w:val="20"/>
          <w:szCs w:val="20"/>
        </w:rPr>
        <w:t xml:space="preserve">SATU PROVIDER </w:t>
      </w:r>
      <w:r w:rsidR="00DD0FA2">
        <w:rPr>
          <w:rFonts w:asciiTheme="minorHAnsi" w:eastAsia="Times New Roman" w:hAnsiTheme="minorHAnsi" w:cstheme="minorHAnsi"/>
          <w:b/>
          <w:sz w:val="20"/>
          <w:szCs w:val="20"/>
        </w:rPr>
        <w:t xml:space="preserve">MOBILE MONEY (SETIDAKNYA SATU PROVIDER </w:t>
      </w:r>
      <w:r w:rsidR="00DD0FA2" w:rsidRPr="00753097">
        <w:rPr>
          <w:rFonts w:asciiTheme="minorHAnsi" w:eastAsia="Times New Roman" w:hAnsiTheme="minorHAnsi" w:cstheme="minorHAnsi"/>
          <w:b/>
          <w:sz w:val="20"/>
          <w:szCs w:val="20"/>
        </w:rPr>
        <w:t xml:space="preserve">TERLINGKAR </w:t>
      </w:r>
      <w:r w:rsidR="00DD0FA2">
        <w:rPr>
          <w:rFonts w:asciiTheme="minorHAnsi" w:eastAsia="Times New Roman" w:hAnsiTheme="minorHAnsi" w:cstheme="minorHAnsi"/>
          <w:b/>
          <w:sz w:val="20"/>
          <w:szCs w:val="20"/>
        </w:rPr>
        <w:t xml:space="preserve">KODE 1 </w:t>
      </w:r>
      <w:r w:rsidR="00DD0FA2" w:rsidRPr="00753097">
        <w:rPr>
          <w:rFonts w:asciiTheme="minorHAnsi" w:eastAsia="Times New Roman" w:hAnsiTheme="minorHAnsi" w:cstheme="minorHAnsi"/>
          <w:b/>
          <w:sz w:val="20"/>
          <w:szCs w:val="20"/>
        </w:rPr>
        <w:t>DI MM4</w:t>
      </w:r>
      <w:r w:rsidR="00DD0FA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LAINNYA LANJUTKAN KE </w:t>
      </w:r>
      <w:r w:rsidR="00DD0FA2" w:rsidRPr="007B269F">
        <w:rPr>
          <w:rFonts w:asciiTheme="minorHAnsi" w:eastAsia="Times New Roman" w:hAnsiTheme="minorHAnsi" w:cstheme="minorHAnsi"/>
          <w:b/>
          <w:sz w:val="20"/>
          <w:szCs w:val="20"/>
          <w:u w:val="single"/>
        </w:rPr>
        <w:t>MMP1 (</w:t>
      </w:r>
      <w:r w:rsidRPr="007B269F">
        <w:rPr>
          <w:rFonts w:asciiTheme="minorHAnsi" w:eastAsia="Times New Roman" w:hAnsiTheme="minorHAnsi" w:cstheme="minorHAnsi"/>
          <w:b/>
          <w:sz w:val="20"/>
          <w:szCs w:val="20"/>
          <w:u w:val="single"/>
        </w:rPr>
        <w:t>BAGIAN SELANJUTNYA</w:t>
      </w:r>
      <w:r w:rsidR="00DD0FA2" w:rsidRPr="007B269F">
        <w:rPr>
          <w:rFonts w:asciiTheme="minorHAnsi" w:eastAsia="Times New Roman" w:hAnsiTheme="minorHAnsi" w:cstheme="minorHAnsi"/>
          <w:b/>
          <w:sz w:val="20"/>
          <w:szCs w:val="20"/>
          <w:u w:val="single"/>
        </w:rPr>
        <w:t>)</w:t>
      </w:r>
      <w:r w:rsidR="00C71693" w:rsidRPr="00753097">
        <w:rPr>
          <w:rFonts w:asciiTheme="minorHAnsi" w:eastAsia="Times New Roman" w:hAnsiTheme="minorHAnsi" w:cstheme="minorHAnsi"/>
          <w:b/>
          <w:sz w:val="20"/>
          <w:szCs w:val="20"/>
        </w:rPr>
        <w:t xml:space="preserve"> </w:t>
      </w:r>
      <w:r w:rsidR="00C71693" w:rsidRPr="00753097">
        <w:rPr>
          <w:rFonts w:asciiTheme="minorHAnsi" w:eastAsia="Times New Roman" w:hAnsiTheme="minorHAnsi" w:cstheme="minorHAnsi"/>
          <w:b/>
          <w:i/>
          <w:sz w:val="16"/>
          <w:szCs w:val="20"/>
        </w:rPr>
        <w:t xml:space="preserve">ASK ONLY IF </w:t>
      </w:r>
      <w:r w:rsidR="00C71693" w:rsidRPr="00753097">
        <w:rPr>
          <w:rFonts w:asciiTheme="minorHAnsi" w:hAnsiTheme="minorHAnsi" w:cstheme="minorHAnsi"/>
          <w:b/>
          <w:i/>
          <w:sz w:val="16"/>
          <w:szCs w:val="20"/>
        </w:rPr>
        <w:t>AT LEAST ONE MOBILE MONEY SERVICE IS SELECTED IN MM4. OTHERS SKIP TO THE NEX SECTION.</w:t>
      </w:r>
    </w:p>
    <w:p w:rsidR="00C71693" w:rsidRPr="00BE5C60" w:rsidRDefault="00227E4C" w:rsidP="00DD0FA2">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207935" w:rsidRPr="00BE5C60">
        <w:rPr>
          <w:rFonts w:asciiTheme="minorHAnsi" w:eastAsia="Times New Roman" w:hAnsiTheme="minorHAnsi" w:cstheme="minorHAnsi"/>
          <w:b/>
          <w:color w:val="FF0000"/>
          <w:sz w:val="20"/>
          <w:szCs w:val="20"/>
        </w:rPr>
        <w:t xml:space="preserve"> </w:t>
      </w:r>
      <w:r w:rsidR="00207935" w:rsidRPr="00BE5C60">
        <w:rPr>
          <w:rFonts w:asciiTheme="minorHAnsi" w:eastAsia="Times New Roman" w:hAnsiTheme="minorHAnsi" w:cstheme="minorHAnsi"/>
          <w:b/>
          <w:i/>
          <w:color w:val="FF0000"/>
          <w:sz w:val="16"/>
          <w:szCs w:val="20"/>
        </w:rPr>
        <w:t xml:space="preserve">DO NOT READ </w:t>
      </w:r>
    </w:p>
    <w:p w:rsidR="00C71693" w:rsidRPr="00753097" w:rsidRDefault="008233B2" w:rsidP="00DD0FA2">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207935" w:rsidRPr="00753097">
        <w:rPr>
          <w:rFonts w:asciiTheme="minorHAnsi" w:eastAsia="Times New Roman" w:hAnsiTheme="minorHAnsi" w:cstheme="minorHAnsi"/>
          <w:b/>
          <w:i/>
          <w:sz w:val="16"/>
          <w:szCs w:val="20"/>
        </w:rPr>
        <w:t xml:space="preserve">CODE TO FIT </w:t>
      </w:r>
    </w:p>
    <w:p w:rsidR="00207935" w:rsidRPr="00753097" w:rsidRDefault="00207935" w:rsidP="00DD0FA2">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ind w:left="630" w:hanging="63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MM14.</w:t>
      </w:r>
      <w:r w:rsidR="007A441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Apa </w:t>
      </w:r>
      <w:r w:rsidRPr="00753097">
        <w:rPr>
          <w:rFonts w:asciiTheme="minorHAnsi" w:eastAsia="Times New Roman" w:hAnsiTheme="minorHAnsi" w:cstheme="minorHAnsi"/>
          <w:i/>
          <w:sz w:val="20"/>
          <w:szCs w:val="20"/>
          <w:u w:val="single"/>
        </w:rPr>
        <w:t>alasan utama</w:t>
      </w:r>
      <w:r w:rsidRPr="00753097">
        <w:rPr>
          <w:rFonts w:asciiTheme="minorHAnsi" w:eastAsia="Times New Roman" w:hAnsiTheme="minorHAnsi" w:cstheme="minorHAnsi"/>
          <w:sz w:val="20"/>
          <w:szCs w:val="20"/>
        </w:rPr>
        <w:t xml:space="preserve"> A</w:t>
      </w:r>
      <w:r w:rsidR="00924C34">
        <w:rPr>
          <w:rFonts w:asciiTheme="minorHAnsi" w:eastAsia="Times New Roman" w:hAnsiTheme="minorHAnsi" w:cstheme="minorHAnsi"/>
          <w:sz w:val="20"/>
          <w:szCs w:val="20"/>
        </w:rPr>
        <w:t>n</w:t>
      </w:r>
      <w:r w:rsidRPr="00753097">
        <w:rPr>
          <w:rFonts w:asciiTheme="minorHAnsi" w:eastAsia="Times New Roman" w:hAnsiTheme="minorHAnsi" w:cstheme="minorHAnsi"/>
          <w:sz w:val="20"/>
          <w:szCs w:val="20"/>
        </w:rPr>
        <w:t xml:space="preserve">da mulai menggunakan </w:t>
      </w:r>
      <w:r w:rsidR="00DC0CE4" w:rsidRPr="00753097">
        <w:rPr>
          <w:rFonts w:asciiTheme="minorHAnsi" w:eastAsia="Times New Roman" w:hAnsiTheme="minorHAnsi" w:cstheme="minorHAnsi"/>
          <w:sz w:val="20"/>
          <w:szCs w:val="20"/>
        </w:rPr>
        <w:t>mobile money/</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started using mobile money? </w:t>
      </w:r>
    </w:p>
    <w:tbl>
      <w:tblPr>
        <w:tblStyle w:val="TableGrid"/>
        <w:tblW w:w="8370" w:type="dxa"/>
        <w:tblInd w:w="648" w:type="dxa"/>
        <w:tblLayout w:type="fixed"/>
        <w:tblLook w:val="04A0" w:firstRow="1" w:lastRow="0" w:firstColumn="1" w:lastColumn="0" w:noHBand="0" w:noVBand="1"/>
      </w:tblPr>
      <w:tblGrid>
        <w:gridCol w:w="7020"/>
        <w:gridCol w:w="1350"/>
      </w:tblGrid>
      <w:tr w:rsidR="00370626" w:rsidRPr="00753097" w:rsidTr="00207935">
        <w:tc>
          <w:tcPr>
            <w:tcW w:w="7020" w:type="dxa"/>
          </w:tcPr>
          <w:p w:rsidR="00370626" w:rsidRPr="00753097" w:rsidRDefault="00370626" w:rsidP="00AC1775">
            <w:pPr>
              <w:rPr>
                <w:rFonts w:asciiTheme="minorHAnsi" w:eastAsia="Times New Roman" w:hAnsiTheme="minorHAnsi" w:cstheme="minorHAnsi"/>
                <w:sz w:val="20"/>
                <w:szCs w:val="20"/>
              </w:rPr>
            </w:pPr>
          </w:p>
        </w:tc>
        <w:tc>
          <w:tcPr>
            <w:tcW w:w="1350" w:type="dxa"/>
          </w:tcPr>
          <w:p w:rsidR="00370626" w:rsidRPr="00753097" w:rsidRDefault="00207935" w:rsidP="00AC1775">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mengirimkan uang ke orang lain </w:t>
            </w:r>
            <w:r w:rsidRPr="00753097">
              <w:rPr>
                <w:rFonts w:asciiTheme="minorHAnsi" w:hAnsiTheme="minorHAnsi" w:cstheme="minorHAnsi"/>
                <w:i/>
                <w:sz w:val="16"/>
                <w:szCs w:val="20"/>
              </w:rPr>
              <w:t>I had to send money to another person</w:t>
            </w:r>
            <w:r w:rsidRPr="00753097">
              <w:rPr>
                <w:rFonts w:asciiTheme="minorHAnsi" w:hAnsiTheme="minorHAnsi" w:cstheme="minorHAnsi"/>
                <w:sz w:val="16"/>
                <w:szCs w:val="20"/>
              </w:rPr>
              <w:t xml:space="preserve"> </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rsidTr="007B269F">
        <w:trPr>
          <w:trHeight w:val="107"/>
        </w:trPr>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menerima uang dari orang lain </w:t>
            </w:r>
            <w:r w:rsidRPr="00753097">
              <w:rPr>
                <w:rFonts w:asciiTheme="minorHAnsi" w:hAnsiTheme="minorHAnsi" w:cstheme="minorHAnsi"/>
                <w:i/>
                <w:sz w:val="16"/>
                <w:szCs w:val="20"/>
              </w:rPr>
              <w:t>I had to receive money from another person</w:t>
            </w:r>
            <w:r w:rsidRPr="00753097">
              <w:rPr>
                <w:rFonts w:asciiTheme="minorHAnsi" w:hAnsiTheme="minorHAnsi" w:cstheme="minorHAnsi"/>
                <w:sz w:val="16"/>
                <w:szCs w:val="20"/>
              </w:rPr>
              <w:t xml:space="preserve"> </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rsidTr="007B269F">
        <w:tc>
          <w:tcPr>
            <w:tcW w:w="702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Seseo</w:t>
            </w:r>
            <w:r w:rsidR="00C55FFE" w:rsidRPr="00753097">
              <w:rPr>
                <w:rFonts w:asciiTheme="minorHAnsi" w:hAnsiTheme="minorHAnsi" w:cstheme="minorHAnsi"/>
                <w:sz w:val="20"/>
                <w:szCs w:val="20"/>
              </w:rPr>
              <w:t>rang meminta saya untuk membuka</w:t>
            </w:r>
            <w:r w:rsidRPr="00753097">
              <w:rPr>
                <w:rFonts w:asciiTheme="minorHAnsi" w:hAnsiTheme="minorHAnsi" w:cstheme="minorHAnsi"/>
                <w:sz w:val="20"/>
                <w:szCs w:val="20"/>
              </w:rPr>
              <w:t xml:space="preserve"> akun </w:t>
            </w:r>
            <w:r w:rsidRPr="00753097">
              <w:rPr>
                <w:rFonts w:asciiTheme="minorHAnsi" w:hAnsiTheme="minorHAnsi" w:cstheme="minorHAnsi"/>
                <w:i/>
                <w:sz w:val="16"/>
                <w:szCs w:val="20"/>
              </w:rPr>
              <w:t>Somebody/a person requested I opened an account</w:t>
            </w:r>
            <w:r w:rsidRPr="00753097">
              <w:rPr>
                <w:rFonts w:asciiTheme="minorHAnsi" w:hAnsiTheme="minorHAnsi" w:cstheme="minorHAnsi"/>
                <w:sz w:val="16"/>
                <w:szCs w:val="20"/>
              </w:rPr>
              <w:t xml:space="preserve"> </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mengirimkan uang ke organisai/pemerintah misalnya harus membayar pajak </w:t>
            </w:r>
            <w:r w:rsidRPr="00753097">
              <w:rPr>
                <w:rFonts w:asciiTheme="minorHAnsi" w:hAnsiTheme="minorHAnsi" w:cstheme="minorHAnsi"/>
                <w:i/>
                <w:sz w:val="16"/>
                <w:szCs w:val="20"/>
              </w:rPr>
              <w:t>I had to send money to an organization/government agency: e.g., had to pay a bill</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rsidTr="007B269F">
        <w:tc>
          <w:tcPr>
            <w:tcW w:w="7020" w:type="dxa"/>
          </w:tcPr>
          <w:p w:rsidR="00370626" w:rsidRPr="00753097" w:rsidRDefault="005748EE" w:rsidP="008D5116">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harus menerima uang dari organisasi/pemerintah misalnya pensiun, tunjangan atau uang kesejahteraan </w:t>
            </w:r>
            <w:r w:rsidRPr="00753097">
              <w:rPr>
                <w:rFonts w:asciiTheme="minorHAnsi" w:hAnsiTheme="minorHAnsi" w:cstheme="minorHAnsi"/>
                <w:i/>
                <w:sz w:val="16"/>
                <w:szCs w:val="20"/>
              </w:rPr>
              <w:t>I had to receive money from an organization/government agency: e.g., pension, unemployment payment or welfare benefits</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rsidTr="007B269F">
        <w:tc>
          <w:tcPr>
            <w:tcW w:w="702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Sebuah organisasi/pemerintah meminta saya membuat akun</w:t>
            </w:r>
            <w:r w:rsidR="003A2798">
              <w:rPr>
                <w:rFonts w:asciiTheme="minorHAnsi" w:hAnsiTheme="minorHAnsi" w:cstheme="minorHAnsi"/>
                <w:sz w:val="20"/>
                <w:szCs w:val="20"/>
              </w:rPr>
              <w:t>/rekening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An organization/government agency requested I signed up for an account</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Seorang agen atau sales meyakinkan saya untuk membuatnya </w:t>
            </w:r>
            <w:r w:rsidRPr="00753097">
              <w:rPr>
                <w:rFonts w:asciiTheme="minorHAnsi" w:hAnsiTheme="minorHAnsi" w:cstheme="minorHAnsi"/>
                <w:i/>
                <w:sz w:val="16"/>
                <w:szCs w:val="20"/>
              </w:rPr>
              <w:t>An agent or sales person convinced me</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melihat poster/billboard/iklan radio/iklan televisi yang meyakinkan saya </w:t>
            </w:r>
            <w:r w:rsidRPr="00753097">
              <w:rPr>
                <w:rFonts w:asciiTheme="minorHAnsi" w:hAnsiTheme="minorHAnsi" w:cstheme="minorHAnsi"/>
                <w:i/>
                <w:sz w:val="16"/>
                <w:szCs w:val="20"/>
              </w:rPr>
              <w:t>I saw posters/billboards/radio/TV advertising that convinced me</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Seorang sales yang saya ketahui, yang menggunakan mobile money</w:t>
            </w:r>
            <w:r w:rsidR="003157D3" w:rsidRPr="00753097">
              <w:rPr>
                <w:rFonts w:asciiTheme="minorHAnsi" w:hAnsiTheme="minorHAnsi" w:cstheme="minorHAnsi"/>
                <w:sz w:val="20"/>
                <w:szCs w:val="20"/>
              </w:rPr>
              <w:t>/</w:t>
            </w:r>
            <w:r w:rsidR="00D560F1">
              <w:rPr>
                <w:rFonts w:asciiTheme="minorHAnsi" w:hAnsiTheme="minorHAnsi" w:cstheme="minorHAnsi"/>
                <w:sz w:val="20"/>
                <w:szCs w:val="20"/>
              </w:rPr>
              <w:t>uang ponsel</w:t>
            </w:r>
            <w:r w:rsidRPr="00753097">
              <w:rPr>
                <w:rFonts w:asciiTheme="minorHAnsi" w:hAnsiTheme="minorHAnsi" w:cstheme="minorHAnsi"/>
                <w:sz w:val="20"/>
                <w:szCs w:val="20"/>
              </w:rPr>
              <w:t xml:space="preserve">, merekomendasikan saya untuk menggunakan </w:t>
            </w:r>
            <w:r w:rsidR="00A566AF" w:rsidRPr="00753097">
              <w:rPr>
                <w:rFonts w:asciiTheme="minorHAnsi" w:hAnsiTheme="minorHAnsi" w:cstheme="minorHAnsi"/>
                <w:sz w:val="20"/>
                <w:szCs w:val="20"/>
              </w:rPr>
              <w:t>mobile money/</w:t>
            </w:r>
            <w:r w:rsidR="00D560F1">
              <w:rPr>
                <w:rFonts w:asciiTheme="minorHAnsi" w:hAnsiTheme="minorHAnsi" w:cstheme="minorHAnsi"/>
                <w:sz w:val="20"/>
                <w:szCs w:val="20"/>
              </w:rPr>
              <w:t>uang ponsel</w:t>
            </w:r>
            <w:r w:rsidR="00A566AF"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karena hal ini lebih baik dibandingkan menggunakan </w:t>
            </w:r>
            <w:r w:rsidR="001D6CD3" w:rsidRPr="00753097">
              <w:rPr>
                <w:rFonts w:asciiTheme="minorHAnsi" w:hAnsiTheme="minorHAnsi" w:cstheme="minorHAnsi"/>
                <w:sz w:val="20"/>
                <w:szCs w:val="20"/>
              </w:rPr>
              <w:t>alat/</w:t>
            </w:r>
            <w:r w:rsidRPr="00753097">
              <w:rPr>
                <w:rFonts w:asciiTheme="minorHAnsi" w:hAnsiTheme="minorHAnsi" w:cstheme="minorHAnsi"/>
                <w:sz w:val="20"/>
                <w:szCs w:val="20"/>
              </w:rPr>
              <w:t xml:space="preserve">instrument keuangan lainnya </w:t>
            </w:r>
            <w:r w:rsidRPr="00753097">
              <w:rPr>
                <w:rFonts w:asciiTheme="minorHAnsi" w:hAnsiTheme="minorHAnsi" w:cstheme="minorHAnsi"/>
                <w:i/>
                <w:sz w:val="16"/>
                <w:szCs w:val="20"/>
              </w:rPr>
              <w:t>A person I know, who uses mobile money, recommended I use mobile money because it is better than other financial instruments I use</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melihat orang lain menggunakannya dan saya ingin mencobanya </w:t>
            </w:r>
            <w:r w:rsidRPr="00753097">
              <w:rPr>
                <w:rFonts w:asciiTheme="minorHAnsi" w:hAnsiTheme="minorHAnsi" w:cstheme="minorHAnsi"/>
                <w:i/>
                <w:sz w:val="16"/>
                <w:szCs w:val="20"/>
              </w:rPr>
              <w:t>I saw other people using it and wanted to try by myself</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370626" w:rsidRPr="00753097" w:rsidTr="007B269F">
        <w:tc>
          <w:tcPr>
            <w:tcW w:w="7020" w:type="dxa"/>
          </w:tcPr>
          <w:p w:rsidR="00370626" w:rsidRPr="00753097" w:rsidRDefault="00370626" w:rsidP="00127279">
            <w:pPr>
              <w:rPr>
                <w:rFonts w:asciiTheme="minorHAnsi" w:hAnsiTheme="minorHAnsi" w:cstheme="minorHAnsi"/>
                <w:sz w:val="20"/>
                <w:szCs w:val="20"/>
              </w:rPr>
            </w:pPr>
            <w:r w:rsidRPr="00753097">
              <w:rPr>
                <w:rFonts w:asciiTheme="minorHAnsi" w:hAnsiTheme="minorHAnsi" w:cstheme="minorHAnsi"/>
                <w:sz w:val="20"/>
                <w:szCs w:val="20"/>
              </w:rPr>
              <w:t xml:space="preserve">Saya ingin mulai menyimpan uang saya </w:t>
            </w:r>
            <w:r w:rsidR="00127279" w:rsidRPr="00753097">
              <w:rPr>
                <w:rFonts w:asciiTheme="minorHAnsi" w:hAnsiTheme="minorHAnsi" w:cstheme="minorHAnsi"/>
                <w:sz w:val="20"/>
                <w:szCs w:val="20"/>
              </w:rPr>
              <w:t>di</w:t>
            </w:r>
            <w:r w:rsidRPr="00753097">
              <w:rPr>
                <w:rFonts w:asciiTheme="minorHAnsi" w:hAnsiTheme="minorHAnsi" w:cstheme="minorHAnsi"/>
                <w:sz w:val="20"/>
                <w:szCs w:val="20"/>
              </w:rPr>
              <w:t xml:space="preserve"> akun </w:t>
            </w:r>
            <w:r w:rsidR="00AC3B04" w:rsidRPr="00753097">
              <w:rPr>
                <w:rFonts w:asciiTheme="minorHAnsi" w:hAnsiTheme="minorHAnsi" w:cstheme="minorHAnsi"/>
                <w:sz w:val="20"/>
                <w:szCs w:val="20"/>
              </w:rPr>
              <w:t>mobile money/</w:t>
            </w:r>
            <w:r w:rsidR="00D560F1">
              <w:rPr>
                <w:rFonts w:asciiTheme="minorHAnsi" w:hAnsiTheme="minorHAnsi" w:cstheme="minorHAnsi"/>
                <w:sz w:val="20"/>
                <w:szCs w:val="20"/>
              </w:rPr>
              <w:t>uang ponsel</w:t>
            </w:r>
            <w:r w:rsidR="00AC3B04"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I wanted to start saving money with an m-money account</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370626" w:rsidRPr="00753097" w:rsidTr="007B269F">
        <w:tc>
          <w:tcPr>
            <w:tcW w:w="702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Saya ingin memiliki tempat yang aman untuk menyimpan uang saya </w:t>
            </w:r>
            <w:r w:rsidRPr="00753097">
              <w:rPr>
                <w:rFonts w:asciiTheme="minorHAnsi" w:hAnsiTheme="minorHAnsi" w:cstheme="minorHAnsi"/>
                <w:i/>
                <w:sz w:val="16"/>
                <w:szCs w:val="20"/>
              </w:rPr>
              <w:t>I wanted a safe place to store my money</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370626" w:rsidRPr="00753097" w:rsidTr="007B269F">
        <w:tc>
          <w:tcPr>
            <w:tcW w:w="7020" w:type="dxa"/>
          </w:tcPr>
          <w:p w:rsidR="00370626" w:rsidRPr="00753097" w:rsidRDefault="00370626" w:rsidP="00127279">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mendapatkan diskon pulsa </w:t>
            </w:r>
            <w:r w:rsidRPr="00753097">
              <w:rPr>
                <w:rFonts w:asciiTheme="minorHAnsi" w:hAnsiTheme="minorHAnsi" w:cstheme="minorHAnsi"/>
                <w:i/>
                <w:sz w:val="16"/>
                <w:szCs w:val="20"/>
              </w:rPr>
              <w:t>I got a discount on airtime</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370626" w:rsidRPr="00753097" w:rsidTr="007B269F">
        <w:tc>
          <w:tcPr>
            <w:tcW w:w="7020" w:type="dxa"/>
          </w:tcPr>
          <w:p w:rsidR="00370626" w:rsidRPr="00753097" w:rsidRDefault="00370626" w:rsidP="00AC1775">
            <w:pPr>
              <w:rPr>
                <w:rFonts w:asciiTheme="minorHAnsi" w:eastAsia="Times New Roman" w:hAnsiTheme="minorHAnsi" w:cstheme="minorHAnsi"/>
                <w:sz w:val="20"/>
                <w:szCs w:val="20"/>
              </w:rPr>
            </w:pPr>
            <w:r w:rsidRPr="00753097">
              <w:rPr>
                <w:rFonts w:asciiTheme="minorHAnsi" w:eastAsia="Cambria" w:hAnsiTheme="minorHAnsi" w:cstheme="minorHAnsi"/>
                <w:sz w:val="20"/>
                <w:szCs w:val="20"/>
              </w:rPr>
              <w:t xml:space="preserve">Saya mendapatkan sejumlah uang promosi untuk saya gunakan jika saya mulai menggunakan mobile money/uang ponsel </w:t>
            </w:r>
            <w:r w:rsidRPr="00753097">
              <w:rPr>
                <w:rFonts w:asciiTheme="minorHAnsi" w:hAnsiTheme="minorHAnsi" w:cstheme="minorHAnsi"/>
                <w:i/>
                <w:sz w:val="16"/>
                <w:szCs w:val="20"/>
              </w:rPr>
              <w:t>I got a promotional amount of money to spend if I start using m-money</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370626" w:rsidRPr="00753097" w:rsidTr="007B269F">
        <w:tc>
          <w:tcPr>
            <w:tcW w:w="702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lastRenderedPageBreak/>
              <w:t xml:space="preserve">Sebagian besar teman/keluarga saya telah menggunakannya </w:t>
            </w:r>
            <w:r w:rsidRPr="00753097">
              <w:rPr>
                <w:rFonts w:asciiTheme="minorHAnsi" w:hAnsiTheme="minorHAnsi" w:cstheme="minorHAnsi"/>
                <w:i/>
                <w:sz w:val="16"/>
                <w:szCs w:val="20"/>
              </w:rPr>
              <w:t>Most my friends/family members are already using it</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370626" w:rsidRPr="00753097" w:rsidTr="007B269F">
        <w:tc>
          <w:tcPr>
            <w:tcW w:w="7020" w:type="dxa"/>
          </w:tcPr>
          <w:p w:rsidR="00370626" w:rsidRPr="00753097" w:rsidRDefault="00370626"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(Sebutkan____________) </w:t>
            </w:r>
            <w:r w:rsidRPr="00753097">
              <w:rPr>
                <w:rFonts w:asciiTheme="minorHAnsi" w:hAnsiTheme="minorHAnsi" w:cstheme="minorHAnsi"/>
                <w:i/>
                <w:sz w:val="16"/>
                <w:szCs w:val="20"/>
              </w:rPr>
              <w:t>Other (Specify)</w:t>
            </w:r>
          </w:p>
          <w:p w:rsidR="00924C34" w:rsidRDefault="00924C34" w:rsidP="00AC1775">
            <w:pPr>
              <w:rPr>
                <w:rFonts w:asciiTheme="minorHAnsi" w:hAnsiTheme="minorHAnsi" w:cstheme="minorHAnsi"/>
                <w:i/>
                <w:sz w:val="16"/>
                <w:szCs w:val="20"/>
              </w:rPr>
            </w:pPr>
          </w:p>
          <w:p w:rsidR="0026746B" w:rsidRPr="00753097" w:rsidRDefault="0026746B" w:rsidP="00AC1775">
            <w:pPr>
              <w:rPr>
                <w:rFonts w:asciiTheme="minorHAnsi" w:eastAsia="Times New Roman" w:hAnsiTheme="minorHAnsi" w:cstheme="minorHAnsi"/>
                <w:sz w:val="20"/>
                <w:szCs w:val="20"/>
              </w:rPr>
            </w:pPr>
            <w:r w:rsidRPr="00753097">
              <w:rPr>
                <w:rFonts w:asciiTheme="minorHAnsi" w:hAnsiTheme="minorHAnsi" w:cstheme="minorHAnsi"/>
                <w:i/>
                <w:sz w:val="16"/>
                <w:szCs w:val="20"/>
              </w:rPr>
              <w:t>________________________________________________</w:t>
            </w:r>
          </w:p>
        </w:tc>
        <w:tc>
          <w:tcPr>
            <w:tcW w:w="1350" w:type="dxa"/>
            <w:vAlign w:val="center"/>
          </w:tcPr>
          <w:p w:rsidR="00370626" w:rsidRPr="00753097" w:rsidRDefault="0037062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bl>
    <w:p w:rsidR="001D193D" w:rsidRDefault="001D193D">
      <w:pPr>
        <w:rPr>
          <w:rFonts w:asciiTheme="minorHAnsi" w:eastAsia="Times New Roman" w:hAnsiTheme="minorHAnsi" w:cstheme="minorHAnsi"/>
          <w:b/>
          <w:sz w:val="20"/>
          <w:szCs w:val="20"/>
        </w:rPr>
      </w:pPr>
    </w:p>
    <w:p w:rsidR="008D5116" w:rsidRPr="00753097" w:rsidRDefault="008D5116" w:rsidP="007B269F">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6B4A54" w:rsidRPr="00753097">
        <w:rPr>
          <w:rFonts w:asciiTheme="minorHAnsi" w:eastAsia="Times New Roman" w:hAnsiTheme="minorHAnsi" w:cstheme="minorHAnsi"/>
          <w:b/>
          <w:sz w:val="20"/>
          <w:szCs w:val="20"/>
        </w:rPr>
        <w:t xml:space="preserve">MM15 </w:t>
      </w:r>
      <w:r w:rsidR="00936D96" w:rsidRPr="00753097">
        <w:rPr>
          <w:rFonts w:asciiTheme="minorHAnsi" w:eastAsia="Times New Roman" w:hAnsiTheme="minorHAnsi" w:cstheme="minorHAnsi"/>
          <w:b/>
          <w:sz w:val="20"/>
          <w:szCs w:val="20"/>
        </w:rPr>
        <w:t xml:space="preserve">JIKA </w:t>
      </w:r>
      <w:r w:rsidR="00936D96">
        <w:rPr>
          <w:rFonts w:asciiTheme="minorHAnsi" w:eastAsia="Times New Roman" w:hAnsiTheme="minorHAnsi" w:cstheme="minorHAnsi"/>
          <w:b/>
          <w:sz w:val="20"/>
          <w:szCs w:val="20"/>
        </w:rPr>
        <w:t>SETIDAKNYA</w:t>
      </w:r>
      <w:r w:rsidR="00936D96" w:rsidRPr="00753097">
        <w:rPr>
          <w:rFonts w:asciiTheme="minorHAnsi" w:eastAsia="Times New Roman" w:hAnsiTheme="minorHAnsi" w:cstheme="minorHAnsi"/>
          <w:b/>
          <w:sz w:val="20"/>
          <w:szCs w:val="20"/>
        </w:rPr>
        <w:t xml:space="preserve"> </w:t>
      </w:r>
      <w:r w:rsidR="00936D96">
        <w:rPr>
          <w:rFonts w:asciiTheme="minorHAnsi" w:eastAsia="Times New Roman" w:hAnsiTheme="minorHAnsi" w:cstheme="minorHAnsi"/>
          <w:b/>
          <w:sz w:val="20"/>
          <w:szCs w:val="20"/>
        </w:rPr>
        <w:t xml:space="preserve">MENGGUNAKAN </w:t>
      </w:r>
      <w:r w:rsidR="00936D96" w:rsidRPr="00753097">
        <w:rPr>
          <w:rFonts w:asciiTheme="minorHAnsi" w:eastAsia="Times New Roman" w:hAnsiTheme="minorHAnsi" w:cstheme="minorHAnsi"/>
          <w:b/>
          <w:sz w:val="20"/>
          <w:szCs w:val="20"/>
        </w:rPr>
        <w:t xml:space="preserve">SATU PROVIDER </w:t>
      </w:r>
      <w:r w:rsidR="00936D96">
        <w:rPr>
          <w:rFonts w:asciiTheme="minorHAnsi" w:eastAsia="Times New Roman" w:hAnsiTheme="minorHAnsi" w:cstheme="minorHAnsi"/>
          <w:b/>
          <w:sz w:val="20"/>
          <w:szCs w:val="20"/>
        </w:rPr>
        <w:t xml:space="preserve">MOBILE MONEY (SETIDAKNYA SATU PROVIDER </w:t>
      </w:r>
      <w:r w:rsidR="00936D96" w:rsidRPr="00753097">
        <w:rPr>
          <w:rFonts w:asciiTheme="minorHAnsi" w:eastAsia="Times New Roman" w:hAnsiTheme="minorHAnsi" w:cstheme="minorHAnsi"/>
          <w:b/>
          <w:sz w:val="20"/>
          <w:szCs w:val="20"/>
        </w:rPr>
        <w:t xml:space="preserve">TERLINGKAR </w:t>
      </w:r>
      <w:r w:rsidR="00936D96">
        <w:rPr>
          <w:rFonts w:asciiTheme="minorHAnsi" w:eastAsia="Times New Roman" w:hAnsiTheme="minorHAnsi" w:cstheme="minorHAnsi"/>
          <w:b/>
          <w:sz w:val="20"/>
          <w:szCs w:val="20"/>
        </w:rPr>
        <w:t xml:space="preserve">KODE 1 </w:t>
      </w:r>
      <w:r w:rsidR="00936D96" w:rsidRPr="00753097">
        <w:rPr>
          <w:rFonts w:asciiTheme="minorHAnsi" w:eastAsia="Times New Roman" w:hAnsiTheme="minorHAnsi" w:cstheme="minorHAnsi"/>
          <w:b/>
          <w:sz w:val="20"/>
          <w:szCs w:val="20"/>
        </w:rPr>
        <w:t>DI MM4</w:t>
      </w:r>
      <w:r w:rsidR="00936D96">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 xml:space="preserve">LAINNYA </w:t>
      </w:r>
      <w:r w:rsidR="00F2233C" w:rsidRPr="007B269F">
        <w:rPr>
          <w:rFonts w:asciiTheme="minorHAnsi" w:eastAsia="Times New Roman" w:hAnsiTheme="minorHAnsi" w:cstheme="minorHAnsi"/>
          <w:b/>
          <w:sz w:val="20"/>
          <w:szCs w:val="20"/>
          <w:u w:val="single"/>
        </w:rPr>
        <w:t xml:space="preserve">LANJUTKAN KE </w:t>
      </w:r>
      <w:r w:rsidR="00542219" w:rsidRPr="007B269F">
        <w:rPr>
          <w:rFonts w:asciiTheme="minorHAnsi" w:eastAsia="Times New Roman" w:hAnsiTheme="minorHAnsi" w:cstheme="minorHAnsi"/>
          <w:b/>
          <w:sz w:val="20"/>
          <w:szCs w:val="20"/>
          <w:u w:val="single"/>
        </w:rPr>
        <w:t>MMP1 (</w:t>
      </w:r>
      <w:r w:rsidR="00F2233C" w:rsidRPr="007B269F">
        <w:rPr>
          <w:rFonts w:asciiTheme="minorHAnsi" w:eastAsia="Times New Roman" w:hAnsiTheme="minorHAnsi" w:cstheme="minorHAnsi"/>
          <w:b/>
          <w:sz w:val="20"/>
          <w:szCs w:val="20"/>
          <w:u w:val="single"/>
        </w:rPr>
        <w:t>BAGIAN SELANJUTNYA</w:t>
      </w:r>
      <w:r w:rsidR="00542219" w:rsidRPr="007B269F">
        <w:rPr>
          <w:rFonts w:asciiTheme="minorHAnsi" w:eastAsia="Times New Roman" w:hAnsiTheme="minorHAnsi" w:cstheme="minorHAnsi"/>
          <w:b/>
          <w:sz w:val="20"/>
          <w:szCs w:val="20"/>
          <w:u w:val="single"/>
        </w:rPr>
        <w:t>)</w:t>
      </w:r>
      <w:r w:rsidR="00F2233C" w:rsidRPr="00753097">
        <w:rPr>
          <w:rFonts w:asciiTheme="minorHAnsi" w:eastAsia="Times New Roman" w:hAnsiTheme="minorHAnsi" w:cstheme="minorHAnsi"/>
          <w:b/>
          <w:sz w:val="20"/>
          <w:szCs w:val="20"/>
        </w:rPr>
        <w:t xml:space="preserve"> </w:t>
      </w:r>
      <w:r w:rsidR="00F2233C" w:rsidRPr="00753097">
        <w:rPr>
          <w:rFonts w:asciiTheme="minorHAnsi" w:eastAsia="Times New Roman" w:hAnsiTheme="minorHAnsi" w:cstheme="minorHAnsi"/>
          <w:b/>
          <w:i/>
          <w:sz w:val="16"/>
          <w:szCs w:val="20"/>
        </w:rPr>
        <w:t>ASK IF AT LEAST ONE SERVICE MARKED IN MM4. OTHERS SKIP TO THE NEXT SECTION</w:t>
      </w:r>
    </w:p>
    <w:p w:rsidR="00CC3EBC" w:rsidRPr="00753097" w:rsidRDefault="00CF3D83" w:rsidP="00936D9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CC3EBC" w:rsidRPr="00753097">
        <w:rPr>
          <w:rFonts w:asciiTheme="minorHAnsi" w:hAnsiTheme="minorHAnsi" w:cstheme="minorHAnsi"/>
          <w:b/>
          <w:sz w:val="20"/>
          <w:szCs w:val="20"/>
        </w:rPr>
        <w:t xml:space="preserve"> </w:t>
      </w:r>
      <w:r w:rsidR="00CC3EBC" w:rsidRPr="00753097">
        <w:rPr>
          <w:rFonts w:asciiTheme="minorHAnsi" w:hAnsiTheme="minorHAnsi" w:cstheme="minorHAnsi"/>
          <w:b/>
          <w:i/>
          <w:sz w:val="16"/>
          <w:szCs w:val="20"/>
        </w:rPr>
        <w:t>READ OUT</w:t>
      </w:r>
    </w:p>
    <w:p w:rsidR="004A1447" w:rsidRPr="00753097" w:rsidRDefault="004A1447" w:rsidP="00936D96">
      <w:pPr>
        <w:spacing w:after="0"/>
        <w:ind w:firstLine="630"/>
        <w:rPr>
          <w:rFonts w:asciiTheme="minorHAnsi" w:eastAsia="Times New Roman" w:hAnsiTheme="minorHAnsi" w:cstheme="minorHAnsi"/>
          <w:b/>
          <w:sz w:val="24"/>
          <w:szCs w:val="20"/>
        </w:rPr>
      </w:pPr>
      <w:r w:rsidRPr="00753097">
        <w:rPr>
          <w:rFonts w:asciiTheme="minorHAnsi" w:hAnsiTheme="minorHAnsi" w:cstheme="minorHAnsi"/>
          <w:b/>
          <w:sz w:val="20"/>
          <w:szCs w:val="20"/>
        </w:rPr>
        <w:t xml:space="preserve">MA </w:t>
      </w:r>
      <w:r w:rsidRPr="00753097">
        <w:rPr>
          <w:rFonts w:asciiTheme="minorHAnsi" w:hAnsiTheme="minorHAnsi" w:cstheme="minorHAnsi"/>
          <w:b/>
          <w:i/>
          <w:sz w:val="16"/>
          <w:szCs w:val="20"/>
        </w:rPr>
        <w:t>MULTIPLE ANSWER</w:t>
      </w:r>
    </w:p>
    <w:p w:rsidR="00370626" w:rsidRPr="00753097" w:rsidRDefault="00370626" w:rsidP="00370626">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MM15. Pernahkah Anda menggunakan akun mobile money</w:t>
      </w:r>
      <w:r w:rsidR="004E63E3"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hal-hal berikut ini?</w:t>
      </w:r>
      <w:r w:rsidRPr="00753097">
        <w:rPr>
          <w:rFonts w:asciiTheme="minorHAnsi" w:eastAsia="Times New Roman" w:hAnsiTheme="minorHAnsi" w:cstheme="minorHAnsi"/>
          <w:i/>
          <w:sz w:val="16"/>
          <w:szCs w:val="20"/>
        </w:rPr>
        <w:t xml:space="preserve">. Have you ever used a mobile money account to do the following…? </w:t>
      </w:r>
    </w:p>
    <w:p w:rsidR="00CC3EBC" w:rsidRPr="00753097" w:rsidRDefault="00CC3EBC" w:rsidP="007B269F">
      <w:pPr>
        <w:kinsoku w:val="0"/>
        <w:overflowPunct w:val="0"/>
        <w:spacing w:after="0"/>
        <w:ind w:left="63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MM17 UNTUK SETIAP AKTIVITAS YANG TERLINGKAR DI MM15. </w:t>
      </w:r>
      <w:r w:rsidRPr="007B269F">
        <w:rPr>
          <w:rFonts w:asciiTheme="minorHAnsi" w:eastAsia="Times New Roman" w:hAnsiTheme="minorHAnsi" w:cstheme="minorHAnsi"/>
          <w:b/>
          <w:sz w:val="20"/>
          <w:szCs w:val="20"/>
          <w:u w:val="single"/>
        </w:rPr>
        <w:t xml:space="preserve">JIKA </w:t>
      </w:r>
      <w:r w:rsidRPr="007B269F">
        <w:rPr>
          <w:rFonts w:asciiTheme="minorHAnsi" w:eastAsia="Times New Roman" w:hAnsiTheme="minorHAnsi" w:cstheme="minorHAnsi"/>
          <w:b/>
          <w:color w:val="FF0000"/>
          <w:sz w:val="20"/>
          <w:szCs w:val="20"/>
          <w:u w:val="single"/>
        </w:rPr>
        <w:t xml:space="preserve">TIDAK ADA </w:t>
      </w:r>
      <w:r w:rsidRPr="007B269F">
        <w:rPr>
          <w:rFonts w:asciiTheme="minorHAnsi" w:eastAsia="Times New Roman" w:hAnsiTheme="minorHAnsi" w:cstheme="minorHAnsi"/>
          <w:b/>
          <w:sz w:val="20"/>
          <w:szCs w:val="20"/>
          <w:u w:val="single"/>
        </w:rPr>
        <w:t>YANG TERLINGKAR DI MM15, LANJUTKAN KE MM22</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FOR EACH ACTIVITY MARKED IN MM15. IF NO ACTIVITIES MARKED IN MM15, SKIP TO MM22.</w:t>
      </w:r>
    </w:p>
    <w:p w:rsidR="00CC3EBC" w:rsidRPr="00753097" w:rsidRDefault="00CF3D83" w:rsidP="00F94CAE">
      <w:pPr>
        <w:kinsoku w:val="0"/>
        <w:overflowPunct w:val="0"/>
        <w:spacing w:after="0"/>
        <w:ind w:firstLine="630"/>
        <w:jc w:val="both"/>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CC3EBC" w:rsidRPr="00753097">
        <w:rPr>
          <w:rFonts w:asciiTheme="minorHAnsi" w:hAnsiTheme="minorHAnsi" w:cstheme="minorHAnsi"/>
          <w:b/>
          <w:sz w:val="20"/>
          <w:szCs w:val="20"/>
        </w:rPr>
        <w:t xml:space="preserve"> </w:t>
      </w:r>
      <w:r w:rsidR="00CC3EBC" w:rsidRPr="00753097">
        <w:rPr>
          <w:rFonts w:asciiTheme="minorHAnsi" w:hAnsiTheme="minorHAnsi" w:cstheme="minorHAnsi"/>
          <w:b/>
          <w:i/>
          <w:sz w:val="16"/>
          <w:szCs w:val="20"/>
        </w:rPr>
        <w:t>READ OUT</w:t>
      </w:r>
    </w:p>
    <w:p w:rsidR="00CC3EBC" w:rsidRPr="00753097" w:rsidRDefault="00CC3EBC" w:rsidP="00F94CAE">
      <w:pPr>
        <w:kinsoku w:val="0"/>
        <w:overflowPunct w:val="0"/>
        <w:spacing w:after="0"/>
        <w:ind w:firstLine="630"/>
        <w:jc w:val="both"/>
        <w:textAlignment w:val="baseline"/>
        <w:rPr>
          <w:rFonts w:asciiTheme="minorHAnsi" w:eastAsia="Times New Roman" w:hAnsiTheme="minorHAnsi" w:cstheme="minorHAnsi"/>
          <w:b/>
          <w:sz w:val="16"/>
          <w:szCs w:val="20"/>
        </w:rPr>
      </w:pPr>
      <w:r w:rsidRPr="00753097">
        <w:rPr>
          <w:rFonts w:asciiTheme="minorHAnsi" w:hAnsiTheme="minorHAnsi" w:cstheme="minorHAnsi"/>
          <w:b/>
          <w:sz w:val="20"/>
          <w:szCs w:val="20"/>
        </w:rPr>
        <w:t>SA</w:t>
      </w:r>
      <w:r w:rsidR="008C15E9" w:rsidRPr="00753097">
        <w:rPr>
          <w:rFonts w:asciiTheme="minorHAnsi" w:hAnsiTheme="minorHAnsi" w:cstheme="minorHAnsi"/>
          <w:b/>
          <w:sz w:val="16"/>
          <w:szCs w:val="20"/>
        </w:rPr>
        <w:t xml:space="preserve"> </w:t>
      </w:r>
      <w:r w:rsidR="008258E9" w:rsidRPr="00753097">
        <w:rPr>
          <w:rFonts w:asciiTheme="minorHAnsi" w:hAnsiTheme="minorHAnsi" w:cstheme="minorHAnsi"/>
          <w:b/>
          <w:sz w:val="20"/>
          <w:szCs w:val="20"/>
        </w:rPr>
        <w:t>PER BARIS</w:t>
      </w:r>
      <w:r w:rsidR="008258E9" w:rsidRPr="00753097">
        <w:rPr>
          <w:rFonts w:asciiTheme="minorHAnsi" w:hAnsiTheme="minorHAnsi" w:cstheme="minorHAnsi"/>
          <w:b/>
          <w:sz w:val="16"/>
          <w:szCs w:val="20"/>
        </w:rPr>
        <w:t xml:space="preserve"> </w:t>
      </w:r>
      <w:r w:rsidR="008C15E9" w:rsidRPr="00753097">
        <w:rPr>
          <w:rFonts w:asciiTheme="minorHAnsi" w:hAnsiTheme="minorHAnsi" w:cstheme="minorHAnsi"/>
          <w:b/>
          <w:i/>
          <w:sz w:val="16"/>
          <w:szCs w:val="20"/>
        </w:rPr>
        <w:t>SINGLE ANSWER</w:t>
      </w:r>
      <w:r w:rsidRPr="00753097">
        <w:rPr>
          <w:rFonts w:asciiTheme="minorHAnsi" w:hAnsiTheme="minorHAnsi" w:cstheme="minorHAnsi"/>
          <w:b/>
          <w:sz w:val="20"/>
          <w:szCs w:val="20"/>
        </w:rPr>
        <w:t xml:space="preserve"> </w:t>
      </w:r>
    </w:p>
    <w:p w:rsidR="00370626" w:rsidRPr="00753097" w:rsidRDefault="00370626" w:rsidP="00370626">
      <w:pPr>
        <w:jc w:val="both"/>
        <w:rPr>
          <w:rFonts w:asciiTheme="minorHAnsi" w:eastAsia="Times New Roman" w:hAnsiTheme="minorHAnsi" w:cstheme="minorHAnsi"/>
          <w:b/>
          <w:i/>
          <w:sz w:val="20"/>
          <w:szCs w:val="20"/>
        </w:rPr>
      </w:pPr>
      <w:r w:rsidRPr="00753097">
        <w:rPr>
          <w:rFonts w:asciiTheme="minorHAnsi" w:eastAsia="Times New Roman" w:hAnsiTheme="minorHAnsi" w:cstheme="minorHAnsi"/>
          <w:sz w:val="20"/>
          <w:szCs w:val="20"/>
        </w:rPr>
        <w:t>MM17. Seberapa sering Anda menggunakan mobile money</w:t>
      </w:r>
      <w:r w:rsidR="001221AB" w:rsidRPr="00753097">
        <w:rPr>
          <w:rFonts w:asciiTheme="minorHAnsi" w:eastAsia="Times New Roman" w:hAnsiTheme="minorHAnsi" w:cstheme="minorHAnsi"/>
          <w:sz w:val="20"/>
          <w:szCs w:val="20"/>
        </w:rPr>
        <w:t>/</w:t>
      </w:r>
      <w:r w:rsidR="00D560F1">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aktivitas tersebut? </w:t>
      </w:r>
      <w:r w:rsidRPr="00753097">
        <w:rPr>
          <w:rFonts w:asciiTheme="minorHAnsi" w:eastAsia="Times New Roman" w:hAnsiTheme="minorHAnsi" w:cstheme="minorHAnsi"/>
          <w:i/>
          <w:sz w:val="16"/>
          <w:szCs w:val="20"/>
        </w:rPr>
        <w:t>How often do you use mobile money for this activity?</w:t>
      </w:r>
    </w:p>
    <w:tbl>
      <w:tblPr>
        <w:tblStyle w:val="TableGrid"/>
        <w:tblW w:w="10890" w:type="dxa"/>
        <w:tblInd w:w="108" w:type="dxa"/>
        <w:tblLayout w:type="fixed"/>
        <w:tblLook w:val="04A0" w:firstRow="1" w:lastRow="0" w:firstColumn="1" w:lastColumn="0" w:noHBand="0" w:noVBand="1"/>
      </w:tblPr>
      <w:tblGrid>
        <w:gridCol w:w="5940"/>
        <w:gridCol w:w="945"/>
        <w:gridCol w:w="945"/>
        <w:gridCol w:w="3060"/>
      </w:tblGrid>
      <w:tr w:rsidR="0008122D" w:rsidRPr="00753097" w:rsidTr="007B269F">
        <w:tc>
          <w:tcPr>
            <w:tcW w:w="5940" w:type="dxa"/>
          </w:tcPr>
          <w:p w:rsidR="0008122D" w:rsidRPr="00753097" w:rsidRDefault="0008122D" w:rsidP="00AC1775">
            <w:pPr>
              <w:pStyle w:val="Default"/>
              <w:rPr>
                <w:rFonts w:asciiTheme="minorHAnsi" w:hAnsiTheme="minorHAnsi" w:cstheme="minorHAnsi"/>
                <w:color w:val="auto"/>
                <w:sz w:val="20"/>
                <w:szCs w:val="20"/>
              </w:rPr>
            </w:pPr>
          </w:p>
        </w:tc>
        <w:tc>
          <w:tcPr>
            <w:tcW w:w="1890" w:type="dxa"/>
            <w:gridSpan w:val="2"/>
          </w:tcPr>
          <w:p w:rsidR="0008122D" w:rsidRPr="00753097" w:rsidRDefault="0008122D" w:rsidP="00E90DB7">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MM15.</w:t>
            </w:r>
          </w:p>
          <w:p w:rsidR="00430045" w:rsidRDefault="00430045"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Pernahkah menggunakan mobile money untuk aktifitas …?</w:t>
            </w:r>
          </w:p>
          <w:p w:rsidR="0008122D" w:rsidRPr="00753097" w:rsidRDefault="00430045"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0008122D" w:rsidRPr="00753097">
              <w:rPr>
                <w:rFonts w:asciiTheme="minorHAnsi" w:hAnsiTheme="minorHAnsi" w:cstheme="minorHAnsi"/>
                <w:b/>
                <w:color w:val="auto"/>
                <w:sz w:val="20"/>
                <w:szCs w:val="20"/>
              </w:rPr>
              <w:t>MA</w:t>
            </w:r>
            <w:r>
              <w:rPr>
                <w:rFonts w:asciiTheme="minorHAnsi" w:hAnsiTheme="minorHAnsi" w:cstheme="minorHAnsi"/>
                <w:b/>
                <w:color w:val="auto"/>
                <w:sz w:val="20"/>
                <w:szCs w:val="20"/>
              </w:rPr>
              <w:t>)</w:t>
            </w:r>
          </w:p>
          <w:p w:rsidR="0008122D" w:rsidRPr="00753097" w:rsidRDefault="0008122D" w:rsidP="00E90DB7">
            <w:pPr>
              <w:pStyle w:val="Default"/>
              <w:jc w:val="center"/>
              <w:rPr>
                <w:rFonts w:asciiTheme="minorHAnsi" w:hAnsiTheme="minorHAnsi" w:cstheme="minorHAnsi"/>
                <w:b/>
                <w:color w:val="auto"/>
                <w:sz w:val="20"/>
                <w:szCs w:val="20"/>
              </w:rPr>
            </w:pPr>
          </w:p>
        </w:tc>
        <w:tc>
          <w:tcPr>
            <w:tcW w:w="3060" w:type="dxa"/>
          </w:tcPr>
          <w:p w:rsidR="0008122D" w:rsidRPr="00753097" w:rsidRDefault="0008122D" w:rsidP="00E90DB7">
            <w:pPr>
              <w:pStyle w:val="Default"/>
              <w:jc w:val="center"/>
              <w:rPr>
                <w:rFonts w:asciiTheme="minorHAnsi" w:hAnsiTheme="minorHAnsi" w:cstheme="minorHAnsi"/>
                <w:b/>
                <w:color w:val="auto"/>
                <w:sz w:val="20"/>
                <w:szCs w:val="20"/>
              </w:rPr>
            </w:pPr>
            <w:r w:rsidRPr="00753097">
              <w:rPr>
                <w:rFonts w:asciiTheme="minorHAnsi" w:hAnsiTheme="minorHAnsi" w:cstheme="minorHAnsi"/>
                <w:b/>
                <w:color w:val="auto"/>
                <w:sz w:val="20"/>
                <w:szCs w:val="20"/>
              </w:rPr>
              <w:t>MM17</w:t>
            </w:r>
          </w:p>
          <w:p w:rsidR="00430045" w:rsidRDefault="00430045"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Seberapa sering aktifitas tersebut?</w:t>
            </w:r>
          </w:p>
          <w:p w:rsidR="0008122D" w:rsidRPr="00753097" w:rsidRDefault="00430045" w:rsidP="00E90DB7">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w:t>
            </w:r>
            <w:r w:rsidR="0008122D" w:rsidRPr="00753097">
              <w:rPr>
                <w:rFonts w:asciiTheme="minorHAnsi" w:hAnsiTheme="minorHAnsi" w:cstheme="minorHAnsi"/>
                <w:b/>
                <w:color w:val="auto"/>
                <w:sz w:val="20"/>
                <w:szCs w:val="20"/>
              </w:rPr>
              <w:t>SA PER BARIS</w:t>
            </w:r>
            <w:r>
              <w:rPr>
                <w:rFonts w:asciiTheme="minorHAnsi" w:hAnsiTheme="minorHAnsi" w:cstheme="minorHAnsi"/>
                <w:b/>
                <w:color w:val="auto"/>
                <w:sz w:val="20"/>
                <w:szCs w:val="20"/>
              </w:rPr>
              <w:t>)</w:t>
            </w:r>
          </w:p>
          <w:p w:rsidR="0008122D" w:rsidRPr="00753097" w:rsidRDefault="0008122D" w:rsidP="00AC1775">
            <w:pPr>
              <w:rPr>
                <w:rFonts w:asciiTheme="minorHAnsi" w:hAnsiTheme="minorHAnsi" w:cstheme="minorHAnsi"/>
                <w:sz w:val="20"/>
                <w:szCs w:val="20"/>
              </w:rPr>
            </w:pPr>
          </w:p>
        </w:tc>
      </w:tr>
      <w:tr w:rsidR="0008122D" w:rsidRPr="00753097" w:rsidTr="007B269F">
        <w:tc>
          <w:tcPr>
            <w:tcW w:w="5940" w:type="dxa"/>
          </w:tcPr>
          <w:p w:rsidR="0008122D" w:rsidRPr="00753097" w:rsidRDefault="0008122D" w:rsidP="00AC1775">
            <w:pPr>
              <w:pStyle w:val="Default"/>
              <w:rPr>
                <w:rFonts w:asciiTheme="minorHAnsi" w:hAnsiTheme="minorHAnsi" w:cstheme="minorHAnsi"/>
                <w:color w:val="auto"/>
                <w:sz w:val="20"/>
                <w:szCs w:val="20"/>
              </w:rPr>
            </w:pPr>
          </w:p>
        </w:tc>
        <w:tc>
          <w:tcPr>
            <w:tcW w:w="945" w:type="dxa"/>
          </w:tcPr>
          <w:p w:rsidR="0008122D" w:rsidRPr="00065344" w:rsidRDefault="0008122D">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rsidR="0008122D" w:rsidRPr="00065344" w:rsidRDefault="0008122D">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945" w:type="dxa"/>
          </w:tcPr>
          <w:p w:rsidR="0008122D" w:rsidRPr="00065344" w:rsidRDefault="0008122D">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rsidR="0008122D" w:rsidRPr="00065344" w:rsidRDefault="0008122D">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Tidak </w:t>
            </w:r>
            <w:r w:rsidRPr="00065344">
              <w:rPr>
                <w:rFonts w:asciiTheme="minorHAnsi" w:hAnsiTheme="minorHAnsi" w:cstheme="minorHAnsi"/>
                <w:b/>
                <w:i/>
                <w:color w:val="auto"/>
                <w:sz w:val="16"/>
                <w:szCs w:val="20"/>
              </w:rPr>
              <w:t>No</w:t>
            </w:r>
          </w:p>
        </w:tc>
        <w:tc>
          <w:tcPr>
            <w:tcW w:w="3060" w:type="dxa"/>
          </w:tcPr>
          <w:p w:rsidR="002D56F7" w:rsidRPr="00065344" w:rsidRDefault="002D56F7" w:rsidP="002D56F7">
            <w:pPr>
              <w:rPr>
                <w:rFonts w:asciiTheme="minorHAnsi" w:hAnsiTheme="minorHAnsi" w:cstheme="minorHAnsi"/>
                <w:b/>
                <w:sz w:val="20"/>
                <w:szCs w:val="20"/>
              </w:rPr>
            </w:pPr>
            <w:r w:rsidRPr="00065344">
              <w:rPr>
                <w:rFonts w:asciiTheme="minorHAnsi" w:hAnsiTheme="minorHAnsi" w:cstheme="minorHAnsi"/>
                <w:b/>
                <w:sz w:val="20"/>
                <w:szCs w:val="20"/>
              </w:rPr>
              <w:t xml:space="preserve">1= Setiap hari </w:t>
            </w:r>
            <w:r w:rsidRPr="00065344">
              <w:rPr>
                <w:rFonts w:asciiTheme="minorHAnsi" w:hAnsiTheme="minorHAnsi" w:cstheme="minorHAnsi"/>
                <w:b/>
                <w:i/>
                <w:sz w:val="16"/>
                <w:szCs w:val="20"/>
              </w:rPr>
              <w:t>Daily</w:t>
            </w:r>
          </w:p>
          <w:p w:rsidR="002D56F7" w:rsidRPr="00065344" w:rsidRDefault="002D56F7" w:rsidP="002D56F7">
            <w:pPr>
              <w:rPr>
                <w:rFonts w:asciiTheme="minorHAnsi" w:hAnsiTheme="minorHAnsi" w:cstheme="minorHAnsi"/>
                <w:b/>
                <w:sz w:val="20"/>
                <w:szCs w:val="20"/>
              </w:rPr>
            </w:pPr>
            <w:r w:rsidRPr="00065344">
              <w:rPr>
                <w:rFonts w:asciiTheme="minorHAnsi" w:hAnsiTheme="minorHAnsi" w:cstheme="minorHAnsi"/>
                <w:b/>
                <w:sz w:val="20"/>
                <w:szCs w:val="20"/>
              </w:rPr>
              <w:t xml:space="preserve">2= Seminggu sekali </w:t>
            </w:r>
            <w:r w:rsidRPr="00065344">
              <w:rPr>
                <w:rFonts w:asciiTheme="minorHAnsi" w:hAnsiTheme="minorHAnsi" w:cstheme="minorHAnsi"/>
                <w:b/>
                <w:i/>
                <w:sz w:val="16"/>
                <w:szCs w:val="20"/>
              </w:rPr>
              <w:t>Weekly</w:t>
            </w:r>
          </w:p>
          <w:p w:rsidR="002D56F7" w:rsidRPr="00065344" w:rsidRDefault="002D56F7" w:rsidP="002D56F7">
            <w:pPr>
              <w:rPr>
                <w:rFonts w:asciiTheme="minorHAnsi" w:hAnsiTheme="minorHAnsi" w:cstheme="minorHAnsi"/>
                <w:b/>
                <w:sz w:val="20"/>
                <w:szCs w:val="20"/>
              </w:rPr>
            </w:pPr>
            <w:r w:rsidRPr="00065344">
              <w:rPr>
                <w:rFonts w:asciiTheme="minorHAnsi" w:hAnsiTheme="minorHAnsi" w:cstheme="minorHAnsi"/>
                <w:b/>
                <w:sz w:val="20"/>
                <w:szCs w:val="20"/>
              </w:rPr>
              <w:t xml:space="preserve">3= 15 hari sekali </w:t>
            </w:r>
            <w:r w:rsidRPr="00065344">
              <w:rPr>
                <w:rFonts w:asciiTheme="minorHAnsi" w:hAnsiTheme="minorHAnsi" w:cstheme="minorHAnsi"/>
                <w:b/>
                <w:i/>
                <w:sz w:val="16"/>
                <w:szCs w:val="20"/>
              </w:rPr>
              <w:t>Once in 15 days</w:t>
            </w:r>
          </w:p>
          <w:p w:rsidR="002D56F7" w:rsidRPr="00065344" w:rsidRDefault="002D56F7" w:rsidP="002D56F7">
            <w:pPr>
              <w:rPr>
                <w:rFonts w:asciiTheme="minorHAnsi" w:hAnsiTheme="minorHAnsi" w:cstheme="minorHAnsi"/>
                <w:b/>
                <w:sz w:val="20"/>
                <w:szCs w:val="20"/>
              </w:rPr>
            </w:pPr>
            <w:r w:rsidRPr="00065344">
              <w:rPr>
                <w:rFonts w:asciiTheme="minorHAnsi" w:hAnsiTheme="minorHAnsi" w:cstheme="minorHAnsi"/>
                <w:b/>
                <w:sz w:val="20"/>
                <w:szCs w:val="20"/>
              </w:rPr>
              <w:t xml:space="preserve">4= Setiap bulan </w:t>
            </w:r>
            <w:r w:rsidRPr="00065344">
              <w:rPr>
                <w:rFonts w:asciiTheme="minorHAnsi" w:hAnsiTheme="minorHAnsi" w:cstheme="minorHAnsi"/>
                <w:b/>
                <w:i/>
                <w:sz w:val="16"/>
                <w:szCs w:val="20"/>
              </w:rPr>
              <w:t>Monthly</w:t>
            </w:r>
          </w:p>
          <w:p w:rsidR="002D56F7" w:rsidRPr="00065344" w:rsidRDefault="002D56F7" w:rsidP="002D56F7">
            <w:pPr>
              <w:rPr>
                <w:rFonts w:asciiTheme="minorHAnsi" w:hAnsiTheme="minorHAnsi" w:cstheme="minorHAnsi"/>
                <w:b/>
                <w:i/>
                <w:sz w:val="16"/>
                <w:szCs w:val="20"/>
              </w:rPr>
            </w:pPr>
            <w:r w:rsidRPr="00065344">
              <w:rPr>
                <w:rFonts w:asciiTheme="minorHAnsi" w:hAnsiTheme="minorHAnsi" w:cstheme="minorHAnsi"/>
                <w:b/>
                <w:sz w:val="20"/>
                <w:szCs w:val="20"/>
              </w:rPr>
              <w:t xml:space="preserve">5= 3 bulan sekali </w:t>
            </w:r>
            <w:r w:rsidRPr="00065344">
              <w:rPr>
                <w:rFonts w:asciiTheme="minorHAnsi" w:hAnsiTheme="minorHAnsi" w:cstheme="minorHAnsi"/>
                <w:b/>
                <w:i/>
                <w:sz w:val="16"/>
                <w:szCs w:val="20"/>
              </w:rPr>
              <w:t>Once every 3 months</w:t>
            </w:r>
          </w:p>
          <w:p w:rsidR="002D56F7" w:rsidRPr="00065344" w:rsidRDefault="002D56F7" w:rsidP="002D56F7">
            <w:pPr>
              <w:rPr>
                <w:rFonts w:asciiTheme="minorHAnsi" w:hAnsiTheme="minorHAnsi" w:cstheme="minorHAnsi"/>
                <w:b/>
                <w:i/>
                <w:sz w:val="16"/>
                <w:szCs w:val="20"/>
              </w:rPr>
            </w:pPr>
            <w:r w:rsidRPr="00065344">
              <w:rPr>
                <w:rFonts w:asciiTheme="minorHAnsi" w:hAnsiTheme="minorHAnsi" w:cstheme="minorHAnsi"/>
                <w:b/>
                <w:sz w:val="20"/>
                <w:szCs w:val="20"/>
              </w:rPr>
              <w:t xml:space="preserve">6= 6 bulan sekali </w:t>
            </w:r>
            <w:r w:rsidRPr="00065344">
              <w:rPr>
                <w:rFonts w:asciiTheme="minorHAnsi" w:hAnsiTheme="minorHAnsi" w:cstheme="minorHAnsi"/>
                <w:b/>
                <w:i/>
                <w:sz w:val="16"/>
                <w:szCs w:val="20"/>
              </w:rPr>
              <w:t>Once every 6 months</w:t>
            </w:r>
          </w:p>
          <w:p w:rsidR="002D56F7" w:rsidRPr="00065344" w:rsidRDefault="002D56F7" w:rsidP="002D56F7">
            <w:pPr>
              <w:rPr>
                <w:rFonts w:asciiTheme="minorHAnsi" w:hAnsiTheme="minorHAnsi" w:cstheme="minorHAnsi"/>
                <w:b/>
                <w:i/>
                <w:sz w:val="16"/>
                <w:szCs w:val="20"/>
              </w:rPr>
            </w:pPr>
            <w:r w:rsidRPr="00065344">
              <w:rPr>
                <w:rFonts w:asciiTheme="minorHAnsi" w:hAnsiTheme="minorHAnsi" w:cstheme="minorHAnsi"/>
                <w:b/>
                <w:sz w:val="20"/>
                <w:szCs w:val="20"/>
              </w:rPr>
              <w:t xml:space="preserve">7= Setahun sekali </w:t>
            </w:r>
            <w:r w:rsidRPr="00065344">
              <w:rPr>
                <w:rFonts w:asciiTheme="minorHAnsi" w:hAnsiTheme="minorHAnsi" w:cstheme="minorHAnsi"/>
                <w:b/>
                <w:i/>
                <w:sz w:val="16"/>
                <w:szCs w:val="20"/>
              </w:rPr>
              <w:t>Once a year</w:t>
            </w:r>
          </w:p>
          <w:p w:rsidR="0008122D" w:rsidRPr="002D56F7" w:rsidRDefault="002D56F7" w:rsidP="00065344">
            <w:pPr>
              <w:pStyle w:val="Default"/>
              <w:rPr>
                <w:rFonts w:asciiTheme="minorHAnsi" w:hAnsiTheme="minorHAnsi" w:cstheme="minorHAnsi"/>
                <w:b/>
                <w:color w:val="auto"/>
                <w:sz w:val="20"/>
                <w:szCs w:val="20"/>
              </w:rPr>
            </w:pPr>
            <w:r w:rsidRPr="00065344">
              <w:rPr>
                <w:rFonts w:asciiTheme="minorHAnsi" w:hAnsiTheme="minorHAnsi" w:cstheme="minorHAnsi"/>
                <w:b/>
                <w:sz w:val="20"/>
                <w:szCs w:val="20"/>
              </w:rPr>
              <w:t xml:space="preserve">8= Hampir tidak pernah </w:t>
            </w:r>
            <w:r w:rsidRPr="00065344">
              <w:rPr>
                <w:rFonts w:asciiTheme="minorHAnsi" w:hAnsiTheme="minorHAnsi" w:cstheme="minorHAnsi"/>
                <w:b/>
                <w:i/>
                <w:sz w:val="16"/>
                <w:szCs w:val="20"/>
              </w:rPr>
              <w:t>Almost never</w:t>
            </w: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Menyetor</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Deposit money</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Menarik</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Withdraw money</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Membeli</w:t>
            </w:r>
            <w:r w:rsidRPr="00753097">
              <w:rPr>
                <w:rFonts w:asciiTheme="minorHAnsi" w:hAnsiTheme="minorHAnsi" w:cstheme="minorHAnsi"/>
                <w:sz w:val="20"/>
                <w:szCs w:val="20"/>
              </w:rPr>
              <w:t xml:space="preserve"> pulsa, </w:t>
            </w: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tagihan ponsel </w:t>
            </w:r>
            <w:r w:rsidRPr="00753097">
              <w:rPr>
                <w:rFonts w:asciiTheme="minorHAnsi" w:hAnsiTheme="minorHAnsi" w:cstheme="minorHAnsi"/>
                <w:i/>
                <w:sz w:val="16"/>
                <w:szCs w:val="20"/>
              </w:rPr>
              <w:t>Buy airtime top-ups, pay mobile phone bill</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0C1B35">
            <w:pPr>
              <w:pStyle w:val="Default"/>
              <w:numPr>
                <w:ilvl w:val="0"/>
                <w:numId w:val="9"/>
              </w:numPr>
              <w:ind w:left="360"/>
              <w:rPr>
                <w:rFonts w:asciiTheme="minorHAnsi" w:hAnsiTheme="minorHAnsi" w:cstheme="minorHAnsi"/>
                <w:color w:val="auto"/>
                <w:sz w:val="20"/>
                <w:szCs w:val="20"/>
              </w:rPr>
            </w:pPr>
            <w:r w:rsidRPr="00065344">
              <w:rPr>
                <w:rFonts w:asciiTheme="minorHAnsi" w:hAnsiTheme="minorHAnsi" w:cstheme="minorHAnsi"/>
                <w:b/>
                <w:sz w:val="20"/>
                <w:szCs w:val="20"/>
              </w:rPr>
              <w:t>Membayar</w:t>
            </w:r>
            <w:r w:rsidRPr="00753097">
              <w:rPr>
                <w:rFonts w:asciiTheme="minorHAnsi" w:hAnsiTheme="minorHAnsi" w:cstheme="minorHAnsi"/>
                <w:sz w:val="20"/>
                <w:szCs w:val="20"/>
              </w:rPr>
              <w:t xml:space="preserve"> </w:t>
            </w:r>
            <w:r w:rsidR="000C1B35" w:rsidRPr="00753097">
              <w:rPr>
                <w:rFonts w:asciiTheme="minorHAnsi" w:hAnsiTheme="minorHAnsi" w:cstheme="minorHAnsi"/>
                <w:sz w:val="20"/>
                <w:szCs w:val="20"/>
              </w:rPr>
              <w:t>uang</w:t>
            </w:r>
            <w:r w:rsidRPr="00753097">
              <w:rPr>
                <w:rFonts w:asciiTheme="minorHAnsi" w:hAnsiTheme="minorHAnsi" w:cstheme="minorHAnsi"/>
                <w:sz w:val="20"/>
                <w:szCs w:val="20"/>
              </w:rPr>
              <w:t xml:space="preserve"> sekolah</w:t>
            </w:r>
            <w:r w:rsidR="000C1B35"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 a school fee</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tagihan medis/kesehatan </w:t>
            </w:r>
            <w:r w:rsidRPr="00753097">
              <w:rPr>
                <w:rFonts w:asciiTheme="minorHAnsi" w:hAnsiTheme="minorHAnsi" w:cstheme="minorHAnsi"/>
                <w:i/>
                <w:sz w:val="16"/>
                <w:szCs w:val="20"/>
              </w:rPr>
              <w:t xml:space="preserve">hn </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tagihan listrik </w:t>
            </w:r>
            <w:r w:rsidRPr="00753097">
              <w:rPr>
                <w:rFonts w:asciiTheme="minorHAnsi" w:hAnsiTheme="minorHAnsi" w:cstheme="minorHAnsi"/>
                <w:i/>
                <w:sz w:val="16"/>
                <w:szCs w:val="20"/>
              </w:rPr>
              <w:t>Pay an electricity bill</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B35A5C">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akses air </w:t>
            </w:r>
            <w:r w:rsidR="00B35A5C" w:rsidRPr="00753097">
              <w:rPr>
                <w:rFonts w:asciiTheme="minorHAnsi" w:hAnsiTheme="minorHAnsi" w:cstheme="minorHAnsi"/>
                <w:sz w:val="20"/>
                <w:szCs w:val="20"/>
              </w:rPr>
              <w:t xml:space="preserve">(PDAM) </w:t>
            </w:r>
            <w:r w:rsidRPr="00753097">
              <w:rPr>
                <w:rFonts w:asciiTheme="minorHAnsi" w:hAnsiTheme="minorHAnsi" w:cstheme="minorHAnsi"/>
                <w:i/>
                <w:sz w:val="16"/>
                <w:szCs w:val="20"/>
              </w:rPr>
              <w:t>Pay for water access or delivery</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C310A5" w:rsidP="00E90DB7">
            <w:pPr>
              <w:pStyle w:val="Default"/>
              <w:numPr>
                <w:ilvl w:val="0"/>
                <w:numId w:val="9"/>
              </w:numPr>
              <w:tabs>
                <w:tab w:val="left" w:pos="1458"/>
              </w:tabs>
              <w:ind w:left="360"/>
              <w:rPr>
                <w:rFonts w:asciiTheme="minorHAnsi" w:hAnsiTheme="minorHAnsi" w:cstheme="minorHAnsi"/>
                <w:i/>
                <w:iCs/>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lampu tenaga surya atau system tenaga surya dirumah</w:t>
            </w:r>
            <w:r w:rsidRPr="00753097">
              <w:rPr>
                <w:rFonts w:asciiTheme="majorHAnsi" w:hAnsiTheme="majorHAnsi" w:cstheme="minorHAnsi"/>
                <w:color w:val="auto"/>
                <w:sz w:val="20"/>
                <w:szCs w:val="20"/>
              </w:rPr>
              <w:t xml:space="preserve"> </w:t>
            </w:r>
            <w:r w:rsidR="0008122D" w:rsidRPr="00753097">
              <w:rPr>
                <w:rFonts w:asciiTheme="minorHAnsi" w:hAnsiTheme="minorHAnsi" w:cstheme="minorHAnsi"/>
                <w:i/>
                <w:sz w:val="16"/>
                <w:szCs w:val="20"/>
              </w:rPr>
              <w:t>Pay for solar lantern or a solar home system</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C262BB" w:rsidP="00E90DB7">
            <w:pPr>
              <w:pStyle w:val="Default"/>
              <w:numPr>
                <w:ilvl w:val="0"/>
                <w:numId w:val="9"/>
              </w:numPr>
              <w:tabs>
                <w:tab w:val="left" w:pos="1458"/>
              </w:tabs>
              <w:ind w:left="360"/>
              <w:rPr>
                <w:rStyle w:val="CommentReference"/>
                <w:rFonts w:asciiTheme="minorHAnsi" w:eastAsiaTheme="minorHAnsi" w:hAnsiTheme="minorHAnsi" w:cstheme="minorHAnsi"/>
                <w:color w:val="auto"/>
              </w:rPr>
            </w:pPr>
            <w:r w:rsidRPr="007B269F">
              <w:rPr>
                <w:rStyle w:val="CommentReference"/>
                <w:rFonts w:asciiTheme="minorHAnsi" w:eastAsiaTheme="minorHAnsi" w:hAnsiTheme="minorHAnsi" w:cstheme="minorHAnsi"/>
                <w:b/>
                <w:color w:val="auto"/>
                <w:sz w:val="20"/>
              </w:rPr>
              <w:t>Membayar</w:t>
            </w:r>
            <w:r w:rsidRPr="00753097">
              <w:rPr>
                <w:rStyle w:val="CommentReference"/>
                <w:rFonts w:asciiTheme="minorHAnsi" w:eastAsiaTheme="minorHAnsi" w:hAnsiTheme="minorHAnsi" w:cstheme="minorHAnsi"/>
                <w:color w:val="auto"/>
                <w:sz w:val="20"/>
              </w:rPr>
              <w:t xml:space="preserve"> tagihan TV/TV kabel/ TV satelit</w:t>
            </w:r>
            <w:r w:rsidRPr="00753097">
              <w:rPr>
                <w:rStyle w:val="CommentReference"/>
                <w:rFonts w:asciiTheme="majorHAnsi" w:eastAsiaTheme="minorHAnsi" w:hAnsiTheme="majorHAnsi" w:cstheme="minorHAnsi"/>
                <w:color w:val="auto"/>
                <w:sz w:val="20"/>
              </w:rPr>
              <w:t xml:space="preserve"> </w:t>
            </w:r>
            <w:r w:rsidR="0008122D" w:rsidRPr="00753097">
              <w:rPr>
                <w:rFonts w:asciiTheme="minorHAnsi" w:hAnsiTheme="minorHAnsi" w:cstheme="minorHAnsi"/>
                <w:i/>
                <w:sz w:val="16"/>
                <w:szCs w:val="20"/>
              </w:rPr>
              <w:t>Pay TV/cable/satellite bill</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F073CB">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w:t>
            </w:r>
            <w:r w:rsidR="00C86593">
              <w:rPr>
                <w:rFonts w:asciiTheme="minorHAnsi" w:hAnsiTheme="minorHAnsi" w:cstheme="minorHAnsi"/>
                <w:color w:val="auto"/>
                <w:sz w:val="20"/>
                <w:szCs w:val="20"/>
              </w:rPr>
              <w:t>,</w:t>
            </w:r>
            <w:r w:rsidRPr="00753097">
              <w:rPr>
                <w:rFonts w:asciiTheme="minorHAnsi" w:hAnsiTheme="minorHAnsi" w:cstheme="minorHAnsi"/>
                <w:color w:val="auto"/>
                <w:sz w:val="20"/>
                <w:szCs w:val="20"/>
              </w:rPr>
              <w:t xml:space="preserve"> atau </w:t>
            </w:r>
            <w:r w:rsidR="00F073CB" w:rsidRPr="00753097">
              <w:rPr>
                <w:rFonts w:asciiTheme="minorHAnsi" w:hAnsiTheme="minorHAnsi" w:cstheme="minorHAnsi"/>
                <w:color w:val="auto"/>
                <w:sz w:val="20"/>
                <w:szCs w:val="20"/>
              </w:rPr>
              <w:t>biaya-biaya</w:t>
            </w:r>
            <w:r w:rsidR="00C86593">
              <w:rPr>
                <w:rFonts w:asciiTheme="minorHAnsi" w:hAnsiTheme="minorHAnsi" w:cstheme="minorHAnsi"/>
                <w:color w:val="auto"/>
                <w:sz w:val="20"/>
                <w:szCs w:val="20"/>
              </w:rPr>
              <w:t xml:space="preserve">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Pay a government bill, including tax, fine or fee</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jc w:val="both"/>
              <w:rPr>
                <w:rFonts w:asciiTheme="minorHAnsi" w:hAnsiTheme="minorHAnsi" w:cstheme="minorHAnsi"/>
                <w:color w:val="auto"/>
                <w:sz w:val="20"/>
                <w:szCs w:val="20"/>
              </w:rPr>
            </w:pPr>
            <w:r w:rsidRPr="007B269F">
              <w:rPr>
                <w:rFonts w:asciiTheme="minorHAnsi" w:hAnsiTheme="minorHAnsi" w:cstheme="minorHAnsi"/>
                <w:b/>
                <w:color w:val="auto"/>
                <w:sz w:val="20"/>
                <w:szCs w:val="20"/>
              </w:rPr>
              <w:t>Mengirimkan</w:t>
            </w:r>
            <w:r w:rsidRPr="00753097">
              <w:rPr>
                <w:rFonts w:asciiTheme="minorHAnsi" w:hAnsiTheme="minorHAnsi" w:cstheme="minorHAnsi"/>
                <w:color w:val="auto"/>
                <w:sz w:val="20"/>
                <w:szCs w:val="20"/>
              </w:rPr>
              <w:t xml:space="preserve"> uang ke anggota keluarga, teman, teman kerja atau kenalan untuk dukungan/tunjangan rutin, untuk </w:t>
            </w:r>
            <w:r w:rsidR="00AC0726" w:rsidRPr="00753097">
              <w:rPr>
                <w:rFonts w:asciiTheme="minorHAnsi" w:hAnsiTheme="minorHAnsi" w:cstheme="minorHAnsi"/>
                <w:color w:val="auto"/>
                <w:sz w:val="20"/>
                <w:szCs w:val="20"/>
              </w:rPr>
              <w:t xml:space="preserve">bantuan </w:t>
            </w:r>
            <w:r w:rsidRPr="00753097">
              <w:rPr>
                <w:rFonts w:asciiTheme="minorHAnsi" w:hAnsiTheme="minorHAnsi" w:cstheme="minorHAnsi"/>
                <w:color w:val="auto"/>
                <w:sz w:val="20"/>
                <w:szCs w:val="20"/>
              </w:rPr>
              <w:t xml:space="preserve">keadaan darurat atau </w:t>
            </w:r>
            <w:r w:rsidR="00AC0726" w:rsidRPr="00753097">
              <w:rPr>
                <w:rFonts w:asciiTheme="minorHAnsi" w:hAnsiTheme="minorHAnsi" w:cstheme="minorHAnsi"/>
                <w:color w:val="auto"/>
                <w:sz w:val="20"/>
                <w:szCs w:val="20"/>
              </w:rPr>
              <w:t xml:space="preserve">untuk </w:t>
            </w:r>
            <w:r w:rsidRPr="00753097">
              <w:rPr>
                <w:rFonts w:asciiTheme="minorHAnsi" w:hAnsiTheme="minorHAnsi" w:cstheme="minorHAnsi"/>
                <w:color w:val="auto"/>
                <w:sz w:val="20"/>
                <w:szCs w:val="20"/>
              </w:rPr>
              <w:t xml:space="preserve">alasan lainnya </w:t>
            </w:r>
            <w:r w:rsidRPr="00753097">
              <w:rPr>
                <w:rFonts w:asciiTheme="minorHAnsi" w:hAnsiTheme="minorHAnsi" w:cstheme="minorHAnsi"/>
                <w:i/>
                <w:sz w:val="16"/>
                <w:szCs w:val="20"/>
              </w:rPr>
              <w:t>Send money to family members, friends, workmates or other acquaintances for regular support/allowances, to help with emergencies, or for other reasons</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uang dari anggota keluarga, teman, teman kerja atau kenalan untuk dukungan/tunjangan rutin, untuk </w:t>
            </w:r>
            <w:r w:rsidR="00BA5FB9" w:rsidRPr="00753097">
              <w:rPr>
                <w:rFonts w:asciiTheme="minorHAnsi" w:hAnsiTheme="minorHAnsi" w:cstheme="minorHAnsi"/>
                <w:color w:val="auto"/>
                <w:sz w:val="20"/>
                <w:szCs w:val="20"/>
              </w:rPr>
              <w:t xml:space="preserve">bantuan </w:t>
            </w:r>
            <w:r w:rsidRPr="00753097">
              <w:rPr>
                <w:rFonts w:asciiTheme="minorHAnsi" w:hAnsiTheme="minorHAnsi" w:cstheme="minorHAnsi"/>
                <w:color w:val="auto"/>
                <w:sz w:val="20"/>
                <w:szCs w:val="20"/>
              </w:rPr>
              <w:t>keadaan darurat atau untuk alasan lainnya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Receive money from family members, friends, workmates or other acquaintances for regular </w:t>
            </w:r>
            <w:r w:rsidRPr="00753097">
              <w:rPr>
                <w:rFonts w:asciiTheme="minorHAnsi" w:hAnsiTheme="minorHAnsi" w:cstheme="minorHAnsi"/>
                <w:i/>
                <w:sz w:val="16"/>
                <w:szCs w:val="20"/>
              </w:rPr>
              <w:lastRenderedPageBreak/>
              <w:t>support/allowances, to help with emergencies, or for other reasons</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CF7BF2"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lastRenderedPageBreak/>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color w:val="auto"/>
                <w:sz w:val="16"/>
                <w:szCs w:val="20"/>
              </w:rPr>
              <w:t>Receive welfare, pension or other benefit payment from the government</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sz w:val="16"/>
                <w:szCs w:val="20"/>
              </w:rPr>
              <w:t>Receive wages for primary or secondary job</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untuk pembelian besar, termasuk tanah, hewan ternak, kediaman/rumah tinggal </w:t>
            </w:r>
            <w:r w:rsidRPr="00753097">
              <w:rPr>
                <w:rFonts w:asciiTheme="minorHAnsi" w:hAnsiTheme="minorHAnsi" w:cstheme="minorHAnsi"/>
                <w:i/>
                <w:sz w:val="16"/>
                <w:szCs w:val="20"/>
              </w:rPr>
              <w:t>Pay for large acquisitions, including land, cattle, residence</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Melakukan </w:t>
            </w:r>
            <w:r w:rsidRPr="007B269F">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terkait asuransi atau menerima klaim atas asuransi </w:t>
            </w:r>
            <w:r w:rsidRPr="00753097">
              <w:rPr>
                <w:rFonts w:asciiTheme="minorHAnsi" w:hAnsiTheme="minorHAnsi" w:cstheme="minorHAnsi"/>
                <w:i/>
                <w:sz w:val="16"/>
                <w:szCs w:val="20"/>
              </w:rPr>
              <w:t>Make insurance-related payments or receive claims on insurance</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Mengambil</w:t>
            </w:r>
            <w:r w:rsidRPr="00753097">
              <w:rPr>
                <w:rFonts w:asciiTheme="minorHAnsi" w:hAnsiTheme="minorHAnsi" w:cstheme="minorHAnsi"/>
                <w:color w:val="auto"/>
                <w:sz w:val="20"/>
                <w:szCs w:val="20"/>
              </w:rPr>
              <w:t xml:space="preserve"> pinjaman atau </w:t>
            </w: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pinjaman, memberikan pinjaman atau menerima pembayaran atas pinjaman yang diberikan </w:t>
            </w:r>
            <w:r w:rsidRPr="00753097">
              <w:rPr>
                <w:rFonts w:asciiTheme="minorHAnsi" w:hAnsiTheme="minorHAnsi" w:cstheme="minorHAnsi"/>
                <w:i/>
                <w:sz w:val="16"/>
                <w:szCs w:val="20"/>
              </w:rPr>
              <w:t>Take a loan or make payments on a loan, give a loan or receive payments on a loan</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18"/>
              </w:rPr>
              <w:t>Menabung</w:t>
            </w:r>
            <w:r w:rsidRPr="00753097">
              <w:rPr>
                <w:rFonts w:asciiTheme="minorHAnsi" w:hAnsiTheme="minorHAnsi" w:cstheme="minorHAnsi"/>
                <w:sz w:val="20"/>
                <w:szCs w:val="18"/>
              </w:rPr>
              <w:t xml:space="preserve"> uang untuk pembelian atau pembayaran di masa mendatang  </w:t>
            </w:r>
            <w:r w:rsidRPr="00753097">
              <w:rPr>
                <w:rFonts w:asciiTheme="minorHAnsi" w:hAnsiTheme="minorHAnsi" w:cstheme="minorHAnsi"/>
                <w:i/>
                <w:sz w:val="16"/>
                <w:szCs w:val="20"/>
              </w:rPr>
              <w:t>Save money for a future purchase or payment</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18"/>
              </w:rPr>
              <w:t>Menyisihkan</w:t>
            </w:r>
            <w:r w:rsidRPr="00753097">
              <w:rPr>
                <w:rFonts w:asciiTheme="minorHAnsi" w:hAnsiTheme="minorHAnsi" w:cstheme="minorHAnsi"/>
                <w:sz w:val="20"/>
                <w:szCs w:val="18"/>
              </w:rPr>
              <w:t xml:space="preserve"> uang untuk pensiun, </w:t>
            </w:r>
            <w:r w:rsidRPr="007B269F">
              <w:rPr>
                <w:rFonts w:asciiTheme="minorHAnsi" w:hAnsiTheme="minorHAnsi" w:cstheme="minorHAnsi"/>
                <w:b/>
                <w:sz w:val="20"/>
                <w:szCs w:val="18"/>
              </w:rPr>
              <w:t>membayar</w:t>
            </w:r>
            <w:r w:rsidRPr="00753097">
              <w:rPr>
                <w:rFonts w:asciiTheme="minorHAnsi" w:hAnsiTheme="minorHAnsi" w:cstheme="minorHAnsi"/>
                <w:sz w:val="20"/>
                <w:szCs w:val="18"/>
              </w:rPr>
              <w:t xml:space="preserve"> </w:t>
            </w:r>
            <w:r w:rsidR="00542219">
              <w:rPr>
                <w:rFonts w:asciiTheme="minorHAnsi" w:hAnsiTheme="minorHAnsi" w:cstheme="minorHAnsi"/>
                <w:sz w:val="20"/>
                <w:szCs w:val="18"/>
              </w:rPr>
              <w:t>iuran</w:t>
            </w:r>
            <w:r w:rsidR="00542219" w:rsidRPr="00753097">
              <w:rPr>
                <w:rFonts w:asciiTheme="minorHAnsi" w:hAnsiTheme="minorHAnsi" w:cstheme="minorHAnsi"/>
                <w:sz w:val="20"/>
                <w:szCs w:val="18"/>
              </w:rPr>
              <w:t xml:space="preserve"> </w:t>
            </w:r>
            <w:r w:rsidR="00B85429">
              <w:rPr>
                <w:rFonts w:asciiTheme="minorHAnsi" w:hAnsiTheme="minorHAnsi" w:cstheme="minorHAnsi"/>
                <w:sz w:val="20"/>
                <w:szCs w:val="18"/>
              </w:rPr>
              <w:t xml:space="preserve">dana </w:t>
            </w:r>
            <w:r w:rsidRPr="00753097">
              <w:rPr>
                <w:rFonts w:asciiTheme="minorHAnsi" w:hAnsiTheme="minorHAnsi" w:cstheme="minorHAnsi"/>
                <w:sz w:val="20"/>
                <w:szCs w:val="18"/>
              </w:rPr>
              <w:t xml:space="preserve">pensiun </w:t>
            </w:r>
            <w:r w:rsidRPr="00753097">
              <w:rPr>
                <w:rFonts w:asciiTheme="minorHAnsi" w:hAnsiTheme="minorHAnsi" w:cstheme="minorHAnsi"/>
                <w:i/>
                <w:sz w:val="16"/>
                <w:szCs w:val="20"/>
              </w:rPr>
              <w:t>Set aside money for pension, paid pension contributions</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Menyisihkan</w:t>
            </w:r>
            <w:r w:rsidRPr="00753097">
              <w:rPr>
                <w:rFonts w:asciiTheme="minorHAnsi" w:hAnsiTheme="minorHAnsi" w:cstheme="minorHAnsi"/>
                <w:color w:val="auto"/>
                <w:sz w:val="20"/>
                <w:szCs w:val="20"/>
              </w:rPr>
              <w:t xml:space="preserve"> uang untuk berjaga-jaga</w:t>
            </w:r>
            <w:r w:rsidR="00581D81" w:rsidRPr="00753097">
              <w:rPr>
                <w:rFonts w:asciiTheme="minorHAnsi" w:hAnsiTheme="minorHAnsi" w:cstheme="minorHAnsi"/>
                <w:color w:val="auto"/>
                <w:sz w:val="20"/>
                <w:szCs w:val="20"/>
              </w:rPr>
              <w:t>/untuk tujuan tidak tetap</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Set money aside just in case/for an undetermined purpose</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4601A5"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Ber</w:t>
            </w:r>
            <w:r w:rsidR="0008122D" w:rsidRPr="007B269F">
              <w:rPr>
                <w:rFonts w:asciiTheme="minorHAnsi" w:hAnsiTheme="minorHAnsi" w:cstheme="minorHAnsi"/>
                <w:b/>
                <w:sz w:val="20"/>
                <w:szCs w:val="20"/>
              </w:rPr>
              <w:t>investasi</w:t>
            </w:r>
            <w:r w:rsidR="0008122D" w:rsidRPr="00753097">
              <w:rPr>
                <w:rFonts w:asciiTheme="minorHAnsi" w:hAnsiTheme="minorHAnsi" w:cstheme="minorHAnsi"/>
                <w:sz w:val="20"/>
                <w:szCs w:val="20"/>
              </w:rPr>
              <w:t xml:space="preserve">, termasuk </w:t>
            </w:r>
            <w:r w:rsidR="005A02AE" w:rsidRPr="00753097">
              <w:rPr>
                <w:rFonts w:asciiTheme="minorHAnsi" w:hAnsiTheme="minorHAnsi" w:cstheme="minorHAnsi"/>
                <w:sz w:val="20"/>
                <w:szCs w:val="20"/>
              </w:rPr>
              <w:t xml:space="preserve">membeli </w:t>
            </w:r>
            <w:r w:rsidR="0008122D" w:rsidRPr="00753097">
              <w:rPr>
                <w:rFonts w:asciiTheme="minorHAnsi" w:hAnsiTheme="minorHAnsi" w:cstheme="minorHAnsi"/>
                <w:sz w:val="20"/>
                <w:szCs w:val="20"/>
              </w:rPr>
              <w:t xml:space="preserve">saham </w:t>
            </w:r>
            <w:r w:rsidR="0008122D" w:rsidRPr="00753097">
              <w:rPr>
                <w:rFonts w:asciiTheme="minorHAnsi" w:hAnsiTheme="minorHAnsi" w:cstheme="minorHAnsi"/>
                <w:i/>
                <w:sz w:val="16"/>
                <w:szCs w:val="20"/>
              </w:rPr>
              <w:t>Make an investment, including buy stock or shares</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AB4D3B">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barang atau layanan di toko </w:t>
            </w:r>
            <w:r w:rsidR="00EB008A">
              <w:rPr>
                <w:rFonts w:asciiTheme="minorHAnsi" w:hAnsiTheme="minorHAnsi" w:cstheme="minorHAnsi"/>
                <w:color w:val="auto"/>
                <w:sz w:val="20"/>
                <w:szCs w:val="20"/>
              </w:rPr>
              <w:t>kelontong/bahan pangan</w:t>
            </w:r>
            <w:r w:rsidRPr="00753097">
              <w:rPr>
                <w:rFonts w:asciiTheme="minorHAnsi" w:hAnsiTheme="minorHAnsi" w:cstheme="minorHAnsi"/>
                <w:color w:val="auto"/>
                <w:sz w:val="20"/>
                <w:szCs w:val="20"/>
              </w:rPr>
              <w:t>, toko pakaian atau toko lainnya</w:t>
            </w:r>
            <w:r w:rsidRPr="00753097">
              <w:rPr>
                <w:rFonts w:asciiTheme="minorHAnsi" w:hAnsiTheme="minorHAnsi" w:cstheme="minorHAnsi"/>
                <w:i/>
                <w:color w:val="auto"/>
                <w:sz w:val="20"/>
                <w:szCs w:val="20"/>
              </w:rPr>
              <w:t xml:space="preserve">  </w:t>
            </w:r>
            <w:r w:rsidRPr="00753097">
              <w:rPr>
                <w:rFonts w:asciiTheme="minorHAnsi" w:hAnsiTheme="minorHAnsi" w:cstheme="minorHAnsi"/>
                <w:i/>
                <w:sz w:val="16"/>
                <w:szCs w:val="20"/>
              </w:rPr>
              <w:t>Pay for goods or services at a grocery store, clothing shop or any other store/shop</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satu akun </w:t>
            </w:r>
            <w:r w:rsidRPr="00753097">
              <w:rPr>
                <w:rFonts w:asciiTheme="minorHAnsi" w:eastAsia="Cambria" w:hAnsiTheme="minorHAnsi" w:cstheme="minorHAnsi"/>
                <w:sz w:val="20"/>
                <w:szCs w:val="20"/>
              </w:rPr>
              <w:t>mobile money/uang ponsel</w:t>
            </w:r>
            <w:r w:rsidRPr="00753097">
              <w:rPr>
                <w:rFonts w:asciiTheme="minorHAnsi" w:hAnsiTheme="minorHAnsi" w:cstheme="minorHAnsi"/>
                <w:color w:val="auto"/>
                <w:sz w:val="20"/>
                <w:szCs w:val="20"/>
              </w:rPr>
              <w:t xml:space="preserve">; ke akun mobile money lainnya </w:t>
            </w:r>
            <w:r w:rsidRPr="00753097">
              <w:rPr>
                <w:rFonts w:asciiTheme="minorHAnsi" w:hAnsiTheme="minorHAnsi" w:cstheme="minorHAnsi"/>
                <w:i/>
                <w:sz w:val="16"/>
                <w:szCs w:val="20"/>
              </w:rPr>
              <w:t>Transfer money from one mobile money account to another mobile money account</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D32549"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color w:val="auto"/>
                <w:sz w:val="20"/>
                <w:szCs w:val="20"/>
              </w:rPr>
              <w:t>Transfer</w:t>
            </w:r>
            <w:r w:rsidRPr="00753097">
              <w:rPr>
                <w:rFonts w:asciiTheme="minorHAnsi" w:hAnsiTheme="minorHAnsi" w:cstheme="minorHAnsi"/>
                <w:color w:val="auto"/>
                <w:sz w:val="20"/>
                <w:szCs w:val="20"/>
              </w:rPr>
              <w:t xml:space="preserve"> uang dari rekening bank ke akun mobile money/</w:t>
            </w:r>
            <w:r w:rsidR="009F4363">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transfer uang dari akun mobile money/</w:t>
            </w:r>
            <w:r w:rsidR="009F4363">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ke rekening bank </w:t>
            </w:r>
            <w:r w:rsidRPr="00753097">
              <w:rPr>
                <w:rFonts w:asciiTheme="minorHAnsi" w:hAnsiTheme="minorHAnsi" w:cstheme="minorHAnsi"/>
                <w:i/>
                <w:color w:val="auto"/>
                <w:sz w:val="16"/>
                <w:szCs w:val="20"/>
              </w:rPr>
              <w:t>Transfer money from a bank account to a mobile money account; transfer money from a mobile money account to a bank account</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825BAD">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Trans</w:t>
            </w:r>
            <w:r w:rsidR="00825BAD" w:rsidRPr="007B269F">
              <w:rPr>
                <w:rFonts w:asciiTheme="minorHAnsi" w:hAnsiTheme="minorHAnsi" w:cstheme="minorHAnsi"/>
                <w:b/>
                <w:sz w:val="20"/>
                <w:szCs w:val="20"/>
              </w:rPr>
              <w:t>fer</w:t>
            </w:r>
            <w:r w:rsidRPr="00753097">
              <w:rPr>
                <w:rFonts w:asciiTheme="minorHAnsi" w:hAnsiTheme="minorHAnsi" w:cstheme="minorHAnsi"/>
                <w:sz w:val="20"/>
                <w:szCs w:val="20"/>
              </w:rPr>
              <w:t xml:space="preserve"> uang dari akun mobile money</w:t>
            </w:r>
            <w:r w:rsidR="00C44B73"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ke institus</w:t>
            </w:r>
            <w:r w:rsidR="007A7AE6" w:rsidRPr="00753097">
              <w:rPr>
                <w:rFonts w:asciiTheme="minorHAnsi" w:hAnsiTheme="minorHAnsi" w:cstheme="minorHAnsi"/>
                <w:sz w:val="20"/>
                <w:szCs w:val="20"/>
              </w:rPr>
              <w:t>i keuangan lainnya (LKM</w:t>
            </w:r>
            <w:r w:rsidRPr="00753097">
              <w:rPr>
                <w:rFonts w:asciiTheme="minorHAnsi" w:hAnsiTheme="minorHAnsi" w:cstheme="minorHAnsi"/>
                <w:sz w:val="20"/>
                <w:szCs w:val="20"/>
              </w:rPr>
              <w:t xml:space="preserve"> dll) </w:t>
            </w:r>
            <w:r w:rsidRPr="00753097">
              <w:rPr>
                <w:rFonts w:asciiTheme="minorHAnsi" w:hAnsiTheme="minorHAnsi" w:cstheme="minorHAnsi"/>
                <w:i/>
                <w:sz w:val="16"/>
                <w:szCs w:val="20"/>
              </w:rPr>
              <w:t>Transfer money from a mobile money account to an account at another financial institution (MFI, etc.)</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FA567A"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rPr>
              <w:t>Membayar</w:t>
            </w:r>
            <w:r w:rsidRPr="00753097">
              <w:rPr>
                <w:rFonts w:asciiTheme="minorHAnsi" w:hAnsiTheme="minorHAnsi" w:cstheme="minorHAnsi"/>
                <w:sz w:val="20"/>
              </w:rPr>
              <w:t xml:space="preserve"> uang atau menerima uang dari kelompok simpan/pinjam Anda </w:t>
            </w:r>
            <w:r w:rsidRPr="00753097">
              <w:rPr>
                <w:rFonts w:asciiTheme="minorHAnsi" w:hAnsiTheme="minorHAnsi" w:cstheme="minorHAnsi"/>
                <w:i/>
                <w:color w:val="auto"/>
                <w:sz w:val="16"/>
                <w:szCs w:val="20"/>
              </w:rPr>
              <w:t>Pay money to or receive money from your Savings and/or lending group</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B269F">
              <w:rPr>
                <w:rFonts w:asciiTheme="minorHAnsi" w:hAnsiTheme="minorHAnsi" w:cstheme="minorHAnsi"/>
                <w:b/>
                <w:sz w:val="20"/>
                <w:szCs w:val="20"/>
              </w:rPr>
              <w:t>Membayar</w:t>
            </w:r>
            <w:r w:rsidRPr="00753097">
              <w:rPr>
                <w:rFonts w:asciiTheme="minorHAnsi" w:hAnsiTheme="minorHAnsi" w:cstheme="minorHAnsi"/>
                <w:sz w:val="20"/>
                <w:szCs w:val="20"/>
              </w:rPr>
              <w:t xml:space="preserve"> sewa </w:t>
            </w:r>
            <w:r w:rsidRPr="00753097">
              <w:rPr>
                <w:rFonts w:asciiTheme="minorHAnsi" w:hAnsiTheme="minorHAnsi" w:cstheme="minorHAnsi"/>
                <w:i/>
                <w:sz w:val="16"/>
                <w:szCs w:val="20"/>
              </w:rPr>
              <w:t>Pay rent</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shd w:val="clear" w:color="auto" w:fill="auto"/>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53097">
              <w:rPr>
                <w:rFonts w:asciiTheme="minorHAnsi" w:hAnsiTheme="minorHAnsi" w:cstheme="minorHAnsi"/>
                <w:sz w:val="20"/>
                <w:szCs w:val="20"/>
              </w:rPr>
              <w:t xml:space="preserve">Pemeliharaan rekening: check saldo, mengubah PIN, pernyataan singkat dll </w:t>
            </w:r>
            <w:r w:rsidRPr="00753097">
              <w:rPr>
                <w:rFonts w:asciiTheme="minorHAnsi" w:hAnsiTheme="minorHAnsi" w:cstheme="minorHAnsi"/>
                <w:i/>
                <w:sz w:val="16"/>
                <w:szCs w:val="20"/>
              </w:rPr>
              <w:t>Account maintenance: Check your account balance, change PIN, receive mini-statement, etc.</w:t>
            </w:r>
          </w:p>
        </w:tc>
        <w:tc>
          <w:tcPr>
            <w:tcW w:w="945" w:type="dxa"/>
            <w:shd w:val="clear" w:color="auto" w:fill="auto"/>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shd w:val="clear" w:color="auto" w:fill="auto"/>
          </w:tcPr>
          <w:p w:rsidR="0008122D" w:rsidRPr="00753097" w:rsidRDefault="0008122D" w:rsidP="00AC1775">
            <w:pPr>
              <w:pStyle w:val="Default"/>
              <w:jc w:val="center"/>
              <w:rPr>
                <w:rFonts w:asciiTheme="minorHAnsi" w:hAnsiTheme="minorHAnsi" w:cstheme="minorHAnsi"/>
                <w:color w:val="auto"/>
                <w:sz w:val="20"/>
                <w:szCs w:val="20"/>
              </w:rPr>
            </w:pPr>
          </w:p>
        </w:tc>
      </w:tr>
      <w:tr w:rsidR="0008122D" w:rsidRPr="00753097" w:rsidTr="007B269F">
        <w:tc>
          <w:tcPr>
            <w:tcW w:w="5940" w:type="dxa"/>
            <w:shd w:val="clear" w:color="auto" w:fill="auto"/>
          </w:tcPr>
          <w:p w:rsidR="0008122D" w:rsidRPr="00753097" w:rsidRDefault="0008122D" w:rsidP="00E90DB7">
            <w:pPr>
              <w:pStyle w:val="Default"/>
              <w:numPr>
                <w:ilvl w:val="0"/>
                <w:numId w:val="9"/>
              </w:numPr>
              <w:ind w:left="360"/>
              <w:rPr>
                <w:rFonts w:asciiTheme="minorHAnsi" w:hAnsiTheme="minorHAnsi" w:cstheme="minorHAnsi"/>
                <w:color w:val="auto"/>
                <w:sz w:val="20"/>
                <w:szCs w:val="20"/>
              </w:rPr>
            </w:pPr>
            <w:r w:rsidRPr="00753097">
              <w:rPr>
                <w:rFonts w:asciiTheme="minorHAnsi" w:hAnsiTheme="minorHAnsi" w:cstheme="minorHAnsi"/>
                <w:sz w:val="20"/>
                <w:szCs w:val="20"/>
              </w:rPr>
              <w:t xml:space="preserve">Lainnya (Sebutkan_____) </w:t>
            </w:r>
            <w:r w:rsidRPr="00753097">
              <w:rPr>
                <w:rFonts w:asciiTheme="minorHAnsi" w:hAnsiTheme="minorHAnsi" w:cstheme="minorHAnsi"/>
                <w:i/>
                <w:sz w:val="16"/>
                <w:szCs w:val="20"/>
              </w:rPr>
              <w:t>Other (Specify)</w:t>
            </w:r>
          </w:p>
          <w:p w:rsidR="003C0E5F" w:rsidRDefault="003C0E5F" w:rsidP="007B269F">
            <w:pPr>
              <w:pStyle w:val="Default"/>
              <w:ind w:left="360"/>
              <w:rPr>
                <w:rFonts w:asciiTheme="minorHAnsi" w:hAnsiTheme="minorHAnsi" w:cstheme="minorHAnsi"/>
                <w:i/>
                <w:sz w:val="16"/>
                <w:szCs w:val="20"/>
              </w:rPr>
            </w:pPr>
          </w:p>
          <w:p w:rsidR="0008122D" w:rsidRPr="00753097" w:rsidRDefault="0008122D" w:rsidP="007B269F">
            <w:pPr>
              <w:pStyle w:val="Default"/>
              <w:ind w:firstLine="342"/>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w:t>
            </w:r>
          </w:p>
        </w:tc>
        <w:tc>
          <w:tcPr>
            <w:tcW w:w="945" w:type="dxa"/>
            <w:shd w:val="clear" w:color="auto" w:fill="auto"/>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945" w:type="dxa"/>
            <w:vAlign w:val="center"/>
          </w:tcPr>
          <w:p w:rsidR="0008122D" w:rsidRPr="00753097" w:rsidRDefault="0008122D">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3060" w:type="dxa"/>
            <w:shd w:val="clear" w:color="auto" w:fill="auto"/>
          </w:tcPr>
          <w:p w:rsidR="0008122D" w:rsidRPr="00753097" w:rsidRDefault="0008122D" w:rsidP="00AC1775">
            <w:pPr>
              <w:pStyle w:val="Default"/>
              <w:jc w:val="center"/>
              <w:rPr>
                <w:rFonts w:asciiTheme="minorHAnsi" w:hAnsiTheme="minorHAnsi" w:cstheme="minorHAnsi"/>
                <w:color w:val="auto"/>
                <w:sz w:val="20"/>
                <w:szCs w:val="20"/>
              </w:rPr>
            </w:pPr>
          </w:p>
        </w:tc>
      </w:tr>
    </w:tbl>
    <w:p w:rsidR="00370626" w:rsidRPr="00753097" w:rsidRDefault="00370626" w:rsidP="00370626">
      <w:pPr>
        <w:kinsoku w:val="0"/>
        <w:overflowPunct w:val="0"/>
        <w:textAlignment w:val="baseline"/>
        <w:rPr>
          <w:rFonts w:asciiTheme="minorHAnsi" w:eastAsia="Times New Roman" w:hAnsiTheme="minorHAnsi" w:cstheme="minorHAnsi"/>
          <w:sz w:val="20"/>
          <w:szCs w:val="20"/>
        </w:rPr>
      </w:pPr>
    </w:p>
    <w:p w:rsidR="00430045" w:rsidRDefault="00430045">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917906" w:rsidRPr="00753097" w:rsidRDefault="00917906"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MM18 </w:t>
      </w:r>
      <w:r w:rsidR="00734E2C">
        <w:rPr>
          <w:rFonts w:asciiTheme="minorHAnsi" w:eastAsia="Times New Roman" w:hAnsiTheme="minorHAnsi" w:cstheme="minorHAnsi"/>
          <w:b/>
          <w:sz w:val="20"/>
          <w:szCs w:val="20"/>
        </w:rPr>
        <w:t>JIKA RESPONDEN MENGIRIMKAN UANG KE ANGGOTA KELUARGA, TEMAN, KENALAN (</w:t>
      </w:r>
      <w:r w:rsidRPr="00753097">
        <w:rPr>
          <w:rFonts w:asciiTheme="minorHAnsi" w:eastAsia="Times New Roman" w:hAnsiTheme="minorHAnsi" w:cstheme="minorHAnsi"/>
          <w:b/>
          <w:sz w:val="20"/>
          <w:szCs w:val="20"/>
        </w:rPr>
        <w:t xml:space="preserve">TERLINGKAR </w:t>
      </w:r>
      <w:r w:rsidR="00734E2C">
        <w:rPr>
          <w:rFonts w:asciiTheme="minorHAnsi" w:eastAsia="Times New Roman" w:hAnsiTheme="minorHAnsi" w:cstheme="minorHAnsi"/>
          <w:b/>
          <w:sz w:val="20"/>
          <w:szCs w:val="20"/>
        </w:rPr>
        <w:t>“YA”</w:t>
      </w:r>
      <w:r w:rsidR="0043004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KODE 1 DI </w:t>
      </w:r>
      <w:r w:rsidRPr="007B269F">
        <w:rPr>
          <w:rFonts w:asciiTheme="minorHAnsi" w:eastAsia="Times New Roman" w:hAnsiTheme="minorHAnsi" w:cstheme="minorHAnsi"/>
          <w:b/>
          <w:sz w:val="20"/>
          <w:szCs w:val="20"/>
          <w:u w:val="single"/>
        </w:rPr>
        <w:t>MM15</w:t>
      </w:r>
      <w:r w:rsidR="00734E2C" w:rsidRPr="007B269F">
        <w:rPr>
          <w:rFonts w:asciiTheme="minorHAnsi" w:eastAsia="Times New Roman" w:hAnsiTheme="minorHAnsi" w:cstheme="minorHAnsi"/>
          <w:b/>
          <w:sz w:val="20"/>
          <w:szCs w:val="20"/>
          <w:u w:val="single"/>
        </w:rPr>
        <w:t xml:space="preserve"> PERNYATAAN NOMOR </w:t>
      </w:r>
      <w:r w:rsidRPr="007B269F">
        <w:rPr>
          <w:rFonts w:asciiTheme="minorHAnsi" w:eastAsia="Times New Roman" w:hAnsiTheme="minorHAnsi" w:cstheme="minorHAnsi"/>
          <w:b/>
          <w:sz w:val="20"/>
          <w:szCs w:val="20"/>
          <w:u w:val="single"/>
        </w:rPr>
        <w:t>11</w:t>
      </w:r>
      <w:r w:rsidR="00734E2C">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MM19</w:t>
      </w:r>
      <w:r w:rsidR="00536E16" w:rsidRPr="00753097">
        <w:rPr>
          <w:rFonts w:asciiTheme="minorHAnsi" w:eastAsia="Times New Roman" w:hAnsiTheme="minorHAnsi" w:cstheme="minorHAnsi"/>
          <w:b/>
          <w:sz w:val="20"/>
          <w:szCs w:val="20"/>
        </w:rPr>
        <w:t xml:space="preserve"> </w:t>
      </w:r>
      <w:r w:rsidR="00536E16" w:rsidRPr="00753097">
        <w:rPr>
          <w:rFonts w:asciiTheme="minorHAnsi" w:eastAsia="Times New Roman" w:hAnsiTheme="minorHAnsi" w:cstheme="minorHAnsi"/>
          <w:b/>
          <w:i/>
          <w:sz w:val="16"/>
          <w:szCs w:val="20"/>
        </w:rPr>
        <w:t>ASK ONLY IF MM15.11=1. OTHERS GO TO MM19.</w:t>
      </w:r>
    </w:p>
    <w:p w:rsidR="00536E16" w:rsidRPr="00753097" w:rsidRDefault="00CF3D83" w:rsidP="00430045">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BANTU/BACAKAN</w:t>
      </w:r>
      <w:r w:rsidR="00536E16" w:rsidRPr="00753097">
        <w:rPr>
          <w:rFonts w:asciiTheme="minorHAnsi" w:eastAsia="Times New Roman" w:hAnsiTheme="minorHAnsi" w:cstheme="minorHAnsi"/>
          <w:b/>
          <w:sz w:val="20"/>
          <w:szCs w:val="20"/>
        </w:rPr>
        <w:t xml:space="preserve"> </w:t>
      </w:r>
      <w:r w:rsidR="00536E16" w:rsidRPr="00753097">
        <w:rPr>
          <w:rFonts w:asciiTheme="minorHAnsi" w:eastAsia="Times New Roman" w:hAnsiTheme="minorHAnsi" w:cstheme="minorHAnsi"/>
          <w:b/>
          <w:i/>
          <w:sz w:val="16"/>
          <w:szCs w:val="20"/>
        </w:rPr>
        <w:t>READ OUT.</w:t>
      </w:r>
    </w:p>
    <w:p w:rsidR="00536E16" w:rsidRPr="00753097" w:rsidRDefault="00536E16" w:rsidP="00430045">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MM18. Tadi Anda mengatakan bahwa Anda menggunakan mobile money</w:t>
      </w:r>
      <w:r w:rsidR="002A4AB1"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mengirimkan uang ke orang lain. Siapa yang </w:t>
      </w:r>
      <w:r w:rsidRPr="007B269F">
        <w:rPr>
          <w:rFonts w:asciiTheme="minorHAnsi" w:eastAsia="Times New Roman" w:hAnsiTheme="minorHAnsi" w:cstheme="minorHAnsi"/>
          <w:b/>
          <w:sz w:val="20"/>
          <w:szCs w:val="20"/>
          <w:u w:val="single"/>
        </w:rPr>
        <w:t>paling sering Anda kirimi uang</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You mentioned that you use mobile money to send money to other people. Who do you send money </w:t>
      </w:r>
      <w:r w:rsidRPr="00753097">
        <w:rPr>
          <w:rFonts w:asciiTheme="minorHAnsi" w:eastAsia="Times New Roman" w:hAnsiTheme="minorHAnsi" w:cstheme="minorHAnsi"/>
          <w:i/>
          <w:sz w:val="16"/>
          <w:szCs w:val="20"/>
          <w:u w:val="single"/>
        </w:rPr>
        <w:t>most often</w:t>
      </w:r>
      <w:r w:rsidRPr="00753097">
        <w:rPr>
          <w:rFonts w:asciiTheme="minorHAnsi" w:eastAsia="Times New Roman" w:hAnsiTheme="minorHAnsi" w:cstheme="minorHAnsi"/>
          <w:i/>
          <w:sz w:val="16"/>
          <w:szCs w:val="20"/>
        </w:rPr>
        <w:t>?</w:t>
      </w:r>
    </w:p>
    <w:p w:rsidR="00370626" w:rsidRPr="00753097" w:rsidRDefault="009D04A7"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MM19 </w:t>
      </w:r>
      <w:r w:rsidR="00877709">
        <w:rPr>
          <w:rFonts w:asciiTheme="minorHAnsi" w:eastAsia="Times New Roman" w:hAnsiTheme="minorHAnsi" w:cstheme="minorHAnsi"/>
          <w:b/>
          <w:sz w:val="20"/>
          <w:szCs w:val="20"/>
        </w:rPr>
        <w:t>JIKA RESPONDEN MENERIMA UANG DARI ANGGOTA KELUARGA, TEMAN, KENALAN (</w:t>
      </w:r>
      <w:r w:rsidR="00877709" w:rsidRPr="00753097">
        <w:rPr>
          <w:rFonts w:asciiTheme="minorHAnsi" w:eastAsia="Times New Roman" w:hAnsiTheme="minorHAnsi" w:cstheme="minorHAnsi"/>
          <w:b/>
          <w:sz w:val="20"/>
          <w:szCs w:val="20"/>
        </w:rPr>
        <w:t xml:space="preserve">TERLINGKAR </w:t>
      </w:r>
      <w:r w:rsidR="00430045">
        <w:rPr>
          <w:rFonts w:asciiTheme="minorHAnsi" w:eastAsia="Times New Roman" w:hAnsiTheme="minorHAnsi" w:cstheme="minorHAnsi"/>
          <w:b/>
          <w:sz w:val="20"/>
          <w:szCs w:val="20"/>
        </w:rPr>
        <w:t>“YA”/</w:t>
      </w:r>
      <w:r w:rsidR="00877709" w:rsidRPr="00753097">
        <w:rPr>
          <w:rFonts w:asciiTheme="minorHAnsi" w:eastAsia="Times New Roman" w:hAnsiTheme="minorHAnsi" w:cstheme="minorHAnsi"/>
          <w:b/>
          <w:sz w:val="20"/>
          <w:szCs w:val="20"/>
        </w:rPr>
        <w:t xml:space="preserve">KODE 1 DI </w:t>
      </w:r>
      <w:r w:rsidR="00877709" w:rsidRPr="007B269F">
        <w:rPr>
          <w:rFonts w:asciiTheme="minorHAnsi" w:eastAsia="Times New Roman" w:hAnsiTheme="minorHAnsi" w:cstheme="minorHAnsi"/>
          <w:b/>
          <w:sz w:val="20"/>
          <w:szCs w:val="20"/>
          <w:u w:val="single"/>
        </w:rPr>
        <w:t>MM15 PERNYATAAN NOMOR 12</w:t>
      </w:r>
      <w:r w:rsidR="00877709">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MM20 </w:t>
      </w:r>
      <w:r w:rsidRPr="00753097">
        <w:rPr>
          <w:rFonts w:asciiTheme="minorHAnsi" w:eastAsia="Times New Roman" w:hAnsiTheme="minorHAnsi" w:cstheme="minorHAnsi"/>
          <w:b/>
          <w:i/>
          <w:sz w:val="16"/>
          <w:szCs w:val="20"/>
        </w:rPr>
        <w:t>ASK ONLY IF MM15.12=1. OTHERS GO TO MM20</w:t>
      </w:r>
    </w:p>
    <w:p w:rsidR="00536E16" w:rsidRPr="00753097" w:rsidRDefault="00CF3D83" w:rsidP="00430045">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536E16" w:rsidRPr="00753097">
        <w:rPr>
          <w:rFonts w:asciiTheme="minorHAnsi" w:eastAsia="Times New Roman" w:hAnsiTheme="minorHAnsi" w:cstheme="minorHAnsi"/>
          <w:b/>
          <w:sz w:val="20"/>
          <w:szCs w:val="20"/>
        </w:rPr>
        <w:t xml:space="preserve"> </w:t>
      </w:r>
      <w:r w:rsidR="00536E16" w:rsidRPr="00753097">
        <w:rPr>
          <w:rFonts w:asciiTheme="minorHAnsi" w:eastAsia="Times New Roman" w:hAnsiTheme="minorHAnsi" w:cstheme="minorHAnsi"/>
          <w:b/>
          <w:i/>
          <w:sz w:val="16"/>
          <w:szCs w:val="20"/>
        </w:rPr>
        <w:t>READ OUT.</w:t>
      </w:r>
    </w:p>
    <w:p w:rsidR="00536E16" w:rsidRPr="00753097" w:rsidRDefault="00536E16" w:rsidP="00430045">
      <w:pPr>
        <w:kinsoku w:val="0"/>
        <w:overflowPunct w:val="0"/>
        <w:spacing w:after="0"/>
        <w:ind w:firstLine="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MM19. Anda tadi mengatakan bahwa Anda menggunakan mobile money untuk menerima uang dari orang lain. Dari manakah Anda </w:t>
      </w:r>
      <w:r w:rsidRPr="007B269F">
        <w:rPr>
          <w:rFonts w:asciiTheme="minorHAnsi" w:eastAsia="Times New Roman" w:hAnsiTheme="minorHAnsi" w:cstheme="minorHAnsi"/>
          <w:b/>
          <w:sz w:val="20"/>
          <w:szCs w:val="20"/>
          <w:u w:val="single"/>
        </w:rPr>
        <w:t>paling sering menerima uang</w:t>
      </w:r>
      <w:r w:rsidRPr="00753097">
        <w:rPr>
          <w:rFonts w:asciiTheme="minorHAnsi" w:eastAsia="Times New Roman" w:hAnsiTheme="minorHAnsi" w:cstheme="minorHAnsi"/>
          <w:sz w:val="20"/>
          <w:szCs w:val="20"/>
        </w:rPr>
        <w:t>?</w:t>
      </w:r>
      <w:r w:rsidR="009D04A7"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You mentioned that you use mobile money to receive money from other people. From whom do you receive money </w:t>
      </w:r>
      <w:r w:rsidRPr="00753097">
        <w:rPr>
          <w:rFonts w:asciiTheme="minorHAnsi" w:eastAsia="Times New Roman" w:hAnsiTheme="minorHAnsi" w:cstheme="minorHAnsi"/>
          <w:i/>
          <w:sz w:val="16"/>
          <w:szCs w:val="20"/>
          <w:u w:val="single"/>
        </w:rPr>
        <w:t>most often</w:t>
      </w:r>
      <w:r w:rsidRPr="00753097">
        <w:rPr>
          <w:rFonts w:asciiTheme="minorHAnsi" w:eastAsia="Times New Roman" w:hAnsiTheme="minorHAnsi" w:cstheme="minorHAnsi"/>
          <w:i/>
          <w:sz w:val="16"/>
          <w:szCs w:val="20"/>
        </w:rPr>
        <w:t>?</w:t>
      </w:r>
    </w:p>
    <w:tbl>
      <w:tblPr>
        <w:tblStyle w:val="TableGrid"/>
        <w:tblW w:w="0" w:type="auto"/>
        <w:jc w:val="center"/>
        <w:tblLayout w:type="fixed"/>
        <w:tblLook w:val="04A0" w:firstRow="1" w:lastRow="0" w:firstColumn="1" w:lastColumn="0" w:noHBand="0" w:noVBand="1"/>
      </w:tblPr>
      <w:tblGrid>
        <w:gridCol w:w="4930"/>
        <w:gridCol w:w="2208"/>
        <w:gridCol w:w="2209"/>
      </w:tblGrid>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p>
        </w:tc>
        <w:tc>
          <w:tcPr>
            <w:tcW w:w="2208" w:type="dxa"/>
          </w:tcPr>
          <w:p w:rsidR="00370626" w:rsidRPr="00430045" w:rsidRDefault="00370626"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MM18</w:t>
            </w:r>
          </w:p>
          <w:p w:rsidR="00AB4D84" w:rsidRPr="00430045" w:rsidRDefault="0073702B" w:rsidP="00D03D5E">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Siapa yang p</w:t>
            </w:r>
            <w:r w:rsidR="00AB4D84" w:rsidRPr="007B269F">
              <w:rPr>
                <w:rFonts w:asciiTheme="minorHAnsi" w:eastAsia="Times New Roman" w:hAnsiTheme="minorHAnsi" w:cstheme="minorHAnsi"/>
                <w:b/>
                <w:sz w:val="20"/>
                <w:szCs w:val="20"/>
              </w:rPr>
              <w:t xml:space="preserve">aling sering Anda </w:t>
            </w:r>
            <w:r w:rsidR="00AB4D84" w:rsidRPr="00430045">
              <w:rPr>
                <w:rFonts w:asciiTheme="minorHAnsi" w:eastAsia="Times New Roman" w:hAnsiTheme="minorHAnsi" w:cstheme="minorHAnsi"/>
                <w:b/>
                <w:sz w:val="20"/>
                <w:szCs w:val="20"/>
                <w:u w:val="single"/>
              </w:rPr>
              <w:t>kirimi uang</w:t>
            </w:r>
          </w:p>
          <w:p w:rsidR="00370626" w:rsidRPr="00430045" w:rsidRDefault="00430045"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w:t>
            </w:r>
            <w:r w:rsidR="00D03D5E" w:rsidRPr="00430045">
              <w:rPr>
                <w:rFonts w:asciiTheme="minorHAnsi" w:eastAsia="Times New Roman" w:hAnsiTheme="minorHAnsi" w:cstheme="minorHAnsi"/>
                <w:b/>
                <w:sz w:val="20"/>
                <w:szCs w:val="20"/>
              </w:rPr>
              <w:t>SA</w:t>
            </w:r>
            <w:r w:rsidRPr="00430045">
              <w:rPr>
                <w:rFonts w:asciiTheme="minorHAnsi" w:eastAsia="Times New Roman" w:hAnsiTheme="minorHAnsi" w:cstheme="minorHAnsi"/>
                <w:b/>
                <w:sz w:val="20"/>
                <w:szCs w:val="20"/>
              </w:rPr>
              <w:t>)</w:t>
            </w:r>
          </w:p>
        </w:tc>
        <w:tc>
          <w:tcPr>
            <w:tcW w:w="2209" w:type="dxa"/>
          </w:tcPr>
          <w:p w:rsidR="00370626" w:rsidRPr="00430045" w:rsidRDefault="00370626"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MM19</w:t>
            </w:r>
          </w:p>
          <w:p w:rsidR="00AB4D84" w:rsidRPr="00430045" w:rsidRDefault="0073702B" w:rsidP="00D03D5E">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Dari siapa p</w:t>
            </w:r>
            <w:r w:rsidR="00AB4D84" w:rsidRPr="007B269F">
              <w:rPr>
                <w:rFonts w:asciiTheme="minorHAnsi" w:eastAsia="Times New Roman" w:hAnsiTheme="minorHAnsi" w:cstheme="minorHAnsi"/>
                <w:b/>
                <w:sz w:val="20"/>
                <w:szCs w:val="20"/>
              </w:rPr>
              <w:t xml:space="preserve">aling sering </w:t>
            </w:r>
            <w:r w:rsidR="00AB4D84" w:rsidRPr="00430045">
              <w:rPr>
                <w:rFonts w:asciiTheme="minorHAnsi" w:eastAsia="Times New Roman" w:hAnsiTheme="minorHAnsi" w:cstheme="minorHAnsi"/>
                <w:b/>
                <w:sz w:val="20"/>
                <w:szCs w:val="20"/>
                <w:u w:val="single"/>
              </w:rPr>
              <w:t>menerima uang</w:t>
            </w:r>
          </w:p>
          <w:p w:rsidR="00370626" w:rsidRPr="00430045" w:rsidRDefault="00430045" w:rsidP="00D03D5E">
            <w:pPr>
              <w:kinsoku w:val="0"/>
              <w:overflowPunct w:val="0"/>
              <w:jc w:val="center"/>
              <w:textAlignment w:val="baseline"/>
              <w:rPr>
                <w:rFonts w:asciiTheme="minorHAnsi" w:eastAsia="Times New Roman" w:hAnsiTheme="minorHAnsi" w:cstheme="minorHAnsi"/>
                <w:b/>
                <w:sz w:val="20"/>
                <w:szCs w:val="20"/>
              </w:rPr>
            </w:pPr>
            <w:r w:rsidRPr="00430045">
              <w:rPr>
                <w:rFonts w:asciiTheme="minorHAnsi" w:eastAsia="Times New Roman" w:hAnsiTheme="minorHAnsi" w:cstheme="minorHAnsi"/>
                <w:b/>
                <w:sz w:val="20"/>
                <w:szCs w:val="20"/>
              </w:rPr>
              <w:t>(</w:t>
            </w:r>
            <w:r w:rsidR="00D03D5E" w:rsidRPr="00430045">
              <w:rPr>
                <w:rFonts w:asciiTheme="minorHAnsi" w:eastAsia="Times New Roman" w:hAnsiTheme="minorHAnsi" w:cstheme="minorHAnsi"/>
                <w:b/>
                <w:sz w:val="20"/>
                <w:szCs w:val="20"/>
              </w:rPr>
              <w:t>SA</w:t>
            </w:r>
            <w:r w:rsidRPr="00430045">
              <w:rPr>
                <w:rFonts w:asciiTheme="minorHAnsi" w:eastAsia="Times New Roman" w:hAnsiTheme="minorHAnsi" w:cstheme="minorHAnsi"/>
                <w:b/>
                <w:sz w:val="20"/>
                <w:szCs w:val="20"/>
              </w:rPr>
              <w:t>)</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tua </w:t>
            </w:r>
            <w:r w:rsidRPr="00753097">
              <w:rPr>
                <w:rFonts w:asciiTheme="minorHAnsi" w:eastAsia="Times New Roman" w:hAnsiTheme="minorHAnsi" w:cstheme="minorHAnsi"/>
                <w:i/>
                <w:sz w:val="16"/>
                <w:szCs w:val="20"/>
              </w:rPr>
              <w:t>Parents</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w:t>
            </w:r>
            <w:r w:rsidRPr="00753097">
              <w:rPr>
                <w:rFonts w:asciiTheme="minorHAnsi" w:eastAsia="Times New Roman" w:hAnsiTheme="minorHAnsi" w:cstheme="minorHAnsi"/>
                <w:i/>
                <w:sz w:val="16"/>
                <w:szCs w:val="20"/>
              </w:rPr>
              <w:t>Spouse</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Anak-anak </w:t>
            </w:r>
            <w:r w:rsidRPr="00753097">
              <w:rPr>
                <w:rFonts w:asciiTheme="minorHAnsi" w:eastAsia="Times New Roman" w:hAnsiTheme="minorHAnsi" w:cstheme="minorHAnsi"/>
                <w:i/>
                <w:sz w:val="16"/>
                <w:szCs w:val="20"/>
              </w:rPr>
              <w:t>Children</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lainnya </w:t>
            </w:r>
            <w:r w:rsidRPr="00753097">
              <w:rPr>
                <w:rFonts w:asciiTheme="minorHAnsi" w:eastAsia="Times New Roman" w:hAnsiTheme="minorHAnsi" w:cstheme="minorHAnsi"/>
                <w:i/>
                <w:sz w:val="16"/>
                <w:szCs w:val="20"/>
              </w:rPr>
              <w:t>Other family members</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w:t>
            </w:r>
            <w:r w:rsidRPr="00753097">
              <w:rPr>
                <w:rFonts w:asciiTheme="minorHAnsi" w:eastAsia="Times New Roman" w:hAnsiTheme="minorHAnsi" w:cstheme="minorHAnsi"/>
                <w:i/>
                <w:sz w:val="16"/>
                <w:szCs w:val="20"/>
              </w:rPr>
              <w:t>Friends</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370626" w:rsidRPr="00753097" w:rsidTr="007B269F">
        <w:trPr>
          <w:jc w:val="center"/>
        </w:trPr>
        <w:tc>
          <w:tcPr>
            <w:tcW w:w="4930" w:type="dxa"/>
          </w:tcPr>
          <w:p w:rsidR="00370626" w:rsidRPr="00753097" w:rsidRDefault="006F6D91"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Arisan </w:t>
            </w:r>
            <w:r w:rsidR="00370626" w:rsidRPr="00753097">
              <w:rPr>
                <w:rFonts w:asciiTheme="minorHAnsi" w:eastAsia="Times New Roman" w:hAnsiTheme="minorHAnsi" w:cstheme="minorHAnsi"/>
                <w:i/>
                <w:sz w:val="16"/>
                <w:szCs w:val="20"/>
              </w:rPr>
              <w:t>Chamas</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370626" w:rsidRPr="00753097" w:rsidTr="007B269F">
        <w:trPr>
          <w:jc w:val="center"/>
        </w:trPr>
        <w:tc>
          <w:tcPr>
            <w:tcW w:w="4930" w:type="dxa"/>
          </w:tcPr>
          <w:p w:rsidR="00370626" w:rsidRPr="00753097" w:rsidRDefault="00370626">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Pembayaran yang berkaitan dengan </w:t>
            </w:r>
            <w:r w:rsidR="00506DC0">
              <w:rPr>
                <w:rFonts w:asciiTheme="minorHAnsi" w:eastAsia="Times New Roman" w:hAnsiTheme="minorHAnsi" w:cstheme="minorHAnsi"/>
                <w:sz w:val="20"/>
                <w:szCs w:val="20"/>
              </w:rPr>
              <w:t>usaha</w:t>
            </w:r>
            <w:r w:rsidR="00506DC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Business-related payments</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 </w:t>
            </w:r>
            <w:r w:rsidRPr="00753097">
              <w:rPr>
                <w:rFonts w:asciiTheme="minorHAnsi" w:eastAsia="Times New Roman" w:hAnsiTheme="minorHAnsi" w:cstheme="minorHAnsi"/>
                <w:i/>
                <w:sz w:val="16"/>
                <w:szCs w:val="20"/>
              </w:rPr>
              <w:t>Other (Specify)</w:t>
            </w:r>
          </w:p>
          <w:p w:rsidR="004908EC" w:rsidRDefault="004908EC" w:rsidP="00AC1775">
            <w:pPr>
              <w:kinsoku w:val="0"/>
              <w:overflowPunct w:val="0"/>
              <w:textAlignment w:val="baseline"/>
              <w:rPr>
                <w:rFonts w:asciiTheme="minorHAnsi" w:eastAsia="Times New Roman" w:hAnsiTheme="minorHAnsi" w:cstheme="minorHAnsi"/>
                <w:i/>
                <w:sz w:val="16"/>
                <w:szCs w:val="20"/>
              </w:rPr>
            </w:pPr>
          </w:p>
          <w:p w:rsidR="00F25817" w:rsidRPr="00753097" w:rsidRDefault="00F25817"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370626" w:rsidRPr="00753097" w:rsidTr="007B269F">
        <w:trPr>
          <w:jc w:val="center"/>
        </w:trPr>
        <w:tc>
          <w:tcPr>
            <w:tcW w:w="4930" w:type="dxa"/>
          </w:tcPr>
          <w:p w:rsidR="00370626" w:rsidRPr="00753097" w:rsidRDefault="00370626" w:rsidP="00AC177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2208"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2209" w:type="dxa"/>
            <w:vAlign w:val="center"/>
          </w:tcPr>
          <w:p w:rsidR="00370626" w:rsidRPr="00753097" w:rsidRDefault="00370626">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bl>
    <w:p w:rsidR="00370626" w:rsidRDefault="00370626" w:rsidP="00370626">
      <w:pPr>
        <w:kinsoku w:val="0"/>
        <w:overflowPunct w:val="0"/>
        <w:textAlignment w:val="baseline"/>
        <w:rPr>
          <w:rFonts w:asciiTheme="minorHAnsi" w:eastAsia="Times New Roman" w:hAnsiTheme="minorHAnsi" w:cstheme="minorHAnsi"/>
          <w:sz w:val="20"/>
          <w:szCs w:val="20"/>
        </w:rPr>
      </w:pPr>
    </w:p>
    <w:p w:rsidR="005257DB" w:rsidRPr="00753097" w:rsidRDefault="005257DB" w:rsidP="007B269F">
      <w:pPr>
        <w:kinsoku w:val="0"/>
        <w:overflowPunct w:val="0"/>
        <w:spacing w:after="0"/>
        <w:ind w:left="63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MM20 </w:t>
      </w:r>
      <w:r w:rsidR="00622235">
        <w:rPr>
          <w:rFonts w:asciiTheme="minorHAnsi" w:eastAsia="Times New Roman" w:hAnsiTheme="minorHAnsi" w:cstheme="minorHAnsi"/>
          <w:b/>
          <w:sz w:val="20"/>
          <w:szCs w:val="20"/>
        </w:rPr>
        <w:t>JIKA RESPONDEN MENERIMA UANG DARI ANGGOTA KELUARGA, TEMAN, KENALAN (</w:t>
      </w:r>
      <w:r w:rsidR="00622235" w:rsidRPr="00753097">
        <w:rPr>
          <w:rFonts w:asciiTheme="minorHAnsi" w:eastAsia="Times New Roman" w:hAnsiTheme="minorHAnsi" w:cstheme="minorHAnsi"/>
          <w:b/>
          <w:sz w:val="20"/>
          <w:szCs w:val="20"/>
        </w:rPr>
        <w:t xml:space="preserve">TERLINGKAR </w:t>
      </w:r>
      <w:r w:rsidR="00953708">
        <w:rPr>
          <w:rFonts w:asciiTheme="minorHAnsi" w:eastAsia="Times New Roman" w:hAnsiTheme="minorHAnsi" w:cstheme="minorHAnsi"/>
          <w:b/>
          <w:sz w:val="20"/>
          <w:szCs w:val="20"/>
        </w:rPr>
        <w:t>“YA”/</w:t>
      </w:r>
      <w:r w:rsidR="00622235" w:rsidRPr="00753097">
        <w:rPr>
          <w:rFonts w:asciiTheme="minorHAnsi" w:eastAsia="Times New Roman" w:hAnsiTheme="minorHAnsi" w:cstheme="minorHAnsi"/>
          <w:b/>
          <w:sz w:val="20"/>
          <w:szCs w:val="20"/>
        </w:rPr>
        <w:t xml:space="preserve">KODE 1 DI </w:t>
      </w:r>
      <w:r w:rsidR="00622235" w:rsidRPr="00157049">
        <w:rPr>
          <w:rFonts w:asciiTheme="minorHAnsi" w:eastAsia="Times New Roman" w:hAnsiTheme="minorHAnsi" w:cstheme="minorHAnsi"/>
          <w:b/>
          <w:sz w:val="20"/>
          <w:szCs w:val="20"/>
          <w:u w:val="single"/>
        </w:rPr>
        <w:t>MM15 PERNYATAAN NOMOR 12</w:t>
      </w:r>
      <w:r w:rsidR="00622235">
        <w:rPr>
          <w:rFonts w:asciiTheme="minorHAnsi" w:eastAsia="Times New Roman" w:hAnsiTheme="minorHAnsi" w:cstheme="minorHAnsi"/>
          <w:b/>
          <w:sz w:val="20"/>
          <w:szCs w:val="20"/>
        </w:rPr>
        <w:t>)</w:t>
      </w:r>
      <w:r w:rsidR="00697399" w:rsidRPr="00753097">
        <w:rPr>
          <w:rFonts w:asciiTheme="minorHAnsi" w:hAnsiTheme="minorHAnsi" w:cstheme="minorHAnsi"/>
          <w:b/>
          <w:sz w:val="20"/>
          <w:szCs w:val="20"/>
        </w:rPr>
        <w:t xml:space="preserve">. LAINNYA LANJUTKAN KE MM22 </w:t>
      </w:r>
      <w:r w:rsidR="00697399" w:rsidRPr="00753097">
        <w:rPr>
          <w:rFonts w:asciiTheme="minorHAnsi" w:hAnsiTheme="minorHAnsi" w:cstheme="minorHAnsi"/>
          <w:b/>
          <w:i/>
          <w:sz w:val="16"/>
          <w:szCs w:val="20"/>
        </w:rPr>
        <w:t>ASK IF MM15.12=1. OTHERS SKIP TO MM22</w:t>
      </w:r>
    </w:p>
    <w:p w:rsidR="00697399" w:rsidRPr="00753097" w:rsidRDefault="00CF3D83" w:rsidP="00953708">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97399" w:rsidRPr="00753097">
        <w:rPr>
          <w:rFonts w:asciiTheme="minorHAnsi" w:eastAsia="Times New Roman" w:hAnsiTheme="minorHAnsi" w:cstheme="minorHAnsi"/>
          <w:b/>
          <w:sz w:val="20"/>
          <w:szCs w:val="20"/>
        </w:rPr>
        <w:t xml:space="preserve"> </w:t>
      </w:r>
      <w:r w:rsidR="00697399" w:rsidRPr="00753097">
        <w:rPr>
          <w:rFonts w:asciiTheme="minorHAnsi" w:eastAsia="Times New Roman" w:hAnsiTheme="minorHAnsi" w:cstheme="minorHAnsi"/>
          <w:b/>
          <w:i/>
          <w:sz w:val="16"/>
          <w:szCs w:val="20"/>
        </w:rPr>
        <w:t>READ OUT.</w:t>
      </w:r>
    </w:p>
    <w:p w:rsidR="00697399" w:rsidRPr="00753097" w:rsidRDefault="00697399" w:rsidP="00953708">
      <w:pPr>
        <w:kinsoku w:val="0"/>
        <w:overflowPunct w:val="0"/>
        <w:spacing w:after="0"/>
        <w:ind w:firstLine="63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370626" w:rsidRPr="00753097" w:rsidRDefault="00370626" w:rsidP="00370626">
      <w:pPr>
        <w:rPr>
          <w:rFonts w:asciiTheme="minorHAnsi" w:hAnsiTheme="minorHAnsi" w:cstheme="minorHAnsi"/>
          <w:i/>
          <w:sz w:val="16"/>
          <w:szCs w:val="20"/>
        </w:rPr>
      </w:pPr>
      <w:r w:rsidRPr="00753097">
        <w:rPr>
          <w:rFonts w:asciiTheme="minorHAnsi" w:hAnsiTheme="minorHAnsi" w:cstheme="minorHAnsi"/>
          <w:sz w:val="20"/>
          <w:szCs w:val="20"/>
        </w:rPr>
        <w:t xml:space="preserve">MM20. </w:t>
      </w:r>
      <w:r w:rsidR="00521091" w:rsidRPr="00753097">
        <w:rPr>
          <w:rFonts w:asciiTheme="minorHAnsi" w:hAnsiTheme="minorHAnsi" w:cstheme="minorHAnsi"/>
          <w:sz w:val="20"/>
          <w:szCs w:val="20"/>
        </w:rPr>
        <w:t xml:space="preserve">Untuk uang yang Anda terima dari orang lain melalui layanan </w:t>
      </w:r>
      <w:r w:rsidR="00521091" w:rsidRPr="00753097">
        <w:rPr>
          <w:rFonts w:asciiTheme="minorHAnsi" w:eastAsia="Cambria" w:hAnsiTheme="minorHAnsi" w:cstheme="minorHAnsi"/>
          <w:sz w:val="20"/>
          <w:szCs w:val="20"/>
        </w:rPr>
        <w:t>mobile money/uang ponsel</w:t>
      </w:r>
      <w:r w:rsidR="00521091" w:rsidRPr="00753097">
        <w:rPr>
          <w:rFonts w:asciiTheme="minorHAnsi" w:hAnsiTheme="minorHAnsi" w:cstheme="minorHAnsi"/>
          <w:sz w:val="20"/>
          <w:szCs w:val="20"/>
        </w:rPr>
        <w:t xml:space="preserve">, </w:t>
      </w:r>
      <w:r w:rsidR="00062852">
        <w:rPr>
          <w:rFonts w:asciiTheme="minorHAnsi" w:hAnsiTheme="minorHAnsi" w:cstheme="minorHAnsi"/>
          <w:sz w:val="20"/>
          <w:szCs w:val="20"/>
        </w:rPr>
        <w:t>apakah yang</w:t>
      </w:r>
      <w:r w:rsidR="00062852" w:rsidRPr="00753097">
        <w:rPr>
          <w:rFonts w:asciiTheme="minorHAnsi" w:hAnsiTheme="minorHAnsi" w:cstheme="minorHAnsi"/>
          <w:sz w:val="20"/>
          <w:szCs w:val="20"/>
        </w:rPr>
        <w:t xml:space="preserve"> </w:t>
      </w:r>
      <w:r w:rsidR="00062852">
        <w:rPr>
          <w:rFonts w:asciiTheme="minorHAnsi" w:hAnsiTheme="minorHAnsi" w:cstheme="minorHAnsi"/>
          <w:b/>
          <w:sz w:val="20"/>
          <w:szCs w:val="20"/>
          <w:u w:val="single"/>
        </w:rPr>
        <w:t>biasanya</w:t>
      </w:r>
      <w:r w:rsidR="00521091" w:rsidRPr="00753097">
        <w:rPr>
          <w:rFonts w:asciiTheme="minorHAnsi" w:hAnsiTheme="minorHAnsi" w:cstheme="minorHAnsi"/>
          <w:sz w:val="20"/>
          <w:szCs w:val="20"/>
        </w:rPr>
        <w:t xml:space="preserve"> Anda </w:t>
      </w:r>
      <w:r w:rsidR="00062852">
        <w:rPr>
          <w:rFonts w:asciiTheme="minorHAnsi" w:hAnsiTheme="minorHAnsi" w:cstheme="minorHAnsi"/>
          <w:sz w:val="20"/>
          <w:szCs w:val="20"/>
        </w:rPr>
        <w:t xml:space="preserve">lakukan </w:t>
      </w:r>
      <w:r w:rsidR="00895F57">
        <w:rPr>
          <w:rFonts w:asciiTheme="minorHAnsi" w:hAnsiTheme="minorHAnsi" w:cstheme="minorHAnsi"/>
          <w:sz w:val="20"/>
          <w:szCs w:val="20"/>
        </w:rPr>
        <w:t>setelah menerima uang tersebut</w:t>
      </w:r>
      <w:r w:rsidR="00521091" w:rsidRPr="00753097">
        <w:rPr>
          <w:rFonts w:asciiTheme="minorHAnsi" w:hAnsiTheme="minorHAnsi" w:cstheme="minorHAnsi"/>
          <w:sz w:val="20"/>
          <w:szCs w:val="20"/>
        </w:rPr>
        <w:t xml:space="preserve">? Apakah____? </w:t>
      </w:r>
      <w:r w:rsidR="00521091" w:rsidRPr="00753097">
        <w:rPr>
          <w:rFonts w:asciiTheme="minorHAnsi" w:hAnsiTheme="minorHAnsi" w:cstheme="minorHAnsi"/>
          <w:i/>
          <w:sz w:val="16"/>
          <w:szCs w:val="20"/>
        </w:rPr>
        <w:t xml:space="preserve">ASK IF MM15.12=1. OTHERS SKIP TO MM22. For the money you receive from other people via mobile money services, how do you handle it </w:t>
      </w:r>
      <w:r w:rsidR="00521091" w:rsidRPr="00753097">
        <w:rPr>
          <w:rFonts w:asciiTheme="minorHAnsi" w:hAnsiTheme="minorHAnsi" w:cstheme="minorHAnsi"/>
          <w:i/>
          <w:sz w:val="16"/>
          <w:szCs w:val="20"/>
          <w:u w:val="single"/>
        </w:rPr>
        <w:t>most frequently</w:t>
      </w:r>
      <w:r w:rsidR="00521091" w:rsidRPr="00753097">
        <w:rPr>
          <w:rFonts w:asciiTheme="minorHAnsi" w:hAnsiTheme="minorHAnsi" w:cstheme="minorHAnsi"/>
          <w:i/>
          <w:sz w:val="16"/>
          <w:szCs w:val="20"/>
        </w:rPr>
        <w:t>? Do you…?</w:t>
      </w:r>
    </w:p>
    <w:tbl>
      <w:tblPr>
        <w:tblStyle w:val="TableGrid"/>
        <w:tblW w:w="0" w:type="auto"/>
        <w:tblInd w:w="378" w:type="dxa"/>
        <w:tblLook w:val="04A0" w:firstRow="1" w:lastRow="0" w:firstColumn="1" w:lastColumn="0" w:noHBand="0" w:noVBand="1"/>
      </w:tblPr>
      <w:tblGrid>
        <w:gridCol w:w="9270"/>
        <w:gridCol w:w="900"/>
      </w:tblGrid>
      <w:tr w:rsidR="00370626" w:rsidRPr="00753097" w:rsidTr="007B269F">
        <w:tc>
          <w:tcPr>
            <w:tcW w:w="9270" w:type="dxa"/>
          </w:tcPr>
          <w:p w:rsidR="00370626" w:rsidRPr="00753097" w:rsidRDefault="00370626" w:rsidP="00AC1775">
            <w:pPr>
              <w:rPr>
                <w:rFonts w:asciiTheme="minorHAnsi" w:hAnsiTheme="minorHAnsi" w:cstheme="minorHAnsi"/>
                <w:sz w:val="20"/>
                <w:szCs w:val="20"/>
              </w:rPr>
            </w:pPr>
          </w:p>
        </w:tc>
        <w:tc>
          <w:tcPr>
            <w:tcW w:w="900" w:type="dxa"/>
          </w:tcPr>
          <w:p w:rsidR="00370626" w:rsidRPr="00753097" w:rsidRDefault="00697399" w:rsidP="00AC1775">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370626" w:rsidRPr="00753097" w:rsidTr="007B269F">
        <w:tc>
          <w:tcPr>
            <w:tcW w:w="927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Menarik semuanya secara tunai </w:t>
            </w:r>
            <w:r w:rsidRPr="00753097">
              <w:rPr>
                <w:rFonts w:asciiTheme="minorHAnsi" w:hAnsiTheme="minorHAnsi" w:cstheme="minorHAnsi"/>
                <w:i/>
                <w:sz w:val="16"/>
                <w:szCs w:val="20"/>
              </w:rPr>
              <w:t>Withdraw all in cash</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370626" w:rsidRPr="00753097" w:rsidTr="007B269F">
        <w:tc>
          <w:tcPr>
            <w:tcW w:w="9270" w:type="dxa"/>
          </w:tcPr>
          <w:p w:rsidR="00370626" w:rsidRPr="00753097" w:rsidRDefault="00062852">
            <w:pPr>
              <w:rPr>
                <w:rFonts w:asciiTheme="minorHAnsi" w:hAnsiTheme="minorHAnsi" w:cstheme="minorHAnsi"/>
                <w:sz w:val="20"/>
                <w:szCs w:val="20"/>
              </w:rPr>
            </w:pPr>
            <w:r>
              <w:rPr>
                <w:rFonts w:asciiTheme="minorHAnsi" w:hAnsiTheme="minorHAnsi" w:cstheme="minorHAnsi"/>
                <w:sz w:val="20"/>
                <w:szCs w:val="20"/>
              </w:rPr>
              <w:t>Sebagian besar</w:t>
            </w:r>
            <w:r w:rsidR="00370626" w:rsidRPr="00753097">
              <w:rPr>
                <w:rFonts w:asciiTheme="minorHAnsi" w:hAnsiTheme="minorHAnsi" w:cstheme="minorHAnsi"/>
                <w:sz w:val="20"/>
                <w:szCs w:val="20"/>
              </w:rPr>
              <w:t xml:space="preserve"> ditarik tapi </w:t>
            </w:r>
            <w:r>
              <w:rPr>
                <w:rFonts w:asciiTheme="minorHAnsi" w:hAnsiTheme="minorHAnsi" w:cstheme="minorHAnsi"/>
                <w:sz w:val="20"/>
                <w:szCs w:val="20"/>
              </w:rPr>
              <w:t xml:space="preserve">sebagian kecil disimpan </w:t>
            </w:r>
            <w:r w:rsidR="00370626" w:rsidRPr="00753097">
              <w:rPr>
                <w:rFonts w:asciiTheme="minorHAnsi" w:hAnsiTheme="minorHAnsi" w:cstheme="minorHAnsi"/>
                <w:sz w:val="20"/>
                <w:szCs w:val="20"/>
              </w:rPr>
              <w:t xml:space="preserve">untuk digunakan nanti </w:t>
            </w:r>
            <w:r w:rsidR="00370626" w:rsidRPr="00753097">
              <w:rPr>
                <w:rFonts w:asciiTheme="minorHAnsi" w:hAnsiTheme="minorHAnsi" w:cstheme="minorHAnsi"/>
                <w:i/>
                <w:sz w:val="16"/>
                <w:szCs w:val="20"/>
              </w:rPr>
              <w:t>Withdraw most but leave a little for later use</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370626" w:rsidRPr="00753097" w:rsidTr="007B269F">
        <w:tc>
          <w:tcPr>
            <w:tcW w:w="9270" w:type="dxa"/>
          </w:tcPr>
          <w:p w:rsidR="00370626" w:rsidRPr="00753097" w:rsidRDefault="00062852">
            <w:pPr>
              <w:rPr>
                <w:rFonts w:asciiTheme="minorHAnsi" w:hAnsiTheme="minorHAnsi" w:cstheme="minorHAnsi"/>
                <w:sz w:val="20"/>
                <w:szCs w:val="20"/>
              </w:rPr>
            </w:pPr>
            <w:r>
              <w:rPr>
                <w:rFonts w:asciiTheme="minorHAnsi" w:hAnsiTheme="minorHAnsi" w:cstheme="minorHAnsi"/>
                <w:sz w:val="20"/>
                <w:szCs w:val="20"/>
              </w:rPr>
              <w:t xml:space="preserve">Sebagian kecil saya tarik </w:t>
            </w:r>
            <w:r w:rsidR="00370626" w:rsidRPr="00753097">
              <w:rPr>
                <w:rFonts w:asciiTheme="minorHAnsi" w:hAnsiTheme="minorHAnsi" w:cstheme="minorHAnsi"/>
                <w:sz w:val="20"/>
                <w:szCs w:val="20"/>
              </w:rPr>
              <w:t xml:space="preserve">uang untuk keperluan langsung tapi </w:t>
            </w:r>
            <w:r w:rsidR="00214A8B">
              <w:rPr>
                <w:rFonts w:asciiTheme="minorHAnsi" w:hAnsiTheme="minorHAnsi" w:cstheme="minorHAnsi"/>
                <w:sz w:val="20"/>
                <w:szCs w:val="20"/>
              </w:rPr>
              <w:t>sebagian besar disimpan</w:t>
            </w:r>
            <w:r w:rsidR="00370626" w:rsidRPr="00753097">
              <w:rPr>
                <w:rFonts w:asciiTheme="minorHAnsi" w:hAnsiTheme="minorHAnsi" w:cstheme="minorHAnsi"/>
                <w:sz w:val="20"/>
                <w:szCs w:val="20"/>
              </w:rPr>
              <w:t xml:space="preserve"> di </w:t>
            </w:r>
            <w:r w:rsidR="00EC5221" w:rsidRPr="00753097">
              <w:rPr>
                <w:rFonts w:asciiTheme="minorHAnsi" w:hAnsiTheme="minorHAnsi" w:cstheme="minorHAnsi"/>
                <w:sz w:val="20"/>
                <w:szCs w:val="20"/>
              </w:rPr>
              <w:t xml:space="preserve">akun </w:t>
            </w:r>
            <w:r w:rsidR="00D14093" w:rsidRPr="00753097">
              <w:rPr>
                <w:rFonts w:asciiTheme="minorHAnsi" w:hAnsiTheme="minorHAnsi" w:cstheme="minorHAnsi"/>
                <w:sz w:val="20"/>
                <w:szCs w:val="20"/>
              </w:rPr>
              <w:t xml:space="preserve">rekening </w:t>
            </w:r>
            <w:r w:rsidR="00370626" w:rsidRPr="00753097">
              <w:rPr>
                <w:rFonts w:asciiTheme="minorHAnsi" w:hAnsiTheme="minorHAnsi" w:cstheme="minorHAnsi"/>
                <w:sz w:val="20"/>
                <w:szCs w:val="20"/>
              </w:rPr>
              <w:t>mobile money</w:t>
            </w:r>
            <w:r w:rsidR="00D14093"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00370626" w:rsidRPr="00753097">
              <w:rPr>
                <w:rFonts w:asciiTheme="minorHAnsi" w:hAnsiTheme="minorHAnsi" w:cstheme="minorHAnsi"/>
                <w:sz w:val="20"/>
                <w:szCs w:val="20"/>
              </w:rPr>
              <w:t xml:space="preserve"> untuk keperluan nanti </w:t>
            </w:r>
            <w:r w:rsidR="00370626" w:rsidRPr="00753097">
              <w:rPr>
                <w:rFonts w:asciiTheme="minorHAnsi" w:hAnsiTheme="minorHAnsi" w:cstheme="minorHAnsi"/>
                <w:i/>
                <w:sz w:val="16"/>
                <w:szCs w:val="20"/>
              </w:rPr>
              <w:t>Withdraw a little for immediate use but keep most on mobile money for later use</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370626" w:rsidRPr="00753097" w:rsidTr="007B269F">
        <w:tc>
          <w:tcPr>
            <w:tcW w:w="9270" w:type="dxa"/>
          </w:tcPr>
          <w:p w:rsidR="00370626" w:rsidRPr="00753097" w:rsidRDefault="00370626" w:rsidP="00B038B2">
            <w:pPr>
              <w:rPr>
                <w:rFonts w:asciiTheme="minorHAnsi" w:hAnsiTheme="minorHAnsi" w:cstheme="minorHAnsi"/>
                <w:sz w:val="20"/>
                <w:szCs w:val="20"/>
              </w:rPr>
            </w:pPr>
            <w:r w:rsidRPr="00753097">
              <w:rPr>
                <w:rFonts w:asciiTheme="minorHAnsi" w:hAnsiTheme="minorHAnsi" w:cstheme="minorHAnsi"/>
                <w:sz w:val="20"/>
                <w:szCs w:val="20"/>
              </w:rPr>
              <w:t>Menyimpan semuanya di</w:t>
            </w:r>
            <w:r w:rsidR="00EC5221" w:rsidRPr="00753097">
              <w:rPr>
                <w:rFonts w:asciiTheme="minorHAnsi" w:hAnsiTheme="minorHAnsi" w:cstheme="minorHAnsi"/>
                <w:sz w:val="20"/>
                <w:szCs w:val="20"/>
              </w:rPr>
              <w:t xml:space="preserve"> akun rekening</w:t>
            </w:r>
            <w:r w:rsidRPr="00753097">
              <w:rPr>
                <w:rFonts w:asciiTheme="minorHAnsi" w:hAnsiTheme="minorHAnsi" w:cstheme="minorHAnsi"/>
                <w:sz w:val="20"/>
                <w:szCs w:val="20"/>
              </w:rPr>
              <w:t xml:space="preserve"> mobile money</w:t>
            </w:r>
            <w:r w:rsidR="00EC5221"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untuk keperluan </w:t>
            </w:r>
            <w:r w:rsidR="00B038B2" w:rsidRPr="00753097">
              <w:rPr>
                <w:rFonts w:asciiTheme="minorHAnsi" w:hAnsiTheme="minorHAnsi" w:cstheme="minorHAnsi"/>
                <w:sz w:val="20"/>
                <w:szCs w:val="20"/>
              </w:rPr>
              <w:t>masa mendatang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Keep all of it on mobile money for later use</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370626" w:rsidRPr="00753097" w:rsidTr="007B269F">
        <w:tc>
          <w:tcPr>
            <w:tcW w:w="927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Mentrasfer semuanya atau sebagian ke akun bank </w:t>
            </w:r>
            <w:r w:rsidRPr="00753097">
              <w:rPr>
                <w:rFonts w:asciiTheme="minorHAnsi" w:hAnsiTheme="minorHAnsi" w:cstheme="minorHAnsi"/>
                <w:i/>
                <w:sz w:val="16"/>
                <w:szCs w:val="20"/>
              </w:rPr>
              <w:t>Transfer all or some to a bank account</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370626" w:rsidRPr="00753097" w:rsidTr="007B269F">
        <w:tc>
          <w:tcPr>
            <w:tcW w:w="9270" w:type="dxa"/>
          </w:tcPr>
          <w:p w:rsidR="00370626" w:rsidRPr="00753097" w:rsidRDefault="009642C0">
            <w:pPr>
              <w:rPr>
                <w:rFonts w:asciiTheme="minorHAnsi" w:hAnsiTheme="minorHAnsi" w:cstheme="minorHAnsi"/>
                <w:sz w:val="20"/>
                <w:szCs w:val="20"/>
              </w:rPr>
            </w:pPr>
            <w:r w:rsidRPr="00753097">
              <w:rPr>
                <w:rFonts w:asciiTheme="minorHAnsi" w:hAnsiTheme="minorHAnsi" w:cstheme="minorHAnsi"/>
                <w:sz w:val="20"/>
                <w:szCs w:val="20"/>
              </w:rPr>
              <w:t>Menggunakan</w:t>
            </w:r>
            <w:r w:rsidR="00113A07">
              <w:rPr>
                <w:rFonts w:asciiTheme="minorHAnsi" w:hAnsiTheme="minorHAnsi" w:cstheme="minorHAnsi"/>
                <w:sz w:val="20"/>
                <w:szCs w:val="20"/>
              </w:rPr>
              <w:t>nya untuk</w:t>
            </w:r>
            <w:r w:rsidR="00C81C25">
              <w:rPr>
                <w:rFonts w:asciiTheme="minorHAnsi" w:hAnsiTheme="minorHAnsi" w:cstheme="minorHAnsi"/>
                <w:sz w:val="20"/>
                <w:szCs w:val="20"/>
              </w:rPr>
              <w:t xml:space="preserve"> </w:t>
            </w:r>
            <w:r w:rsidR="00C81C25" w:rsidRPr="007B269F">
              <w:rPr>
                <w:rFonts w:asciiTheme="minorHAnsi" w:hAnsiTheme="minorHAnsi" w:cstheme="minorHAnsi"/>
                <w:b/>
                <w:sz w:val="20"/>
                <w:szCs w:val="20"/>
                <w:u w:val="single"/>
              </w:rPr>
              <w:t>transaksi</w:t>
            </w:r>
            <w:r w:rsidRPr="007B269F">
              <w:rPr>
                <w:rFonts w:asciiTheme="minorHAnsi" w:hAnsiTheme="minorHAnsi" w:cstheme="minorHAnsi"/>
                <w:sz w:val="20"/>
                <w:szCs w:val="20"/>
                <w:u w:val="single"/>
              </w:rPr>
              <w:t xml:space="preserve"> </w:t>
            </w:r>
            <w:r w:rsidRPr="00113A07">
              <w:rPr>
                <w:rFonts w:asciiTheme="minorHAnsi" w:hAnsiTheme="minorHAnsi" w:cstheme="minorHAnsi"/>
                <w:b/>
                <w:sz w:val="20"/>
                <w:szCs w:val="20"/>
                <w:u w:val="single"/>
              </w:rPr>
              <w:t xml:space="preserve">secara </w:t>
            </w:r>
            <w:r w:rsidR="00113A07">
              <w:rPr>
                <w:rFonts w:asciiTheme="minorHAnsi" w:hAnsiTheme="minorHAnsi" w:cstheme="minorHAnsi"/>
                <w:b/>
                <w:sz w:val="20"/>
                <w:szCs w:val="20"/>
                <w:u w:val="single"/>
              </w:rPr>
              <w:t xml:space="preserve">digital/ </w:t>
            </w:r>
            <w:r w:rsidRPr="00113A07">
              <w:rPr>
                <w:rFonts w:asciiTheme="minorHAnsi" w:hAnsiTheme="minorHAnsi" w:cstheme="minorHAnsi"/>
                <w:b/>
                <w:sz w:val="20"/>
                <w:szCs w:val="20"/>
                <w:u w:val="single"/>
              </w:rPr>
              <w:t>elektronik</w:t>
            </w:r>
            <w:r w:rsidRPr="00753097">
              <w:rPr>
                <w:rFonts w:asciiTheme="minorHAnsi" w:hAnsiTheme="minorHAnsi" w:cstheme="minorHAnsi"/>
                <w:sz w:val="20"/>
                <w:szCs w:val="20"/>
              </w:rPr>
              <w:t xml:space="preserve"> </w:t>
            </w:r>
            <w:r w:rsidR="00113A07">
              <w:rPr>
                <w:rFonts w:asciiTheme="minorHAnsi" w:hAnsiTheme="minorHAnsi" w:cstheme="minorHAnsi"/>
                <w:sz w:val="20"/>
                <w:szCs w:val="20"/>
              </w:rPr>
              <w:t>(</w:t>
            </w:r>
            <w:r w:rsidRPr="00753097">
              <w:rPr>
                <w:rFonts w:asciiTheme="minorHAnsi" w:hAnsiTheme="minorHAnsi" w:cstheme="minorHAnsi"/>
                <w:sz w:val="20"/>
                <w:szCs w:val="20"/>
              </w:rPr>
              <w:t>membeli barang-barang, membayar tagihan, mengirimkan uang ke orang lain</w:t>
            </w:r>
            <w:r w:rsidR="00113A07">
              <w:rPr>
                <w:rFonts w:asciiTheme="minorHAnsi" w:hAnsiTheme="minorHAnsi" w:cstheme="minorHAnsi"/>
                <w:sz w:val="20"/>
                <w:szCs w:val="20"/>
              </w:rPr>
              <w:t>,</w:t>
            </w:r>
            <w:r w:rsidRPr="00753097">
              <w:rPr>
                <w:rFonts w:asciiTheme="minorHAnsi" w:hAnsiTheme="minorHAnsi" w:cstheme="minorHAnsi"/>
                <w:sz w:val="20"/>
                <w:szCs w:val="20"/>
              </w:rPr>
              <w:t xml:space="preserve"> dll</w:t>
            </w:r>
            <w:r w:rsidR="00113A07">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Use it electronically to buy goods, pay bills, send to other people, etc.</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370626" w:rsidRPr="00753097" w:rsidTr="007B269F">
        <w:tc>
          <w:tcPr>
            <w:tcW w:w="9270" w:type="dxa"/>
          </w:tcPr>
          <w:p w:rsidR="00370626" w:rsidRPr="00753097" w:rsidRDefault="00370626" w:rsidP="00AC1775">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 </w:t>
            </w:r>
            <w:r w:rsidRPr="00753097">
              <w:rPr>
                <w:rFonts w:asciiTheme="minorHAnsi" w:hAnsiTheme="minorHAnsi" w:cstheme="minorHAnsi"/>
                <w:i/>
                <w:sz w:val="16"/>
                <w:szCs w:val="20"/>
              </w:rPr>
              <w:t>Other (Specify)</w:t>
            </w:r>
          </w:p>
          <w:p w:rsidR="0073702B" w:rsidRDefault="0073702B" w:rsidP="00AC1775">
            <w:pPr>
              <w:rPr>
                <w:rFonts w:asciiTheme="minorHAnsi" w:hAnsiTheme="minorHAnsi" w:cstheme="minorHAnsi"/>
                <w:i/>
                <w:sz w:val="16"/>
                <w:szCs w:val="20"/>
              </w:rPr>
            </w:pPr>
          </w:p>
          <w:p w:rsidR="00426CB4" w:rsidRPr="00753097" w:rsidRDefault="00426CB4" w:rsidP="00AC1775">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370626" w:rsidRPr="00753097" w:rsidTr="007B269F">
        <w:tc>
          <w:tcPr>
            <w:tcW w:w="9270" w:type="dxa"/>
          </w:tcPr>
          <w:p w:rsidR="00370626" w:rsidRPr="00753097" w:rsidRDefault="00370626" w:rsidP="00AC1775">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900" w:type="dxa"/>
            <w:vAlign w:val="center"/>
          </w:tcPr>
          <w:p w:rsidR="00370626" w:rsidRPr="00753097" w:rsidRDefault="00370626">
            <w:pPr>
              <w:jc w:val="center"/>
              <w:rPr>
                <w:rFonts w:asciiTheme="minorHAnsi" w:hAnsiTheme="minorHAnsi" w:cstheme="minorHAnsi"/>
                <w:sz w:val="20"/>
                <w:szCs w:val="20"/>
              </w:rPr>
            </w:pPr>
            <w:r w:rsidRPr="00753097">
              <w:rPr>
                <w:rFonts w:asciiTheme="minorHAnsi" w:hAnsiTheme="minorHAnsi" w:cstheme="minorHAnsi"/>
                <w:sz w:val="20"/>
                <w:szCs w:val="20"/>
              </w:rPr>
              <w:t>9</w:t>
            </w:r>
          </w:p>
        </w:tc>
      </w:tr>
    </w:tbl>
    <w:p w:rsidR="00370626" w:rsidRPr="00753097" w:rsidRDefault="00370626" w:rsidP="00370626">
      <w:pPr>
        <w:rPr>
          <w:rFonts w:asciiTheme="minorHAnsi" w:hAnsiTheme="minorHAnsi" w:cstheme="minorHAnsi"/>
          <w:sz w:val="20"/>
          <w:szCs w:val="20"/>
        </w:rPr>
      </w:pPr>
    </w:p>
    <w:p w:rsidR="00850289" w:rsidRPr="00753097" w:rsidRDefault="00850289" w:rsidP="00AB4D3B">
      <w:pPr>
        <w:spacing w:after="0"/>
        <w:ind w:left="720"/>
        <w:rPr>
          <w:rFonts w:asciiTheme="minorHAnsi" w:hAnsiTheme="minorHAnsi" w:cstheme="minorHAnsi"/>
          <w:b/>
          <w:sz w:val="20"/>
          <w:szCs w:val="20"/>
        </w:rPr>
      </w:pPr>
      <w:r w:rsidRPr="00753097">
        <w:rPr>
          <w:rFonts w:asciiTheme="minorHAnsi" w:hAnsiTheme="minorHAnsi" w:cstheme="minorHAnsi"/>
          <w:b/>
          <w:sz w:val="20"/>
          <w:szCs w:val="20"/>
        </w:rPr>
        <w:lastRenderedPageBreak/>
        <w:t xml:space="preserve">TANYAKAN MM21 JIKA </w:t>
      </w:r>
      <w:r w:rsidR="001E2058" w:rsidRPr="00753097">
        <w:rPr>
          <w:rFonts w:asciiTheme="minorHAnsi" w:hAnsiTheme="minorHAnsi" w:cstheme="minorHAnsi"/>
          <w:b/>
          <w:sz w:val="20"/>
          <w:szCs w:val="20"/>
        </w:rPr>
        <w:t xml:space="preserve">TERLINGKAR </w:t>
      </w:r>
      <w:r w:rsidRPr="00753097">
        <w:rPr>
          <w:rFonts w:asciiTheme="minorHAnsi" w:hAnsiTheme="minorHAnsi" w:cstheme="minorHAnsi"/>
          <w:b/>
          <w:sz w:val="20"/>
          <w:szCs w:val="20"/>
        </w:rPr>
        <w:t xml:space="preserve">KODE 2, 3 ATAU 4 DI </w:t>
      </w:r>
      <w:r w:rsidR="008A0EA5" w:rsidRPr="00753097">
        <w:rPr>
          <w:rFonts w:asciiTheme="minorHAnsi" w:hAnsiTheme="minorHAnsi" w:cstheme="minorHAnsi"/>
          <w:b/>
          <w:sz w:val="20"/>
          <w:szCs w:val="20"/>
        </w:rPr>
        <w:t>MM2</w:t>
      </w:r>
      <w:r w:rsidR="008A0EA5">
        <w:rPr>
          <w:rFonts w:asciiTheme="minorHAnsi" w:hAnsiTheme="minorHAnsi" w:cstheme="minorHAnsi"/>
          <w:b/>
          <w:sz w:val="20"/>
          <w:szCs w:val="20"/>
        </w:rPr>
        <w:t>0</w:t>
      </w:r>
      <w:r w:rsidRPr="00753097">
        <w:rPr>
          <w:rFonts w:asciiTheme="minorHAnsi" w:hAnsiTheme="minorHAnsi" w:cstheme="minorHAnsi"/>
          <w:b/>
          <w:sz w:val="20"/>
          <w:szCs w:val="20"/>
        </w:rPr>
        <w:t>.</w:t>
      </w:r>
      <w:r w:rsidR="001E2058" w:rsidRPr="00753097">
        <w:rPr>
          <w:rFonts w:asciiTheme="minorHAnsi" w:hAnsiTheme="minorHAnsi" w:cstheme="minorHAnsi"/>
          <w:b/>
          <w:sz w:val="20"/>
          <w:szCs w:val="20"/>
        </w:rPr>
        <w:t xml:space="preserve"> LAINNYA LANJUTKAN KE MM22 </w:t>
      </w:r>
      <w:r w:rsidR="001E2058" w:rsidRPr="00753097">
        <w:rPr>
          <w:rFonts w:asciiTheme="minorHAnsi" w:hAnsiTheme="minorHAnsi" w:cstheme="minorHAnsi"/>
          <w:b/>
          <w:i/>
          <w:sz w:val="16"/>
          <w:szCs w:val="20"/>
        </w:rPr>
        <w:t>ASK IF SELECTED ANSWERS 2, 3 OR 4 IN MM20. OTHERS SKIP TO MM22</w:t>
      </w:r>
    </w:p>
    <w:p w:rsidR="00370626" w:rsidRDefault="00370626" w:rsidP="00AB4D3B">
      <w:pPr>
        <w:spacing w:after="0"/>
        <w:jc w:val="both"/>
        <w:rPr>
          <w:rFonts w:asciiTheme="minorHAnsi" w:eastAsia="Times New Roman" w:hAnsiTheme="minorHAnsi" w:cstheme="minorHAnsi"/>
          <w:i/>
          <w:sz w:val="16"/>
          <w:szCs w:val="20"/>
        </w:rPr>
      </w:pPr>
      <w:r w:rsidRPr="00753097">
        <w:rPr>
          <w:rFonts w:asciiTheme="minorHAnsi" w:hAnsiTheme="minorHAnsi" w:cstheme="minorHAnsi"/>
          <w:sz w:val="20"/>
          <w:szCs w:val="20"/>
        </w:rPr>
        <w:t xml:space="preserve">MM21. Rata-rata, </w:t>
      </w:r>
      <w:r w:rsidRPr="00753097">
        <w:rPr>
          <w:rFonts w:asciiTheme="minorHAnsi" w:hAnsiTheme="minorHAnsi" w:cstheme="minorHAnsi"/>
          <w:b/>
          <w:sz w:val="20"/>
          <w:szCs w:val="20"/>
          <w:u w:val="single"/>
        </w:rPr>
        <w:t>berapa lama</w:t>
      </w:r>
      <w:r w:rsidRPr="00753097">
        <w:rPr>
          <w:rFonts w:asciiTheme="minorHAnsi" w:hAnsiTheme="minorHAnsi" w:cstheme="minorHAnsi"/>
          <w:sz w:val="20"/>
          <w:szCs w:val="20"/>
        </w:rPr>
        <w:t xml:space="preserve"> Anda menyimpan uang di akun mobile money</w:t>
      </w:r>
      <w:r w:rsidR="00333DCD"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sebelum Anda menariknya atau meng</w:t>
      </w:r>
      <w:r w:rsidR="002D56F7">
        <w:rPr>
          <w:rFonts w:asciiTheme="minorHAnsi" w:hAnsiTheme="minorHAnsi" w:cstheme="minorHAnsi"/>
          <w:sz w:val="20"/>
          <w:szCs w:val="20"/>
        </w:rPr>
        <w:t>gunakannya</w:t>
      </w:r>
      <w:r w:rsidR="00622235" w:rsidRPr="00753097">
        <w:rPr>
          <w:rFonts w:asciiTheme="minorHAnsi" w:hAnsiTheme="minorHAnsi" w:cstheme="minorHAnsi"/>
          <w:sz w:val="20"/>
          <w:szCs w:val="20"/>
        </w:rPr>
        <w:t>? _</w:t>
      </w:r>
      <w:r w:rsidRPr="00753097">
        <w:rPr>
          <w:rFonts w:asciiTheme="minorHAnsi" w:hAnsiTheme="minorHAnsi" w:cstheme="minorHAnsi"/>
          <w:sz w:val="20"/>
          <w:szCs w:val="20"/>
        </w:rPr>
        <w:t>___ hari (-99 untuk Tidak tahu/Menolak)</w:t>
      </w:r>
      <w:r w:rsidR="001E2058"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On average, for </w:t>
      </w:r>
      <w:r w:rsidRPr="00753097">
        <w:rPr>
          <w:rFonts w:asciiTheme="minorHAnsi" w:hAnsiTheme="minorHAnsi" w:cstheme="minorHAnsi"/>
          <w:i/>
          <w:sz w:val="16"/>
          <w:szCs w:val="20"/>
          <w:u w:val="single"/>
        </w:rPr>
        <w:t>how many days</w:t>
      </w:r>
      <w:r w:rsidRPr="00753097">
        <w:rPr>
          <w:rFonts w:asciiTheme="minorHAnsi" w:hAnsiTheme="minorHAnsi" w:cstheme="minorHAnsi"/>
          <w:i/>
          <w:sz w:val="16"/>
          <w:szCs w:val="20"/>
        </w:rPr>
        <w:t xml:space="preserve"> do you keep money on a mobile money account before you withdraw or spend it? ________________days </w:t>
      </w:r>
      <w:r w:rsidRPr="00753097">
        <w:rPr>
          <w:rFonts w:asciiTheme="minorHAnsi" w:eastAsia="Times New Roman" w:hAnsiTheme="minorHAnsi" w:cstheme="minorHAnsi"/>
          <w:i/>
          <w:sz w:val="16"/>
          <w:szCs w:val="20"/>
        </w:rPr>
        <w:t>(-99 for DK/Refused).</w:t>
      </w:r>
    </w:p>
    <w:p w:rsidR="00E46E84" w:rsidRPr="00753097" w:rsidRDefault="00E46E84" w:rsidP="00AB4D3B">
      <w:pPr>
        <w:spacing w:after="0"/>
        <w:jc w:val="both"/>
        <w:rPr>
          <w:rFonts w:asciiTheme="minorHAnsi" w:eastAsia="Times New Roman" w:hAnsiTheme="minorHAnsi" w:cstheme="minorHAnsi"/>
          <w:i/>
          <w:sz w:val="16"/>
          <w:szCs w:val="20"/>
        </w:rPr>
      </w:pPr>
    </w:p>
    <w:tbl>
      <w:tblPr>
        <w:tblStyle w:val="TableGrid"/>
        <w:tblW w:w="0" w:type="auto"/>
        <w:tblInd w:w="738" w:type="dxa"/>
        <w:tblLook w:val="04A0" w:firstRow="1" w:lastRow="0" w:firstColumn="1" w:lastColumn="0" w:noHBand="0" w:noVBand="1"/>
      </w:tblPr>
      <w:tblGrid>
        <w:gridCol w:w="4050"/>
        <w:gridCol w:w="4050"/>
      </w:tblGrid>
      <w:tr w:rsidR="0099689F" w:rsidRPr="00753097" w:rsidTr="0099689F">
        <w:tc>
          <w:tcPr>
            <w:tcW w:w="4050" w:type="dxa"/>
          </w:tcPr>
          <w:p w:rsidR="00622235" w:rsidRDefault="00622235" w:rsidP="00370626">
            <w:pPr>
              <w:jc w:val="both"/>
              <w:rPr>
                <w:rFonts w:asciiTheme="minorHAnsi" w:eastAsia="Times New Roman" w:hAnsiTheme="minorHAnsi" w:cstheme="minorHAnsi"/>
                <w:sz w:val="20"/>
                <w:szCs w:val="20"/>
              </w:rPr>
            </w:pPr>
          </w:p>
          <w:p w:rsidR="00D277FC" w:rsidRDefault="00A75B84">
            <w:pPr>
              <w:jc w:val="both"/>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Lama Menyimpan uang</w:t>
            </w:r>
          </w:p>
          <w:p w:rsidR="00622235" w:rsidRPr="00753097" w:rsidRDefault="00622235">
            <w:pPr>
              <w:jc w:val="both"/>
              <w:rPr>
                <w:rFonts w:asciiTheme="minorHAnsi" w:eastAsia="Times New Roman" w:hAnsiTheme="minorHAnsi" w:cstheme="minorHAnsi"/>
                <w:sz w:val="20"/>
                <w:szCs w:val="20"/>
              </w:rPr>
            </w:pPr>
          </w:p>
        </w:tc>
        <w:tc>
          <w:tcPr>
            <w:tcW w:w="4050" w:type="dxa"/>
          </w:tcPr>
          <w:p w:rsidR="00D277FC" w:rsidRDefault="00D277FC" w:rsidP="00370626">
            <w:pPr>
              <w:jc w:val="both"/>
              <w:rPr>
                <w:rFonts w:asciiTheme="minorHAnsi" w:eastAsia="Times New Roman" w:hAnsiTheme="minorHAnsi" w:cstheme="minorHAnsi"/>
                <w:i/>
                <w:sz w:val="16"/>
                <w:szCs w:val="20"/>
              </w:rPr>
            </w:pPr>
          </w:p>
          <w:p w:rsidR="00622235" w:rsidRDefault="00622235" w:rsidP="00370626">
            <w:pPr>
              <w:jc w:val="both"/>
              <w:rPr>
                <w:rFonts w:asciiTheme="minorHAnsi" w:eastAsia="Times New Roman" w:hAnsiTheme="minorHAnsi" w:cstheme="minorHAnsi"/>
                <w:i/>
                <w:sz w:val="16"/>
                <w:szCs w:val="20"/>
              </w:rPr>
            </w:pPr>
          </w:p>
          <w:p w:rsidR="0099689F" w:rsidRPr="00753097" w:rsidRDefault="00AC6101" w:rsidP="00370626">
            <w:pPr>
              <w:jc w:val="both"/>
              <w:rPr>
                <w:rFonts w:asciiTheme="minorHAnsi" w:eastAsia="Times New Roman" w:hAnsiTheme="minorHAnsi" w:cstheme="minorHAnsi"/>
                <w:sz w:val="16"/>
                <w:szCs w:val="20"/>
              </w:rPr>
            </w:pPr>
            <w:r w:rsidRPr="007B269F">
              <w:rPr>
                <w:rFonts w:asciiTheme="minorHAnsi" w:eastAsia="Times New Roman" w:hAnsiTheme="minorHAnsi" w:cstheme="minorHAnsi"/>
                <w:i/>
                <w:sz w:val="20"/>
                <w:szCs w:val="20"/>
              </w:rPr>
              <w:t>___________________</w:t>
            </w:r>
            <w:r w:rsidRPr="007B269F">
              <w:rPr>
                <w:rFonts w:asciiTheme="minorHAnsi" w:eastAsia="Times New Roman" w:hAnsiTheme="minorHAnsi" w:cstheme="minorHAnsi"/>
                <w:sz w:val="20"/>
                <w:szCs w:val="20"/>
              </w:rPr>
              <w:t>Hari</w:t>
            </w:r>
            <w:r w:rsidR="00622235">
              <w:rPr>
                <w:rFonts w:asciiTheme="minorHAnsi" w:eastAsia="Times New Roman" w:hAnsiTheme="minorHAnsi" w:cstheme="minorHAnsi"/>
                <w:sz w:val="20"/>
                <w:szCs w:val="20"/>
              </w:rPr>
              <w:t>/ days</w:t>
            </w:r>
            <w:r w:rsidRPr="007B269F">
              <w:rPr>
                <w:rFonts w:asciiTheme="minorHAnsi" w:eastAsia="Times New Roman" w:hAnsiTheme="minorHAnsi" w:cstheme="minorHAnsi"/>
                <w:sz w:val="20"/>
                <w:szCs w:val="20"/>
              </w:rPr>
              <w:t xml:space="preserve"> </w:t>
            </w:r>
          </w:p>
        </w:tc>
      </w:tr>
      <w:tr w:rsidR="0099689F" w:rsidRPr="00753097" w:rsidTr="0099689F">
        <w:tc>
          <w:tcPr>
            <w:tcW w:w="4050" w:type="dxa"/>
          </w:tcPr>
          <w:p w:rsidR="0099689F" w:rsidRPr="00753097" w:rsidRDefault="000D484D" w:rsidP="00370626">
            <w:pPr>
              <w:jc w:val="both"/>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Tidak tahu/Menolak</w:t>
            </w:r>
          </w:p>
        </w:tc>
        <w:tc>
          <w:tcPr>
            <w:tcW w:w="4050" w:type="dxa"/>
          </w:tcPr>
          <w:p w:rsidR="0099689F" w:rsidRPr="00753097" w:rsidRDefault="00394418" w:rsidP="00394418">
            <w:pPr>
              <w:jc w:val="center"/>
              <w:rPr>
                <w:rFonts w:asciiTheme="minorHAnsi" w:eastAsia="Times New Roman" w:hAnsiTheme="minorHAnsi" w:cstheme="minorHAnsi"/>
                <w:sz w:val="16"/>
                <w:szCs w:val="20"/>
              </w:rPr>
            </w:pPr>
            <w:r w:rsidRPr="00753097">
              <w:rPr>
                <w:rFonts w:asciiTheme="minorHAnsi" w:eastAsia="Times New Roman" w:hAnsiTheme="minorHAnsi" w:cstheme="minorHAnsi"/>
                <w:sz w:val="20"/>
                <w:szCs w:val="20"/>
              </w:rPr>
              <w:t>-99</w:t>
            </w:r>
          </w:p>
        </w:tc>
      </w:tr>
    </w:tbl>
    <w:p w:rsidR="001D193D" w:rsidRDefault="001D193D">
      <w:pPr>
        <w:rPr>
          <w:rFonts w:asciiTheme="minorHAnsi" w:eastAsia="Times New Roman" w:hAnsiTheme="minorHAnsi" w:cstheme="minorHAnsi"/>
          <w:b/>
          <w:sz w:val="20"/>
          <w:szCs w:val="20"/>
        </w:rPr>
      </w:pPr>
    </w:p>
    <w:p w:rsidR="00370626" w:rsidRPr="00753097" w:rsidRDefault="00267328" w:rsidP="007B269F">
      <w:pPr>
        <w:spacing w:after="0"/>
        <w:ind w:left="63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MM22 </w:t>
      </w:r>
      <w:r w:rsidR="00953708" w:rsidRPr="00753097">
        <w:rPr>
          <w:rFonts w:asciiTheme="minorHAnsi" w:eastAsia="Times New Roman" w:hAnsiTheme="minorHAnsi" w:cstheme="minorHAnsi"/>
          <w:b/>
          <w:sz w:val="20"/>
          <w:szCs w:val="20"/>
        </w:rPr>
        <w:t xml:space="preserve">JIKA </w:t>
      </w:r>
      <w:r w:rsidR="00953708">
        <w:rPr>
          <w:rFonts w:asciiTheme="minorHAnsi" w:eastAsia="Times New Roman" w:hAnsiTheme="minorHAnsi" w:cstheme="minorHAnsi"/>
          <w:b/>
          <w:sz w:val="20"/>
          <w:szCs w:val="20"/>
        </w:rPr>
        <w:t>SETIDAKNYA</w:t>
      </w:r>
      <w:r w:rsidR="00953708" w:rsidRPr="00753097">
        <w:rPr>
          <w:rFonts w:asciiTheme="minorHAnsi" w:eastAsia="Times New Roman" w:hAnsiTheme="minorHAnsi" w:cstheme="minorHAnsi"/>
          <w:b/>
          <w:sz w:val="20"/>
          <w:szCs w:val="20"/>
        </w:rPr>
        <w:t xml:space="preserve"> </w:t>
      </w:r>
      <w:r w:rsidR="00953708">
        <w:rPr>
          <w:rFonts w:asciiTheme="minorHAnsi" w:eastAsia="Times New Roman" w:hAnsiTheme="minorHAnsi" w:cstheme="minorHAnsi"/>
          <w:b/>
          <w:sz w:val="20"/>
          <w:szCs w:val="20"/>
        </w:rPr>
        <w:t xml:space="preserve">MENGGUNAKAN </w:t>
      </w:r>
      <w:r w:rsidR="00953708" w:rsidRPr="00753097">
        <w:rPr>
          <w:rFonts w:asciiTheme="minorHAnsi" w:eastAsia="Times New Roman" w:hAnsiTheme="minorHAnsi" w:cstheme="minorHAnsi"/>
          <w:b/>
          <w:sz w:val="20"/>
          <w:szCs w:val="20"/>
        </w:rPr>
        <w:t xml:space="preserve">SATU PROVIDER </w:t>
      </w:r>
      <w:r w:rsidR="00953708">
        <w:rPr>
          <w:rFonts w:asciiTheme="minorHAnsi" w:eastAsia="Times New Roman" w:hAnsiTheme="minorHAnsi" w:cstheme="minorHAnsi"/>
          <w:b/>
          <w:sz w:val="20"/>
          <w:szCs w:val="20"/>
        </w:rPr>
        <w:t xml:space="preserve">MOBILE MONEY (SETIDAKNYA SATU PROVIDER </w:t>
      </w:r>
      <w:r w:rsidR="00953708" w:rsidRPr="00753097">
        <w:rPr>
          <w:rFonts w:asciiTheme="minorHAnsi" w:eastAsia="Times New Roman" w:hAnsiTheme="minorHAnsi" w:cstheme="minorHAnsi"/>
          <w:b/>
          <w:sz w:val="20"/>
          <w:szCs w:val="20"/>
        </w:rPr>
        <w:t xml:space="preserve">TERLINGKAR </w:t>
      </w:r>
      <w:r w:rsidR="00953708">
        <w:rPr>
          <w:rFonts w:asciiTheme="minorHAnsi" w:eastAsia="Times New Roman" w:hAnsiTheme="minorHAnsi" w:cstheme="minorHAnsi"/>
          <w:b/>
          <w:sz w:val="20"/>
          <w:szCs w:val="20"/>
        </w:rPr>
        <w:t xml:space="preserve">KODE 1 </w:t>
      </w:r>
      <w:r w:rsidR="00953708" w:rsidRPr="00753097">
        <w:rPr>
          <w:rFonts w:asciiTheme="minorHAnsi" w:eastAsia="Times New Roman" w:hAnsiTheme="minorHAnsi" w:cstheme="minorHAnsi"/>
          <w:b/>
          <w:sz w:val="20"/>
          <w:szCs w:val="20"/>
        </w:rPr>
        <w:t>DI MM4</w:t>
      </w:r>
      <w:r w:rsidR="00953708">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BAGIAN SELANJUTNYA</w:t>
      </w:r>
      <w:r w:rsidR="00A83DC1" w:rsidRPr="00753097">
        <w:rPr>
          <w:rFonts w:asciiTheme="minorHAnsi" w:eastAsia="Times New Roman" w:hAnsiTheme="minorHAnsi" w:cstheme="minorHAnsi"/>
          <w:b/>
          <w:sz w:val="20"/>
          <w:szCs w:val="20"/>
        </w:rPr>
        <w:t xml:space="preserve"> </w:t>
      </w:r>
      <w:r w:rsidR="00A83DC1" w:rsidRPr="00753097">
        <w:rPr>
          <w:rFonts w:asciiTheme="minorHAnsi" w:eastAsia="Times New Roman" w:hAnsiTheme="minorHAnsi" w:cstheme="minorHAnsi"/>
          <w:b/>
          <w:i/>
          <w:sz w:val="16"/>
          <w:szCs w:val="20"/>
        </w:rPr>
        <w:t>ASK IF AT LEAST ONE SERVICE MARKED IN MM4. OTHERS SKIP TO THE NEXT SECTION.</w:t>
      </w:r>
    </w:p>
    <w:p w:rsidR="00A83DC1" w:rsidRPr="00753097" w:rsidRDefault="00CF3D83" w:rsidP="00953708">
      <w:pPr>
        <w:spacing w:after="0"/>
        <w:ind w:firstLine="630"/>
        <w:rPr>
          <w:rFonts w:asciiTheme="minorHAnsi" w:hAnsiTheme="minorHAnsi" w:cstheme="minorHAnsi"/>
          <w:b/>
          <w:sz w:val="20"/>
          <w:szCs w:val="20"/>
        </w:rPr>
      </w:pPr>
      <w:r>
        <w:rPr>
          <w:rFonts w:asciiTheme="minorHAnsi" w:hAnsiTheme="minorHAnsi" w:cstheme="minorHAnsi"/>
          <w:b/>
          <w:sz w:val="20"/>
          <w:szCs w:val="20"/>
        </w:rPr>
        <w:t>KARTU BANTU/BACAKAN</w:t>
      </w:r>
      <w:r w:rsidR="00A83DC1" w:rsidRPr="00753097">
        <w:rPr>
          <w:rFonts w:asciiTheme="minorHAnsi" w:hAnsiTheme="minorHAnsi" w:cstheme="minorHAnsi"/>
          <w:b/>
          <w:sz w:val="20"/>
          <w:szCs w:val="20"/>
        </w:rPr>
        <w:t xml:space="preserve">. </w:t>
      </w:r>
      <w:r w:rsidR="00A83DC1" w:rsidRPr="00753097">
        <w:rPr>
          <w:rFonts w:asciiTheme="minorHAnsi" w:hAnsiTheme="minorHAnsi" w:cstheme="minorHAnsi"/>
          <w:b/>
          <w:i/>
          <w:sz w:val="16"/>
          <w:szCs w:val="20"/>
        </w:rPr>
        <w:t xml:space="preserve">READ OUT. </w:t>
      </w:r>
    </w:p>
    <w:p w:rsidR="00370626" w:rsidRPr="00753097" w:rsidRDefault="00A83DC1" w:rsidP="00953708">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TANDAI SEMUA YANG SESUAI/MA </w:t>
      </w:r>
      <w:r w:rsidRPr="00753097">
        <w:rPr>
          <w:rFonts w:asciiTheme="minorHAnsi" w:hAnsiTheme="minorHAnsi" w:cstheme="minorHAnsi"/>
          <w:b/>
          <w:i/>
          <w:sz w:val="16"/>
          <w:szCs w:val="20"/>
        </w:rPr>
        <w:t>MARK ALL THAT APPLY/Multiple Answer</w:t>
      </w:r>
    </w:p>
    <w:p w:rsidR="00370626" w:rsidRDefault="00370626" w:rsidP="00370626">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MM22.</w:t>
      </w:r>
      <w:r w:rsidR="00267328"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menggunakan akun mobile money</w:t>
      </w:r>
      <w:r w:rsidR="0047224A"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pembayaran/pembelian</w:t>
      </w:r>
      <w:r w:rsidR="00622235">
        <w:rPr>
          <w:rFonts w:asciiTheme="minorHAnsi" w:eastAsia="Times New Roman" w:hAnsiTheme="minorHAnsi" w:cstheme="minorHAnsi"/>
          <w:sz w:val="20"/>
          <w:szCs w:val="20"/>
        </w:rPr>
        <w:t xml:space="preserve"> untuk</w:t>
      </w:r>
      <w:r w:rsidRPr="00753097">
        <w:rPr>
          <w:rFonts w:asciiTheme="minorHAnsi" w:eastAsia="Times New Roman" w:hAnsiTheme="minorHAnsi" w:cstheme="minorHAnsi"/>
          <w:sz w:val="20"/>
          <w:szCs w:val="20"/>
        </w:rPr>
        <w:t xml:space="preserve"> </w:t>
      </w:r>
      <w:r w:rsidR="009C195E" w:rsidRPr="00753097">
        <w:rPr>
          <w:rFonts w:asciiTheme="minorHAnsi" w:eastAsia="Times New Roman" w:hAnsiTheme="minorHAnsi" w:cstheme="minorHAnsi"/>
          <w:sz w:val="20"/>
          <w:szCs w:val="20"/>
        </w:rPr>
        <w:t>usaha</w:t>
      </w:r>
      <w:r w:rsidRPr="00753097">
        <w:rPr>
          <w:rFonts w:asciiTheme="minorHAnsi" w:eastAsia="Times New Roman" w:hAnsiTheme="minorHAnsi" w:cstheme="minorHAnsi"/>
          <w:sz w:val="20"/>
          <w:szCs w:val="20"/>
        </w:rPr>
        <w:t xml:space="preserve"> berikut ini? </w:t>
      </w:r>
      <w:r w:rsidRPr="00753097">
        <w:rPr>
          <w:rFonts w:asciiTheme="minorHAnsi" w:eastAsia="Times New Roman" w:hAnsiTheme="minorHAnsi" w:cstheme="minorHAnsi"/>
          <w:i/>
          <w:sz w:val="16"/>
          <w:szCs w:val="20"/>
        </w:rPr>
        <w:t>Do you use a mobile money account to make the following business payments/purchases?</w:t>
      </w:r>
    </w:p>
    <w:tbl>
      <w:tblPr>
        <w:tblStyle w:val="TableGrid"/>
        <w:tblW w:w="9468" w:type="dxa"/>
        <w:tblInd w:w="558" w:type="dxa"/>
        <w:tblLayout w:type="fixed"/>
        <w:tblLook w:val="04A0" w:firstRow="1" w:lastRow="0" w:firstColumn="1" w:lastColumn="0" w:noHBand="0" w:noVBand="1"/>
      </w:tblPr>
      <w:tblGrid>
        <w:gridCol w:w="1008"/>
        <w:gridCol w:w="5400"/>
        <w:gridCol w:w="1530"/>
        <w:gridCol w:w="1530"/>
      </w:tblGrid>
      <w:tr w:rsidR="00992C94" w:rsidRPr="00753097" w:rsidTr="007B269F">
        <w:trPr>
          <w:trHeight w:val="503"/>
        </w:trPr>
        <w:tc>
          <w:tcPr>
            <w:tcW w:w="1008" w:type="dxa"/>
          </w:tcPr>
          <w:p w:rsidR="00992C94" w:rsidRPr="00753097" w:rsidRDefault="00992C94" w:rsidP="00AC1775">
            <w:pPr>
              <w:pStyle w:val="Default"/>
              <w:rPr>
                <w:rFonts w:asciiTheme="minorHAnsi" w:hAnsiTheme="minorHAnsi" w:cstheme="minorHAnsi"/>
                <w:color w:val="auto"/>
                <w:sz w:val="20"/>
                <w:szCs w:val="20"/>
              </w:rPr>
            </w:pPr>
          </w:p>
        </w:tc>
        <w:tc>
          <w:tcPr>
            <w:tcW w:w="5400" w:type="dxa"/>
          </w:tcPr>
          <w:p w:rsidR="00992C94" w:rsidRPr="00753097" w:rsidRDefault="00992C94" w:rsidP="00AC1775">
            <w:pPr>
              <w:pStyle w:val="Default"/>
              <w:rPr>
                <w:rFonts w:asciiTheme="minorHAnsi" w:hAnsiTheme="minorHAnsi" w:cstheme="minorHAnsi"/>
                <w:color w:val="auto"/>
                <w:sz w:val="20"/>
                <w:szCs w:val="20"/>
              </w:rPr>
            </w:pPr>
          </w:p>
        </w:tc>
        <w:tc>
          <w:tcPr>
            <w:tcW w:w="1530" w:type="dxa"/>
          </w:tcPr>
          <w:p w:rsidR="00992C94" w:rsidRPr="00065344" w:rsidRDefault="00992C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rsidR="00992C94" w:rsidRPr="00065344" w:rsidRDefault="00992C94" w:rsidP="00A225D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1530" w:type="dxa"/>
          </w:tcPr>
          <w:p w:rsidR="00992C94" w:rsidRPr="00065344" w:rsidRDefault="00992C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rsidR="00992C94" w:rsidRPr="00065344" w:rsidRDefault="00992C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Tidak </w:t>
            </w:r>
            <w:r w:rsidRPr="00065344">
              <w:rPr>
                <w:rFonts w:asciiTheme="minorHAnsi" w:hAnsiTheme="minorHAnsi" w:cstheme="minorHAnsi"/>
                <w:b/>
                <w:i/>
                <w:color w:val="auto"/>
                <w:sz w:val="16"/>
                <w:szCs w:val="20"/>
              </w:rPr>
              <w:t>No</w:t>
            </w:r>
          </w:p>
        </w:tc>
      </w:tr>
      <w:tr w:rsidR="00992C94" w:rsidRPr="00753097" w:rsidTr="007B269F">
        <w:tc>
          <w:tcPr>
            <w:tcW w:w="1008" w:type="dxa"/>
            <w:vAlign w:val="center"/>
          </w:tcPr>
          <w:p w:rsidR="00992C94" w:rsidRPr="00753097" w:rsidRDefault="00992C94"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w:t>
            </w:r>
            <w:r w:rsidR="002D16F6">
              <w:rPr>
                <w:rFonts w:asciiTheme="minorHAnsi" w:hAnsiTheme="minorHAnsi" w:cstheme="minorHAnsi"/>
                <w:color w:val="auto"/>
                <w:sz w:val="20"/>
                <w:szCs w:val="20"/>
              </w:rPr>
              <w:t>.1</w:t>
            </w:r>
          </w:p>
        </w:tc>
        <w:tc>
          <w:tcPr>
            <w:tcW w:w="5400" w:type="dxa"/>
          </w:tcPr>
          <w:p w:rsidR="00992C94" w:rsidRPr="00753097" w:rsidRDefault="00992C94" w:rsidP="00997176">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Saya tidak menggunakan akun mobile money/</w:t>
            </w:r>
            <w:r>
              <w:rPr>
                <w:rFonts w:asciiTheme="minorHAnsi" w:hAnsiTheme="minorHAnsi" w:cstheme="minorHAnsi"/>
                <w:color w:val="auto"/>
                <w:sz w:val="20"/>
                <w:szCs w:val="20"/>
              </w:rPr>
              <w:t>uang ponsel</w:t>
            </w:r>
            <w:r w:rsidRPr="00753097">
              <w:rPr>
                <w:rFonts w:asciiTheme="minorHAnsi" w:hAnsiTheme="minorHAnsi" w:cstheme="minorHAnsi"/>
                <w:color w:val="auto"/>
                <w:sz w:val="20"/>
                <w:szCs w:val="20"/>
              </w:rPr>
              <w:t xml:space="preserve"> untuk melakukan transaksi usaha </w:t>
            </w:r>
            <w:r w:rsidRPr="00753097">
              <w:rPr>
                <w:rFonts w:asciiTheme="minorHAnsi" w:hAnsiTheme="minorHAnsi" w:cstheme="minorHAnsi"/>
                <w:i/>
                <w:color w:val="auto"/>
                <w:sz w:val="16"/>
                <w:szCs w:val="20"/>
              </w:rPr>
              <w:t>I do not use my mobile money account to make business transactions</w:t>
            </w:r>
          </w:p>
        </w:tc>
        <w:tc>
          <w:tcPr>
            <w:tcW w:w="1530" w:type="dxa"/>
            <w:vAlign w:val="center"/>
          </w:tcPr>
          <w:p w:rsidR="00992C94" w:rsidRPr="00753097" w:rsidRDefault="00992C94">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992C94" w:rsidRPr="00753097" w:rsidRDefault="00992C94">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MM22.2</w:t>
            </w:r>
          </w:p>
        </w:tc>
        <w:tc>
          <w:tcPr>
            <w:tcW w:w="5400" w:type="dxa"/>
          </w:tcPr>
          <w:p w:rsidR="002D16F6" w:rsidRPr="00753097" w:rsidRDefault="002D16F6"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pegawai </w:t>
            </w:r>
            <w:r w:rsidRPr="00753097">
              <w:rPr>
                <w:rFonts w:asciiTheme="minorHAnsi" w:hAnsiTheme="minorHAnsi" w:cstheme="minorHAnsi"/>
                <w:i/>
                <w:color w:val="auto"/>
                <w:sz w:val="16"/>
                <w:szCs w:val="20"/>
              </w:rPr>
              <w:t>Pay employees</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MM22.3</w:t>
            </w:r>
          </w:p>
        </w:tc>
        <w:tc>
          <w:tcPr>
            <w:tcW w:w="5400" w:type="dxa"/>
          </w:tcPr>
          <w:p w:rsidR="002D16F6" w:rsidRPr="00753097" w:rsidRDefault="002D16F6"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pemasok </w:t>
            </w:r>
            <w:r w:rsidRPr="00753097">
              <w:rPr>
                <w:rFonts w:asciiTheme="minorHAnsi" w:hAnsiTheme="minorHAnsi" w:cstheme="minorHAnsi"/>
                <w:i/>
                <w:color w:val="auto"/>
                <w:sz w:val="16"/>
                <w:szCs w:val="20"/>
              </w:rPr>
              <w:t>Pay suppliers</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MM22.4</w:t>
            </w:r>
          </w:p>
        </w:tc>
        <w:tc>
          <w:tcPr>
            <w:tcW w:w="5400" w:type="dxa"/>
          </w:tcPr>
          <w:p w:rsidR="002D16F6" w:rsidRPr="00753097" w:rsidRDefault="002D16F6" w:rsidP="00AC177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Menerima pembayaran dari pelanggan </w:t>
            </w:r>
            <w:r w:rsidRPr="00753097">
              <w:rPr>
                <w:rFonts w:asciiTheme="minorHAnsi" w:hAnsiTheme="minorHAnsi" w:cstheme="minorHAnsi"/>
                <w:i/>
                <w:color w:val="auto"/>
                <w:sz w:val="16"/>
                <w:szCs w:val="20"/>
              </w:rPr>
              <w:t>Receive payments from customers</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Del="00641A30"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MM22.5</w:t>
            </w:r>
          </w:p>
        </w:tc>
        <w:tc>
          <w:tcPr>
            <w:tcW w:w="5400" w:type="dxa"/>
          </w:tcPr>
          <w:p w:rsidR="002D16F6" w:rsidRPr="00753097" w:rsidRDefault="002D16F6" w:rsidP="00AC1775">
            <w:pPr>
              <w:pStyle w:val="Default"/>
              <w:rPr>
                <w:rFonts w:asciiTheme="minorHAnsi" w:hAnsiTheme="minorHAnsi" w:cstheme="minorHAnsi"/>
                <w:color w:val="auto"/>
                <w:sz w:val="20"/>
                <w:szCs w:val="20"/>
              </w:rPr>
            </w:pPr>
            <w:r>
              <w:rPr>
                <w:rFonts w:asciiTheme="minorHAnsi" w:hAnsiTheme="minorHAnsi" w:cstheme="minorHAnsi"/>
                <w:color w:val="auto"/>
                <w:sz w:val="20"/>
                <w:szCs w:val="20"/>
              </w:rPr>
              <w:t>Menerima</w:t>
            </w:r>
            <w:r w:rsidRPr="00753097">
              <w:rPr>
                <w:rFonts w:asciiTheme="minorHAnsi" w:hAnsiTheme="minorHAnsi" w:cstheme="minorHAnsi"/>
                <w:color w:val="auto"/>
                <w:sz w:val="20"/>
                <w:szCs w:val="20"/>
              </w:rPr>
              <w:t xml:space="preserve"> pembayaran dari distributor </w:t>
            </w:r>
            <w:r w:rsidRPr="00753097">
              <w:rPr>
                <w:rFonts w:asciiTheme="minorHAnsi" w:hAnsiTheme="minorHAnsi" w:cstheme="minorHAnsi"/>
                <w:i/>
                <w:color w:val="auto"/>
                <w:sz w:val="16"/>
                <w:szCs w:val="20"/>
              </w:rPr>
              <w:t>Receive payments from distributors</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MM22.6</w:t>
            </w:r>
          </w:p>
        </w:tc>
        <w:tc>
          <w:tcPr>
            <w:tcW w:w="5400" w:type="dxa"/>
          </w:tcPr>
          <w:p w:rsidR="002D16F6" w:rsidRPr="00753097" w:rsidRDefault="002D16F6" w:rsidP="001968C5">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Berinvestasi misalnya membeli perlengkapan baru atau memperluas bangunan kantor/usaha </w:t>
            </w:r>
            <w:r w:rsidRPr="00753097">
              <w:rPr>
                <w:rFonts w:asciiTheme="minorHAnsi" w:hAnsiTheme="minorHAnsi" w:cstheme="minorHAnsi"/>
                <w:i/>
                <w:color w:val="auto"/>
                <w:sz w:val="16"/>
                <w:szCs w:val="20"/>
              </w:rPr>
              <w:t>Make investment, for example buy new equipment or expand the office/business building</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MM22.7</w:t>
            </w:r>
          </w:p>
        </w:tc>
        <w:tc>
          <w:tcPr>
            <w:tcW w:w="5400" w:type="dxa"/>
          </w:tcPr>
          <w:p w:rsidR="002D16F6" w:rsidRPr="00753097" w:rsidRDefault="002D16F6" w:rsidP="00D42A36">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 xml:space="preserve">Membayar pengeluaran yang berkaitan dengan usaha, termasuk sewa, pajak, fasilitas dan tagihan transportasi </w:t>
            </w:r>
            <w:r w:rsidRPr="00753097">
              <w:rPr>
                <w:rFonts w:asciiTheme="minorHAnsi" w:hAnsiTheme="minorHAnsi" w:cstheme="minorHAnsi"/>
                <w:i/>
                <w:color w:val="auto"/>
                <w:sz w:val="16"/>
                <w:szCs w:val="20"/>
              </w:rPr>
              <w:t>Membayar Pay business-associated expenses, including rent, taxes, utility and transportation bills</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MM22.8</w:t>
            </w:r>
          </w:p>
        </w:tc>
        <w:tc>
          <w:tcPr>
            <w:tcW w:w="5400" w:type="dxa"/>
          </w:tcPr>
          <w:p w:rsidR="002D16F6" w:rsidRPr="00753097" w:rsidRDefault="002D16F6" w:rsidP="008B277D">
            <w:pPr>
              <w:pStyle w:val="Default"/>
              <w:rPr>
                <w:rFonts w:asciiTheme="minorHAnsi" w:hAnsiTheme="minorHAnsi" w:cstheme="minorHAnsi"/>
                <w:color w:val="auto"/>
                <w:sz w:val="20"/>
                <w:szCs w:val="20"/>
              </w:rPr>
            </w:pPr>
            <w:r w:rsidRPr="00753097">
              <w:rPr>
                <w:rFonts w:asciiTheme="minorHAnsi" w:hAnsiTheme="minorHAnsi" w:cstheme="minorHAnsi"/>
                <w:color w:val="auto"/>
                <w:sz w:val="20"/>
                <w:szCs w:val="20"/>
              </w:rPr>
              <w:t>Membayar bahan-bahan pertanian</w:t>
            </w:r>
            <w:r>
              <w:rPr>
                <w:rFonts w:asciiTheme="minorHAnsi" w:hAnsiTheme="minorHAnsi" w:cstheme="minorHAnsi"/>
                <w:color w:val="auto"/>
                <w:sz w:val="20"/>
                <w:szCs w:val="20"/>
              </w:rPr>
              <w:t>/ peternakan/ pertambakkan/ nelayan</w:t>
            </w:r>
            <w:r w:rsidRPr="00753097">
              <w:rPr>
                <w:rFonts w:asciiTheme="minorHAnsi" w:hAnsiTheme="minorHAnsi" w:cstheme="minorHAnsi"/>
                <w:color w:val="auto"/>
                <w:sz w:val="20"/>
                <w:szCs w:val="20"/>
              </w:rPr>
              <w:t xml:space="preserve"> (benih, pestisida, pupuk</w:t>
            </w:r>
            <w:r>
              <w:rPr>
                <w:rFonts w:asciiTheme="minorHAnsi" w:hAnsiTheme="minorHAnsi" w:cstheme="minorHAnsi"/>
                <w:color w:val="auto"/>
                <w:sz w:val="20"/>
                <w:szCs w:val="20"/>
              </w:rPr>
              <w:t>, pakan,</w:t>
            </w:r>
            <w:r w:rsidRPr="00753097">
              <w:rPr>
                <w:rFonts w:asciiTheme="minorHAnsi" w:hAnsiTheme="minorHAnsi" w:cstheme="minorHAnsi"/>
                <w:color w:val="auto"/>
                <w:sz w:val="20"/>
                <w:szCs w:val="20"/>
              </w:rPr>
              <w:t xml:space="preserve"> dll) </w:t>
            </w:r>
            <w:r w:rsidRPr="00753097">
              <w:rPr>
                <w:rFonts w:asciiTheme="minorHAnsi" w:hAnsiTheme="minorHAnsi" w:cstheme="minorHAnsi"/>
                <w:i/>
                <w:color w:val="auto"/>
                <w:sz w:val="16"/>
                <w:szCs w:val="20"/>
              </w:rPr>
              <w:t>Pay for agricultural inputs (seeds, pesticides, fertilizers, etc.)</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2D16F6" w:rsidRPr="00753097" w:rsidTr="007B269F">
        <w:tc>
          <w:tcPr>
            <w:tcW w:w="1008" w:type="dxa"/>
            <w:vAlign w:val="center"/>
          </w:tcPr>
          <w:p w:rsidR="002D16F6" w:rsidRPr="00753097" w:rsidRDefault="002D16F6" w:rsidP="007B269F">
            <w:pPr>
              <w:pStyle w:val="Default"/>
              <w:jc w:val="center"/>
              <w:rPr>
                <w:rFonts w:asciiTheme="minorHAnsi" w:hAnsiTheme="minorHAnsi" w:cstheme="minorHAnsi"/>
                <w:color w:val="auto"/>
                <w:sz w:val="20"/>
                <w:szCs w:val="20"/>
              </w:rPr>
            </w:pPr>
            <w:r>
              <w:rPr>
                <w:rFonts w:asciiTheme="minorHAnsi" w:hAnsiTheme="minorHAnsi" w:cstheme="minorHAnsi"/>
                <w:color w:val="auto"/>
                <w:sz w:val="20"/>
                <w:szCs w:val="20"/>
              </w:rPr>
              <w:t>MM22.9</w:t>
            </w:r>
          </w:p>
        </w:tc>
        <w:tc>
          <w:tcPr>
            <w:tcW w:w="5400" w:type="dxa"/>
          </w:tcPr>
          <w:p w:rsidR="002D16F6" w:rsidRPr="00753097" w:rsidRDefault="002D16F6" w:rsidP="00AC1775">
            <w:pPr>
              <w:pStyle w:val="Default"/>
              <w:rPr>
                <w:rFonts w:asciiTheme="minorHAnsi" w:hAnsiTheme="minorHAnsi" w:cstheme="minorHAnsi"/>
                <w:i/>
                <w:color w:val="auto"/>
                <w:sz w:val="16"/>
                <w:szCs w:val="20"/>
              </w:rPr>
            </w:pPr>
            <w:r w:rsidRPr="00753097">
              <w:rPr>
                <w:rFonts w:asciiTheme="minorHAnsi" w:hAnsiTheme="minorHAnsi" w:cstheme="minorHAnsi"/>
                <w:color w:val="auto"/>
                <w:sz w:val="20"/>
                <w:szCs w:val="20"/>
              </w:rPr>
              <w:t xml:space="preserve">Lainnya (Sebutkan____) </w:t>
            </w:r>
            <w:r w:rsidRPr="00753097">
              <w:rPr>
                <w:rFonts w:asciiTheme="minorHAnsi" w:hAnsiTheme="minorHAnsi" w:cstheme="minorHAnsi"/>
                <w:i/>
                <w:color w:val="auto"/>
                <w:sz w:val="16"/>
                <w:szCs w:val="20"/>
              </w:rPr>
              <w:t>Other (specify)</w:t>
            </w:r>
          </w:p>
          <w:p w:rsidR="002D16F6" w:rsidRDefault="002D16F6" w:rsidP="00AC1775">
            <w:pPr>
              <w:pStyle w:val="Default"/>
              <w:rPr>
                <w:rFonts w:asciiTheme="minorHAnsi" w:hAnsiTheme="minorHAnsi" w:cstheme="minorHAnsi"/>
                <w:i/>
                <w:color w:val="auto"/>
                <w:sz w:val="16"/>
                <w:szCs w:val="20"/>
              </w:rPr>
            </w:pPr>
          </w:p>
          <w:p w:rsidR="002D16F6" w:rsidRPr="00753097" w:rsidRDefault="002D16F6" w:rsidP="00AC1775">
            <w:pPr>
              <w:pStyle w:val="Default"/>
              <w:rPr>
                <w:rFonts w:asciiTheme="minorHAnsi" w:hAnsiTheme="minorHAnsi" w:cstheme="minorHAnsi"/>
                <w:color w:val="auto"/>
                <w:sz w:val="20"/>
                <w:szCs w:val="20"/>
              </w:rPr>
            </w:pPr>
            <w:r w:rsidRPr="00753097">
              <w:rPr>
                <w:rFonts w:asciiTheme="minorHAnsi" w:hAnsiTheme="minorHAnsi" w:cstheme="minorHAnsi"/>
                <w:i/>
                <w:color w:val="auto"/>
                <w:sz w:val="16"/>
                <w:szCs w:val="20"/>
              </w:rPr>
              <w:t>_______________________________________</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1530" w:type="dxa"/>
            <w:vAlign w:val="center"/>
          </w:tcPr>
          <w:p w:rsidR="002D16F6" w:rsidRPr="00753097" w:rsidRDefault="002D16F6">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bl>
    <w:p w:rsidR="00336649" w:rsidRDefault="00336649" w:rsidP="00F60595">
      <w:pPr>
        <w:kinsoku w:val="0"/>
        <w:overflowPunct w:val="0"/>
        <w:spacing w:after="0"/>
        <w:textAlignment w:val="baseline"/>
        <w:rPr>
          <w:rFonts w:asciiTheme="minorHAnsi" w:eastAsia="Times New Roman" w:hAnsiTheme="minorHAnsi" w:cstheme="minorHAnsi"/>
          <w:b/>
          <w:sz w:val="20"/>
          <w:szCs w:val="20"/>
        </w:rPr>
      </w:pPr>
    </w:p>
    <w:p w:rsidR="002D16F6" w:rsidRDefault="002D16F6">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0200D0" w:rsidRPr="00753097" w:rsidRDefault="005131C7"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w:t>
      </w:r>
      <w:r w:rsidR="002D16F6">
        <w:rPr>
          <w:rFonts w:asciiTheme="minorHAnsi" w:eastAsia="Times New Roman" w:hAnsiTheme="minorHAnsi" w:cstheme="minorHAnsi"/>
          <w:b/>
          <w:sz w:val="20"/>
          <w:szCs w:val="20"/>
        </w:rPr>
        <w:t xml:space="preserve">MM23 </w:t>
      </w:r>
      <w:r w:rsidRPr="00753097">
        <w:rPr>
          <w:rFonts w:asciiTheme="minorHAnsi" w:eastAsia="Times New Roman" w:hAnsiTheme="minorHAnsi" w:cstheme="minorHAnsi"/>
          <w:b/>
          <w:sz w:val="20"/>
          <w:szCs w:val="20"/>
        </w:rPr>
        <w:t xml:space="preserve">HANYA JIKA </w:t>
      </w:r>
      <w:r w:rsidR="002D16F6" w:rsidRPr="00753097">
        <w:rPr>
          <w:rFonts w:asciiTheme="minorHAnsi" w:eastAsia="Times New Roman" w:hAnsiTheme="minorHAnsi" w:cstheme="minorHAnsi"/>
          <w:b/>
          <w:sz w:val="20"/>
          <w:szCs w:val="20"/>
        </w:rPr>
        <w:t xml:space="preserve">TIDAK MENGGUNAKAN AKUN MOBILE MONEY SAYA UNTUK MELAKUKAN TRANSAKSI </w:t>
      </w:r>
      <w:r w:rsidR="002D16F6">
        <w:rPr>
          <w:rFonts w:asciiTheme="minorHAnsi" w:eastAsia="Times New Roman" w:hAnsiTheme="minorHAnsi" w:cstheme="minorHAnsi"/>
          <w:b/>
          <w:sz w:val="20"/>
          <w:szCs w:val="20"/>
        </w:rPr>
        <w:t>USAHA</w:t>
      </w:r>
      <w:r w:rsidR="002D16F6" w:rsidRPr="00753097">
        <w:rPr>
          <w:rFonts w:asciiTheme="minorHAnsi" w:eastAsia="Times New Roman" w:hAnsiTheme="minorHAnsi" w:cstheme="minorHAnsi"/>
          <w:b/>
          <w:sz w:val="20"/>
          <w:szCs w:val="20"/>
        </w:rPr>
        <w:t xml:space="preserve"> </w:t>
      </w:r>
      <w:r w:rsidR="002D16F6">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w:t>
      </w:r>
      <w:r w:rsidR="002D16F6">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YA</w:t>
      </w:r>
      <w:r w:rsidR="002D16F6">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DI MM22.1</w:t>
      </w:r>
      <w:r w:rsidR="002D16F6">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B269F">
        <w:rPr>
          <w:rFonts w:asciiTheme="minorHAnsi" w:eastAsia="Times New Roman" w:hAnsiTheme="minorHAnsi" w:cstheme="minorHAnsi"/>
          <w:b/>
          <w:sz w:val="20"/>
          <w:szCs w:val="20"/>
          <w:u w:val="single"/>
        </w:rPr>
        <w:t>LAINNYA LANJUTKAN DI MM24</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ASK ONLY IF “YES” IN MM22.1 (I do not use my mobile money account to make business transactions), OTHERS SKIP TO MM24.</w:t>
      </w:r>
    </w:p>
    <w:p w:rsidR="005131C7" w:rsidRPr="00BE5C60" w:rsidRDefault="00227E4C" w:rsidP="002D16F6">
      <w:pPr>
        <w:kinsoku w:val="0"/>
        <w:overflowPunct w:val="0"/>
        <w:spacing w:after="0"/>
        <w:ind w:firstLine="630"/>
        <w:textAlignment w:val="baseline"/>
        <w:rPr>
          <w:rFonts w:asciiTheme="minorHAnsi" w:eastAsia="Times New Roman" w:hAnsiTheme="minorHAnsi" w:cstheme="minorHAnsi"/>
          <w:b/>
          <w:i/>
          <w:color w:val="FF0000"/>
          <w:sz w:val="20"/>
          <w:szCs w:val="20"/>
        </w:rPr>
      </w:pPr>
      <w:r w:rsidRPr="00BE5C60">
        <w:rPr>
          <w:rFonts w:asciiTheme="minorHAnsi" w:eastAsia="Times New Roman" w:hAnsiTheme="minorHAnsi" w:cstheme="minorHAnsi"/>
          <w:b/>
          <w:color w:val="FF0000"/>
          <w:sz w:val="20"/>
          <w:szCs w:val="20"/>
        </w:rPr>
        <w:t>SPONTAN/JANGAN BACAKAN</w:t>
      </w:r>
      <w:r w:rsidR="005131C7" w:rsidRPr="00BE5C60">
        <w:rPr>
          <w:rFonts w:asciiTheme="minorHAnsi" w:eastAsia="Times New Roman" w:hAnsiTheme="minorHAnsi" w:cstheme="minorHAnsi"/>
          <w:b/>
          <w:color w:val="FF0000"/>
          <w:sz w:val="20"/>
          <w:szCs w:val="20"/>
        </w:rPr>
        <w:t xml:space="preserve"> </w:t>
      </w:r>
      <w:r w:rsidR="005131C7" w:rsidRPr="00BE5C60">
        <w:rPr>
          <w:rFonts w:asciiTheme="minorHAnsi" w:eastAsia="Times New Roman" w:hAnsiTheme="minorHAnsi" w:cstheme="minorHAnsi"/>
          <w:b/>
          <w:i/>
          <w:color w:val="FF0000"/>
          <w:sz w:val="16"/>
          <w:szCs w:val="20"/>
        </w:rPr>
        <w:t>DO NOT READ</w:t>
      </w:r>
    </w:p>
    <w:p w:rsidR="005131C7" w:rsidRPr="00753097" w:rsidRDefault="008233B2" w:rsidP="002D16F6">
      <w:pPr>
        <w:kinsoku w:val="0"/>
        <w:overflowPunct w:val="0"/>
        <w:spacing w:after="0"/>
        <w:ind w:firstLine="630"/>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5131C7" w:rsidRPr="00753097">
        <w:rPr>
          <w:rFonts w:asciiTheme="minorHAnsi" w:eastAsia="Times New Roman" w:hAnsiTheme="minorHAnsi" w:cstheme="minorHAnsi"/>
          <w:b/>
          <w:i/>
          <w:sz w:val="16"/>
          <w:szCs w:val="20"/>
        </w:rPr>
        <w:t>CODE TO FIT</w:t>
      </w:r>
    </w:p>
    <w:p w:rsidR="005131C7" w:rsidRPr="00753097" w:rsidRDefault="005131C7" w:rsidP="002D16F6">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MA </w:t>
      </w:r>
      <w:r w:rsidRPr="00753097">
        <w:rPr>
          <w:rFonts w:asciiTheme="minorHAnsi" w:eastAsia="Times New Roman" w:hAnsiTheme="minorHAnsi" w:cstheme="minorHAnsi"/>
          <w:b/>
          <w:i/>
          <w:sz w:val="16"/>
          <w:szCs w:val="20"/>
        </w:rPr>
        <w:t>MULTIPLE ANSWER</w:t>
      </w:r>
    </w:p>
    <w:p w:rsidR="00370626" w:rsidRPr="00753097" w:rsidRDefault="00370626" w:rsidP="00370626">
      <w:pPr>
        <w:jc w:val="both"/>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MM23. Anda mengatakan bahwa Anda tidak menggunakan akun mobile money</w:t>
      </w:r>
      <w:r w:rsidR="004F3F3C"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untuk transaksi </w:t>
      </w:r>
      <w:r w:rsidR="00B76996" w:rsidRPr="00753097">
        <w:rPr>
          <w:rFonts w:asciiTheme="minorHAnsi" w:eastAsia="Times New Roman" w:hAnsiTheme="minorHAnsi" w:cstheme="minorHAnsi"/>
          <w:sz w:val="20"/>
          <w:szCs w:val="20"/>
        </w:rPr>
        <w:t>usaha</w:t>
      </w:r>
      <w:r w:rsidRPr="00753097">
        <w:rPr>
          <w:rFonts w:asciiTheme="minorHAnsi" w:eastAsia="Times New Roman" w:hAnsiTheme="minorHAnsi" w:cstheme="minorHAnsi"/>
          <w:sz w:val="20"/>
          <w:szCs w:val="20"/>
        </w:rPr>
        <w:t xml:space="preserve">. Mohon katakan pada saya kenapa? </w:t>
      </w:r>
      <w:r w:rsidRPr="00753097">
        <w:rPr>
          <w:rFonts w:asciiTheme="minorHAnsi" w:eastAsia="Times New Roman" w:hAnsiTheme="minorHAnsi" w:cstheme="minorHAnsi"/>
          <w:i/>
          <w:sz w:val="16"/>
          <w:szCs w:val="20"/>
        </w:rPr>
        <w:t xml:space="preserve">You said you do not use a mobile money account for any business transactions. Please, tell me why? </w:t>
      </w:r>
    </w:p>
    <w:tbl>
      <w:tblPr>
        <w:tblStyle w:val="TableGrid"/>
        <w:tblW w:w="10260" w:type="dxa"/>
        <w:tblInd w:w="288" w:type="dxa"/>
        <w:tblLayout w:type="fixed"/>
        <w:tblLook w:val="04A0" w:firstRow="1" w:lastRow="0" w:firstColumn="1" w:lastColumn="0" w:noHBand="0" w:noVBand="1"/>
      </w:tblPr>
      <w:tblGrid>
        <w:gridCol w:w="8280"/>
        <w:gridCol w:w="990"/>
        <w:gridCol w:w="990"/>
      </w:tblGrid>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p>
        </w:tc>
        <w:tc>
          <w:tcPr>
            <w:tcW w:w="990" w:type="dxa"/>
          </w:tcPr>
          <w:p w:rsidR="00090046" w:rsidRPr="00065344" w:rsidRDefault="00090046"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rsidR="00090046" w:rsidRPr="00065344" w:rsidRDefault="00090046" w:rsidP="00613C81">
            <w:pPr>
              <w:pStyle w:val="Default"/>
              <w:jc w:val="center"/>
              <w:rPr>
                <w:b/>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990" w:type="dxa"/>
          </w:tcPr>
          <w:p w:rsidR="00090046" w:rsidRPr="00065344" w:rsidRDefault="00090046"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rsidR="00090046" w:rsidRPr="00065344" w:rsidRDefault="00090046" w:rsidP="00457851">
            <w:pPr>
              <w:jc w:val="center"/>
              <w:rPr>
                <w:rFonts w:asciiTheme="minorHAnsi" w:eastAsia="Times New Roman"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r>
      <w:tr w:rsidR="00090046" w:rsidRPr="00753097" w:rsidTr="007B269F">
        <w:tc>
          <w:tcPr>
            <w:tcW w:w="8280" w:type="dxa"/>
          </w:tcPr>
          <w:p w:rsidR="00090046" w:rsidRPr="00753097" w:rsidRDefault="00090046" w:rsidP="00110022">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usaha </w:t>
            </w:r>
            <w:r w:rsidRPr="00753097">
              <w:rPr>
                <w:rFonts w:asciiTheme="minorHAnsi" w:eastAsia="Times New Roman" w:hAnsiTheme="minorHAnsi" w:cstheme="minorHAnsi"/>
                <w:i/>
                <w:sz w:val="16"/>
                <w:szCs w:val="20"/>
              </w:rPr>
              <w:t>I do not have a business</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akan dikenakan pajak tambahan </w:t>
            </w:r>
            <w:r w:rsidRPr="00753097">
              <w:rPr>
                <w:rFonts w:asciiTheme="minorHAnsi" w:eastAsia="Times New Roman" w:hAnsiTheme="minorHAnsi" w:cstheme="minorHAnsi"/>
                <w:i/>
                <w:sz w:val="16"/>
                <w:szCs w:val="20"/>
              </w:rPr>
              <w:t>I will have to pay extra taxes</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akan harus membayar suap ke pegawai pemerintah untuk menghindari perpajakan/perijinan/syarat administrasi </w:t>
            </w:r>
            <w:r w:rsidRPr="00753097">
              <w:rPr>
                <w:rFonts w:asciiTheme="minorHAnsi" w:eastAsia="Times New Roman" w:hAnsiTheme="minorHAnsi" w:cstheme="minorHAnsi"/>
                <w:i/>
                <w:sz w:val="16"/>
                <w:szCs w:val="20"/>
              </w:rPr>
              <w:t xml:space="preserve">I will have to pay </w:t>
            </w:r>
            <w:r w:rsidRPr="00753097">
              <w:rPr>
                <w:rFonts w:asciiTheme="minorHAnsi" w:hAnsiTheme="minorHAnsi" w:cstheme="minorHAnsi"/>
                <w:i/>
                <w:sz w:val="16"/>
                <w:szCs w:val="20"/>
              </w:rPr>
              <w:t>bribes to government officials to avoid taxation/licensing/paper work</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842490">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Usaha saya tidak terdaftar, bukan usaha yang formal </w:t>
            </w:r>
            <w:r w:rsidRPr="00753097">
              <w:rPr>
                <w:rFonts w:asciiTheme="minorHAnsi" w:eastAsia="Times New Roman" w:hAnsiTheme="minorHAnsi" w:cstheme="minorHAnsi"/>
                <w:i/>
                <w:sz w:val="16"/>
                <w:szCs w:val="20"/>
              </w:rPr>
              <w:t>My business is not registered, it is not formal</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Untuk membayar biaya rekening</w:t>
            </w:r>
            <w:r w:rsidR="009E41CA">
              <w:rPr>
                <w:rFonts w:asciiTheme="minorHAnsi" w:eastAsia="Times New Roman" w:hAnsiTheme="minorHAnsi" w:cstheme="minorHAnsi"/>
                <w:sz w:val="20"/>
                <w:szCs w:val="20"/>
              </w:rPr>
              <w:t>,</w:t>
            </w:r>
            <w:r w:rsidRPr="00753097">
              <w:rPr>
                <w:rFonts w:asciiTheme="minorHAnsi" w:eastAsia="Times New Roman" w:hAnsiTheme="minorHAnsi" w:cstheme="minorHAnsi"/>
                <w:sz w:val="20"/>
                <w:szCs w:val="20"/>
              </w:rPr>
              <w:t xml:space="preserve"> saya harus </w:t>
            </w:r>
            <w:r w:rsidR="00992C94">
              <w:rPr>
                <w:rFonts w:asciiTheme="minorHAnsi" w:eastAsia="Times New Roman" w:hAnsiTheme="minorHAnsi" w:cstheme="minorHAnsi"/>
                <w:sz w:val="20"/>
                <w:szCs w:val="20"/>
              </w:rPr>
              <w:t>menaikkan</w:t>
            </w:r>
            <w:r w:rsidR="00992C9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harga dan orang-orang tidak akan mau membeli dari saya </w:t>
            </w:r>
            <w:r w:rsidRPr="00753097">
              <w:rPr>
                <w:rFonts w:asciiTheme="minorHAnsi" w:eastAsia="Times New Roman" w:hAnsiTheme="minorHAnsi" w:cstheme="minorHAnsi"/>
                <w:i/>
                <w:sz w:val="16"/>
                <w:szCs w:val="20"/>
              </w:rPr>
              <w:t>To pay account fees I will have to raise prices and people won’t buy from me</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Usaha saya terlalu kecil untuk membutuhkan akun </w:t>
            </w:r>
            <w:r w:rsidRPr="00753097">
              <w:rPr>
                <w:rFonts w:asciiTheme="minorHAnsi" w:eastAsia="Times New Roman" w:hAnsiTheme="minorHAnsi" w:cstheme="minorHAnsi"/>
                <w:i/>
                <w:sz w:val="16"/>
                <w:szCs w:val="20"/>
              </w:rPr>
              <w:t>My business is too small to need an account</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0F5722">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akun untuk usaha saya </w:t>
            </w:r>
            <w:r w:rsidRPr="00753097">
              <w:rPr>
                <w:rFonts w:asciiTheme="minorHAnsi" w:eastAsia="Times New Roman" w:hAnsiTheme="minorHAnsi" w:cstheme="minorHAnsi"/>
                <w:i/>
                <w:sz w:val="16"/>
                <w:szCs w:val="20"/>
              </w:rPr>
              <w:t>I do not have an account for my business</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menggunakan metode pembayaran lain </w:t>
            </w:r>
            <w:r w:rsidRPr="00753097">
              <w:rPr>
                <w:rFonts w:asciiTheme="minorHAnsi" w:eastAsia="Times New Roman" w:hAnsiTheme="minorHAnsi" w:cstheme="minorHAnsi"/>
                <w:i/>
                <w:sz w:val="16"/>
                <w:szCs w:val="20"/>
              </w:rPr>
              <w:t>I use other methods of payment</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 </w:t>
            </w:r>
            <w:r w:rsidRPr="00753097">
              <w:rPr>
                <w:rFonts w:asciiTheme="minorHAnsi" w:eastAsia="Times New Roman" w:hAnsiTheme="minorHAnsi" w:cstheme="minorHAnsi"/>
                <w:i/>
                <w:sz w:val="16"/>
                <w:szCs w:val="20"/>
              </w:rPr>
              <w:t>Other</w:t>
            </w:r>
          </w:p>
          <w:p w:rsidR="00615D08" w:rsidRDefault="00615D08" w:rsidP="00AC1775">
            <w:pPr>
              <w:rPr>
                <w:rFonts w:asciiTheme="minorHAnsi" w:eastAsia="Times New Roman" w:hAnsiTheme="minorHAnsi" w:cstheme="minorHAnsi"/>
                <w:i/>
                <w:sz w:val="16"/>
                <w:szCs w:val="20"/>
              </w:rPr>
            </w:pPr>
          </w:p>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090046" w:rsidRPr="00753097" w:rsidTr="007B269F">
        <w:tc>
          <w:tcPr>
            <w:tcW w:w="8280" w:type="dxa"/>
          </w:tcPr>
          <w:p w:rsidR="00090046" w:rsidRPr="00753097" w:rsidRDefault="00090046" w:rsidP="00AC1775">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90" w:type="dxa"/>
            <w:vAlign w:val="center"/>
          </w:tcPr>
          <w:p w:rsidR="00090046" w:rsidRPr="00753097" w:rsidRDefault="00090046">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bl>
    <w:p w:rsidR="00370626" w:rsidRPr="00753097" w:rsidRDefault="00370626" w:rsidP="00370626">
      <w:pPr>
        <w:rPr>
          <w:rFonts w:asciiTheme="minorHAnsi" w:hAnsiTheme="minorHAnsi" w:cstheme="minorHAnsi"/>
          <w:sz w:val="20"/>
          <w:szCs w:val="20"/>
        </w:rPr>
      </w:pPr>
    </w:p>
    <w:p w:rsidR="00C06DD3" w:rsidRPr="00753097" w:rsidRDefault="00C06DD3" w:rsidP="007B269F">
      <w:pPr>
        <w:spacing w:after="0"/>
        <w:ind w:left="72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EC4178" w:rsidRPr="00753097">
        <w:rPr>
          <w:rFonts w:asciiTheme="minorHAnsi" w:hAnsiTheme="minorHAnsi" w:cstheme="minorHAnsi"/>
          <w:b/>
          <w:sz w:val="20"/>
          <w:szCs w:val="20"/>
        </w:rPr>
        <w:t xml:space="preserve">MM24 </w:t>
      </w:r>
      <w:r w:rsidR="002D16F6" w:rsidRPr="00753097">
        <w:rPr>
          <w:rFonts w:asciiTheme="minorHAnsi" w:eastAsia="Times New Roman" w:hAnsiTheme="minorHAnsi" w:cstheme="minorHAnsi"/>
          <w:b/>
          <w:sz w:val="20"/>
          <w:szCs w:val="20"/>
        </w:rPr>
        <w:t xml:space="preserve">JIKA </w:t>
      </w:r>
      <w:r w:rsidR="002D16F6">
        <w:rPr>
          <w:rFonts w:asciiTheme="minorHAnsi" w:eastAsia="Times New Roman" w:hAnsiTheme="minorHAnsi" w:cstheme="minorHAnsi"/>
          <w:b/>
          <w:sz w:val="20"/>
          <w:szCs w:val="20"/>
        </w:rPr>
        <w:t>SETIDAKNYA</w:t>
      </w:r>
      <w:r w:rsidR="002D16F6" w:rsidRPr="00753097">
        <w:rPr>
          <w:rFonts w:asciiTheme="minorHAnsi" w:eastAsia="Times New Roman" w:hAnsiTheme="minorHAnsi" w:cstheme="minorHAnsi"/>
          <w:b/>
          <w:sz w:val="20"/>
          <w:szCs w:val="20"/>
        </w:rPr>
        <w:t xml:space="preserve"> </w:t>
      </w:r>
      <w:r w:rsidR="002D16F6">
        <w:rPr>
          <w:rFonts w:asciiTheme="minorHAnsi" w:eastAsia="Times New Roman" w:hAnsiTheme="minorHAnsi" w:cstheme="minorHAnsi"/>
          <w:b/>
          <w:sz w:val="20"/>
          <w:szCs w:val="20"/>
        </w:rPr>
        <w:t xml:space="preserve">MENGGUNAKAN </w:t>
      </w:r>
      <w:r w:rsidR="002D16F6" w:rsidRPr="00753097">
        <w:rPr>
          <w:rFonts w:asciiTheme="minorHAnsi" w:eastAsia="Times New Roman" w:hAnsiTheme="minorHAnsi" w:cstheme="minorHAnsi"/>
          <w:b/>
          <w:sz w:val="20"/>
          <w:szCs w:val="20"/>
        </w:rPr>
        <w:t xml:space="preserve">SATU PROVIDER </w:t>
      </w:r>
      <w:r w:rsidR="002D16F6">
        <w:rPr>
          <w:rFonts w:asciiTheme="minorHAnsi" w:eastAsia="Times New Roman" w:hAnsiTheme="minorHAnsi" w:cstheme="minorHAnsi"/>
          <w:b/>
          <w:sz w:val="20"/>
          <w:szCs w:val="20"/>
        </w:rPr>
        <w:t xml:space="preserve">MOBILE MONEY (SETIDAKNYA SATU PROVIDER </w:t>
      </w:r>
      <w:r w:rsidR="002D16F6" w:rsidRPr="00753097">
        <w:rPr>
          <w:rFonts w:asciiTheme="minorHAnsi" w:eastAsia="Times New Roman" w:hAnsiTheme="minorHAnsi" w:cstheme="minorHAnsi"/>
          <w:b/>
          <w:sz w:val="20"/>
          <w:szCs w:val="20"/>
        </w:rPr>
        <w:t xml:space="preserve">TERLINGKAR </w:t>
      </w:r>
      <w:r w:rsidR="002D16F6">
        <w:rPr>
          <w:rFonts w:asciiTheme="minorHAnsi" w:eastAsia="Times New Roman" w:hAnsiTheme="minorHAnsi" w:cstheme="minorHAnsi"/>
          <w:b/>
          <w:sz w:val="20"/>
          <w:szCs w:val="20"/>
        </w:rPr>
        <w:t xml:space="preserve">KODE 1 </w:t>
      </w:r>
      <w:r w:rsidR="002D16F6" w:rsidRPr="00753097">
        <w:rPr>
          <w:rFonts w:asciiTheme="minorHAnsi" w:eastAsia="Times New Roman" w:hAnsiTheme="minorHAnsi" w:cstheme="minorHAnsi"/>
          <w:b/>
          <w:sz w:val="20"/>
          <w:szCs w:val="20"/>
        </w:rPr>
        <w:t>DI MM4</w:t>
      </w:r>
      <w:r w:rsidR="002D16F6">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BAGIAN SELANJUTNYA </w:t>
      </w:r>
      <w:r w:rsidRPr="00753097">
        <w:rPr>
          <w:rFonts w:asciiTheme="minorHAnsi" w:hAnsiTheme="minorHAnsi" w:cstheme="minorHAnsi"/>
          <w:b/>
          <w:i/>
          <w:sz w:val="16"/>
          <w:szCs w:val="20"/>
        </w:rPr>
        <w:t>ASK IF ANY PROVIDER SELECTED IN MM4. OTHERS SKIP TO THE NEXT SECTION</w:t>
      </w:r>
    </w:p>
    <w:p w:rsidR="00C06DD3" w:rsidRPr="00753097" w:rsidRDefault="00CF3D83" w:rsidP="002D16F6">
      <w:pPr>
        <w:spacing w:after="0"/>
        <w:ind w:firstLine="720"/>
        <w:rPr>
          <w:rFonts w:asciiTheme="minorHAnsi" w:hAnsiTheme="minorHAnsi" w:cstheme="minorHAnsi"/>
          <w:b/>
          <w:i/>
          <w:sz w:val="16"/>
          <w:szCs w:val="20"/>
        </w:rPr>
      </w:pPr>
      <w:r>
        <w:rPr>
          <w:rFonts w:asciiTheme="minorHAnsi" w:hAnsiTheme="minorHAnsi" w:cstheme="minorHAnsi"/>
          <w:b/>
          <w:sz w:val="20"/>
          <w:szCs w:val="20"/>
        </w:rPr>
        <w:t>KARTU BANTU/BACAKAN</w:t>
      </w:r>
      <w:r w:rsidR="00C06DD3" w:rsidRPr="00753097">
        <w:rPr>
          <w:rFonts w:asciiTheme="minorHAnsi" w:hAnsiTheme="minorHAnsi" w:cstheme="minorHAnsi"/>
          <w:b/>
          <w:sz w:val="20"/>
          <w:szCs w:val="20"/>
        </w:rPr>
        <w:t xml:space="preserve"> </w:t>
      </w:r>
      <w:r w:rsidR="00C06DD3" w:rsidRPr="00753097">
        <w:rPr>
          <w:rFonts w:asciiTheme="minorHAnsi" w:hAnsiTheme="minorHAnsi" w:cstheme="minorHAnsi"/>
          <w:b/>
          <w:i/>
          <w:sz w:val="16"/>
          <w:szCs w:val="20"/>
        </w:rPr>
        <w:t xml:space="preserve">READ OUT </w:t>
      </w:r>
    </w:p>
    <w:p w:rsidR="00C06DD3" w:rsidRPr="00753097" w:rsidRDefault="00C06DD3" w:rsidP="002D16F6">
      <w:pPr>
        <w:spacing w:after="0"/>
        <w:ind w:firstLine="72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370626" w:rsidRPr="00753097" w:rsidRDefault="00370626" w:rsidP="00370626">
      <w:pPr>
        <w:pStyle w:val="NoSpacing"/>
        <w:jc w:val="both"/>
        <w:rPr>
          <w:rFonts w:asciiTheme="minorHAnsi" w:hAnsiTheme="minorHAnsi" w:cstheme="minorHAnsi"/>
          <w:i/>
          <w:sz w:val="16"/>
          <w:szCs w:val="20"/>
        </w:rPr>
      </w:pPr>
      <w:r w:rsidRPr="00753097">
        <w:rPr>
          <w:rFonts w:asciiTheme="minorHAnsi" w:hAnsiTheme="minorHAnsi" w:cstheme="minorHAnsi"/>
          <w:sz w:val="20"/>
          <w:szCs w:val="20"/>
        </w:rPr>
        <w:t>MM24.</w:t>
      </w:r>
      <w:r w:rsidR="00C06DD3" w:rsidRPr="00753097">
        <w:rPr>
          <w:rFonts w:asciiTheme="minorHAnsi" w:hAnsiTheme="minorHAnsi" w:cstheme="minorHAnsi"/>
          <w:sz w:val="20"/>
          <w:szCs w:val="20"/>
        </w:rPr>
        <w:t xml:space="preserve"> </w:t>
      </w:r>
      <w:r w:rsidRPr="00753097">
        <w:rPr>
          <w:rFonts w:asciiTheme="minorHAnsi" w:hAnsiTheme="minorHAnsi" w:cstheme="minorHAnsi"/>
          <w:sz w:val="20"/>
          <w:szCs w:val="20"/>
        </w:rPr>
        <w:t>Jika Anda ingin mengetahui informasi terakhir tentang berapa biaya yang dibutuhkan untuk mengirimkan uang menggunakan akun mobile money</w:t>
      </w:r>
      <w:r w:rsidR="00311EC6"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kemana biasanya Anda </w:t>
      </w:r>
      <w:r w:rsidR="00C06DD3" w:rsidRPr="00753097">
        <w:rPr>
          <w:rFonts w:asciiTheme="minorHAnsi" w:hAnsiTheme="minorHAnsi" w:cstheme="minorHAnsi"/>
          <w:sz w:val="20"/>
          <w:szCs w:val="20"/>
        </w:rPr>
        <w:t>mendapatkan informasi tersebut</w:t>
      </w:r>
      <w:r w:rsidRPr="00753097">
        <w:rPr>
          <w:rFonts w:asciiTheme="minorHAnsi" w:hAnsiTheme="minorHAnsi" w:cstheme="minorHAnsi"/>
          <w:i/>
          <w:sz w:val="16"/>
          <w:szCs w:val="20"/>
        </w:rPr>
        <w:t xml:space="preserve"> If you were to look for the latest information on how much it costs to send someone money using mobile money, where would go to look for that information? </w:t>
      </w:r>
    </w:p>
    <w:p w:rsidR="00370626" w:rsidRPr="00753097" w:rsidRDefault="00370626" w:rsidP="00370626">
      <w:pPr>
        <w:pStyle w:val="NoSpacing"/>
        <w:jc w:val="both"/>
        <w:rPr>
          <w:rFonts w:asciiTheme="minorHAnsi" w:hAnsiTheme="minorHAnsi" w:cstheme="minorHAnsi"/>
          <w:i/>
          <w:sz w:val="16"/>
          <w:szCs w:val="20"/>
        </w:rPr>
      </w:pPr>
    </w:p>
    <w:tbl>
      <w:tblPr>
        <w:tblStyle w:val="TableGrid"/>
        <w:tblW w:w="0" w:type="auto"/>
        <w:jc w:val="center"/>
        <w:tblLook w:val="04A0" w:firstRow="1" w:lastRow="0" w:firstColumn="1" w:lastColumn="0" w:noHBand="0" w:noVBand="1"/>
      </w:tblPr>
      <w:tblGrid>
        <w:gridCol w:w="4405"/>
        <w:gridCol w:w="1170"/>
        <w:gridCol w:w="1170"/>
      </w:tblGrid>
      <w:tr w:rsidR="00102F18" w:rsidRPr="00753097" w:rsidTr="007B269F">
        <w:trPr>
          <w:jc w:val="center"/>
        </w:trPr>
        <w:tc>
          <w:tcPr>
            <w:tcW w:w="4405" w:type="dxa"/>
          </w:tcPr>
          <w:p w:rsidR="00102F18" w:rsidRPr="00753097" w:rsidRDefault="00102F18" w:rsidP="00AC1775">
            <w:pPr>
              <w:pStyle w:val="NoSpacing"/>
              <w:rPr>
                <w:rFonts w:asciiTheme="minorHAnsi" w:hAnsiTheme="minorHAnsi" w:cstheme="minorHAnsi"/>
                <w:sz w:val="20"/>
                <w:szCs w:val="20"/>
              </w:rPr>
            </w:pPr>
          </w:p>
        </w:tc>
        <w:tc>
          <w:tcPr>
            <w:tcW w:w="1170" w:type="dxa"/>
          </w:tcPr>
          <w:p w:rsidR="00102F18" w:rsidRPr="007B269F" w:rsidRDefault="00102F18">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1</w:t>
            </w:r>
          </w:p>
          <w:p w:rsidR="00102F18" w:rsidRPr="007B269F" w:rsidRDefault="00102F18" w:rsidP="007B269F">
            <w:pPr>
              <w:pStyle w:val="Default"/>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1170" w:type="dxa"/>
          </w:tcPr>
          <w:p w:rsidR="00102F18" w:rsidRPr="007B269F" w:rsidRDefault="00102F18">
            <w:pPr>
              <w:pStyle w:val="Default"/>
              <w:jc w:val="center"/>
              <w:rPr>
                <w:rFonts w:asciiTheme="minorHAnsi" w:hAnsiTheme="minorHAnsi" w:cstheme="minorHAnsi"/>
                <w:b/>
                <w:color w:val="auto"/>
                <w:sz w:val="20"/>
                <w:szCs w:val="20"/>
              </w:rPr>
            </w:pPr>
            <w:r w:rsidRPr="007B269F">
              <w:rPr>
                <w:rFonts w:asciiTheme="minorHAnsi" w:hAnsiTheme="minorHAnsi" w:cstheme="minorHAnsi"/>
                <w:b/>
                <w:color w:val="auto"/>
                <w:sz w:val="20"/>
                <w:szCs w:val="20"/>
              </w:rPr>
              <w:t>2</w:t>
            </w:r>
          </w:p>
          <w:p w:rsidR="00102F18" w:rsidRPr="007B269F" w:rsidRDefault="00102F18" w:rsidP="007B269F">
            <w:pPr>
              <w:pStyle w:val="NoSpacing"/>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102F18" w:rsidRPr="00753097" w:rsidTr="00065344">
        <w:trPr>
          <w:trHeight w:val="305"/>
          <w:jc w:val="center"/>
        </w:trPr>
        <w:tc>
          <w:tcPr>
            <w:tcW w:w="4405" w:type="dxa"/>
          </w:tcPr>
          <w:p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Agen </w:t>
            </w:r>
            <w:r w:rsidRPr="00753097">
              <w:rPr>
                <w:rFonts w:asciiTheme="minorHAnsi" w:eastAsiaTheme="minorHAnsi" w:hAnsiTheme="minorHAnsi" w:cstheme="minorHAnsi"/>
                <w:i/>
                <w:sz w:val="16"/>
                <w:szCs w:val="20"/>
              </w:rPr>
              <w:t>Agent</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Daftar keterangan harga </w:t>
            </w:r>
            <w:r w:rsidRPr="00753097">
              <w:rPr>
                <w:rFonts w:asciiTheme="minorHAnsi" w:eastAsiaTheme="minorHAnsi" w:hAnsiTheme="minorHAnsi" w:cstheme="minorHAnsi"/>
                <w:i/>
                <w:sz w:val="16"/>
                <w:szCs w:val="20"/>
              </w:rPr>
              <w:t>Pricing Sheet</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Anggota keluarga </w:t>
            </w:r>
            <w:r w:rsidRPr="00753097">
              <w:rPr>
                <w:rFonts w:asciiTheme="minorHAnsi" w:eastAsiaTheme="minorHAnsi" w:hAnsiTheme="minorHAnsi" w:cstheme="minorHAnsi"/>
                <w:i/>
                <w:sz w:val="16"/>
                <w:szCs w:val="20"/>
              </w:rPr>
              <w:t>Family member</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C24198" w:rsidP="00AC1775">
            <w:pPr>
              <w:rPr>
                <w:rFonts w:asciiTheme="minorHAnsi" w:eastAsiaTheme="minorHAnsi" w:hAnsiTheme="minorHAnsi" w:cstheme="minorHAnsi"/>
                <w:sz w:val="20"/>
                <w:szCs w:val="20"/>
              </w:rPr>
            </w:pPr>
            <w:r>
              <w:rPr>
                <w:rFonts w:asciiTheme="minorHAnsi" w:eastAsiaTheme="minorHAnsi" w:hAnsiTheme="minorHAnsi" w:cstheme="minorHAnsi"/>
                <w:sz w:val="20"/>
                <w:szCs w:val="20"/>
              </w:rPr>
              <w:t>Teman</w:t>
            </w:r>
            <w:r w:rsidRPr="00753097">
              <w:rPr>
                <w:rFonts w:asciiTheme="minorHAnsi" w:eastAsiaTheme="minorHAnsi" w:hAnsiTheme="minorHAnsi" w:cstheme="minorHAnsi"/>
                <w:sz w:val="20"/>
                <w:szCs w:val="20"/>
              </w:rPr>
              <w:t xml:space="preserve"> </w:t>
            </w:r>
            <w:r w:rsidR="00102F18" w:rsidRPr="00753097">
              <w:rPr>
                <w:rFonts w:asciiTheme="minorHAnsi" w:eastAsiaTheme="minorHAnsi" w:hAnsiTheme="minorHAnsi" w:cstheme="minorHAnsi"/>
                <w:i/>
                <w:sz w:val="16"/>
                <w:szCs w:val="20"/>
              </w:rPr>
              <w:t>Friend</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Internet</w:t>
            </w:r>
            <w:r w:rsidR="000610DC">
              <w:rPr>
                <w:rFonts w:asciiTheme="minorHAnsi" w:eastAsiaTheme="minorHAnsi" w:hAnsiTheme="minorHAnsi" w:cstheme="minorHAnsi"/>
                <w:sz w:val="20"/>
                <w:szCs w:val="20"/>
              </w:rPr>
              <w:t>/ website</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102F18" w:rsidP="00AC1775">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Telepon</w:t>
            </w:r>
            <w:r w:rsidR="000610DC">
              <w:rPr>
                <w:rFonts w:asciiTheme="minorHAnsi" w:eastAsiaTheme="minorHAnsi" w:hAnsiTheme="minorHAnsi" w:cstheme="minorHAnsi"/>
                <w:sz w:val="20"/>
                <w:szCs w:val="20"/>
              </w:rPr>
              <w:t>/ call center</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Phone</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02F18" w:rsidRPr="00753097" w:rsidTr="00065344">
        <w:trPr>
          <w:jc w:val="center"/>
        </w:trPr>
        <w:tc>
          <w:tcPr>
            <w:tcW w:w="4405" w:type="dxa"/>
          </w:tcPr>
          <w:p w:rsidR="00102F18" w:rsidRPr="00753097" w:rsidRDefault="00102F18" w:rsidP="00AC1775">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rsidR="00D277FC" w:rsidRDefault="00D277FC" w:rsidP="00AC1775">
            <w:pPr>
              <w:pStyle w:val="NoSpacing"/>
              <w:rPr>
                <w:rFonts w:asciiTheme="minorHAnsi" w:hAnsiTheme="minorHAnsi" w:cstheme="minorHAnsi"/>
                <w:i/>
                <w:sz w:val="16"/>
                <w:szCs w:val="20"/>
              </w:rPr>
            </w:pPr>
          </w:p>
          <w:p w:rsidR="00102F18" w:rsidRPr="00753097" w:rsidRDefault="00102F18" w:rsidP="00AC1775">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70" w:type="dxa"/>
            <w:vAlign w:val="center"/>
          </w:tcPr>
          <w:p w:rsidR="00102F18" w:rsidRPr="00753097" w:rsidRDefault="00102F18">
            <w:pPr>
              <w:pStyle w:val="NoSpacing"/>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370626" w:rsidRPr="00753097" w:rsidRDefault="00370626" w:rsidP="00370626">
      <w:pPr>
        <w:pStyle w:val="NoSpacing"/>
        <w:rPr>
          <w:rFonts w:asciiTheme="minorHAnsi" w:hAnsiTheme="minorHAnsi" w:cstheme="minorHAnsi"/>
          <w:sz w:val="20"/>
          <w:szCs w:val="20"/>
        </w:rPr>
      </w:pPr>
    </w:p>
    <w:p w:rsidR="002D16F6" w:rsidRDefault="002D16F6">
      <w:pPr>
        <w:rPr>
          <w:rFonts w:asciiTheme="minorHAnsi" w:hAnsiTheme="minorHAnsi" w:cstheme="minorHAnsi"/>
          <w:b/>
          <w:sz w:val="20"/>
          <w:szCs w:val="20"/>
        </w:rPr>
      </w:pPr>
      <w:r>
        <w:rPr>
          <w:rFonts w:asciiTheme="minorHAnsi" w:hAnsiTheme="minorHAnsi" w:cstheme="minorHAnsi"/>
          <w:b/>
          <w:sz w:val="20"/>
          <w:szCs w:val="20"/>
        </w:rPr>
        <w:br w:type="page"/>
      </w:r>
    </w:p>
    <w:p w:rsidR="00F14576" w:rsidRPr="00753097" w:rsidRDefault="00F14576" w:rsidP="007B269F">
      <w:pPr>
        <w:pStyle w:val="NoSpacing"/>
        <w:ind w:left="63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MM25 </w:t>
      </w:r>
      <w:r w:rsidR="0020478A" w:rsidRPr="00753097">
        <w:rPr>
          <w:rFonts w:asciiTheme="minorHAnsi" w:eastAsia="Times New Roman" w:hAnsiTheme="minorHAnsi" w:cstheme="minorHAnsi"/>
          <w:b/>
          <w:sz w:val="20"/>
          <w:szCs w:val="20"/>
        </w:rPr>
        <w:t xml:space="preserve">JIKA </w:t>
      </w:r>
      <w:r w:rsidR="0020478A">
        <w:rPr>
          <w:rFonts w:asciiTheme="minorHAnsi" w:eastAsia="Times New Roman" w:hAnsiTheme="minorHAnsi" w:cstheme="minorHAnsi"/>
          <w:b/>
          <w:sz w:val="20"/>
          <w:szCs w:val="20"/>
        </w:rPr>
        <w:t>SETIDAKNYA</w:t>
      </w:r>
      <w:r w:rsidR="0020478A" w:rsidRPr="00753097">
        <w:rPr>
          <w:rFonts w:asciiTheme="minorHAnsi" w:eastAsia="Times New Roman" w:hAnsiTheme="minorHAnsi" w:cstheme="minorHAnsi"/>
          <w:b/>
          <w:sz w:val="20"/>
          <w:szCs w:val="20"/>
        </w:rPr>
        <w:t xml:space="preserve"> </w:t>
      </w:r>
      <w:r w:rsidR="0020478A">
        <w:rPr>
          <w:rFonts w:asciiTheme="minorHAnsi" w:eastAsia="Times New Roman" w:hAnsiTheme="minorHAnsi" w:cstheme="minorHAnsi"/>
          <w:b/>
          <w:sz w:val="20"/>
          <w:szCs w:val="20"/>
        </w:rPr>
        <w:t xml:space="preserve">MENGGUNAKAN </w:t>
      </w:r>
      <w:r w:rsidR="0020478A" w:rsidRPr="00753097">
        <w:rPr>
          <w:rFonts w:asciiTheme="minorHAnsi" w:eastAsia="Times New Roman" w:hAnsiTheme="minorHAnsi" w:cstheme="minorHAnsi"/>
          <w:b/>
          <w:sz w:val="20"/>
          <w:szCs w:val="20"/>
        </w:rPr>
        <w:t xml:space="preserve">SATU PROVIDER </w:t>
      </w:r>
      <w:r w:rsidR="0020478A">
        <w:rPr>
          <w:rFonts w:asciiTheme="minorHAnsi" w:eastAsia="Times New Roman" w:hAnsiTheme="minorHAnsi" w:cstheme="minorHAnsi"/>
          <w:b/>
          <w:sz w:val="20"/>
          <w:szCs w:val="20"/>
        </w:rPr>
        <w:t xml:space="preserve">MOBILE MONEY (SETIDAKNYA SATU PROVIDER </w:t>
      </w:r>
      <w:r w:rsidR="0020478A" w:rsidRPr="00753097">
        <w:rPr>
          <w:rFonts w:asciiTheme="minorHAnsi" w:eastAsia="Times New Roman" w:hAnsiTheme="minorHAnsi" w:cstheme="minorHAnsi"/>
          <w:b/>
          <w:sz w:val="20"/>
          <w:szCs w:val="20"/>
        </w:rPr>
        <w:t xml:space="preserve">TERLINGKAR </w:t>
      </w:r>
      <w:r w:rsidR="0020478A">
        <w:rPr>
          <w:rFonts w:asciiTheme="minorHAnsi" w:eastAsia="Times New Roman" w:hAnsiTheme="minorHAnsi" w:cstheme="minorHAnsi"/>
          <w:b/>
          <w:sz w:val="20"/>
          <w:szCs w:val="20"/>
        </w:rPr>
        <w:t xml:space="preserve">KODE 1 </w:t>
      </w:r>
      <w:r w:rsidR="0020478A" w:rsidRPr="00753097">
        <w:rPr>
          <w:rFonts w:asciiTheme="minorHAnsi" w:eastAsia="Times New Roman" w:hAnsiTheme="minorHAnsi" w:cstheme="minorHAnsi"/>
          <w:b/>
          <w:sz w:val="20"/>
          <w:szCs w:val="20"/>
        </w:rPr>
        <w:t>DI MM4</w:t>
      </w:r>
      <w:r w:rsidR="0020478A">
        <w:rPr>
          <w:rFonts w:asciiTheme="minorHAnsi" w:eastAsia="Times New Roman" w:hAnsiTheme="minorHAnsi" w:cstheme="minorHAnsi"/>
          <w:b/>
          <w:sz w:val="20"/>
          <w:szCs w:val="20"/>
        </w:rPr>
        <w:t>)</w:t>
      </w:r>
      <w:r w:rsidRPr="00753097">
        <w:rPr>
          <w:rFonts w:asciiTheme="minorHAnsi" w:hAnsiTheme="minorHAnsi" w:cstheme="minorHAnsi"/>
          <w:b/>
          <w:sz w:val="20"/>
          <w:szCs w:val="20"/>
        </w:rPr>
        <w:t>. LAINNYA LANJUTKAN KE BAGIAN SELANJUTNYA</w:t>
      </w:r>
      <w:r w:rsidR="00DF4351" w:rsidRPr="00753097">
        <w:rPr>
          <w:rFonts w:asciiTheme="minorHAnsi" w:hAnsiTheme="minorHAnsi" w:cstheme="minorHAnsi"/>
          <w:b/>
          <w:i/>
          <w:sz w:val="16"/>
          <w:szCs w:val="20"/>
        </w:rPr>
        <w:t xml:space="preserve"> ASK IF ANY PROVIDER SELECTED IN MM4. OTHERS SKIP TO THE NEXT SECTION.</w:t>
      </w:r>
    </w:p>
    <w:p w:rsidR="00DF4351" w:rsidRPr="00753097" w:rsidRDefault="00CF3D83" w:rsidP="0020478A">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DF4351" w:rsidRPr="00753097">
        <w:rPr>
          <w:rFonts w:asciiTheme="minorHAnsi" w:hAnsiTheme="minorHAnsi" w:cstheme="minorHAnsi"/>
          <w:b/>
          <w:sz w:val="20"/>
          <w:szCs w:val="20"/>
        </w:rPr>
        <w:t xml:space="preserve"> </w:t>
      </w:r>
      <w:r w:rsidR="00DF4351" w:rsidRPr="00753097">
        <w:rPr>
          <w:rFonts w:asciiTheme="minorHAnsi" w:hAnsiTheme="minorHAnsi" w:cstheme="minorHAnsi"/>
          <w:b/>
          <w:i/>
          <w:sz w:val="16"/>
          <w:szCs w:val="20"/>
        </w:rPr>
        <w:t xml:space="preserve">READ OUT </w:t>
      </w:r>
    </w:p>
    <w:p w:rsidR="00DF4351" w:rsidRPr="00753097" w:rsidRDefault="00DF4351" w:rsidP="0020478A">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A06450" w:rsidRPr="00753097" w:rsidRDefault="00370626" w:rsidP="00A06450">
      <w:pPr>
        <w:pStyle w:val="NoSpacing"/>
        <w:jc w:val="both"/>
        <w:rPr>
          <w:rFonts w:asciiTheme="minorHAnsi" w:eastAsiaTheme="minorHAnsi" w:hAnsiTheme="minorHAnsi" w:cstheme="minorHAnsi"/>
          <w:i/>
          <w:sz w:val="16"/>
          <w:szCs w:val="20"/>
        </w:rPr>
      </w:pPr>
      <w:r w:rsidRPr="00753097">
        <w:rPr>
          <w:rFonts w:asciiTheme="minorHAnsi" w:hAnsiTheme="minorHAnsi" w:cstheme="minorHAnsi"/>
          <w:sz w:val="20"/>
          <w:szCs w:val="20"/>
        </w:rPr>
        <w:t>MM25.</w:t>
      </w:r>
      <w:r w:rsidR="00BB1214" w:rsidRPr="00753097">
        <w:rPr>
          <w:rFonts w:asciiTheme="minorHAnsi" w:hAnsiTheme="minorHAnsi" w:cstheme="minorHAnsi"/>
          <w:sz w:val="20"/>
          <w:szCs w:val="20"/>
        </w:rPr>
        <w:t xml:space="preserve"> </w:t>
      </w:r>
      <w:r w:rsidR="00A06450" w:rsidRPr="00753097">
        <w:rPr>
          <w:rFonts w:asciiTheme="minorHAnsi" w:hAnsiTheme="minorHAnsi" w:cstheme="minorHAnsi"/>
          <w:sz w:val="20"/>
          <w:szCs w:val="20"/>
        </w:rPr>
        <w:t>Seingat Anda, kapan terakhir kali provider mobile money/</w:t>
      </w:r>
      <w:r w:rsidR="009F4363">
        <w:rPr>
          <w:rFonts w:asciiTheme="minorHAnsi" w:hAnsiTheme="minorHAnsi" w:cstheme="minorHAnsi"/>
          <w:sz w:val="20"/>
          <w:szCs w:val="20"/>
        </w:rPr>
        <w:t>uang ponsel</w:t>
      </w:r>
      <w:r w:rsidR="00A06450" w:rsidRPr="00753097">
        <w:rPr>
          <w:rFonts w:asciiTheme="minorHAnsi" w:hAnsiTheme="minorHAnsi" w:cstheme="minorHAnsi"/>
          <w:sz w:val="20"/>
          <w:szCs w:val="20"/>
        </w:rPr>
        <w:t xml:space="preserve"> yang paling sering Anda gunakan merubah </w:t>
      </w:r>
      <w:r w:rsidR="000610DC">
        <w:rPr>
          <w:rFonts w:asciiTheme="minorHAnsi" w:hAnsiTheme="minorHAnsi" w:cstheme="minorHAnsi"/>
          <w:sz w:val="20"/>
          <w:szCs w:val="20"/>
        </w:rPr>
        <w:t>biaya layanan</w:t>
      </w:r>
      <w:r w:rsidR="00A06450" w:rsidRPr="00753097">
        <w:rPr>
          <w:rFonts w:asciiTheme="minorHAnsi" w:hAnsiTheme="minorHAnsi" w:cstheme="minorHAnsi"/>
          <w:sz w:val="20"/>
          <w:szCs w:val="20"/>
        </w:rPr>
        <w:t xml:space="preserve">? </w:t>
      </w:r>
      <w:r w:rsidR="00A06450" w:rsidRPr="00753097">
        <w:rPr>
          <w:rFonts w:asciiTheme="minorHAnsi" w:hAnsiTheme="minorHAnsi" w:cstheme="minorHAnsi"/>
          <w:i/>
          <w:sz w:val="16"/>
          <w:szCs w:val="20"/>
        </w:rPr>
        <w:t xml:space="preserve">ASK IF ANY PROVIDER SELECTED IN MM4. OTHERS SKIP TO THE NEXT SECTION. </w:t>
      </w:r>
      <w:r w:rsidR="00A06450" w:rsidRPr="00753097">
        <w:rPr>
          <w:rFonts w:asciiTheme="minorHAnsi" w:eastAsiaTheme="minorHAnsi" w:hAnsiTheme="minorHAnsi" w:cstheme="minorHAnsi"/>
          <w:i/>
          <w:sz w:val="16"/>
          <w:szCs w:val="20"/>
        </w:rPr>
        <w:t xml:space="preserve">To your best knowledge, when was the last time your most often used mobile money service changed the price? </w:t>
      </w:r>
    </w:p>
    <w:p w:rsidR="00370626" w:rsidRPr="00753097" w:rsidRDefault="00370626" w:rsidP="00370626">
      <w:pPr>
        <w:pStyle w:val="NoSpacing"/>
        <w:jc w:val="both"/>
        <w:rPr>
          <w:rFonts w:asciiTheme="minorHAnsi" w:eastAsiaTheme="minorHAnsi" w:hAnsiTheme="minorHAnsi" w:cstheme="minorHAnsi"/>
          <w:i/>
          <w:sz w:val="16"/>
          <w:szCs w:val="20"/>
        </w:rPr>
      </w:pPr>
    </w:p>
    <w:tbl>
      <w:tblPr>
        <w:tblStyle w:val="TableGrid"/>
        <w:tblW w:w="0" w:type="auto"/>
        <w:tblInd w:w="1998" w:type="dxa"/>
        <w:tblLook w:val="04A0" w:firstRow="1" w:lastRow="0" w:firstColumn="1" w:lastColumn="0" w:noHBand="0" w:noVBand="1"/>
      </w:tblPr>
      <w:tblGrid>
        <w:gridCol w:w="4410"/>
        <w:gridCol w:w="1170"/>
      </w:tblGrid>
      <w:tr w:rsidR="00370626" w:rsidRPr="00753097" w:rsidTr="00DF4351">
        <w:tc>
          <w:tcPr>
            <w:tcW w:w="4410" w:type="dxa"/>
          </w:tcPr>
          <w:p w:rsidR="00370626" w:rsidRPr="00753097" w:rsidRDefault="00370626" w:rsidP="00AC1775">
            <w:pPr>
              <w:pStyle w:val="NoSpacing"/>
              <w:rPr>
                <w:rFonts w:asciiTheme="minorHAnsi" w:hAnsiTheme="minorHAnsi" w:cstheme="minorHAnsi"/>
                <w:sz w:val="20"/>
                <w:szCs w:val="20"/>
              </w:rPr>
            </w:pPr>
          </w:p>
        </w:tc>
        <w:tc>
          <w:tcPr>
            <w:tcW w:w="1170" w:type="dxa"/>
          </w:tcPr>
          <w:p w:rsidR="00370626" w:rsidRPr="00753097" w:rsidRDefault="00DF4351" w:rsidP="00AC1775">
            <w:pPr>
              <w:pStyle w:val="NoSpacing"/>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370626" w:rsidRPr="00753097" w:rsidTr="00DF4351">
        <w:tc>
          <w:tcPr>
            <w:tcW w:w="4410" w:type="dxa"/>
          </w:tcPr>
          <w:p w:rsidR="00370626" w:rsidRPr="00753097" w:rsidRDefault="00FB09D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Dalam bulan</w:t>
            </w:r>
            <w:r w:rsidR="00370626" w:rsidRPr="00753097">
              <w:rPr>
                <w:rFonts w:asciiTheme="minorHAnsi" w:eastAsiaTheme="minorHAnsi" w:hAnsiTheme="minorHAnsi" w:cstheme="minorHAnsi"/>
                <w:sz w:val="20"/>
                <w:szCs w:val="20"/>
              </w:rPr>
              <w:t xml:space="preserve"> ini </w:t>
            </w:r>
            <w:r w:rsidR="00370626" w:rsidRPr="00753097">
              <w:rPr>
                <w:rFonts w:asciiTheme="minorHAnsi" w:eastAsiaTheme="minorHAnsi" w:hAnsiTheme="minorHAnsi" w:cstheme="minorHAnsi"/>
                <w:i/>
                <w:sz w:val="16"/>
                <w:szCs w:val="20"/>
              </w:rPr>
              <w:t>This month</w:t>
            </w:r>
          </w:p>
        </w:tc>
        <w:tc>
          <w:tcPr>
            <w:tcW w:w="1170" w:type="dxa"/>
          </w:tcPr>
          <w:p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370626" w:rsidRPr="00753097" w:rsidTr="00DF4351">
        <w:tc>
          <w:tcPr>
            <w:tcW w:w="4410" w:type="dxa"/>
          </w:tcPr>
          <w:p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Dalam 6 bulan terakhir </w:t>
            </w:r>
            <w:r w:rsidRPr="00753097">
              <w:rPr>
                <w:rFonts w:asciiTheme="minorHAnsi" w:eastAsiaTheme="minorHAnsi" w:hAnsiTheme="minorHAnsi" w:cstheme="minorHAnsi"/>
                <w:i/>
                <w:sz w:val="16"/>
                <w:szCs w:val="20"/>
              </w:rPr>
              <w:t>In the past 6 months</w:t>
            </w:r>
          </w:p>
        </w:tc>
        <w:tc>
          <w:tcPr>
            <w:tcW w:w="1170" w:type="dxa"/>
          </w:tcPr>
          <w:p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370626" w:rsidRPr="00753097" w:rsidTr="00DF4351">
        <w:tc>
          <w:tcPr>
            <w:tcW w:w="4410" w:type="dxa"/>
          </w:tcPr>
          <w:p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6-12 bulan yang lalu </w:t>
            </w:r>
            <w:r w:rsidRPr="00753097">
              <w:rPr>
                <w:rFonts w:asciiTheme="minorHAnsi" w:eastAsiaTheme="minorHAnsi" w:hAnsiTheme="minorHAnsi" w:cstheme="minorHAnsi"/>
                <w:i/>
                <w:sz w:val="16"/>
                <w:szCs w:val="20"/>
              </w:rPr>
              <w:t>6-12 months ago</w:t>
            </w:r>
          </w:p>
        </w:tc>
        <w:tc>
          <w:tcPr>
            <w:tcW w:w="1170" w:type="dxa"/>
          </w:tcPr>
          <w:p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370626" w:rsidRPr="00753097" w:rsidTr="00DF4351">
        <w:tc>
          <w:tcPr>
            <w:tcW w:w="4410" w:type="dxa"/>
          </w:tcPr>
          <w:p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Lebih dari setahun yang lalu </w:t>
            </w:r>
            <w:r w:rsidRPr="00753097">
              <w:rPr>
                <w:rFonts w:asciiTheme="minorHAnsi" w:eastAsiaTheme="minorHAnsi" w:hAnsiTheme="minorHAnsi" w:cstheme="minorHAnsi"/>
                <w:i/>
                <w:sz w:val="16"/>
                <w:szCs w:val="20"/>
              </w:rPr>
              <w:t>More than a year ago</w:t>
            </w:r>
          </w:p>
        </w:tc>
        <w:tc>
          <w:tcPr>
            <w:tcW w:w="1170" w:type="dxa"/>
          </w:tcPr>
          <w:p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370626" w:rsidRPr="00753097" w:rsidTr="00DF4351">
        <w:tc>
          <w:tcPr>
            <w:tcW w:w="4410" w:type="dxa"/>
          </w:tcPr>
          <w:p w:rsidR="00370626" w:rsidRPr="00753097" w:rsidRDefault="00370626" w:rsidP="00AC1775">
            <w:pPr>
              <w:pStyle w:val="NoSpacing"/>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yakin (kapan) </w:t>
            </w:r>
            <w:r w:rsidRPr="00753097">
              <w:rPr>
                <w:rFonts w:asciiTheme="minorHAnsi" w:eastAsiaTheme="minorHAnsi" w:hAnsiTheme="minorHAnsi" w:cstheme="minorHAnsi"/>
                <w:i/>
                <w:sz w:val="16"/>
                <w:szCs w:val="20"/>
              </w:rPr>
              <w:t>Not sure</w:t>
            </w:r>
          </w:p>
        </w:tc>
        <w:tc>
          <w:tcPr>
            <w:tcW w:w="1170" w:type="dxa"/>
          </w:tcPr>
          <w:p w:rsidR="00370626" w:rsidRPr="00753097" w:rsidRDefault="00370626" w:rsidP="00AC1775">
            <w:pPr>
              <w:pStyle w:val="NoSpacing"/>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bl>
    <w:p w:rsidR="00E46E84" w:rsidRDefault="00AC1775" w:rsidP="007B269F">
      <w:pPr>
        <w:spacing w:after="0"/>
        <w:rPr>
          <w:rFonts w:asciiTheme="minorHAnsi" w:hAnsiTheme="minorHAnsi" w:cstheme="minorHAnsi"/>
          <w:sz w:val="26"/>
          <w:szCs w:val="26"/>
        </w:rPr>
      </w:pPr>
      <w:r w:rsidRPr="00753097">
        <w:rPr>
          <w:rFonts w:asciiTheme="minorHAnsi" w:hAnsiTheme="minorHAnsi" w:cstheme="minorHAnsi"/>
          <w:sz w:val="26"/>
          <w:szCs w:val="26"/>
        </w:rPr>
        <w:t xml:space="preserve"> </w:t>
      </w:r>
    </w:p>
    <w:p w:rsidR="00183591" w:rsidRPr="00AB4D3B" w:rsidRDefault="00183591" w:rsidP="007B269F">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683"/>
      </w:tblGrid>
      <w:tr w:rsidR="009657C1" w:rsidRPr="00753097" w:rsidTr="009657C1">
        <w:tc>
          <w:tcPr>
            <w:tcW w:w="12950" w:type="dxa"/>
            <w:shd w:val="clear" w:color="auto" w:fill="FABF8F" w:themeFill="accent6" w:themeFillTint="99"/>
          </w:tcPr>
          <w:p w:rsidR="009657C1" w:rsidRPr="00753097" w:rsidRDefault="009657C1" w:rsidP="009657C1">
            <w:pPr>
              <w:rPr>
                <w:rFonts w:asciiTheme="minorHAnsi" w:hAnsiTheme="minorHAnsi" w:cstheme="minorHAnsi"/>
                <w:b/>
                <w:sz w:val="14"/>
                <w:szCs w:val="20"/>
              </w:rPr>
            </w:pPr>
            <w:r w:rsidRPr="00753097">
              <w:rPr>
                <w:rFonts w:asciiTheme="minorHAnsi" w:hAnsiTheme="minorHAnsi" w:cstheme="minorHAnsi"/>
                <w:b/>
                <w:sz w:val="20"/>
                <w:szCs w:val="20"/>
              </w:rPr>
              <w:t>Subsection 5.3: OTC</w:t>
            </w:r>
            <w:r w:rsidR="00985674">
              <w:rPr>
                <w:rFonts w:asciiTheme="minorHAnsi" w:hAnsiTheme="minorHAnsi" w:cstheme="minorHAnsi"/>
                <w:b/>
                <w:sz w:val="20"/>
                <w:szCs w:val="20"/>
              </w:rPr>
              <w:t xml:space="preserve"> (Over The Counter)</w:t>
            </w:r>
          </w:p>
        </w:tc>
      </w:tr>
    </w:tbl>
    <w:p w:rsidR="001D193D" w:rsidRDefault="001D193D">
      <w:pPr>
        <w:kinsoku w:val="0"/>
        <w:overflowPunct w:val="0"/>
        <w:spacing w:after="0"/>
        <w:textAlignment w:val="baseline"/>
        <w:rPr>
          <w:rFonts w:asciiTheme="minorHAnsi" w:eastAsia="Times New Roman" w:hAnsiTheme="minorHAnsi" w:cstheme="minorHAnsi"/>
          <w:b/>
          <w:sz w:val="20"/>
          <w:szCs w:val="20"/>
        </w:rPr>
      </w:pPr>
    </w:p>
    <w:p w:rsidR="00E46E84" w:rsidRDefault="00E46E84" w:rsidP="00E46E84">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 xml:space="preserve">“SEKARANG KITA AKAN MEMBICARAKAN HAL-HAL YANG BERKAITAN DENGAN </w:t>
      </w:r>
      <w:r w:rsidR="00EE7B50">
        <w:rPr>
          <w:rFonts w:asciiTheme="minorHAnsi" w:eastAsia="Times New Roman" w:hAnsiTheme="minorHAnsi" w:cstheme="minorHAnsi"/>
          <w:b/>
          <w:sz w:val="20"/>
          <w:szCs w:val="20"/>
        </w:rPr>
        <w:t>BAGAIMANA ANDA MENGGUNAKAN MOBILE MONEY/UANG PONSEL</w:t>
      </w:r>
      <w:r>
        <w:rPr>
          <w:rFonts w:asciiTheme="minorHAnsi" w:eastAsia="Times New Roman" w:hAnsiTheme="minorHAnsi" w:cstheme="minorHAnsi"/>
          <w:b/>
          <w:sz w:val="20"/>
          <w:szCs w:val="20"/>
        </w:rPr>
        <w:t>”</w:t>
      </w:r>
    </w:p>
    <w:p w:rsidR="00E46E84" w:rsidRDefault="00E46E84">
      <w:pPr>
        <w:kinsoku w:val="0"/>
        <w:overflowPunct w:val="0"/>
        <w:spacing w:after="0"/>
        <w:textAlignment w:val="baseline"/>
        <w:rPr>
          <w:rFonts w:asciiTheme="minorHAnsi" w:eastAsia="Times New Roman" w:hAnsiTheme="minorHAnsi" w:cstheme="minorHAnsi"/>
          <w:b/>
          <w:sz w:val="20"/>
          <w:szCs w:val="20"/>
        </w:rPr>
      </w:pPr>
    </w:p>
    <w:p w:rsidR="00D838D1" w:rsidRPr="00753097" w:rsidRDefault="00D838D1" w:rsidP="007B269F">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MM28 </w:t>
      </w:r>
      <w:r w:rsidR="00183591" w:rsidRPr="00753097">
        <w:rPr>
          <w:rFonts w:asciiTheme="minorHAnsi" w:eastAsia="Times New Roman" w:hAnsiTheme="minorHAnsi" w:cstheme="minorHAnsi"/>
          <w:b/>
          <w:sz w:val="20"/>
          <w:szCs w:val="20"/>
        </w:rPr>
        <w:t xml:space="preserve">JIKA </w:t>
      </w:r>
      <w:r w:rsidR="00183591">
        <w:rPr>
          <w:rFonts w:asciiTheme="minorHAnsi" w:eastAsia="Times New Roman" w:hAnsiTheme="minorHAnsi" w:cstheme="minorHAnsi"/>
          <w:b/>
          <w:sz w:val="20"/>
          <w:szCs w:val="20"/>
        </w:rPr>
        <w:t>SETIDAKNYA</w:t>
      </w:r>
      <w:r w:rsidR="00183591" w:rsidRPr="00753097">
        <w:rPr>
          <w:rFonts w:asciiTheme="minorHAnsi" w:eastAsia="Times New Roman" w:hAnsiTheme="minorHAnsi" w:cstheme="minorHAnsi"/>
          <w:b/>
          <w:sz w:val="20"/>
          <w:szCs w:val="20"/>
        </w:rPr>
        <w:t xml:space="preserve"> </w:t>
      </w:r>
      <w:r w:rsidR="00183591">
        <w:rPr>
          <w:rFonts w:asciiTheme="minorHAnsi" w:eastAsia="Times New Roman" w:hAnsiTheme="minorHAnsi" w:cstheme="minorHAnsi"/>
          <w:b/>
          <w:sz w:val="20"/>
          <w:szCs w:val="20"/>
        </w:rPr>
        <w:t xml:space="preserve">MENGGUNAKAN </w:t>
      </w:r>
      <w:r w:rsidR="00183591" w:rsidRPr="00753097">
        <w:rPr>
          <w:rFonts w:asciiTheme="minorHAnsi" w:eastAsia="Times New Roman" w:hAnsiTheme="minorHAnsi" w:cstheme="minorHAnsi"/>
          <w:b/>
          <w:sz w:val="20"/>
          <w:szCs w:val="20"/>
        </w:rPr>
        <w:t xml:space="preserve">SATU PROVIDER </w:t>
      </w:r>
      <w:r w:rsidR="00183591">
        <w:rPr>
          <w:rFonts w:asciiTheme="minorHAnsi" w:eastAsia="Times New Roman" w:hAnsiTheme="minorHAnsi" w:cstheme="minorHAnsi"/>
          <w:b/>
          <w:sz w:val="20"/>
          <w:szCs w:val="20"/>
        </w:rPr>
        <w:t xml:space="preserve">MOBILE MONEY (SETIDAKNYA SATU PROVIDER </w:t>
      </w:r>
      <w:r w:rsidR="00183591" w:rsidRPr="00753097">
        <w:rPr>
          <w:rFonts w:asciiTheme="minorHAnsi" w:eastAsia="Times New Roman" w:hAnsiTheme="minorHAnsi" w:cstheme="minorHAnsi"/>
          <w:b/>
          <w:sz w:val="20"/>
          <w:szCs w:val="20"/>
        </w:rPr>
        <w:t xml:space="preserve">TERLINGKAR </w:t>
      </w:r>
      <w:r w:rsidR="00183591">
        <w:rPr>
          <w:rFonts w:asciiTheme="minorHAnsi" w:eastAsia="Times New Roman" w:hAnsiTheme="minorHAnsi" w:cstheme="minorHAnsi"/>
          <w:b/>
          <w:sz w:val="20"/>
          <w:szCs w:val="20"/>
        </w:rPr>
        <w:t xml:space="preserve">KODE 1 </w:t>
      </w:r>
      <w:r w:rsidR="00183591" w:rsidRPr="00753097">
        <w:rPr>
          <w:rFonts w:asciiTheme="minorHAnsi" w:eastAsia="Times New Roman" w:hAnsiTheme="minorHAnsi" w:cstheme="minorHAnsi"/>
          <w:b/>
          <w:sz w:val="20"/>
          <w:szCs w:val="20"/>
        </w:rPr>
        <w:t>DI MM4</w:t>
      </w:r>
      <w:r w:rsidR="0018359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BAGIAN SELANJUTNYA </w:t>
      </w:r>
      <w:r w:rsidRPr="00753097">
        <w:rPr>
          <w:rFonts w:asciiTheme="minorHAnsi" w:eastAsia="Times New Roman" w:hAnsiTheme="minorHAnsi" w:cstheme="minorHAnsi"/>
          <w:b/>
          <w:i/>
          <w:sz w:val="16"/>
          <w:szCs w:val="20"/>
        </w:rPr>
        <w:t>ASK IF ANY PROVIDER SELECTED IN MM4. OTHERS SKIP TO THE NEXT SECTION.</w:t>
      </w:r>
    </w:p>
    <w:p w:rsidR="00D838D1" w:rsidRPr="00753097" w:rsidRDefault="00CF3D83" w:rsidP="00183591">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D838D1" w:rsidRPr="00753097">
        <w:rPr>
          <w:rFonts w:asciiTheme="minorHAnsi" w:eastAsia="Times New Roman" w:hAnsiTheme="minorHAnsi" w:cstheme="minorHAnsi"/>
          <w:b/>
          <w:sz w:val="20"/>
          <w:szCs w:val="20"/>
        </w:rPr>
        <w:t xml:space="preserve">. SA </w:t>
      </w:r>
      <w:r w:rsidR="00D838D1" w:rsidRPr="00753097">
        <w:rPr>
          <w:rFonts w:asciiTheme="minorHAnsi" w:eastAsia="Times New Roman" w:hAnsiTheme="minorHAnsi" w:cstheme="minorHAnsi"/>
          <w:b/>
          <w:i/>
          <w:sz w:val="16"/>
          <w:szCs w:val="20"/>
        </w:rPr>
        <w:t xml:space="preserve">READ OUT. </w:t>
      </w:r>
    </w:p>
    <w:p w:rsidR="00D838D1" w:rsidRPr="00753097" w:rsidRDefault="00D838D1" w:rsidP="00183591">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657C1" w:rsidRDefault="009657C1" w:rsidP="009657C1">
      <w:pPr>
        <w:kinsoku w:val="0"/>
        <w:overflowPunct w:val="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MM28.</w:t>
      </w:r>
      <w:r w:rsidR="00B82485"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Saat Anda menggunakan mobile money</w:t>
      </w:r>
      <w:r w:rsidR="00C95815"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manakah diantara pilihan berikut ini yang </w:t>
      </w:r>
      <w:r w:rsidRPr="00AB4D3B">
        <w:rPr>
          <w:rFonts w:asciiTheme="minorHAnsi" w:eastAsia="Times New Roman" w:hAnsiTheme="minorHAnsi" w:cstheme="minorHAnsi"/>
          <w:b/>
          <w:i/>
          <w:sz w:val="20"/>
          <w:szCs w:val="20"/>
          <w:u w:val="single"/>
        </w:rPr>
        <w:t>paling sering</w:t>
      </w:r>
      <w:r w:rsidRPr="00AB4D3B">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sz w:val="20"/>
          <w:szCs w:val="20"/>
        </w:rPr>
        <w:t xml:space="preserve">Anda gunakan? </w:t>
      </w:r>
      <w:r w:rsidRPr="00753097">
        <w:rPr>
          <w:rFonts w:asciiTheme="minorHAnsi" w:eastAsia="Times New Roman" w:hAnsiTheme="minorHAnsi" w:cstheme="minorHAnsi"/>
          <w:i/>
          <w:sz w:val="16"/>
          <w:szCs w:val="20"/>
        </w:rPr>
        <w:t xml:space="preserve">When you use mobile money, which of the following do you use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tbl>
      <w:tblPr>
        <w:tblStyle w:val="TableGrid"/>
        <w:tblW w:w="0" w:type="auto"/>
        <w:jc w:val="center"/>
        <w:tblLook w:val="04A0" w:firstRow="1" w:lastRow="0" w:firstColumn="1" w:lastColumn="0" w:noHBand="0" w:noVBand="1"/>
      </w:tblPr>
      <w:tblGrid>
        <w:gridCol w:w="7818"/>
        <w:gridCol w:w="1222"/>
        <w:gridCol w:w="1223"/>
      </w:tblGrid>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sz w:val="20"/>
                <w:szCs w:val="20"/>
              </w:rPr>
            </w:pPr>
          </w:p>
        </w:tc>
        <w:tc>
          <w:tcPr>
            <w:tcW w:w="1222" w:type="dxa"/>
          </w:tcPr>
          <w:p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1</w:t>
            </w:r>
          </w:p>
          <w:p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 xml:space="preserve">Ya </w:t>
            </w:r>
            <w:r w:rsidRPr="00065344">
              <w:rPr>
                <w:rFonts w:asciiTheme="minorHAnsi" w:hAnsiTheme="minorHAnsi" w:cstheme="minorHAnsi"/>
                <w:b/>
                <w:i/>
                <w:color w:val="auto"/>
                <w:sz w:val="16"/>
                <w:szCs w:val="20"/>
              </w:rPr>
              <w:t>Yes</w:t>
            </w:r>
          </w:p>
        </w:tc>
        <w:tc>
          <w:tcPr>
            <w:tcW w:w="1223" w:type="dxa"/>
          </w:tcPr>
          <w:p w:rsidR="00760194" w:rsidRPr="00065344" w:rsidRDefault="00760194" w:rsidP="00457851">
            <w:pPr>
              <w:pStyle w:val="Default"/>
              <w:jc w:val="center"/>
              <w:rPr>
                <w:rFonts w:asciiTheme="minorHAnsi" w:hAnsiTheme="minorHAnsi" w:cstheme="minorHAnsi"/>
                <w:b/>
                <w:color w:val="auto"/>
                <w:sz w:val="20"/>
                <w:szCs w:val="20"/>
              </w:rPr>
            </w:pPr>
            <w:r w:rsidRPr="00065344">
              <w:rPr>
                <w:rFonts w:asciiTheme="minorHAnsi" w:hAnsiTheme="minorHAnsi" w:cstheme="minorHAnsi"/>
                <w:b/>
                <w:color w:val="auto"/>
                <w:sz w:val="20"/>
                <w:szCs w:val="20"/>
              </w:rPr>
              <w:t>2</w:t>
            </w:r>
          </w:p>
          <w:p w:rsidR="00760194" w:rsidRPr="00065344" w:rsidRDefault="00760194" w:rsidP="00457851">
            <w:pPr>
              <w:kinsoku w:val="0"/>
              <w:overflowPunct w:val="0"/>
              <w:jc w:val="center"/>
              <w:textAlignment w:val="baseline"/>
              <w:rPr>
                <w:rFonts w:asciiTheme="minorHAnsi" w:eastAsia="Times New Roman"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r>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sendiri dan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saya sendiri </w:t>
            </w:r>
            <w:r w:rsidRPr="00753097">
              <w:rPr>
                <w:rFonts w:asciiTheme="minorHAnsi" w:eastAsia="Times New Roman" w:hAnsiTheme="minorHAnsi" w:cstheme="minorHAnsi"/>
                <w:i/>
                <w:sz w:val="16"/>
                <w:szCs w:val="20"/>
              </w:rPr>
              <w:t>Your own phone and my own SIM</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Ponsel saya sendiri tapi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orang lain </w:t>
            </w:r>
            <w:r w:rsidRPr="00753097">
              <w:rPr>
                <w:rFonts w:asciiTheme="minorHAnsi" w:eastAsia="Times New Roman" w:hAnsiTheme="minorHAnsi" w:cstheme="minorHAnsi"/>
                <w:i/>
                <w:sz w:val="16"/>
                <w:szCs w:val="20"/>
              </w:rPr>
              <w:t>Your own phone but someone else’s SIM</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CF3D83" w:rsidP="009657C1">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SIM card/ kartu ponsel</w:t>
            </w:r>
            <w:r w:rsidR="00760194" w:rsidRPr="00753097">
              <w:rPr>
                <w:rFonts w:asciiTheme="minorHAnsi" w:eastAsia="Times New Roman" w:hAnsiTheme="minorHAnsi" w:cstheme="minorHAnsi"/>
                <w:sz w:val="20"/>
                <w:szCs w:val="20"/>
              </w:rPr>
              <w:t xml:space="preserve"> saya sendiri tapi meminjam ponsel milik agen </w:t>
            </w:r>
            <w:r w:rsidR="00760194" w:rsidRPr="00753097">
              <w:rPr>
                <w:rFonts w:asciiTheme="minorHAnsi" w:eastAsia="Times New Roman" w:hAnsiTheme="minorHAnsi" w:cstheme="minorHAnsi"/>
                <w:i/>
                <w:sz w:val="16"/>
                <w:szCs w:val="20"/>
              </w:rPr>
              <w:t>Your own SIM but borrow a phone from agent</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CF3D83" w:rsidP="009657C1">
            <w:pPr>
              <w:kinsoku w:val="0"/>
              <w:overflowPunct w:val="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SIM card/ kartu ponsel</w:t>
            </w:r>
            <w:r w:rsidR="00760194" w:rsidRPr="00753097">
              <w:rPr>
                <w:rFonts w:asciiTheme="minorHAnsi" w:eastAsia="Times New Roman" w:hAnsiTheme="minorHAnsi" w:cstheme="minorHAnsi"/>
                <w:sz w:val="20"/>
                <w:szCs w:val="20"/>
              </w:rPr>
              <w:t xml:space="preserve"> saya sendiri tapi meminjam ponsel milik teman atau keluarga </w:t>
            </w:r>
            <w:r w:rsidR="00760194" w:rsidRPr="00753097">
              <w:rPr>
                <w:rFonts w:asciiTheme="minorHAnsi" w:eastAsia="Times New Roman" w:hAnsiTheme="minorHAnsi" w:cstheme="minorHAnsi"/>
                <w:i/>
                <w:sz w:val="16"/>
                <w:szCs w:val="20"/>
              </w:rPr>
              <w:t>Your own SIM but borrow a phone from friends or family</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Meminjam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dan ponsel milik agen </w:t>
            </w:r>
            <w:r w:rsidRPr="00753097">
              <w:rPr>
                <w:rFonts w:asciiTheme="minorHAnsi" w:eastAsia="Times New Roman" w:hAnsiTheme="minorHAnsi" w:cstheme="minorHAnsi"/>
                <w:i/>
                <w:sz w:val="16"/>
                <w:szCs w:val="20"/>
              </w:rPr>
              <w:t>Borrow both SIM and phone from an agent</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Meminjam </w:t>
            </w:r>
            <w:r w:rsidR="00CF3D83">
              <w:rPr>
                <w:rFonts w:asciiTheme="minorHAnsi" w:eastAsia="Times New Roman" w:hAnsiTheme="minorHAnsi" w:cstheme="minorHAnsi"/>
                <w:sz w:val="20"/>
                <w:szCs w:val="20"/>
              </w:rPr>
              <w:t>SIM card/ kartu ponsel</w:t>
            </w:r>
            <w:r w:rsidRPr="00753097">
              <w:rPr>
                <w:rFonts w:asciiTheme="minorHAnsi" w:eastAsia="Times New Roman" w:hAnsiTheme="minorHAnsi" w:cstheme="minorHAnsi"/>
                <w:sz w:val="20"/>
                <w:szCs w:val="20"/>
              </w:rPr>
              <w:t xml:space="preserve"> dan ponsel milik teman atau keluarga </w:t>
            </w:r>
            <w:r w:rsidRPr="00753097">
              <w:rPr>
                <w:rFonts w:asciiTheme="minorHAnsi" w:eastAsia="Times New Roman" w:hAnsiTheme="minorHAnsi" w:cstheme="minorHAnsi"/>
                <w:i/>
                <w:sz w:val="16"/>
                <w:szCs w:val="20"/>
              </w:rPr>
              <w:t>Borrow both SIM and phone from friends or family</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760194" w:rsidRPr="00753097" w:rsidTr="00AB4D3B">
        <w:trPr>
          <w:jc w:val="center"/>
        </w:trPr>
        <w:tc>
          <w:tcPr>
            <w:tcW w:w="7818" w:type="dxa"/>
          </w:tcPr>
          <w:p w:rsidR="00760194" w:rsidRPr="00753097" w:rsidRDefault="00760194"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 </w:t>
            </w:r>
            <w:r w:rsidRPr="00753097">
              <w:rPr>
                <w:rFonts w:asciiTheme="minorHAnsi" w:eastAsia="Times New Roman" w:hAnsiTheme="minorHAnsi" w:cstheme="minorHAnsi"/>
                <w:i/>
                <w:sz w:val="16"/>
                <w:szCs w:val="20"/>
              </w:rPr>
              <w:t>Other (Specify)</w:t>
            </w:r>
          </w:p>
          <w:p w:rsidR="00615D08" w:rsidRDefault="00615D08" w:rsidP="009657C1">
            <w:pPr>
              <w:kinsoku w:val="0"/>
              <w:overflowPunct w:val="0"/>
              <w:textAlignment w:val="baseline"/>
              <w:rPr>
                <w:rFonts w:asciiTheme="minorHAnsi" w:eastAsia="Times New Roman" w:hAnsiTheme="minorHAnsi" w:cstheme="minorHAnsi"/>
                <w:i/>
                <w:sz w:val="16"/>
                <w:szCs w:val="20"/>
              </w:rPr>
            </w:pPr>
          </w:p>
          <w:p w:rsidR="00760194" w:rsidRPr="00753097" w:rsidRDefault="00760194"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1222"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1223" w:type="dxa"/>
            <w:vAlign w:val="center"/>
          </w:tcPr>
          <w:p w:rsidR="00760194" w:rsidRPr="00753097" w:rsidRDefault="0076019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bl>
    <w:p w:rsidR="009657C1" w:rsidRPr="00753097" w:rsidRDefault="009657C1" w:rsidP="00AB4D3B">
      <w:pPr>
        <w:kinsoku w:val="0"/>
        <w:overflowPunct w:val="0"/>
        <w:spacing w:after="0"/>
        <w:textAlignment w:val="baseline"/>
        <w:rPr>
          <w:rFonts w:asciiTheme="minorHAnsi" w:eastAsia="Times New Roman" w:hAnsiTheme="minorHAnsi" w:cstheme="minorHAnsi"/>
          <w:sz w:val="20"/>
          <w:szCs w:val="20"/>
        </w:rPr>
      </w:pPr>
    </w:p>
    <w:p w:rsidR="008A7509" w:rsidRPr="00753097" w:rsidRDefault="008A7509"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MM29 </w:t>
      </w:r>
      <w:r w:rsidR="00DE754F" w:rsidRPr="00753097">
        <w:rPr>
          <w:rFonts w:asciiTheme="minorHAnsi" w:eastAsia="Times New Roman" w:hAnsiTheme="minorHAnsi" w:cstheme="minorHAnsi"/>
          <w:b/>
          <w:sz w:val="20"/>
          <w:szCs w:val="20"/>
        </w:rPr>
        <w:t xml:space="preserve">JIKA </w:t>
      </w:r>
      <w:r w:rsidR="00DE754F">
        <w:rPr>
          <w:rFonts w:asciiTheme="minorHAnsi" w:eastAsia="Times New Roman" w:hAnsiTheme="minorHAnsi" w:cstheme="minorHAnsi"/>
          <w:b/>
          <w:sz w:val="20"/>
          <w:szCs w:val="20"/>
        </w:rPr>
        <w:t>SETIDAKNYA</w:t>
      </w:r>
      <w:r w:rsidR="00DE754F" w:rsidRPr="00753097">
        <w:rPr>
          <w:rFonts w:asciiTheme="minorHAnsi" w:eastAsia="Times New Roman" w:hAnsiTheme="minorHAnsi" w:cstheme="minorHAnsi"/>
          <w:b/>
          <w:sz w:val="20"/>
          <w:szCs w:val="20"/>
        </w:rPr>
        <w:t xml:space="preserve"> </w:t>
      </w:r>
      <w:r w:rsidR="00DE754F">
        <w:rPr>
          <w:rFonts w:asciiTheme="minorHAnsi" w:eastAsia="Times New Roman" w:hAnsiTheme="minorHAnsi" w:cstheme="minorHAnsi"/>
          <w:b/>
          <w:sz w:val="20"/>
          <w:szCs w:val="20"/>
        </w:rPr>
        <w:t xml:space="preserve">MEMPUNYAI </w:t>
      </w:r>
      <w:r w:rsidR="00DE754F" w:rsidRPr="00753097">
        <w:rPr>
          <w:rFonts w:asciiTheme="minorHAnsi" w:eastAsia="Times New Roman" w:hAnsiTheme="minorHAnsi" w:cstheme="minorHAnsi"/>
          <w:b/>
          <w:sz w:val="20"/>
          <w:szCs w:val="20"/>
        </w:rPr>
        <w:t xml:space="preserve">SATU </w:t>
      </w:r>
      <w:r w:rsidR="00DE754F">
        <w:rPr>
          <w:rFonts w:asciiTheme="minorHAnsi" w:eastAsia="Times New Roman" w:hAnsiTheme="minorHAnsi" w:cstheme="minorHAnsi"/>
          <w:b/>
          <w:sz w:val="20"/>
          <w:szCs w:val="20"/>
        </w:rPr>
        <w:t xml:space="preserve">AKUN PRIBADI </w:t>
      </w:r>
      <w:r w:rsidR="00DE754F" w:rsidRPr="00753097">
        <w:rPr>
          <w:rFonts w:asciiTheme="minorHAnsi" w:eastAsia="Times New Roman" w:hAnsiTheme="minorHAnsi" w:cstheme="minorHAnsi"/>
          <w:b/>
          <w:sz w:val="20"/>
          <w:szCs w:val="20"/>
        </w:rPr>
        <w:t xml:space="preserve">PROVIDER </w:t>
      </w:r>
      <w:r w:rsidR="00DE754F">
        <w:rPr>
          <w:rFonts w:asciiTheme="minorHAnsi" w:eastAsia="Times New Roman" w:hAnsiTheme="minorHAnsi" w:cstheme="minorHAnsi"/>
          <w:b/>
          <w:sz w:val="20"/>
          <w:szCs w:val="20"/>
        </w:rPr>
        <w:t xml:space="preserve">MOBILE MONEY (SETIDAKNYA SATU PROVIDER </w:t>
      </w:r>
      <w:r w:rsidR="00DE754F" w:rsidRPr="00753097">
        <w:rPr>
          <w:rFonts w:asciiTheme="minorHAnsi" w:eastAsia="Times New Roman" w:hAnsiTheme="minorHAnsi" w:cstheme="minorHAnsi"/>
          <w:b/>
          <w:sz w:val="20"/>
          <w:szCs w:val="20"/>
        </w:rPr>
        <w:t xml:space="preserve">TERLINGKAR </w:t>
      </w:r>
      <w:r w:rsidR="00DE754F">
        <w:rPr>
          <w:rFonts w:asciiTheme="minorHAnsi" w:eastAsia="Times New Roman" w:hAnsiTheme="minorHAnsi" w:cstheme="minorHAnsi"/>
          <w:b/>
          <w:sz w:val="20"/>
          <w:szCs w:val="20"/>
        </w:rPr>
        <w:t xml:space="preserve">KODE 1 </w:t>
      </w:r>
      <w:r w:rsidR="00DE754F" w:rsidRPr="00753097">
        <w:rPr>
          <w:rFonts w:asciiTheme="minorHAnsi" w:eastAsia="Times New Roman" w:hAnsiTheme="minorHAnsi" w:cstheme="minorHAnsi"/>
          <w:b/>
          <w:sz w:val="20"/>
          <w:szCs w:val="20"/>
        </w:rPr>
        <w:t>DI MM</w:t>
      </w:r>
      <w:r w:rsidR="00DE754F">
        <w:rPr>
          <w:rFonts w:asciiTheme="minorHAnsi" w:eastAsia="Times New Roman" w:hAnsiTheme="minorHAnsi" w:cstheme="minorHAnsi"/>
          <w:b/>
          <w:sz w:val="20"/>
          <w:szCs w:val="20"/>
        </w:rPr>
        <w:t>6)</w:t>
      </w:r>
      <w:r w:rsidRPr="00753097">
        <w:rPr>
          <w:rFonts w:asciiTheme="minorHAnsi" w:eastAsia="Times New Roman" w:hAnsiTheme="minorHAnsi" w:cstheme="minorHAnsi"/>
          <w:b/>
          <w:sz w:val="20"/>
          <w:szCs w:val="20"/>
        </w:rPr>
        <w:t>. JIKA TIDAK ADA PROVIDER YANG TERLI</w:t>
      </w:r>
      <w:r w:rsidR="00B82485" w:rsidRPr="00753097">
        <w:rPr>
          <w:rFonts w:asciiTheme="minorHAnsi" w:eastAsia="Times New Roman" w:hAnsiTheme="minorHAnsi" w:cstheme="minorHAnsi"/>
          <w:b/>
          <w:sz w:val="20"/>
          <w:szCs w:val="20"/>
        </w:rPr>
        <w:t xml:space="preserve">NGKAR DI MM6, LANJUTKAN KE MM31 </w:t>
      </w:r>
      <w:r w:rsidR="00B82485" w:rsidRPr="00753097">
        <w:rPr>
          <w:rFonts w:asciiTheme="minorHAnsi" w:eastAsia="Times New Roman" w:hAnsiTheme="minorHAnsi" w:cstheme="minorHAnsi"/>
          <w:b/>
          <w:i/>
          <w:sz w:val="16"/>
          <w:szCs w:val="20"/>
        </w:rPr>
        <w:t>ASK IF AT LEAST ONE PROVIDER MARKED IN MM6. IF NO PROVIDERS MARKED IN MM6, SKIP TO MM31</w:t>
      </w:r>
    </w:p>
    <w:p w:rsidR="00B82485" w:rsidRPr="00753097" w:rsidRDefault="00B82485" w:rsidP="00DE754F">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657C1" w:rsidRDefault="009657C1" w:rsidP="00AB4D3B">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MM29. Saat melakukan transaksi menggunakan akun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w:t>
      </w:r>
      <w:r w:rsidRPr="00AB4D3B">
        <w:rPr>
          <w:rFonts w:asciiTheme="minorHAnsi" w:eastAsia="Times New Roman" w:hAnsiTheme="minorHAnsi" w:cstheme="minorHAnsi"/>
          <w:b/>
          <w:i/>
          <w:sz w:val="20"/>
          <w:szCs w:val="20"/>
          <w:u w:val="single"/>
        </w:rPr>
        <w:t>biasanya</w:t>
      </w:r>
      <w:r w:rsidRPr="00753097">
        <w:rPr>
          <w:rFonts w:asciiTheme="minorHAnsi" w:eastAsia="Times New Roman" w:hAnsiTheme="minorHAnsi" w:cstheme="minorHAnsi"/>
          <w:sz w:val="20"/>
          <w:szCs w:val="20"/>
        </w:rPr>
        <w:t xml:space="preserve"> Anda melakukannya sendiri ataukah orang lain yang melakukannya untuk Anda?</w:t>
      </w:r>
      <w:r w:rsidR="00CC54B9"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Do you </w:t>
      </w:r>
      <w:r w:rsidRPr="00753097">
        <w:rPr>
          <w:rFonts w:asciiTheme="minorHAnsi" w:eastAsia="Times New Roman" w:hAnsiTheme="minorHAnsi" w:cstheme="minorHAnsi"/>
          <w:i/>
          <w:sz w:val="16"/>
          <w:szCs w:val="20"/>
          <w:u w:val="single"/>
        </w:rPr>
        <w:t>usually</w:t>
      </w:r>
      <w:r w:rsidRPr="00753097">
        <w:rPr>
          <w:rFonts w:asciiTheme="minorHAnsi" w:eastAsia="Times New Roman" w:hAnsiTheme="minorHAnsi" w:cstheme="minorHAnsi"/>
          <w:i/>
          <w:sz w:val="16"/>
          <w:szCs w:val="20"/>
        </w:rPr>
        <w:t xml:space="preserve"> make transactions with your mobile money account yourself or does somebody else do them on your behalf?</w:t>
      </w:r>
    </w:p>
    <w:p w:rsidR="00E46E84" w:rsidRPr="00753097" w:rsidRDefault="00E46E84" w:rsidP="00AB4D3B">
      <w:pPr>
        <w:kinsoku w:val="0"/>
        <w:overflowPunct w:val="0"/>
        <w:spacing w:after="0"/>
        <w:jc w:val="both"/>
        <w:textAlignment w:val="baseline"/>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4956"/>
        <w:gridCol w:w="990"/>
        <w:gridCol w:w="3623"/>
      </w:tblGrid>
      <w:tr w:rsidR="009657C1" w:rsidRPr="00753097" w:rsidTr="007B269F">
        <w:trPr>
          <w:jc w:val="center"/>
        </w:trPr>
        <w:tc>
          <w:tcPr>
            <w:tcW w:w="4956" w:type="dxa"/>
          </w:tcPr>
          <w:p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SA </w:t>
            </w:r>
            <w:r w:rsidRPr="007B269F">
              <w:rPr>
                <w:rFonts w:asciiTheme="minorHAnsi" w:eastAsia="Times New Roman" w:hAnsiTheme="minorHAnsi" w:cstheme="minorHAnsi"/>
                <w:b/>
                <w:i/>
                <w:sz w:val="16"/>
                <w:szCs w:val="20"/>
              </w:rPr>
              <w:t>SINGLE ANSWER</w:t>
            </w:r>
          </w:p>
        </w:tc>
        <w:tc>
          <w:tcPr>
            <w:tcW w:w="990" w:type="dxa"/>
          </w:tcPr>
          <w:p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p>
        </w:tc>
        <w:tc>
          <w:tcPr>
            <w:tcW w:w="3623"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p>
        </w:tc>
      </w:tr>
      <w:tr w:rsidR="009657C1" w:rsidRPr="00753097" w:rsidTr="007B269F">
        <w:trPr>
          <w:jc w:val="center"/>
        </w:trPr>
        <w:tc>
          <w:tcPr>
            <w:tcW w:w="4956"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Melakukan transaksi sendiri </w:t>
            </w:r>
            <w:r w:rsidRPr="00753097">
              <w:rPr>
                <w:rFonts w:asciiTheme="minorHAnsi" w:hAnsiTheme="minorHAnsi" w:cstheme="minorHAnsi"/>
                <w:i/>
                <w:sz w:val="16"/>
                <w:szCs w:val="20"/>
              </w:rPr>
              <w:t>Make transactions myself</w:t>
            </w:r>
          </w:p>
        </w:tc>
        <w:tc>
          <w:tcPr>
            <w:tcW w:w="990" w:type="dxa"/>
          </w:tcPr>
          <w:p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623" w:type="dxa"/>
          </w:tcPr>
          <w:p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MM31 </w:t>
            </w:r>
            <w:r w:rsidRPr="007B269F">
              <w:rPr>
                <w:rFonts w:asciiTheme="minorHAnsi" w:hAnsiTheme="minorHAnsi" w:cstheme="minorHAnsi"/>
                <w:b/>
                <w:i/>
                <w:sz w:val="16"/>
                <w:szCs w:val="20"/>
              </w:rPr>
              <w:t>SKIP TO MM31</w:t>
            </w:r>
          </w:p>
        </w:tc>
      </w:tr>
      <w:tr w:rsidR="009657C1" w:rsidRPr="00753097" w:rsidTr="007B269F">
        <w:trPr>
          <w:jc w:val="center"/>
        </w:trPr>
        <w:tc>
          <w:tcPr>
            <w:tcW w:w="4956"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Seseorang melakukannya untuk saya </w:t>
            </w:r>
            <w:r w:rsidRPr="00753097">
              <w:rPr>
                <w:rFonts w:asciiTheme="minorHAnsi" w:hAnsiTheme="minorHAnsi" w:cstheme="minorHAnsi"/>
                <w:i/>
                <w:sz w:val="16"/>
                <w:szCs w:val="20"/>
              </w:rPr>
              <w:t>Somebody does them on my behalf</w:t>
            </w:r>
          </w:p>
        </w:tc>
        <w:tc>
          <w:tcPr>
            <w:tcW w:w="990" w:type="dxa"/>
          </w:tcPr>
          <w:p w:rsidR="009657C1" w:rsidRPr="00753097" w:rsidRDefault="009657C1" w:rsidP="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623" w:type="dxa"/>
          </w:tcPr>
          <w:p w:rsidR="009657C1" w:rsidRPr="007B269F" w:rsidRDefault="009657C1" w:rsidP="009657C1">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LANJUTKAN KE MM30 </w:t>
            </w:r>
            <w:r w:rsidRPr="007B269F">
              <w:rPr>
                <w:rFonts w:asciiTheme="minorHAnsi" w:hAnsiTheme="minorHAnsi" w:cstheme="minorHAnsi"/>
                <w:b/>
                <w:i/>
                <w:sz w:val="16"/>
                <w:szCs w:val="20"/>
              </w:rPr>
              <w:t>GO TO MM30</w:t>
            </w:r>
          </w:p>
        </w:tc>
      </w:tr>
    </w:tbl>
    <w:p w:rsidR="009657C1" w:rsidRDefault="009657C1" w:rsidP="00AB4D3B">
      <w:pPr>
        <w:kinsoku w:val="0"/>
        <w:overflowPunct w:val="0"/>
        <w:spacing w:after="0"/>
        <w:textAlignment w:val="baseline"/>
        <w:rPr>
          <w:rFonts w:asciiTheme="minorHAnsi" w:eastAsia="Times New Roman" w:hAnsiTheme="minorHAnsi" w:cstheme="minorHAnsi"/>
          <w:sz w:val="20"/>
          <w:szCs w:val="20"/>
        </w:rPr>
      </w:pPr>
    </w:p>
    <w:p w:rsidR="00873515" w:rsidRPr="00753097" w:rsidRDefault="00873515"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MM30 JIKA </w:t>
      </w:r>
      <w:r w:rsidR="00A363E4">
        <w:rPr>
          <w:rFonts w:asciiTheme="minorHAnsi" w:eastAsia="Times New Roman" w:hAnsiTheme="minorHAnsi" w:cstheme="minorHAnsi"/>
          <w:b/>
          <w:sz w:val="20"/>
          <w:szCs w:val="20"/>
        </w:rPr>
        <w:t>“SESEORANG MELAKUKAN TRANSAKSI MOBILE MONEY UNTUK SAYA” (</w:t>
      </w:r>
      <w:r w:rsidRPr="00753097">
        <w:rPr>
          <w:rFonts w:asciiTheme="minorHAnsi" w:eastAsia="Times New Roman" w:hAnsiTheme="minorHAnsi" w:cstheme="minorHAnsi"/>
          <w:b/>
          <w:sz w:val="20"/>
          <w:szCs w:val="20"/>
        </w:rPr>
        <w:t>TERLINGKAR KODE 2 DI MM29</w:t>
      </w:r>
      <w:r w:rsidR="00A363E4">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MM31</w:t>
      </w:r>
      <w:r w:rsidR="00A25AA8" w:rsidRPr="00753097">
        <w:rPr>
          <w:rFonts w:asciiTheme="minorHAnsi" w:eastAsia="Times New Roman" w:hAnsiTheme="minorHAnsi" w:cstheme="minorHAnsi"/>
          <w:b/>
          <w:sz w:val="20"/>
          <w:szCs w:val="20"/>
        </w:rPr>
        <w:t xml:space="preserve"> </w:t>
      </w:r>
      <w:r w:rsidR="00A25AA8" w:rsidRPr="00753097">
        <w:rPr>
          <w:rFonts w:asciiTheme="minorHAnsi" w:eastAsia="Times New Roman" w:hAnsiTheme="minorHAnsi" w:cstheme="minorHAnsi"/>
          <w:b/>
          <w:i/>
          <w:sz w:val="16"/>
          <w:szCs w:val="20"/>
        </w:rPr>
        <w:t>ASK IF MM29=2. OTHERS SKIP TO MM31</w:t>
      </w:r>
    </w:p>
    <w:p w:rsidR="00A25AA8" w:rsidRPr="00BE5C60" w:rsidRDefault="00227E4C" w:rsidP="00A363E4">
      <w:pPr>
        <w:kinsoku w:val="0"/>
        <w:overflowPunct w:val="0"/>
        <w:spacing w:after="0"/>
        <w:ind w:firstLine="630"/>
        <w:textAlignment w:val="baseline"/>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 xml:space="preserve">SPONTAN/JANGAN BACAKAN </w:t>
      </w:r>
      <w:r w:rsidR="00A25AA8" w:rsidRPr="00BE5C60">
        <w:rPr>
          <w:rFonts w:asciiTheme="minorHAnsi" w:eastAsia="Times New Roman" w:hAnsiTheme="minorHAnsi" w:cstheme="minorHAnsi"/>
          <w:b/>
          <w:i/>
          <w:color w:val="FF0000"/>
          <w:sz w:val="16"/>
          <w:szCs w:val="20"/>
        </w:rPr>
        <w:t xml:space="preserve">DO NOT READ </w:t>
      </w:r>
    </w:p>
    <w:p w:rsidR="00A25AA8" w:rsidRPr="00753097" w:rsidRDefault="008233B2" w:rsidP="00A363E4">
      <w:pPr>
        <w:kinsoku w:val="0"/>
        <w:overflowPunct w:val="0"/>
        <w:spacing w:after="0"/>
        <w:ind w:firstLine="63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A25AA8" w:rsidRPr="00753097">
        <w:rPr>
          <w:rFonts w:asciiTheme="minorHAnsi" w:eastAsia="Times New Roman" w:hAnsiTheme="minorHAnsi" w:cstheme="minorHAnsi"/>
          <w:b/>
          <w:i/>
          <w:sz w:val="16"/>
          <w:szCs w:val="20"/>
        </w:rPr>
        <w:t>CODE TO FIT.</w:t>
      </w:r>
    </w:p>
    <w:p w:rsidR="00A25AA8" w:rsidRPr="00753097" w:rsidRDefault="00A25AA8" w:rsidP="00A363E4">
      <w:pPr>
        <w:kinsoku w:val="0"/>
        <w:overflowPunct w:val="0"/>
        <w:spacing w:after="0"/>
        <w:ind w:firstLine="63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b/>
          <w:i/>
          <w:sz w:val="16"/>
          <w:szCs w:val="20"/>
        </w:rPr>
        <w:t xml:space="preserve"> SINGLE ANSWER</w:t>
      </w:r>
    </w:p>
    <w:p w:rsidR="00DE0C9C" w:rsidRPr="00753097" w:rsidRDefault="009657C1"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MM30. Siapa yang </w:t>
      </w:r>
      <w:r w:rsidRPr="007B269F">
        <w:rPr>
          <w:rFonts w:asciiTheme="minorHAnsi" w:eastAsia="Times New Roman" w:hAnsiTheme="minorHAnsi" w:cstheme="minorHAnsi"/>
          <w:b/>
          <w:i/>
          <w:sz w:val="20"/>
          <w:szCs w:val="20"/>
          <w:u w:val="single"/>
        </w:rPr>
        <w:t>paling sering</w:t>
      </w:r>
      <w:r w:rsidRPr="00753097">
        <w:rPr>
          <w:rFonts w:asciiTheme="minorHAnsi" w:eastAsia="Times New Roman" w:hAnsiTheme="minorHAnsi" w:cstheme="minorHAnsi"/>
          <w:sz w:val="20"/>
          <w:szCs w:val="20"/>
        </w:rPr>
        <w:t xml:space="preserve"> melakuka</w:t>
      </w:r>
      <w:r w:rsidR="00A25AA8" w:rsidRPr="00753097">
        <w:rPr>
          <w:rFonts w:asciiTheme="minorHAnsi" w:eastAsia="Times New Roman" w:hAnsiTheme="minorHAnsi" w:cstheme="minorHAnsi"/>
          <w:sz w:val="20"/>
          <w:szCs w:val="20"/>
        </w:rPr>
        <w:t xml:space="preserve">n transaksi tersebut untuk Anda? </w:t>
      </w:r>
      <w:r w:rsidRPr="00753097">
        <w:rPr>
          <w:rFonts w:asciiTheme="minorHAnsi" w:eastAsia="Times New Roman" w:hAnsiTheme="minorHAnsi" w:cstheme="minorHAnsi"/>
          <w:i/>
          <w:sz w:val="16"/>
          <w:szCs w:val="20"/>
        </w:rPr>
        <w:t xml:space="preserve">Who is the person who makes transactions on your behalf </w:t>
      </w:r>
      <w:r w:rsidRPr="00753097">
        <w:rPr>
          <w:rFonts w:asciiTheme="minorHAnsi" w:eastAsia="Times New Roman" w:hAnsiTheme="minorHAnsi" w:cstheme="minorHAnsi"/>
          <w:i/>
          <w:sz w:val="16"/>
          <w:szCs w:val="20"/>
          <w:u w:val="single"/>
        </w:rPr>
        <w:t>most frequently</w:t>
      </w:r>
      <w:r w:rsidRPr="00753097">
        <w:rPr>
          <w:rFonts w:asciiTheme="minorHAnsi" w:eastAsia="Times New Roman" w:hAnsiTheme="minorHAnsi" w:cstheme="minorHAnsi"/>
          <w:i/>
          <w:sz w:val="16"/>
          <w:szCs w:val="20"/>
        </w:rPr>
        <w:t>?</w:t>
      </w:r>
    </w:p>
    <w:tbl>
      <w:tblPr>
        <w:tblStyle w:val="TableGrid"/>
        <w:tblW w:w="0" w:type="auto"/>
        <w:tblInd w:w="1278" w:type="dxa"/>
        <w:tblLayout w:type="fixed"/>
        <w:tblLook w:val="04A0" w:firstRow="1" w:lastRow="0" w:firstColumn="1" w:lastColumn="0" w:noHBand="0" w:noVBand="1"/>
      </w:tblPr>
      <w:tblGrid>
        <w:gridCol w:w="4482"/>
        <w:gridCol w:w="2538"/>
      </w:tblGrid>
      <w:tr w:rsidR="009657C1" w:rsidRPr="00753097" w:rsidTr="002927D8">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p>
        </w:tc>
        <w:tc>
          <w:tcPr>
            <w:tcW w:w="2538" w:type="dxa"/>
          </w:tcPr>
          <w:p w:rsidR="009657C1" w:rsidRPr="00753097" w:rsidRDefault="002927D8" w:rsidP="009657C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 laki-laki </w:t>
            </w:r>
            <w:r w:rsidRPr="00753097">
              <w:rPr>
                <w:rFonts w:asciiTheme="minorHAnsi" w:eastAsia="Times New Roman" w:hAnsiTheme="minorHAnsi" w:cstheme="minorHAnsi"/>
                <w:i/>
                <w:sz w:val="16"/>
                <w:szCs w:val="20"/>
              </w:rPr>
              <w:t>Son</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Anak perempuan </w:t>
            </w:r>
            <w:r w:rsidRPr="00753097">
              <w:rPr>
                <w:rFonts w:asciiTheme="minorHAnsi" w:eastAsia="Times New Roman" w:hAnsiTheme="minorHAnsi" w:cstheme="minorHAnsi"/>
                <w:i/>
                <w:sz w:val="16"/>
                <w:szCs w:val="20"/>
              </w:rPr>
              <w:t>Daughter</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Istri </w:t>
            </w:r>
            <w:r w:rsidRPr="00753097">
              <w:rPr>
                <w:rFonts w:asciiTheme="minorHAnsi" w:eastAsia="Times New Roman" w:hAnsiTheme="minorHAnsi" w:cstheme="minorHAnsi"/>
                <w:i/>
                <w:sz w:val="16"/>
                <w:szCs w:val="20"/>
              </w:rPr>
              <w:t>Wife</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Suami </w:t>
            </w:r>
            <w:r w:rsidRPr="00753097">
              <w:rPr>
                <w:rFonts w:asciiTheme="minorHAnsi" w:eastAsia="Times New Roman" w:hAnsiTheme="minorHAnsi" w:cstheme="minorHAnsi"/>
                <w:i/>
                <w:sz w:val="16"/>
                <w:szCs w:val="20"/>
              </w:rPr>
              <w:t>Husband</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Ibu </w:t>
            </w:r>
            <w:r w:rsidRPr="00753097">
              <w:rPr>
                <w:rFonts w:asciiTheme="minorHAnsi" w:eastAsia="Times New Roman" w:hAnsiTheme="minorHAnsi" w:cstheme="minorHAnsi"/>
                <w:i/>
                <w:sz w:val="16"/>
                <w:szCs w:val="20"/>
              </w:rPr>
              <w:t>Mother</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Ayah </w:t>
            </w:r>
            <w:r w:rsidRPr="00753097">
              <w:rPr>
                <w:rFonts w:asciiTheme="minorHAnsi" w:eastAsia="Times New Roman" w:hAnsiTheme="minorHAnsi" w:cstheme="minorHAnsi"/>
                <w:i/>
                <w:sz w:val="16"/>
                <w:szCs w:val="20"/>
              </w:rPr>
              <w:t>Father</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lainnya </w:t>
            </w:r>
            <w:r w:rsidRPr="00753097">
              <w:rPr>
                <w:rFonts w:asciiTheme="minorHAnsi" w:eastAsia="Times New Roman" w:hAnsiTheme="minorHAnsi" w:cstheme="minorHAnsi"/>
                <w:i/>
                <w:sz w:val="16"/>
                <w:szCs w:val="20"/>
              </w:rPr>
              <w:t>Other family members</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laki-laki </w:t>
            </w:r>
            <w:r w:rsidRPr="00753097">
              <w:rPr>
                <w:rFonts w:asciiTheme="minorHAnsi" w:eastAsia="Times New Roman" w:hAnsiTheme="minorHAnsi" w:cstheme="minorHAnsi"/>
                <w:i/>
                <w:sz w:val="16"/>
                <w:szCs w:val="20"/>
              </w:rPr>
              <w:t>Male friend</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perempuan </w:t>
            </w:r>
            <w:r w:rsidRPr="00753097">
              <w:rPr>
                <w:rFonts w:asciiTheme="minorHAnsi" w:eastAsia="Times New Roman" w:hAnsiTheme="minorHAnsi" w:cstheme="minorHAnsi"/>
                <w:i/>
                <w:sz w:val="16"/>
                <w:szCs w:val="20"/>
              </w:rPr>
              <w:t>Female friend</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Agen mobile money</w:t>
            </w:r>
            <w:r w:rsidR="006556A4" w:rsidRPr="00753097">
              <w:rPr>
                <w:rFonts w:asciiTheme="minorHAnsi" w:eastAsia="Times New Roman" w:hAnsiTheme="minorHAnsi" w:cstheme="minorHAnsi"/>
                <w:sz w:val="20"/>
                <w:szCs w:val="20"/>
              </w:rPr>
              <w:t>/</w:t>
            </w:r>
            <w:r w:rsidR="009F4363">
              <w:rPr>
                <w:rFonts w:asciiTheme="minorHAnsi" w:eastAsia="Times New Roman" w:hAnsiTheme="minorHAnsi" w:cstheme="minorHAnsi"/>
                <w:sz w:val="20"/>
                <w:szCs w:val="20"/>
              </w:rPr>
              <w:t>uang ponsel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Mobile money agent</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 </w:t>
            </w:r>
            <w:r w:rsidRPr="00753097">
              <w:rPr>
                <w:rFonts w:asciiTheme="minorHAnsi" w:eastAsia="Times New Roman" w:hAnsiTheme="minorHAnsi" w:cstheme="minorHAnsi"/>
                <w:i/>
                <w:sz w:val="16"/>
                <w:szCs w:val="20"/>
              </w:rPr>
              <w:t>Other (Specify)</w:t>
            </w:r>
          </w:p>
          <w:p w:rsidR="00C2247F" w:rsidRDefault="00C2247F" w:rsidP="009657C1">
            <w:pPr>
              <w:kinsoku w:val="0"/>
              <w:overflowPunct w:val="0"/>
              <w:textAlignment w:val="baseline"/>
              <w:rPr>
                <w:rFonts w:asciiTheme="minorHAnsi" w:eastAsia="Times New Roman" w:hAnsiTheme="minorHAnsi" w:cstheme="minorHAnsi"/>
                <w:i/>
                <w:sz w:val="16"/>
                <w:szCs w:val="20"/>
              </w:rPr>
            </w:pPr>
          </w:p>
          <w:p w:rsidR="00D70E25" w:rsidRPr="00753097" w:rsidRDefault="00D70E25"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9657C1" w:rsidRPr="00753097" w:rsidTr="007B269F">
        <w:tc>
          <w:tcPr>
            <w:tcW w:w="4482" w:type="dxa"/>
          </w:tcPr>
          <w:p w:rsidR="009657C1" w:rsidRPr="00753097" w:rsidRDefault="009657C1" w:rsidP="009657C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w:t>
            </w:r>
            <w:r w:rsidRPr="00753097">
              <w:rPr>
                <w:rFonts w:asciiTheme="minorHAnsi" w:eastAsia="Times New Roman" w:hAnsiTheme="minorHAnsi" w:cstheme="minorHAnsi"/>
                <w:i/>
                <w:sz w:val="16"/>
                <w:szCs w:val="20"/>
              </w:rPr>
              <w:t>No one</w:t>
            </w:r>
          </w:p>
        </w:tc>
        <w:tc>
          <w:tcPr>
            <w:tcW w:w="2538" w:type="dxa"/>
            <w:vAlign w:val="center"/>
          </w:tcPr>
          <w:p w:rsidR="009657C1" w:rsidRPr="00753097" w:rsidRDefault="009657C1">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bl>
    <w:p w:rsidR="007903E9" w:rsidRPr="00753097" w:rsidRDefault="007903E9" w:rsidP="00223FB5">
      <w:pPr>
        <w:kinsoku w:val="0"/>
        <w:overflowPunct w:val="0"/>
        <w:spacing w:after="0"/>
        <w:textAlignment w:val="baseline"/>
        <w:rPr>
          <w:rFonts w:asciiTheme="minorHAnsi" w:hAnsiTheme="minorHAnsi" w:cstheme="minorHAnsi"/>
          <w:b/>
          <w:sz w:val="20"/>
          <w:szCs w:val="20"/>
        </w:rPr>
      </w:pPr>
    </w:p>
    <w:p w:rsidR="009657C1" w:rsidRPr="00753097" w:rsidRDefault="00223FB5" w:rsidP="007B269F">
      <w:pPr>
        <w:kinsoku w:val="0"/>
        <w:overflowPunct w:val="0"/>
        <w:spacing w:after="0"/>
        <w:ind w:left="72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 xml:space="preserve">TANYAKAN MM31 </w:t>
      </w:r>
      <w:r w:rsidR="00A363E4" w:rsidRPr="00753097">
        <w:rPr>
          <w:rFonts w:asciiTheme="minorHAnsi" w:eastAsia="Times New Roman" w:hAnsiTheme="minorHAnsi" w:cstheme="minorHAnsi"/>
          <w:b/>
          <w:sz w:val="20"/>
          <w:szCs w:val="20"/>
        </w:rPr>
        <w:t xml:space="preserve">JIKA </w:t>
      </w:r>
      <w:r w:rsidR="00A363E4">
        <w:rPr>
          <w:rFonts w:asciiTheme="minorHAnsi" w:eastAsia="Times New Roman" w:hAnsiTheme="minorHAnsi" w:cstheme="minorHAnsi"/>
          <w:b/>
          <w:sz w:val="20"/>
          <w:szCs w:val="20"/>
        </w:rPr>
        <w:t>SETIDAKNYA</w:t>
      </w:r>
      <w:r w:rsidR="00A363E4" w:rsidRPr="00753097">
        <w:rPr>
          <w:rFonts w:asciiTheme="minorHAnsi" w:eastAsia="Times New Roman" w:hAnsiTheme="minorHAnsi" w:cstheme="minorHAnsi"/>
          <w:b/>
          <w:sz w:val="20"/>
          <w:szCs w:val="20"/>
        </w:rPr>
        <w:t xml:space="preserve"> </w:t>
      </w:r>
      <w:r w:rsidR="00A363E4">
        <w:rPr>
          <w:rFonts w:asciiTheme="minorHAnsi" w:eastAsia="Times New Roman" w:hAnsiTheme="minorHAnsi" w:cstheme="minorHAnsi"/>
          <w:b/>
          <w:sz w:val="20"/>
          <w:szCs w:val="20"/>
        </w:rPr>
        <w:t xml:space="preserve">MENGGUNAKAN </w:t>
      </w:r>
      <w:r w:rsidR="00A363E4" w:rsidRPr="00753097">
        <w:rPr>
          <w:rFonts w:asciiTheme="minorHAnsi" w:eastAsia="Times New Roman" w:hAnsiTheme="minorHAnsi" w:cstheme="minorHAnsi"/>
          <w:b/>
          <w:sz w:val="20"/>
          <w:szCs w:val="20"/>
        </w:rPr>
        <w:t xml:space="preserve">SATU PROVIDER </w:t>
      </w:r>
      <w:r w:rsidR="00A363E4">
        <w:rPr>
          <w:rFonts w:asciiTheme="minorHAnsi" w:eastAsia="Times New Roman" w:hAnsiTheme="minorHAnsi" w:cstheme="minorHAnsi"/>
          <w:b/>
          <w:sz w:val="20"/>
          <w:szCs w:val="20"/>
        </w:rPr>
        <w:t xml:space="preserve">MOBILE MONEY (SETIDAKNYA SATU PROVIDER </w:t>
      </w:r>
      <w:r w:rsidR="00A363E4" w:rsidRPr="00753097">
        <w:rPr>
          <w:rFonts w:asciiTheme="minorHAnsi" w:eastAsia="Times New Roman" w:hAnsiTheme="minorHAnsi" w:cstheme="minorHAnsi"/>
          <w:b/>
          <w:sz w:val="20"/>
          <w:szCs w:val="20"/>
        </w:rPr>
        <w:t xml:space="preserve">TERLINGKAR </w:t>
      </w:r>
      <w:r w:rsidR="00A363E4">
        <w:rPr>
          <w:rFonts w:asciiTheme="minorHAnsi" w:eastAsia="Times New Roman" w:hAnsiTheme="minorHAnsi" w:cstheme="minorHAnsi"/>
          <w:b/>
          <w:sz w:val="20"/>
          <w:szCs w:val="20"/>
        </w:rPr>
        <w:t xml:space="preserve">KODE 1 </w:t>
      </w:r>
      <w:r w:rsidR="00A363E4" w:rsidRPr="00753097">
        <w:rPr>
          <w:rFonts w:asciiTheme="minorHAnsi" w:eastAsia="Times New Roman" w:hAnsiTheme="minorHAnsi" w:cstheme="minorHAnsi"/>
          <w:b/>
          <w:sz w:val="20"/>
          <w:szCs w:val="20"/>
        </w:rPr>
        <w:t>DI MM4</w:t>
      </w:r>
      <w:r w:rsidR="00A363E4">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363E4">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363E4">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AT LEAST ONE PROVIDER SELECTED IN MM4. OTHERS SKIP TO THE NEXT SECTION.</w:t>
      </w:r>
    </w:p>
    <w:p w:rsidR="009657C1" w:rsidRPr="00753097" w:rsidRDefault="00CF3D83" w:rsidP="00A363E4">
      <w:pPr>
        <w:spacing w:after="0"/>
        <w:ind w:firstLine="720"/>
        <w:rPr>
          <w:rFonts w:asciiTheme="minorHAnsi" w:hAnsiTheme="minorHAnsi" w:cstheme="minorHAnsi"/>
          <w:b/>
          <w:sz w:val="20"/>
          <w:szCs w:val="20"/>
        </w:rPr>
      </w:pPr>
      <w:r>
        <w:rPr>
          <w:rFonts w:asciiTheme="minorHAnsi" w:hAnsiTheme="minorHAnsi" w:cstheme="minorHAnsi"/>
          <w:b/>
          <w:sz w:val="20"/>
          <w:szCs w:val="20"/>
        </w:rPr>
        <w:t>KARTU BANTU/BACAKAN</w:t>
      </w:r>
      <w:r w:rsidR="00223FB5" w:rsidRPr="00753097">
        <w:rPr>
          <w:rFonts w:asciiTheme="minorHAnsi" w:hAnsiTheme="minorHAnsi" w:cstheme="minorHAnsi"/>
          <w:b/>
          <w:sz w:val="20"/>
          <w:szCs w:val="20"/>
        </w:rPr>
        <w:t xml:space="preserve"> </w:t>
      </w:r>
      <w:r w:rsidR="00223FB5" w:rsidRPr="00753097">
        <w:rPr>
          <w:rFonts w:asciiTheme="minorHAnsi" w:hAnsiTheme="minorHAnsi" w:cstheme="minorHAnsi"/>
          <w:b/>
          <w:i/>
          <w:sz w:val="16"/>
          <w:szCs w:val="20"/>
        </w:rPr>
        <w:t>READ OUT.</w:t>
      </w:r>
    </w:p>
    <w:p w:rsidR="009657C1" w:rsidRPr="00753097" w:rsidRDefault="009657C1" w:rsidP="009657C1">
      <w:pPr>
        <w:jc w:val="both"/>
        <w:rPr>
          <w:rFonts w:asciiTheme="minorHAnsi" w:hAnsiTheme="minorHAnsi" w:cstheme="minorHAnsi"/>
          <w:i/>
          <w:sz w:val="16"/>
          <w:szCs w:val="20"/>
        </w:rPr>
      </w:pPr>
      <w:r w:rsidRPr="00753097">
        <w:rPr>
          <w:rFonts w:asciiTheme="minorHAnsi" w:hAnsiTheme="minorHAnsi" w:cstheme="minorHAnsi"/>
          <w:sz w:val="20"/>
          <w:szCs w:val="20"/>
        </w:rPr>
        <w:t xml:space="preserve">MM31. Apakah Anda pernah </w:t>
      </w:r>
      <w:r w:rsidRPr="00AB4D3B">
        <w:rPr>
          <w:rFonts w:asciiTheme="minorHAnsi" w:hAnsiTheme="minorHAnsi" w:cstheme="minorHAnsi"/>
          <w:b/>
          <w:sz w:val="20"/>
          <w:szCs w:val="20"/>
        </w:rPr>
        <w:t>melakukan</w:t>
      </w:r>
      <w:r w:rsidR="008C774A" w:rsidRPr="00AB4D3B">
        <w:rPr>
          <w:rFonts w:asciiTheme="minorHAnsi" w:hAnsiTheme="minorHAnsi" w:cstheme="minorHAnsi"/>
          <w:b/>
          <w:sz w:val="20"/>
          <w:szCs w:val="20"/>
        </w:rPr>
        <w:t xml:space="preserve"> sendiri</w:t>
      </w:r>
      <w:r w:rsidRPr="00753097">
        <w:rPr>
          <w:rFonts w:asciiTheme="minorHAnsi" w:hAnsiTheme="minorHAnsi" w:cstheme="minorHAnsi"/>
          <w:sz w:val="20"/>
          <w:szCs w:val="20"/>
        </w:rPr>
        <w:t xml:space="preserve"> aktivitas-aktivitas yang berkaitan dengan penggunaan layanan </w:t>
      </w:r>
      <w:r w:rsidRPr="00753097">
        <w:rPr>
          <w:rFonts w:asciiTheme="minorHAnsi" w:eastAsia="Cambria" w:hAnsiTheme="minorHAnsi" w:cstheme="minorHAnsi"/>
          <w:sz w:val="20"/>
          <w:szCs w:val="20"/>
        </w:rPr>
        <w:t>mobile money/uang ponsel</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Have you ever done the following activities related to the use of mobile money services by yourself?</w:t>
      </w:r>
    </w:p>
    <w:p w:rsidR="009657C1" w:rsidRPr="00753097" w:rsidRDefault="00223FB5"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MM32 </w:t>
      </w:r>
      <w:r w:rsidR="00A363E4" w:rsidRPr="00753097">
        <w:rPr>
          <w:rFonts w:asciiTheme="minorHAnsi" w:eastAsia="Times New Roman" w:hAnsiTheme="minorHAnsi" w:cstheme="minorHAnsi"/>
          <w:b/>
          <w:sz w:val="20"/>
          <w:szCs w:val="20"/>
        </w:rPr>
        <w:t xml:space="preserve">JIKA </w:t>
      </w:r>
      <w:r w:rsidR="00A363E4">
        <w:rPr>
          <w:rFonts w:asciiTheme="minorHAnsi" w:eastAsia="Times New Roman" w:hAnsiTheme="minorHAnsi" w:cstheme="minorHAnsi"/>
          <w:b/>
          <w:sz w:val="20"/>
          <w:szCs w:val="20"/>
        </w:rPr>
        <w:t>SETIDAKNYA</w:t>
      </w:r>
      <w:r w:rsidR="00A363E4" w:rsidRPr="00753097">
        <w:rPr>
          <w:rFonts w:asciiTheme="minorHAnsi" w:eastAsia="Times New Roman" w:hAnsiTheme="minorHAnsi" w:cstheme="minorHAnsi"/>
          <w:b/>
          <w:sz w:val="20"/>
          <w:szCs w:val="20"/>
        </w:rPr>
        <w:t xml:space="preserve"> </w:t>
      </w:r>
      <w:r w:rsidR="00A363E4">
        <w:rPr>
          <w:rFonts w:asciiTheme="minorHAnsi" w:eastAsia="Times New Roman" w:hAnsiTheme="minorHAnsi" w:cstheme="minorHAnsi"/>
          <w:b/>
          <w:sz w:val="20"/>
          <w:szCs w:val="20"/>
        </w:rPr>
        <w:t xml:space="preserve">MENGGUNAKAN </w:t>
      </w:r>
      <w:r w:rsidR="00A363E4" w:rsidRPr="00753097">
        <w:rPr>
          <w:rFonts w:asciiTheme="minorHAnsi" w:eastAsia="Times New Roman" w:hAnsiTheme="minorHAnsi" w:cstheme="minorHAnsi"/>
          <w:b/>
          <w:sz w:val="20"/>
          <w:szCs w:val="20"/>
        </w:rPr>
        <w:t xml:space="preserve">SATU PROVIDER </w:t>
      </w:r>
      <w:r w:rsidR="00A363E4">
        <w:rPr>
          <w:rFonts w:asciiTheme="minorHAnsi" w:eastAsia="Times New Roman" w:hAnsiTheme="minorHAnsi" w:cstheme="minorHAnsi"/>
          <w:b/>
          <w:sz w:val="20"/>
          <w:szCs w:val="20"/>
        </w:rPr>
        <w:t xml:space="preserve">MOBILE MONEY (SETIDAKNYA SATU PROVIDER </w:t>
      </w:r>
      <w:r w:rsidR="00A363E4" w:rsidRPr="00753097">
        <w:rPr>
          <w:rFonts w:asciiTheme="minorHAnsi" w:eastAsia="Times New Roman" w:hAnsiTheme="minorHAnsi" w:cstheme="minorHAnsi"/>
          <w:b/>
          <w:sz w:val="20"/>
          <w:szCs w:val="20"/>
        </w:rPr>
        <w:t xml:space="preserve">TERLINGKAR </w:t>
      </w:r>
      <w:r w:rsidR="00A363E4">
        <w:rPr>
          <w:rFonts w:asciiTheme="minorHAnsi" w:eastAsia="Times New Roman" w:hAnsiTheme="minorHAnsi" w:cstheme="minorHAnsi"/>
          <w:b/>
          <w:sz w:val="20"/>
          <w:szCs w:val="20"/>
        </w:rPr>
        <w:t xml:space="preserve">KODE 1 </w:t>
      </w:r>
      <w:r w:rsidR="00A363E4" w:rsidRPr="00753097">
        <w:rPr>
          <w:rFonts w:asciiTheme="minorHAnsi" w:eastAsia="Times New Roman" w:hAnsiTheme="minorHAnsi" w:cstheme="minorHAnsi"/>
          <w:b/>
          <w:sz w:val="20"/>
          <w:szCs w:val="20"/>
        </w:rPr>
        <w:t>DI MM4</w:t>
      </w:r>
      <w:r w:rsidR="00A363E4">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363E4">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363E4">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IF AT LEAST ONE PROVIDER SELECTED IN MM4. OTHERS SKIP TO THE NEXT SECTION.</w:t>
      </w:r>
    </w:p>
    <w:p w:rsidR="00223FB5" w:rsidRPr="00753097" w:rsidRDefault="00CF3D83" w:rsidP="007B269F">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223FB5" w:rsidRPr="00753097">
        <w:rPr>
          <w:rFonts w:asciiTheme="minorHAnsi" w:hAnsiTheme="minorHAnsi" w:cstheme="minorHAnsi"/>
          <w:b/>
          <w:sz w:val="20"/>
          <w:szCs w:val="20"/>
        </w:rPr>
        <w:t xml:space="preserve"> </w:t>
      </w:r>
      <w:r w:rsidR="00223FB5" w:rsidRPr="00753097">
        <w:rPr>
          <w:rFonts w:asciiTheme="minorHAnsi" w:hAnsiTheme="minorHAnsi" w:cstheme="minorHAnsi"/>
          <w:b/>
          <w:i/>
          <w:sz w:val="16"/>
          <w:szCs w:val="20"/>
        </w:rPr>
        <w:t>READ OUT.</w:t>
      </w:r>
    </w:p>
    <w:p w:rsidR="009657C1" w:rsidRDefault="009657C1" w:rsidP="007B269F">
      <w:pPr>
        <w:spacing w:after="0"/>
        <w:jc w:val="both"/>
        <w:rPr>
          <w:rFonts w:asciiTheme="minorHAnsi" w:hAnsiTheme="minorHAnsi" w:cstheme="minorHAnsi"/>
          <w:i/>
          <w:sz w:val="16"/>
          <w:szCs w:val="20"/>
        </w:rPr>
      </w:pPr>
      <w:r w:rsidRPr="00753097">
        <w:rPr>
          <w:rFonts w:asciiTheme="minorHAnsi" w:hAnsiTheme="minorHAnsi" w:cstheme="minorHAnsi"/>
          <w:sz w:val="20"/>
          <w:szCs w:val="20"/>
        </w:rPr>
        <w:t xml:space="preserve">MM32. Dari skala 1 (sangat mudah) hingga 4 (sangat sulit), seberapa mudahkah </w:t>
      </w:r>
      <w:r w:rsidR="00FB0D82" w:rsidRPr="00753097">
        <w:rPr>
          <w:rFonts w:asciiTheme="minorHAnsi" w:hAnsiTheme="minorHAnsi" w:cstheme="minorHAnsi"/>
          <w:sz w:val="20"/>
          <w:szCs w:val="20"/>
        </w:rPr>
        <w:t xml:space="preserve">atau sulitkah </w:t>
      </w:r>
      <w:r w:rsidRPr="00753097">
        <w:rPr>
          <w:rFonts w:asciiTheme="minorHAnsi" w:hAnsiTheme="minorHAnsi" w:cstheme="minorHAnsi"/>
          <w:sz w:val="20"/>
          <w:szCs w:val="20"/>
        </w:rPr>
        <w:t>Anda melakukan aktivitas-aktivitas yang berkaitan dengan penggunaan mobile money</w:t>
      </w:r>
      <w:r w:rsidR="00FB0D82" w:rsidRPr="00753097">
        <w:rPr>
          <w:rFonts w:asciiTheme="minorHAnsi" w:hAnsiTheme="minorHAnsi" w:cstheme="minorHAnsi"/>
          <w:sz w:val="20"/>
          <w:szCs w:val="20"/>
        </w:rPr>
        <w:t>/</w:t>
      </w:r>
      <w:r w:rsidR="009F4363">
        <w:rPr>
          <w:rFonts w:asciiTheme="minorHAnsi" w:hAnsiTheme="minorHAnsi" w:cstheme="minorHAnsi"/>
          <w:sz w:val="20"/>
          <w:szCs w:val="20"/>
        </w:rPr>
        <w:t>uang ponsel</w:t>
      </w:r>
      <w:r w:rsidRPr="00753097">
        <w:rPr>
          <w:rFonts w:asciiTheme="minorHAnsi" w:hAnsiTheme="minorHAnsi" w:cstheme="minorHAnsi"/>
          <w:sz w:val="20"/>
          <w:szCs w:val="20"/>
        </w:rPr>
        <w:t xml:space="preserve"> berikut ini secara pribadi? </w:t>
      </w:r>
      <w:r w:rsidRPr="00753097">
        <w:rPr>
          <w:rFonts w:asciiTheme="minorHAnsi" w:hAnsiTheme="minorHAnsi" w:cstheme="minorHAnsi"/>
          <w:i/>
          <w:sz w:val="16"/>
          <w:szCs w:val="20"/>
        </w:rPr>
        <w:t>On a scale from 1 (very easy) to 4 (very difficult), how easy or difficult it is for you to do the following activities related to the use of mobile money services on your own?</w:t>
      </w:r>
    </w:p>
    <w:p w:rsidR="00336649" w:rsidRPr="00753097" w:rsidRDefault="00336649" w:rsidP="007B269F">
      <w:pPr>
        <w:spacing w:after="0"/>
        <w:jc w:val="both"/>
        <w:rPr>
          <w:rFonts w:asciiTheme="minorHAnsi" w:hAnsiTheme="minorHAnsi" w:cstheme="minorHAnsi"/>
          <w:sz w:val="20"/>
          <w:szCs w:val="20"/>
        </w:rPr>
      </w:pPr>
    </w:p>
    <w:tbl>
      <w:tblPr>
        <w:tblStyle w:val="TableGrid"/>
        <w:tblW w:w="10278" w:type="dxa"/>
        <w:tblLook w:val="04A0" w:firstRow="1" w:lastRow="0" w:firstColumn="1" w:lastColumn="0" w:noHBand="0" w:noVBand="1"/>
      </w:tblPr>
      <w:tblGrid>
        <w:gridCol w:w="4078"/>
        <w:gridCol w:w="800"/>
        <w:gridCol w:w="990"/>
        <w:gridCol w:w="1260"/>
        <w:gridCol w:w="3150"/>
      </w:tblGrid>
      <w:tr w:rsidR="00336649" w:rsidRPr="00753097" w:rsidTr="007B269F">
        <w:trPr>
          <w:trHeight w:val="70"/>
        </w:trPr>
        <w:tc>
          <w:tcPr>
            <w:tcW w:w="4078" w:type="dxa"/>
          </w:tcPr>
          <w:p w:rsidR="00336649" w:rsidRPr="007B269F" w:rsidRDefault="00CF3D83" w:rsidP="009657C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336649" w:rsidRPr="007B269F">
              <w:rPr>
                <w:rFonts w:asciiTheme="minorHAnsi" w:hAnsiTheme="minorHAnsi" w:cstheme="minorHAnsi"/>
                <w:b/>
                <w:sz w:val="20"/>
                <w:szCs w:val="20"/>
              </w:rPr>
              <w:t xml:space="preserve"> </w:t>
            </w:r>
            <w:r w:rsidR="00336649" w:rsidRPr="007B269F">
              <w:rPr>
                <w:rFonts w:asciiTheme="minorHAnsi" w:hAnsiTheme="minorHAnsi" w:cstheme="minorHAnsi"/>
                <w:b/>
                <w:i/>
                <w:sz w:val="16"/>
                <w:szCs w:val="20"/>
              </w:rPr>
              <w:t>READ OUT.</w:t>
            </w:r>
          </w:p>
        </w:tc>
        <w:tc>
          <w:tcPr>
            <w:tcW w:w="3050" w:type="dxa"/>
            <w:gridSpan w:val="3"/>
            <w:vAlign w:val="center"/>
          </w:tcPr>
          <w:p w:rsidR="00A363E4" w:rsidRDefault="00336649">
            <w:pPr>
              <w:jc w:val="center"/>
              <w:rPr>
                <w:rFonts w:asciiTheme="minorHAnsi" w:hAnsiTheme="minorHAnsi" w:cstheme="minorHAnsi"/>
                <w:b/>
                <w:sz w:val="20"/>
                <w:szCs w:val="20"/>
              </w:rPr>
            </w:pPr>
            <w:r w:rsidRPr="00E269CB">
              <w:rPr>
                <w:rFonts w:asciiTheme="minorHAnsi" w:hAnsiTheme="minorHAnsi" w:cstheme="minorHAnsi"/>
                <w:b/>
                <w:sz w:val="20"/>
                <w:szCs w:val="20"/>
              </w:rPr>
              <w:t>MM3</w:t>
            </w:r>
            <w:r w:rsidR="007400A1">
              <w:rPr>
                <w:rFonts w:asciiTheme="minorHAnsi" w:hAnsiTheme="minorHAnsi" w:cstheme="minorHAnsi"/>
                <w:b/>
                <w:sz w:val="20"/>
                <w:szCs w:val="20"/>
              </w:rPr>
              <w:t>1</w:t>
            </w:r>
          </w:p>
          <w:p w:rsidR="00336649" w:rsidRPr="00065344" w:rsidRDefault="00A363E4">
            <w:pPr>
              <w:jc w:val="center"/>
              <w:rPr>
                <w:rFonts w:asciiTheme="minorHAnsi" w:hAnsiTheme="minorHAnsi" w:cstheme="minorHAnsi"/>
                <w:b/>
                <w:sz w:val="20"/>
                <w:szCs w:val="20"/>
              </w:rPr>
            </w:pPr>
            <w:r>
              <w:rPr>
                <w:rFonts w:asciiTheme="minorHAnsi" w:hAnsiTheme="minorHAnsi" w:cstheme="minorHAnsi"/>
                <w:b/>
                <w:sz w:val="20"/>
                <w:szCs w:val="20"/>
              </w:rPr>
              <w:t>Apakah melakukan sendiri aktifitas…?</w:t>
            </w:r>
          </w:p>
        </w:tc>
        <w:tc>
          <w:tcPr>
            <w:tcW w:w="3150" w:type="dxa"/>
          </w:tcPr>
          <w:p w:rsidR="00A363E4" w:rsidRDefault="00336649" w:rsidP="00065344">
            <w:pPr>
              <w:ind w:left="252" w:hanging="252"/>
              <w:jc w:val="center"/>
              <w:rPr>
                <w:rFonts w:asciiTheme="minorHAnsi" w:hAnsiTheme="minorHAnsi" w:cstheme="minorHAnsi"/>
                <w:b/>
                <w:sz w:val="20"/>
                <w:szCs w:val="20"/>
              </w:rPr>
            </w:pPr>
            <w:r w:rsidRPr="00065344">
              <w:rPr>
                <w:rFonts w:asciiTheme="minorHAnsi" w:hAnsiTheme="minorHAnsi" w:cstheme="minorHAnsi"/>
                <w:b/>
                <w:sz w:val="20"/>
                <w:szCs w:val="20"/>
              </w:rPr>
              <w:t>MM3</w:t>
            </w:r>
            <w:r w:rsidR="007400A1">
              <w:rPr>
                <w:rFonts w:asciiTheme="minorHAnsi" w:hAnsiTheme="minorHAnsi" w:cstheme="minorHAnsi"/>
                <w:b/>
                <w:sz w:val="20"/>
                <w:szCs w:val="20"/>
              </w:rPr>
              <w:t>2</w:t>
            </w:r>
          </w:p>
          <w:p w:rsidR="00A363E4" w:rsidRDefault="00A363E4" w:rsidP="00A363E4">
            <w:pPr>
              <w:pStyle w:val="Default"/>
              <w:jc w:val="center"/>
              <w:rPr>
                <w:rFonts w:asciiTheme="minorHAnsi" w:hAnsiTheme="minorHAnsi" w:cstheme="minorHAnsi"/>
                <w:b/>
                <w:color w:val="auto"/>
                <w:sz w:val="20"/>
                <w:szCs w:val="20"/>
              </w:rPr>
            </w:pPr>
            <w:r>
              <w:rPr>
                <w:rFonts w:asciiTheme="minorHAnsi" w:hAnsiTheme="minorHAnsi" w:cstheme="minorHAnsi"/>
                <w:b/>
                <w:color w:val="auto"/>
                <w:sz w:val="20"/>
                <w:szCs w:val="20"/>
              </w:rPr>
              <w:t>Seberapa mudah atau sulit melakukan aktifitas…?</w:t>
            </w:r>
          </w:p>
          <w:p w:rsidR="00336649" w:rsidRPr="00065344" w:rsidRDefault="00A363E4" w:rsidP="007B269F">
            <w:pPr>
              <w:pStyle w:val="Default"/>
              <w:jc w:val="center"/>
              <w:rPr>
                <w:rFonts w:asciiTheme="minorHAnsi" w:hAnsiTheme="minorHAnsi" w:cstheme="minorHAnsi"/>
                <w:b/>
                <w:sz w:val="20"/>
                <w:szCs w:val="20"/>
              </w:rPr>
            </w:pPr>
            <w:r>
              <w:rPr>
                <w:rFonts w:asciiTheme="minorHAnsi" w:hAnsiTheme="minorHAnsi" w:cstheme="minorHAnsi"/>
                <w:b/>
                <w:color w:val="auto"/>
                <w:sz w:val="20"/>
                <w:szCs w:val="20"/>
              </w:rPr>
              <w:t>(</w:t>
            </w:r>
            <w:r w:rsidRPr="00753097">
              <w:rPr>
                <w:rFonts w:asciiTheme="minorHAnsi" w:hAnsiTheme="minorHAnsi" w:cstheme="minorHAnsi"/>
                <w:b/>
                <w:color w:val="auto"/>
                <w:sz w:val="20"/>
                <w:szCs w:val="20"/>
              </w:rPr>
              <w:t>SA PER BARIS</w:t>
            </w:r>
            <w:r>
              <w:rPr>
                <w:rFonts w:asciiTheme="minorHAnsi" w:hAnsiTheme="minorHAnsi" w:cstheme="minorHAnsi"/>
                <w:b/>
                <w:color w:val="auto"/>
                <w:sz w:val="20"/>
                <w:szCs w:val="20"/>
              </w:rPr>
              <w:t>)</w:t>
            </w:r>
          </w:p>
        </w:tc>
      </w:tr>
      <w:tr w:rsidR="00336649" w:rsidRPr="00753097" w:rsidTr="007B269F">
        <w:trPr>
          <w:trHeight w:val="962"/>
        </w:trPr>
        <w:tc>
          <w:tcPr>
            <w:tcW w:w="4078" w:type="dxa"/>
          </w:tcPr>
          <w:p w:rsidR="00336649" w:rsidRPr="00753097" w:rsidRDefault="00336649" w:rsidP="009657C1">
            <w:pPr>
              <w:rPr>
                <w:rFonts w:asciiTheme="minorHAnsi" w:hAnsiTheme="minorHAnsi" w:cstheme="minorHAnsi"/>
                <w:sz w:val="20"/>
                <w:szCs w:val="20"/>
              </w:rPr>
            </w:pPr>
          </w:p>
        </w:tc>
        <w:tc>
          <w:tcPr>
            <w:tcW w:w="800" w:type="dxa"/>
          </w:tcPr>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1</w:t>
            </w:r>
          </w:p>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Ya </w:t>
            </w:r>
            <w:r w:rsidRPr="00613C81">
              <w:rPr>
                <w:rFonts w:asciiTheme="minorHAnsi" w:hAnsiTheme="minorHAnsi" w:cstheme="minorHAnsi"/>
                <w:b/>
                <w:i/>
                <w:sz w:val="16"/>
                <w:szCs w:val="20"/>
              </w:rPr>
              <w:t>Ye</w:t>
            </w:r>
            <w:r>
              <w:rPr>
                <w:rFonts w:asciiTheme="minorHAnsi" w:hAnsiTheme="minorHAnsi" w:cstheme="minorHAnsi"/>
                <w:b/>
                <w:i/>
                <w:sz w:val="16"/>
                <w:szCs w:val="20"/>
              </w:rPr>
              <w:t>s</w:t>
            </w:r>
          </w:p>
        </w:tc>
        <w:tc>
          <w:tcPr>
            <w:tcW w:w="990" w:type="dxa"/>
          </w:tcPr>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2</w:t>
            </w:r>
          </w:p>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Tidak </w:t>
            </w:r>
            <w:r w:rsidRPr="00613C81">
              <w:rPr>
                <w:rFonts w:asciiTheme="minorHAnsi" w:hAnsiTheme="minorHAnsi" w:cstheme="minorHAnsi"/>
                <w:b/>
                <w:i/>
                <w:sz w:val="16"/>
                <w:szCs w:val="20"/>
              </w:rPr>
              <w:t>No</w:t>
            </w:r>
          </w:p>
          <w:p w:rsidR="00336649" w:rsidRPr="00613C81" w:rsidRDefault="00336649" w:rsidP="00613C81">
            <w:pPr>
              <w:jc w:val="center"/>
              <w:rPr>
                <w:rFonts w:asciiTheme="minorHAnsi" w:hAnsiTheme="minorHAnsi" w:cstheme="minorHAnsi"/>
                <w:b/>
                <w:sz w:val="20"/>
                <w:szCs w:val="20"/>
              </w:rPr>
            </w:pPr>
          </w:p>
        </w:tc>
        <w:tc>
          <w:tcPr>
            <w:tcW w:w="1260" w:type="dxa"/>
          </w:tcPr>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3</w:t>
            </w:r>
          </w:p>
          <w:p w:rsidR="00336649" w:rsidRPr="00613C81" w:rsidRDefault="00336649" w:rsidP="00613C81">
            <w:pPr>
              <w:jc w:val="center"/>
              <w:rPr>
                <w:rFonts w:asciiTheme="minorHAnsi" w:hAnsiTheme="minorHAnsi" w:cstheme="minorHAnsi"/>
                <w:b/>
                <w:sz w:val="20"/>
                <w:szCs w:val="20"/>
              </w:rPr>
            </w:pPr>
            <w:r w:rsidRPr="00613C81">
              <w:rPr>
                <w:rFonts w:asciiTheme="minorHAnsi" w:hAnsiTheme="minorHAnsi" w:cstheme="minorHAnsi"/>
                <w:b/>
                <w:sz w:val="20"/>
                <w:szCs w:val="20"/>
              </w:rPr>
              <w:t xml:space="preserve">Tidak tahu/ Menolak </w:t>
            </w:r>
            <w:r w:rsidRPr="00613C81">
              <w:rPr>
                <w:rFonts w:asciiTheme="minorHAnsi" w:hAnsiTheme="minorHAnsi" w:cstheme="minorHAnsi"/>
                <w:b/>
                <w:i/>
                <w:sz w:val="16"/>
                <w:szCs w:val="20"/>
              </w:rPr>
              <w:t>DK/Refused</w:t>
            </w:r>
          </w:p>
        </w:tc>
        <w:tc>
          <w:tcPr>
            <w:tcW w:w="3150" w:type="dxa"/>
          </w:tcPr>
          <w:p w:rsidR="00E269CB" w:rsidRPr="007B269F" w:rsidRDefault="00E269CB" w:rsidP="00E269CB">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1= Sangat  mudah </w:t>
            </w:r>
            <w:r w:rsidRPr="007B269F">
              <w:rPr>
                <w:rFonts w:asciiTheme="minorHAnsi" w:hAnsiTheme="minorHAnsi" w:cstheme="minorHAnsi"/>
                <w:b/>
                <w:i/>
                <w:sz w:val="16"/>
                <w:szCs w:val="20"/>
              </w:rPr>
              <w:t>Very Easy</w:t>
            </w:r>
          </w:p>
          <w:p w:rsidR="00E269CB" w:rsidRPr="007B269F" w:rsidRDefault="00E269CB" w:rsidP="00E269CB">
            <w:pPr>
              <w:ind w:left="342" w:hanging="342"/>
              <w:rPr>
                <w:rFonts w:asciiTheme="minorHAnsi" w:hAnsiTheme="minorHAnsi" w:cstheme="minorHAnsi"/>
                <w:b/>
                <w:i/>
                <w:sz w:val="16"/>
                <w:szCs w:val="20"/>
              </w:rPr>
            </w:pPr>
            <w:r w:rsidRPr="007B269F">
              <w:rPr>
                <w:rFonts w:asciiTheme="minorHAnsi" w:hAnsiTheme="minorHAnsi" w:cstheme="minorHAnsi"/>
                <w:b/>
                <w:sz w:val="20"/>
                <w:szCs w:val="20"/>
              </w:rPr>
              <w:t xml:space="preserve">2= Mudah </w:t>
            </w:r>
            <w:r w:rsidRPr="007B269F">
              <w:rPr>
                <w:rFonts w:asciiTheme="minorHAnsi" w:hAnsiTheme="minorHAnsi" w:cstheme="minorHAnsi"/>
                <w:b/>
                <w:i/>
                <w:sz w:val="16"/>
                <w:szCs w:val="20"/>
              </w:rPr>
              <w:t>Easy</w:t>
            </w:r>
          </w:p>
          <w:p w:rsidR="00E269CB" w:rsidRPr="007B269F" w:rsidRDefault="00E269CB" w:rsidP="00E269CB">
            <w:pPr>
              <w:rPr>
                <w:rFonts w:asciiTheme="minorHAnsi" w:hAnsiTheme="minorHAnsi" w:cstheme="minorHAnsi"/>
                <w:b/>
                <w:sz w:val="20"/>
                <w:szCs w:val="20"/>
              </w:rPr>
            </w:pPr>
            <w:r w:rsidRPr="007B269F">
              <w:rPr>
                <w:rFonts w:asciiTheme="minorHAnsi" w:hAnsiTheme="minorHAnsi" w:cstheme="minorHAnsi"/>
                <w:b/>
                <w:sz w:val="20"/>
                <w:szCs w:val="20"/>
              </w:rPr>
              <w:t xml:space="preserve">3= Sulit </w:t>
            </w:r>
            <w:r w:rsidRPr="007B269F">
              <w:rPr>
                <w:rFonts w:asciiTheme="minorHAnsi" w:hAnsiTheme="minorHAnsi" w:cstheme="minorHAnsi"/>
                <w:b/>
                <w:i/>
                <w:sz w:val="16"/>
                <w:szCs w:val="20"/>
              </w:rPr>
              <w:t>Difficult</w:t>
            </w:r>
          </w:p>
          <w:p w:rsidR="00E269CB" w:rsidRPr="007B269F" w:rsidRDefault="00E269CB" w:rsidP="00E269CB">
            <w:pPr>
              <w:ind w:left="252" w:hanging="252"/>
              <w:rPr>
                <w:rFonts w:asciiTheme="minorHAnsi" w:hAnsiTheme="minorHAnsi" w:cstheme="minorHAnsi"/>
                <w:b/>
                <w:sz w:val="20"/>
                <w:szCs w:val="20"/>
              </w:rPr>
            </w:pPr>
            <w:r w:rsidRPr="007B269F">
              <w:rPr>
                <w:rFonts w:asciiTheme="minorHAnsi" w:hAnsiTheme="minorHAnsi" w:cstheme="minorHAnsi"/>
                <w:b/>
                <w:sz w:val="20"/>
                <w:szCs w:val="20"/>
              </w:rPr>
              <w:t xml:space="preserve">4= Sangat sulit </w:t>
            </w:r>
            <w:r w:rsidRPr="007B269F">
              <w:rPr>
                <w:rFonts w:asciiTheme="minorHAnsi" w:hAnsiTheme="minorHAnsi" w:cstheme="minorHAnsi"/>
                <w:b/>
                <w:i/>
                <w:sz w:val="16"/>
                <w:szCs w:val="20"/>
              </w:rPr>
              <w:t>Very difficult</w:t>
            </w:r>
          </w:p>
          <w:p w:rsidR="00336649" w:rsidRPr="007B269F" w:rsidRDefault="00E269CB" w:rsidP="00E269CB">
            <w:pPr>
              <w:rPr>
                <w:rFonts w:asciiTheme="minorHAnsi" w:hAnsiTheme="minorHAnsi" w:cstheme="minorHAnsi"/>
                <w:b/>
                <w:sz w:val="20"/>
                <w:szCs w:val="20"/>
              </w:rPr>
            </w:pPr>
            <w:r w:rsidRPr="007B269F">
              <w:rPr>
                <w:rFonts w:asciiTheme="minorHAnsi" w:hAnsiTheme="minorHAnsi" w:cstheme="minorHAnsi"/>
                <w:b/>
                <w:sz w:val="20"/>
                <w:szCs w:val="20"/>
              </w:rPr>
              <w:t xml:space="preserve">5= Tidak tahu/ Menolak </w:t>
            </w:r>
            <w:r w:rsidRPr="007B269F">
              <w:rPr>
                <w:rFonts w:asciiTheme="minorHAnsi" w:hAnsiTheme="minorHAnsi" w:cstheme="minorHAnsi"/>
                <w:b/>
                <w:i/>
                <w:sz w:val="16"/>
                <w:szCs w:val="20"/>
              </w:rPr>
              <w:t>DK/Refused</w:t>
            </w:r>
          </w:p>
        </w:tc>
      </w:tr>
      <w:tr w:rsidR="00336649" w:rsidRPr="00753097" w:rsidTr="007B269F">
        <w:trPr>
          <w:trHeight w:val="256"/>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hAnsiTheme="minorHAnsi" w:cstheme="minorHAnsi"/>
                <w:sz w:val="20"/>
                <w:szCs w:val="20"/>
              </w:rPr>
              <w:t xml:space="preserve">Membuka menu </w:t>
            </w:r>
            <w:r w:rsidRPr="00753097">
              <w:rPr>
                <w:rFonts w:asciiTheme="minorHAnsi" w:eastAsia="Cambria" w:hAnsiTheme="minorHAnsi" w:cstheme="minorHAnsi"/>
                <w:sz w:val="20"/>
                <w:szCs w:val="20"/>
              </w:rPr>
              <w:t>mobile money/uang ponsel</w:t>
            </w:r>
            <w:r w:rsidRPr="00753097">
              <w:rPr>
                <w:rFonts w:asciiTheme="minorHAnsi" w:hAnsiTheme="minorHAnsi" w:cstheme="minorHAnsi"/>
                <w:i/>
                <w:sz w:val="16"/>
                <w:szCs w:val="20"/>
              </w:rPr>
              <w:t xml:space="preserve"> Open an mobile money menu</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hAnsiTheme="minorHAnsi" w:cstheme="minorHAnsi"/>
                <w:sz w:val="20"/>
                <w:szCs w:val="20"/>
              </w:rPr>
              <w:t xml:space="preserve">Menemukan opsi/pilihan menu tertentu, misalnya opsi/piihan untuk transfer uang </w:t>
            </w:r>
            <w:r w:rsidRPr="00753097">
              <w:rPr>
                <w:rFonts w:asciiTheme="minorHAnsi" w:hAnsiTheme="minorHAnsi" w:cstheme="minorHAnsi"/>
                <w:i/>
                <w:sz w:val="16"/>
                <w:szCs w:val="20"/>
              </w:rPr>
              <w:t>Find a particular menu option, for example, an option for a money transfer</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56"/>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hAnsiTheme="minorHAnsi" w:cstheme="minorHAnsi"/>
                <w:sz w:val="20"/>
                <w:szCs w:val="20"/>
              </w:rPr>
              <w:t xml:space="preserve">Memulai transaksi </w:t>
            </w:r>
            <w:r w:rsidRPr="00753097">
              <w:rPr>
                <w:rFonts w:asciiTheme="minorHAnsi" w:hAnsiTheme="minorHAnsi" w:cstheme="minorHAnsi"/>
                <w:i/>
                <w:sz w:val="16"/>
                <w:szCs w:val="20"/>
              </w:rPr>
              <w:t>Initiate a transaction</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hAnsiTheme="minorHAnsi" w:cstheme="minorHAnsi"/>
                <w:sz w:val="20"/>
                <w:szCs w:val="20"/>
              </w:rPr>
              <w:t xml:space="preserve">Menyelesaikan transaksi </w:t>
            </w:r>
            <w:r w:rsidRPr="00753097">
              <w:rPr>
                <w:rFonts w:asciiTheme="minorHAnsi" w:hAnsiTheme="minorHAnsi" w:cstheme="minorHAnsi"/>
                <w:i/>
                <w:sz w:val="16"/>
                <w:szCs w:val="20"/>
              </w:rPr>
              <w:t>Complete a transaction</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56"/>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hAnsiTheme="minorHAnsi" w:cstheme="minorHAnsi"/>
                <w:sz w:val="20"/>
                <w:szCs w:val="20"/>
              </w:rPr>
              <w:t xml:space="preserve">Kembali ke menu awal setelah melakukan transaksi </w:t>
            </w:r>
            <w:r w:rsidRPr="00753097">
              <w:rPr>
                <w:rFonts w:asciiTheme="minorHAnsi" w:hAnsiTheme="minorHAnsi" w:cstheme="minorHAnsi"/>
                <w:i/>
                <w:sz w:val="16"/>
                <w:szCs w:val="20"/>
              </w:rPr>
              <w:t>Go back to the main menu after a transaction</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56"/>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eastAsia="Cambria" w:hAnsiTheme="minorHAnsi" w:cstheme="minorHAnsi"/>
                <w:color w:val="000000" w:themeColor="text1"/>
                <w:sz w:val="20"/>
              </w:rPr>
              <w:lastRenderedPageBreak/>
              <w:t xml:space="preserve">Memperbaiki kesalahan ketik dalam jumlah uang atau nomor telepon untuk penerima transaksi </w:t>
            </w:r>
            <w:r w:rsidRPr="00753097">
              <w:rPr>
                <w:rFonts w:asciiTheme="minorHAnsi" w:hAnsiTheme="minorHAnsi" w:cstheme="minorHAnsi"/>
                <w:i/>
                <w:sz w:val="16"/>
                <w:szCs w:val="20"/>
              </w:rPr>
              <w:t>Correct a typo in the amount or phone number for a transaction recipient</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eastAsia="Cambria" w:hAnsiTheme="minorHAnsi" w:cstheme="minorHAnsi"/>
                <w:color w:val="000000" w:themeColor="text1"/>
                <w:sz w:val="20"/>
              </w:rPr>
              <w:t xml:space="preserve">Membatalkan transaksi </w:t>
            </w:r>
            <w:r w:rsidRPr="00753097">
              <w:rPr>
                <w:rFonts w:asciiTheme="minorHAnsi" w:hAnsiTheme="minorHAnsi" w:cstheme="minorHAnsi"/>
                <w:i/>
                <w:sz w:val="16"/>
                <w:szCs w:val="20"/>
              </w:rPr>
              <w:t>Reverse or cancel a transaction</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eastAsia="Cambria" w:hAnsiTheme="minorHAnsi" w:cstheme="minorHAnsi"/>
                <w:color w:val="000000" w:themeColor="text1"/>
                <w:sz w:val="20"/>
              </w:rPr>
              <w:t xml:space="preserve">Mengirim uang </w:t>
            </w:r>
            <w:r w:rsidRPr="00753097">
              <w:rPr>
                <w:rFonts w:asciiTheme="minorHAnsi" w:hAnsiTheme="minorHAnsi" w:cstheme="minorHAnsi"/>
                <w:i/>
                <w:sz w:val="16"/>
                <w:szCs w:val="20"/>
              </w:rPr>
              <w:t>Sending money</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sz w:val="20"/>
                <w:szCs w:val="20"/>
              </w:rPr>
            </w:pPr>
            <w:r w:rsidRPr="00753097">
              <w:rPr>
                <w:rFonts w:asciiTheme="minorHAnsi" w:eastAsia="Cambria" w:hAnsiTheme="minorHAnsi" w:cstheme="minorHAnsi"/>
                <w:color w:val="000000" w:themeColor="text1"/>
                <w:sz w:val="20"/>
              </w:rPr>
              <w:t xml:space="preserve">Menerima uang </w:t>
            </w:r>
            <w:r w:rsidRPr="00753097">
              <w:rPr>
                <w:rFonts w:asciiTheme="minorHAnsi" w:hAnsiTheme="minorHAnsi" w:cstheme="minorHAnsi"/>
                <w:i/>
                <w:sz w:val="16"/>
                <w:szCs w:val="20"/>
              </w:rPr>
              <w:t>Receiving money</w:t>
            </w:r>
          </w:p>
        </w:tc>
        <w:tc>
          <w:tcPr>
            <w:tcW w:w="80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b/>
                <w:sz w:val="20"/>
                <w:szCs w:val="20"/>
              </w:rPr>
            </w:pPr>
            <w:r w:rsidRPr="00753097">
              <w:rPr>
                <w:rFonts w:asciiTheme="minorHAnsi" w:eastAsia="Cambria" w:hAnsiTheme="minorHAnsi" w:cstheme="minorHAnsi"/>
                <w:color w:val="000000" w:themeColor="text1"/>
                <w:sz w:val="20"/>
              </w:rPr>
              <w:t xml:space="preserve">Menyetor uang </w:t>
            </w:r>
            <w:r w:rsidRPr="00753097">
              <w:rPr>
                <w:rFonts w:asciiTheme="minorHAnsi" w:hAnsiTheme="minorHAnsi" w:cstheme="minorHAnsi"/>
                <w:i/>
                <w:sz w:val="16"/>
                <w:szCs w:val="20"/>
              </w:rPr>
              <w:t>Depositing money</w:t>
            </w:r>
          </w:p>
        </w:tc>
        <w:tc>
          <w:tcPr>
            <w:tcW w:w="80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b/>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b/>
                <w:sz w:val="20"/>
                <w:szCs w:val="20"/>
              </w:rPr>
            </w:pPr>
            <w:r w:rsidRPr="00753097">
              <w:rPr>
                <w:rFonts w:asciiTheme="minorHAnsi" w:eastAsia="Cambria" w:hAnsiTheme="minorHAnsi" w:cstheme="minorHAnsi"/>
                <w:color w:val="000000" w:themeColor="text1"/>
                <w:sz w:val="20"/>
              </w:rPr>
              <w:t xml:space="preserve">Menarik uang </w:t>
            </w:r>
            <w:r w:rsidRPr="00753097">
              <w:rPr>
                <w:rFonts w:asciiTheme="minorHAnsi" w:hAnsiTheme="minorHAnsi" w:cstheme="minorHAnsi"/>
                <w:i/>
                <w:sz w:val="16"/>
                <w:szCs w:val="20"/>
              </w:rPr>
              <w:t>Withdrawing money</w:t>
            </w:r>
          </w:p>
        </w:tc>
        <w:tc>
          <w:tcPr>
            <w:tcW w:w="80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b/>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b/>
                <w:sz w:val="20"/>
                <w:szCs w:val="20"/>
              </w:rPr>
            </w:pPr>
            <w:r w:rsidRPr="00753097">
              <w:rPr>
                <w:rFonts w:asciiTheme="minorHAnsi" w:eastAsia="Cambria" w:hAnsiTheme="minorHAnsi" w:cstheme="minorHAnsi"/>
                <w:color w:val="000000" w:themeColor="text1"/>
                <w:sz w:val="20"/>
              </w:rPr>
              <w:t xml:space="preserve">Membeli pulsa </w:t>
            </w:r>
            <w:r w:rsidRPr="00753097">
              <w:rPr>
                <w:rFonts w:asciiTheme="minorHAnsi" w:hAnsiTheme="minorHAnsi" w:cstheme="minorHAnsi"/>
                <w:i/>
                <w:sz w:val="16"/>
                <w:szCs w:val="20"/>
              </w:rPr>
              <w:t>Buying airtime</w:t>
            </w:r>
          </w:p>
        </w:tc>
        <w:tc>
          <w:tcPr>
            <w:tcW w:w="80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b/>
                <w:sz w:val="20"/>
                <w:szCs w:val="20"/>
              </w:rPr>
            </w:pPr>
          </w:p>
        </w:tc>
      </w:tr>
      <w:tr w:rsidR="00336649" w:rsidRPr="00753097" w:rsidTr="007B269F">
        <w:trPr>
          <w:trHeight w:val="241"/>
        </w:trPr>
        <w:tc>
          <w:tcPr>
            <w:tcW w:w="4078" w:type="dxa"/>
          </w:tcPr>
          <w:p w:rsidR="00336649" w:rsidRPr="00753097" w:rsidRDefault="00336649" w:rsidP="009657C1">
            <w:pPr>
              <w:rPr>
                <w:rFonts w:asciiTheme="minorHAnsi" w:hAnsiTheme="minorHAnsi" w:cstheme="minorHAnsi"/>
                <w:b/>
                <w:sz w:val="20"/>
                <w:szCs w:val="20"/>
              </w:rPr>
            </w:pPr>
            <w:r w:rsidRPr="00753097">
              <w:rPr>
                <w:rFonts w:asciiTheme="minorHAnsi" w:eastAsia="Cambria" w:hAnsiTheme="minorHAnsi" w:cstheme="minorHAnsi"/>
                <w:color w:val="000000" w:themeColor="text1"/>
                <w:sz w:val="20"/>
              </w:rPr>
              <w:t xml:space="preserve">Mengecek saldo </w:t>
            </w:r>
            <w:r w:rsidRPr="00753097">
              <w:rPr>
                <w:rFonts w:asciiTheme="minorHAnsi" w:hAnsiTheme="minorHAnsi" w:cstheme="minorHAnsi"/>
                <w:i/>
                <w:sz w:val="16"/>
                <w:szCs w:val="20"/>
              </w:rPr>
              <w:t>Checking balance</w:t>
            </w:r>
          </w:p>
        </w:tc>
        <w:tc>
          <w:tcPr>
            <w:tcW w:w="80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1</w:t>
            </w:r>
          </w:p>
        </w:tc>
        <w:tc>
          <w:tcPr>
            <w:tcW w:w="99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2</w:t>
            </w:r>
          </w:p>
        </w:tc>
        <w:tc>
          <w:tcPr>
            <w:tcW w:w="1260" w:type="dxa"/>
            <w:vAlign w:val="center"/>
          </w:tcPr>
          <w:p w:rsidR="00336649" w:rsidRPr="00753097" w:rsidRDefault="00336649">
            <w:pPr>
              <w:jc w:val="center"/>
              <w:rPr>
                <w:rFonts w:asciiTheme="minorHAnsi" w:hAnsiTheme="minorHAnsi" w:cstheme="minorHAnsi"/>
                <w:b/>
                <w:sz w:val="20"/>
                <w:szCs w:val="20"/>
              </w:rPr>
            </w:pPr>
            <w:r>
              <w:rPr>
                <w:rFonts w:asciiTheme="minorHAnsi" w:hAnsiTheme="minorHAnsi" w:cstheme="minorHAnsi"/>
                <w:sz w:val="20"/>
                <w:szCs w:val="20"/>
              </w:rPr>
              <w:t>3</w:t>
            </w:r>
          </w:p>
        </w:tc>
        <w:tc>
          <w:tcPr>
            <w:tcW w:w="3150" w:type="dxa"/>
          </w:tcPr>
          <w:p w:rsidR="00336649" w:rsidRPr="00753097" w:rsidRDefault="00336649" w:rsidP="009657C1">
            <w:pPr>
              <w:rPr>
                <w:rFonts w:asciiTheme="minorHAnsi" w:hAnsiTheme="minorHAnsi" w:cstheme="minorHAnsi"/>
                <w:b/>
                <w:sz w:val="20"/>
                <w:szCs w:val="20"/>
              </w:rPr>
            </w:pPr>
          </w:p>
        </w:tc>
      </w:tr>
    </w:tbl>
    <w:p w:rsidR="00034FC1" w:rsidRPr="00753097" w:rsidRDefault="00034FC1" w:rsidP="005A1046">
      <w:pPr>
        <w:rPr>
          <w:rFonts w:asciiTheme="majorHAnsi" w:hAnsiTheme="majorHAnsi" w:cstheme="minorHAnsi"/>
          <w:sz w:val="20"/>
          <w:szCs w:val="20"/>
        </w:rPr>
      </w:pPr>
    </w:p>
    <w:tbl>
      <w:tblPr>
        <w:tblStyle w:val="TableGrid1"/>
        <w:tblW w:w="0" w:type="auto"/>
        <w:tblLook w:val="04A0" w:firstRow="1" w:lastRow="0" w:firstColumn="1" w:lastColumn="0" w:noHBand="0" w:noVBand="1"/>
      </w:tblPr>
      <w:tblGrid>
        <w:gridCol w:w="10638"/>
      </w:tblGrid>
      <w:tr w:rsidR="005A1046" w:rsidRPr="00753097" w:rsidTr="007B269F">
        <w:tc>
          <w:tcPr>
            <w:tcW w:w="10638" w:type="dxa"/>
            <w:shd w:val="clear" w:color="auto" w:fill="FABF8F" w:themeFill="accent6" w:themeFillTint="99"/>
          </w:tcPr>
          <w:p w:rsidR="005A1046" w:rsidRPr="00753097" w:rsidRDefault="005A1046" w:rsidP="006C3891">
            <w:pPr>
              <w:rPr>
                <w:rFonts w:asciiTheme="minorHAnsi" w:hAnsiTheme="minorHAnsi" w:cstheme="minorHAnsi"/>
                <w:b/>
                <w:sz w:val="26"/>
                <w:szCs w:val="26"/>
              </w:rPr>
            </w:pPr>
            <w:r w:rsidRPr="00753097">
              <w:rPr>
                <w:rFonts w:asciiTheme="minorHAnsi" w:hAnsiTheme="minorHAnsi" w:cstheme="minorHAnsi"/>
                <w:b/>
                <w:sz w:val="20"/>
                <w:szCs w:val="26"/>
              </w:rPr>
              <w:t xml:space="preserve">Subsection 5.4: </w:t>
            </w:r>
            <w:r w:rsidR="000336C5">
              <w:rPr>
                <w:rFonts w:asciiTheme="minorHAnsi" w:hAnsiTheme="minorHAnsi" w:cstheme="minorHAnsi"/>
                <w:b/>
                <w:sz w:val="20"/>
                <w:szCs w:val="26"/>
              </w:rPr>
              <w:t xml:space="preserve">Pengalaman dengan AGEN mobile money/ uang ponsel </w:t>
            </w:r>
            <w:r w:rsidRPr="00753097">
              <w:rPr>
                <w:rFonts w:asciiTheme="minorHAnsi" w:hAnsiTheme="minorHAnsi" w:cstheme="minorHAnsi"/>
                <w:b/>
                <w:sz w:val="20"/>
                <w:szCs w:val="26"/>
              </w:rPr>
              <w:t>Experiences with mobile money agents</w:t>
            </w:r>
          </w:p>
        </w:tc>
      </w:tr>
    </w:tbl>
    <w:p w:rsidR="001D193D" w:rsidRDefault="001D193D" w:rsidP="005A7C91">
      <w:pPr>
        <w:spacing w:after="0"/>
        <w:rPr>
          <w:rFonts w:asciiTheme="minorHAnsi" w:hAnsiTheme="minorHAnsi" w:cstheme="minorHAnsi"/>
          <w:b/>
          <w:sz w:val="20"/>
          <w:szCs w:val="20"/>
        </w:rPr>
      </w:pPr>
    </w:p>
    <w:p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“UNTUK SELANJUTNYA, MASIH BERKAITAN DENGAN MOBILE MONEY/ UANG PONSEL, KITA AKAN BERBICARA TENTANG PENGALAMAN ANDA DENGAN AGEN MOBILE MONEY/UANG PONSEL”</w:t>
      </w:r>
    </w:p>
    <w:p w:rsidR="00EE7B50" w:rsidRDefault="00EE7B50" w:rsidP="005A7C91">
      <w:pPr>
        <w:spacing w:after="0"/>
        <w:rPr>
          <w:rFonts w:asciiTheme="minorHAnsi" w:hAnsiTheme="minorHAnsi" w:cstheme="minorHAnsi"/>
          <w:b/>
          <w:sz w:val="20"/>
          <w:szCs w:val="20"/>
        </w:rPr>
      </w:pPr>
    </w:p>
    <w:p w:rsidR="005A1046" w:rsidRPr="00753097" w:rsidRDefault="005A7C91"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MM33 </w:t>
      </w:r>
      <w:r w:rsidR="005B389F" w:rsidRPr="00753097">
        <w:rPr>
          <w:rFonts w:asciiTheme="minorHAnsi" w:eastAsia="Times New Roman" w:hAnsiTheme="minorHAnsi" w:cstheme="minorHAnsi"/>
          <w:b/>
          <w:sz w:val="20"/>
          <w:szCs w:val="20"/>
        </w:rPr>
        <w:t xml:space="preserve">JIKA </w:t>
      </w:r>
      <w:r w:rsidR="005B389F">
        <w:rPr>
          <w:rFonts w:asciiTheme="minorHAnsi" w:eastAsia="Times New Roman" w:hAnsiTheme="minorHAnsi" w:cstheme="minorHAnsi"/>
          <w:b/>
          <w:sz w:val="20"/>
          <w:szCs w:val="20"/>
        </w:rPr>
        <w:t>SETIDAKNYA</w:t>
      </w:r>
      <w:r w:rsidR="005B389F" w:rsidRPr="00753097">
        <w:rPr>
          <w:rFonts w:asciiTheme="minorHAnsi" w:eastAsia="Times New Roman" w:hAnsiTheme="minorHAnsi" w:cstheme="minorHAnsi"/>
          <w:b/>
          <w:sz w:val="20"/>
          <w:szCs w:val="20"/>
        </w:rPr>
        <w:t xml:space="preserve"> </w:t>
      </w:r>
      <w:r w:rsidR="005B389F">
        <w:rPr>
          <w:rFonts w:asciiTheme="minorHAnsi" w:eastAsia="Times New Roman" w:hAnsiTheme="minorHAnsi" w:cstheme="minorHAnsi"/>
          <w:b/>
          <w:sz w:val="20"/>
          <w:szCs w:val="20"/>
        </w:rPr>
        <w:t xml:space="preserve">MENGGUNAKAN </w:t>
      </w:r>
      <w:r w:rsidR="005B389F" w:rsidRPr="00753097">
        <w:rPr>
          <w:rFonts w:asciiTheme="minorHAnsi" w:eastAsia="Times New Roman" w:hAnsiTheme="minorHAnsi" w:cstheme="minorHAnsi"/>
          <w:b/>
          <w:sz w:val="20"/>
          <w:szCs w:val="20"/>
        </w:rPr>
        <w:t xml:space="preserve">SATU PROVIDER </w:t>
      </w:r>
      <w:r w:rsidR="005B389F">
        <w:rPr>
          <w:rFonts w:asciiTheme="minorHAnsi" w:eastAsia="Times New Roman" w:hAnsiTheme="minorHAnsi" w:cstheme="minorHAnsi"/>
          <w:b/>
          <w:sz w:val="20"/>
          <w:szCs w:val="20"/>
        </w:rPr>
        <w:t xml:space="preserve">MOBILE MONEY (SETIDAKNYA SATU PROVIDER </w:t>
      </w:r>
      <w:r w:rsidR="005B389F" w:rsidRPr="00753097">
        <w:rPr>
          <w:rFonts w:asciiTheme="minorHAnsi" w:eastAsia="Times New Roman" w:hAnsiTheme="minorHAnsi" w:cstheme="minorHAnsi"/>
          <w:b/>
          <w:sz w:val="20"/>
          <w:szCs w:val="20"/>
        </w:rPr>
        <w:t xml:space="preserve">TERLINGKAR </w:t>
      </w:r>
      <w:r w:rsidR="005B389F">
        <w:rPr>
          <w:rFonts w:asciiTheme="minorHAnsi" w:eastAsia="Times New Roman" w:hAnsiTheme="minorHAnsi" w:cstheme="minorHAnsi"/>
          <w:b/>
          <w:sz w:val="20"/>
          <w:szCs w:val="20"/>
        </w:rPr>
        <w:t xml:space="preserve">KODE 1 </w:t>
      </w:r>
      <w:r w:rsidR="005B389F" w:rsidRPr="00753097">
        <w:rPr>
          <w:rFonts w:asciiTheme="minorHAnsi" w:eastAsia="Times New Roman" w:hAnsiTheme="minorHAnsi" w:cstheme="minorHAnsi"/>
          <w:b/>
          <w:sz w:val="20"/>
          <w:szCs w:val="20"/>
        </w:rPr>
        <w:t>DI MM4</w:t>
      </w:r>
      <w:r w:rsidR="005B389F">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5B389F">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5B389F">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IF AT LEAST ONE PROVIDER=YES IN MM4. OTHERS SKIP TO THE NEXT SECTION.</w:t>
      </w:r>
    </w:p>
    <w:p w:rsidR="005A7C91" w:rsidRPr="00753097" w:rsidRDefault="005A7C91" w:rsidP="005B389F">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5A1046" w:rsidRPr="00753097" w:rsidRDefault="005A1046" w:rsidP="005A7C91">
      <w:pPr>
        <w:jc w:val="both"/>
        <w:rPr>
          <w:rFonts w:asciiTheme="minorHAnsi" w:hAnsiTheme="minorHAnsi" w:cstheme="minorHAnsi"/>
          <w:i/>
          <w:sz w:val="16"/>
          <w:szCs w:val="20"/>
        </w:rPr>
      </w:pPr>
      <w:r w:rsidRPr="00753097">
        <w:rPr>
          <w:rFonts w:asciiTheme="minorHAnsi" w:hAnsiTheme="minorHAnsi" w:cstheme="minorHAnsi"/>
          <w:sz w:val="20"/>
          <w:szCs w:val="20"/>
        </w:rPr>
        <w:t xml:space="preserve">MM33. </w:t>
      </w:r>
      <w:r w:rsidR="00116263" w:rsidRPr="00753097">
        <w:rPr>
          <w:rFonts w:asciiTheme="minorHAnsi" w:eastAsia="Cambria" w:hAnsiTheme="minorHAnsi" w:cstheme="minorHAnsi"/>
          <w:sz w:val="20"/>
          <w:szCs w:val="20"/>
        </w:rPr>
        <w:t xml:space="preserve">Apakah Anda selalu atau hampir selalu menggunakan </w:t>
      </w:r>
      <w:r w:rsidR="00116263" w:rsidRPr="00753097">
        <w:rPr>
          <w:rFonts w:asciiTheme="minorHAnsi" w:eastAsia="Cambria" w:hAnsiTheme="minorHAnsi" w:cstheme="minorHAnsi"/>
          <w:b/>
          <w:sz w:val="20"/>
          <w:szCs w:val="20"/>
        </w:rPr>
        <w:t>AGEN</w:t>
      </w:r>
      <w:r w:rsidR="00116263" w:rsidRPr="00753097">
        <w:rPr>
          <w:rFonts w:asciiTheme="minorHAnsi" w:eastAsia="Cambria" w:hAnsiTheme="minorHAnsi" w:cstheme="minorHAnsi"/>
          <w:sz w:val="20"/>
          <w:szCs w:val="20"/>
        </w:rPr>
        <w:t xml:space="preserve"> mobile money/uang ponsel</w:t>
      </w:r>
      <w:r w:rsidR="00116263" w:rsidRPr="00753097">
        <w:rPr>
          <w:rFonts w:asciiTheme="minorHAnsi" w:eastAsia="Cambria" w:hAnsiTheme="minorHAnsi" w:cstheme="minorHAnsi"/>
          <w:i/>
          <w:iCs/>
          <w:sz w:val="20"/>
          <w:szCs w:val="20"/>
        </w:rPr>
        <w:t xml:space="preserve"> </w:t>
      </w:r>
      <w:r w:rsidR="00116263" w:rsidRPr="00753097">
        <w:rPr>
          <w:rFonts w:asciiTheme="minorHAnsi" w:eastAsia="Cambria" w:hAnsiTheme="minorHAnsi" w:cstheme="minorHAnsi"/>
          <w:b/>
          <w:sz w:val="20"/>
          <w:szCs w:val="20"/>
        </w:rPr>
        <w:t>YANG SAMA</w:t>
      </w:r>
      <w:r w:rsidR="000336C5">
        <w:rPr>
          <w:rFonts w:asciiTheme="minorHAnsi" w:eastAsia="Cambria" w:hAnsiTheme="minorHAnsi" w:cstheme="minorHAnsi"/>
          <w:b/>
          <w:sz w:val="20"/>
          <w:szCs w:val="20"/>
        </w:rPr>
        <w:t xml:space="preserve"> (LANGGANAN)</w:t>
      </w:r>
      <w:r w:rsidR="00116263" w:rsidRPr="00753097">
        <w:rPr>
          <w:rFonts w:asciiTheme="minorHAnsi" w:eastAsia="Cambria" w:hAnsiTheme="minorHAnsi" w:cstheme="minorHAnsi"/>
          <w:sz w:val="20"/>
          <w:szCs w:val="20"/>
        </w:rPr>
        <w:t>?</w:t>
      </w:r>
      <w:r w:rsidRPr="00753097">
        <w:rPr>
          <w:rFonts w:asciiTheme="minorHAnsi" w:eastAsia="Cambria" w:hAnsiTheme="minorHAnsi" w:cstheme="minorHAnsi"/>
          <w:sz w:val="20"/>
          <w:szCs w:val="20"/>
        </w:rPr>
        <w:t xml:space="preserve"> </w:t>
      </w:r>
      <w:r w:rsidRPr="00753097">
        <w:rPr>
          <w:rFonts w:asciiTheme="minorHAnsi" w:hAnsiTheme="minorHAnsi" w:cstheme="minorHAnsi"/>
          <w:i/>
          <w:sz w:val="16"/>
          <w:szCs w:val="20"/>
        </w:rPr>
        <w:t xml:space="preserve">Do you tend to use the same mobile money agent all or most of the time? </w:t>
      </w:r>
    </w:p>
    <w:tbl>
      <w:tblPr>
        <w:tblStyle w:val="TableGrid"/>
        <w:tblW w:w="0" w:type="auto"/>
        <w:tblInd w:w="738" w:type="dxa"/>
        <w:tblLayout w:type="fixed"/>
        <w:tblLook w:val="04A0" w:firstRow="1" w:lastRow="0" w:firstColumn="1" w:lastColumn="0" w:noHBand="0" w:noVBand="1"/>
      </w:tblPr>
      <w:tblGrid>
        <w:gridCol w:w="3019"/>
        <w:gridCol w:w="1571"/>
        <w:gridCol w:w="3150"/>
      </w:tblGrid>
      <w:tr w:rsidR="005A1046" w:rsidRPr="00753097" w:rsidTr="005A7C91">
        <w:tc>
          <w:tcPr>
            <w:tcW w:w="3019" w:type="dxa"/>
          </w:tcPr>
          <w:p w:rsidR="005A1046" w:rsidRPr="007B269F" w:rsidRDefault="005A1046" w:rsidP="006C3891">
            <w:pPr>
              <w:rPr>
                <w:rFonts w:asciiTheme="minorHAnsi" w:hAnsiTheme="minorHAnsi" w:cstheme="minorHAnsi"/>
                <w:b/>
                <w:sz w:val="20"/>
                <w:szCs w:val="20"/>
              </w:rPr>
            </w:pPr>
            <w:r w:rsidRPr="007B269F">
              <w:rPr>
                <w:rFonts w:asciiTheme="minorHAnsi" w:hAnsiTheme="minorHAnsi" w:cstheme="minorHAnsi"/>
                <w:b/>
                <w:sz w:val="20"/>
                <w:szCs w:val="20"/>
              </w:rPr>
              <w:t xml:space="preserve">SA </w:t>
            </w:r>
            <w:r w:rsidRPr="007B269F">
              <w:rPr>
                <w:rFonts w:asciiTheme="minorHAnsi" w:hAnsiTheme="minorHAnsi" w:cstheme="minorHAnsi"/>
                <w:b/>
                <w:i/>
                <w:sz w:val="16"/>
                <w:szCs w:val="20"/>
              </w:rPr>
              <w:t>SINGLE ANSWER</w:t>
            </w:r>
          </w:p>
        </w:tc>
        <w:tc>
          <w:tcPr>
            <w:tcW w:w="1571" w:type="dxa"/>
          </w:tcPr>
          <w:p w:rsidR="005A1046" w:rsidRPr="00753097" w:rsidRDefault="005A1046" w:rsidP="006C3891">
            <w:pPr>
              <w:jc w:val="center"/>
              <w:rPr>
                <w:rFonts w:asciiTheme="minorHAnsi" w:hAnsiTheme="minorHAnsi" w:cstheme="minorHAnsi"/>
                <w:sz w:val="20"/>
                <w:szCs w:val="20"/>
              </w:rPr>
            </w:pPr>
          </w:p>
        </w:tc>
        <w:tc>
          <w:tcPr>
            <w:tcW w:w="3150" w:type="dxa"/>
          </w:tcPr>
          <w:p w:rsidR="005A1046" w:rsidRPr="00753097" w:rsidRDefault="00A42FAC" w:rsidP="006C3891">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A1046" w:rsidRPr="00753097" w:rsidTr="005A7C91">
        <w:tc>
          <w:tcPr>
            <w:tcW w:w="3019" w:type="dxa"/>
          </w:tcPr>
          <w:p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Ya </w:t>
            </w:r>
            <w:r w:rsidRPr="00753097">
              <w:rPr>
                <w:rFonts w:asciiTheme="minorHAnsi" w:hAnsiTheme="minorHAnsi" w:cstheme="minorHAnsi"/>
                <w:i/>
                <w:sz w:val="16"/>
                <w:szCs w:val="20"/>
              </w:rPr>
              <w:t>Yes</w:t>
            </w:r>
          </w:p>
        </w:tc>
        <w:tc>
          <w:tcPr>
            <w:tcW w:w="1571" w:type="dxa"/>
          </w:tcPr>
          <w:p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3150" w:type="dxa"/>
          </w:tcPr>
          <w:p w:rsidR="005A1046" w:rsidRPr="007B269F" w:rsidRDefault="005A1046" w:rsidP="006C389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LANJUTKAN KE MM34 </w:t>
            </w:r>
            <w:r w:rsidRPr="007B269F">
              <w:rPr>
                <w:rFonts w:asciiTheme="minorHAnsi" w:hAnsiTheme="minorHAnsi" w:cstheme="minorHAnsi"/>
                <w:b/>
                <w:i/>
                <w:sz w:val="16"/>
                <w:szCs w:val="20"/>
              </w:rPr>
              <w:t>GO TO MM34</w:t>
            </w:r>
          </w:p>
        </w:tc>
      </w:tr>
      <w:tr w:rsidR="005A1046" w:rsidRPr="00753097" w:rsidTr="005A7C91">
        <w:tc>
          <w:tcPr>
            <w:tcW w:w="3019" w:type="dxa"/>
          </w:tcPr>
          <w:p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w:t>
            </w:r>
            <w:r w:rsidRPr="00753097">
              <w:rPr>
                <w:rFonts w:asciiTheme="minorHAnsi" w:hAnsiTheme="minorHAnsi" w:cstheme="minorHAnsi"/>
                <w:i/>
                <w:sz w:val="16"/>
                <w:szCs w:val="20"/>
              </w:rPr>
              <w:t>No</w:t>
            </w:r>
          </w:p>
        </w:tc>
        <w:tc>
          <w:tcPr>
            <w:tcW w:w="1571" w:type="dxa"/>
          </w:tcPr>
          <w:p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3150" w:type="dxa"/>
          </w:tcPr>
          <w:p w:rsidR="005A1046" w:rsidRPr="007B269F" w:rsidRDefault="005A1046" w:rsidP="006C389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LANJUTKAN KE MM36 </w:t>
            </w:r>
            <w:r w:rsidRPr="007B269F">
              <w:rPr>
                <w:rFonts w:asciiTheme="minorHAnsi" w:hAnsiTheme="minorHAnsi" w:cstheme="minorHAnsi"/>
                <w:b/>
                <w:i/>
                <w:sz w:val="16"/>
                <w:szCs w:val="20"/>
              </w:rPr>
              <w:t>SKIP TO MM36</w:t>
            </w:r>
          </w:p>
        </w:tc>
      </w:tr>
    </w:tbl>
    <w:p w:rsidR="001D193D" w:rsidRDefault="001D193D" w:rsidP="00545EE6">
      <w:pPr>
        <w:spacing w:after="0"/>
        <w:rPr>
          <w:rFonts w:asciiTheme="minorHAnsi" w:eastAsia="Times New Roman" w:hAnsiTheme="minorHAnsi" w:cstheme="minorHAnsi"/>
          <w:b/>
          <w:sz w:val="20"/>
          <w:szCs w:val="20"/>
        </w:rPr>
      </w:pPr>
    </w:p>
    <w:p w:rsidR="00A42FAC" w:rsidRPr="00613C81" w:rsidRDefault="00A42FAC" w:rsidP="005B389F">
      <w:pPr>
        <w:spacing w:after="0"/>
        <w:ind w:firstLine="630"/>
        <w:rPr>
          <w:rFonts w:asciiTheme="minorHAnsi" w:eastAsia="Times New Roman" w:hAnsiTheme="minorHAnsi" w:cstheme="minorHAnsi"/>
          <w:b/>
          <w:sz w:val="20"/>
          <w:szCs w:val="20"/>
        </w:rPr>
      </w:pPr>
      <w:r w:rsidRPr="00613C81">
        <w:rPr>
          <w:rFonts w:asciiTheme="minorHAnsi" w:eastAsia="Times New Roman" w:hAnsiTheme="minorHAnsi" w:cstheme="minorHAnsi"/>
          <w:b/>
          <w:sz w:val="20"/>
          <w:szCs w:val="20"/>
        </w:rPr>
        <w:t>TANYAKAN MM34 JIKA TERJAWAB “YA”</w:t>
      </w:r>
      <w:r w:rsidR="005B389F">
        <w:rPr>
          <w:rFonts w:asciiTheme="minorHAnsi" w:eastAsia="Times New Roman" w:hAnsiTheme="minorHAnsi" w:cstheme="minorHAnsi"/>
          <w:b/>
          <w:sz w:val="20"/>
          <w:szCs w:val="20"/>
        </w:rPr>
        <w:t>/KODE 1</w:t>
      </w:r>
      <w:r w:rsidRPr="00613C81">
        <w:rPr>
          <w:rFonts w:asciiTheme="minorHAnsi" w:eastAsia="Times New Roman" w:hAnsiTheme="minorHAnsi" w:cstheme="minorHAnsi"/>
          <w:b/>
          <w:sz w:val="20"/>
          <w:szCs w:val="20"/>
        </w:rPr>
        <w:t xml:space="preserve"> DI MM33. LAINNYA LANJUTKAN KE MM36.</w:t>
      </w:r>
    </w:p>
    <w:p w:rsidR="00A42FAC" w:rsidRPr="00BE5C60" w:rsidRDefault="00227E4C" w:rsidP="005B389F">
      <w:pPr>
        <w:spacing w:after="0"/>
        <w:ind w:firstLine="630"/>
        <w:rPr>
          <w:rFonts w:asciiTheme="minorHAnsi" w:eastAsia="Times New Roman" w:hAnsiTheme="minorHAnsi" w:cstheme="minorHAnsi"/>
          <w:i/>
          <w:color w:val="FF0000"/>
          <w:sz w:val="16"/>
          <w:szCs w:val="20"/>
        </w:rPr>
      </w:pPr>
      <w:r w:rsidRPr="00BE5C60">
        <w:rPr>
          <w:rFonts w:asciiTheme="minorHAnsi" w:hAnsiTheme="minorHAnsi" w:cstheme="minorHAnsi"/>
          <w:b/>
          <w:color w:val="FF0000"/>
          <w:sz w:val="20"/>
          <w:szCs w:val="20"/>
        </w:rPr>
        <w:t>SPONTAN/JANGAN BACAKAN</w:t>
      </w:r>
      <w:r w:rsidR="00545EE6" w:rsidRPr="00BE5C60">
        <w:rPr>
          <w:rFonts w:asciiTheme="minorHAnsi" w:hAnsiTheme="minorHAnsi" w:cstheme="minorHAnsi"/>
          <w:b/>
          <w:color w:val="FF0000"/>
          <w:sz w:val="20"/>
          <w:szCs w:val="20"/>
        </w:rPr>
        <w:t xml:space="preserve"> </w:t>
      </w:r>
      <w:r w:rsidR="00A42FAC" w:rsidRPr="00BE5C60">
        <w:rPr>
          <w:rFonts w:asciiTheme="minorHAnsi" w:eastAsia="Times New Roman" w:hAnsiTheme="minorHAnsi" w:cstheme="minorHAnsi"/>
          <w:i/>
          <w:color w:val="FF0000"/>
          <w:sz w:val="16"/>
          <w:szCs w:val="20"/>
        </w:rPr>
        <w:t xml:space="preserve">DO NOT READ. </w:t>
      </w:r>
    </w:p>
    <w:p w:rsidR="00545EE6" w:rsidRPr="00753097" w:rsidRDefault="008233B2" w:rsidP="005B389F">
      <w:pPr>
        <w:spacing w:after="0"/>
        <w:ind w:firstLine="630"/>
        <w:rPr>
          <w:rFonts w:asciiTheme="minorHAnsi"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545EE6" w:rsidRPr="00753097">
        <w:rPr>
          <w:rFonts w:asciiTheme="minorHAnsi" w:eastAsia="Times New Roman" w:hAnsiTheme="minorHAnsi" w:cstheme="minorHAnsi"/>
          <w:i/>
          <w:sz w:val="16"/>
          <w:szCs w:val="20"/>
        </w:rPr>
        <w:t xml:space="preserve">CODE TO FIT </w:t>
      </w:r>
    </w:p>
    <w:p w:rsidR="00545EE6" w:rsidRPr="00A225D1" w:rsidRDefault="00545EE6" w:rsidP="005B389F">
      <w:pPr>
        <w:spacing w:after="0"/>
        <w:ind w:firstLine="630"/>
        <w:rPr>
          <w:rFonts w:asciiTheme="minorHAnsi" w:hAnsiTheme="minorHAnsi" w:cstheme="minorHAnsi"/>
          <w:b/>
          <w:sz w:val="20"/>
          <w:szCs w:val="20"/>
        </w:rPr>
      </w:pPr>
      <w:r w:rsidRPr="00A225D1">
        <w:rPr>
          <w:rFonts w:asciiTheme="minorHAnsi" w:hAnsiTheme="minorHAnsi" w:cstheme="minorHAnsi"/>
          <w:b/>
          <w:sz w:val="20"/>
          <w:szCs w:val="20"/>
        </w:rPr>
        <w:t>SA</w:t>
      </w:r>
      <w:r w:rsidRPr="00613C81">
        <w:rPr>
          <w:rFonts w:asciiTheme="minorHAnsi" w:eastAsia="Times New Roman" w:hAnsiTheme="minorHAnsi" w:cstheme="minorHAnsi"/>
          <w:b/>
          <w:i/>
          <w:sz w:val="16"/>
          <w:szCs w:val="20"/>
        </w:rPr>
        <w:t xml:space="preserve"> SINGLE ANSWER</w:t>
      </w:r>
      <w:r w:rsidRPr="00A225D1">
        <w:rPr>
          <w:rFonts w:asciiTheme="minorHAnsi" w:hAnsiTheme="minorHAnsi" w:cstheme="minorHAnsi"/>
          <w:b/>
          <w:sz w:val="20"/>
          <w:szCs w:val="20"/>
        </w:rPr>
        <w:t xml:space="preserve"> </w:t>
      </w:r>
    </w:p>
    <w:p w:rsidR="005A1046" w:rsidRPr="00753097" w:rsidRDefault="005A1046" w:rsidP="005A1046">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MM34. </w:t>
      </w:r>
      <w:r w:rsidRPr="00753097">
        <w:rPr>
          <w:rFonts w:asciiTheme="minorHAnsi" w:hAnsiTheme="minorHAnsi" w:cstheme="minorHAnsi"/>
          <w:sz w:val="20"/>
          <w:szCs w:val="20"/>
        </w:rPr>
        <w:t xml:space="preserve">Apakah </w:t>
      </w:r>
      <w:r w:rsidRPr="00753097">
        <w:rPr>
          <w:rFonts w:asciiTheme="minorHAnsi" w:hAnsiTheme="minorHAnsi" w:cstheme="minorHAnsi"/>
          <w:b/>
          <w:sz w:val="20"/>
          <w:szCs w:val="20"/>
          <w:u w:val="single"/>
        </w:rPr>
        <w:t>alasan utama</w:t>
      </w:r>
      <w:r w:rsidRPr="00753097">
        <w:rPr>
          <w:rFonts w:asciiTheme="minorHAnsi" w:hAnsiTheme="minorHAnsi" w:cstheme="minorHAnsi"/>
          <w:sz w:val="20"/>
          <w:szCs w:val="20"/>
        </w:rPr>
        <w:t xml:space="preserve"> Anda menggunakan agen ini secara </w:t>
      </w:r>
      <w:r w:rsidR="005B389F">
        <w:rPr>
          <w:rFonts w:asciiTheme="minorHAnsi" w:hAnsiTheme="minorHAnsi" w:cstheme="minorHAnsi"/>
          <w:sz w:val="20"/>
          <w:szCs w:val="20"/>
        </w:rPr>
        <w:t>teratur</w:t>
      </w:r>
      <w:r w:rsidRPr="00753097">
        <w:rPr>
          <w:rFonts w:asciiTheme="minorHAnsi" w:hAnsiTheme="minorHAnsi" w:cstheme="minorHAnsi"/>
          <w:sz w:val="20"/>
          <w:szCs w:val="20"/>
        </w:rPr>
        <w:t>?</w:t>
      </w:r>
      <w:r w:rsidR="00595F88">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 xml:space="preserve">ASK IF MM34=YES. OTHERS SKIP TO MM36. 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are using this agent regularly? </w:t>
      </w:r>
    </w:p>
    <w:tbl>
      <w:tblPr>
        <w:tblStyle w:val="TableGrid"/>
        <w:tblW w:w="0" w:type="auto"/>
        <w:tblInd w:w="738" w:type="dxa"/>
        <w:tblLayout w:type="fixed"/>
        <w:tblLook w:val="04A0" w:firstRow="1" w:lastRow="0" w:firstColumn="1" w:lastColumn="0" w:noHBand="0" w:noVBand="1"/>
      </w:tblPr>
      <w:tblGrid>
        <w:gridCol w:w="6077"/>
        <w:gridCol w:w="1663"/>
      </w:tblGrid>
      <w:tr w:rsidR="005A1046" w:rsidRPr="00753097" w:rsidTr="0083140D">
        <w:tc>
          <w:tcPr>
            <w:tcW w:w="6077" w:type="dxa"/>
          </w:tcPr>
          <w:p w:rsidR="005A1046" w:rsidRPr="00753097" w:rsidRDefault="005A1046" w:rsidP="006C3891">
            <w:pPr>
              <w:rPr>
                <w:rFonts w:asciiTheme="minorHAnsi" w:hAnsiTheme="minorHAnsi" w:cstheme="minorHAnsi"/>
                <w:b/>
                <w:sz w:val="20"/>
                <w:szCs w:val="20"/>
              </w:rPr>
            </w:pPr>
          </w:p>
        </w:tc>
        <w:tc>
          <w:tcPr>
            <w:tcW w:w="1663" w:type="dxa"/>
          </w:tcPr>
          <w:p w:rsidR="005A1046" w:rsidRPr="00753097" w:rsidRDefault="0083140D" w:rsidP="006C3891">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Oleh karena kesopanan/ rasa hormat </w:t>
            </w:r>
            <w:r w:rsidRPr="00753097">
              <w:rPr>
                <w:rFonts w:asciiTheme="minorHAnsi" w:eastAsia="Times New Roman" w:hAnsiTheme="minorHAnsi" w:cstheme="minorHAnsi"/>
                <w:i/>
                <w:sz w:val="16"/>
                <w:szCs w:val="20"/>
              </w:rPr>
              <w:t>Out of courtesy</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cepat </w:t>
            </w:r>
            <w:r w:rsidRPr="00753097">
              <w:rPr>
                <w:rFonts w:asciiTheme="minorHAnsi" w:eastAsia="Times New Roman" w:hAnsiTheme="minorHAnsi" w:cstheme="minorHAnsi"/>
                <w:i/>
                <w:sz w:val="16"/>
                <w:szCs w:val="20"/>
              </w:rPr>
              <w:t>The agent is fast</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Saya percaya terhadap agen ini </w:t>
            </w:r>
            <w:r w:rsidRPr="00753097">
              <w:rPr>
                <w:rFonts w:asciiTheme="minorHAnsi" w:eastAsia="Times New Roman" w:hAnsiTheme="minorHAnsi" w:cstheme="minorHAnsi"/>
                <w:i/>
                <w:sz w:val="16"/>
                <w:szCs w:val="20"/>
              </w:rPr>
              <w:t>I trust this agent</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5A1046" w:rsidRPr="00753097" w:rsidTr="007B269F">
        <w:tc>
          <w:tcPr>
            <w:tcW w:w="6077" w:type="dxa"/>
          </w:tcPr>
          <w:p w:rsidR="005A1046" w:rsidRPr="00753097" w:rsidRDefault="00350C0C"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Dapat diandalkan</w:t>
            </w:r>
            <w:r w:rsidR="005A1046" w:rsidRPr="00753097">
              <w:rPr>
                <w:rFonts w:asciiTheme="minorHAnsi" w:hAnsiTheme="minorHAnsi" w:cstheme="minorHAnsi"/>
                <w:sz w:val="20"/>
                <w:szCs w:val="20"/>
              </w:rPr>
              <w:t xml:space="preserve">: Agen tersebut selalu ada selama jam kerja </w:t>
            </w:r>
            <w:r w:rsidR="005A1046" w:rsidRPr="00753097">
              <w:rPr>
                <w:rFonts w:asciiTheme="minorHAnsi" w:eastAsia="Times New Roman" w:hAnsiTheme="minorHAnsi" w:cstheme="minorHAnsi"/>
                <w:i/>
                <w:sz w:val="16"/>
                <w:szCs w:val="20"/>
              </w:rPr>
              <w:t>Reliability: the agent is always present during work hours</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5A1046" w:rsidRPr="00753097" w:rsidTr="007B269F">
        <w:tc>
          <w:tcPr>
            <w:tcW w:w="6077" w:type="dxa"/>
          </w:tcPr>
          <w:p w:rsidR="005A1046" w:rsidRPr="00753097" w:rsidRDefault="005D7677" w:rsidP="00E63973">
            <w:pPr>
              <w:rPr>
                <w:rFonts w:asciiTheme="minorHAnsi" w:eastAsia="Times New Roman" w:hAnsiTheme="minorHAnsi" w:cstheme="minorHAnsi"/>
                <w:sz w:val="20"/>
                <w:szCs w:val="20"/>
              </w:rPr>
            </w:pPr>
            <w:r w:rsidRPr="00753097">
              <w:rPr>
                <w:rFonts w:asciiTheme="minorHAnsi" w:hAnsiTheme="minorHAnsi" w:cstheme="minorHAnsi"/>
                <w:sz w:val="20"/>
                <w:szCs w:val="20"/>
              </w:rPr>
              <w:t>Dapat diandalkan</w:t>
            </w:r>
            <w:r w:rsidR="005A1046" w:rsidRPr="00753097">
              <w:rPr>
                <w:rFonts w:asciiTheme="minorHAnsi" w:hAnsiTheme="minorHAnsi" w:cstheme="minorHAnsi"/>
                <w:sz w:val="20"/>
                <w:szCs w:val="20"/>
              </w:rPr>
              <w:t xml:space="preserve">: Agen tersebut selalu memiliki </w:t>
            </w:r>
            <w:r w:rsidR="00E817DF" w:rsidRPr="00753097">
              <w:rPr>
                <w:rFonts w:asciiTheme="minorHAnsi" w:hAnsiTheme="minorHAnsi" w:cstheme="minorHAnsi"/>
                <w:sz w:val="20"/>
                <w:szCs w:val="20"/>
              </w:rPr>
              <w:t>tunai</w:t>
            </w:r>
            <w:r w:rsidR="00E817DF" w:rsidRPr="00E269CB">
              <w:rPr>
                <w:rFonts w:asciiTheme="minorHAnsi" w:hAnsiTheme="minorHAnsi" w:cstheme="minorHAnsi"/>
                <w:sz w:val="20"/>
                <w:szCs w:val="20"/>
              </w:rPr>
              <w:t>/</w:t>
            </w:r>
            <w:r w:rsidR="00E269CB">
              <w:rPr>
                <w:rFonts w:asciiTheme="minorHAnsi" w:hAnsiTheme="minorHAnsi" w:cstheme="minorHAnsi"/>
                <w:sz w:val="20"/>
                <w:szCs w:val="20"/>
              </w:rPr>
              <w:t xml:space="preserve"> </w:t>
            </w:r>
            <w:r w:rsidR="00E269CB" w:rsidRPr="00065344">
              <w:rPr>
                <w:rFonts w:asciiTheme="minorHAnsi" w:hAnsiTheme="minorHAnsi" w:cstheme="minorHAnsi"/>
                <w:iCs/>
                <w:sz w:val="20"/>
                <w:szCs w:val="20"/>
              </w:rPr>
              <w:t>saldo</w:t>
            </w:r>
            <w:r w:rsidR="005A1046" w:rsidRPr="00753097">
              <w:rPr>
                <w:rFonts w:asciiTheme="minorHAnsi" w:hAnsiTheme="minorHAnsi" w:cstheme="minorHAnsi"/>
                <w:sz w:val="20"/>
                <w:szCs w:val="20"/>
              </w:rPr>
              <w:t xml:space="preserve"> untuk membantu transaksi saya </w:t>
            </w:r>
            <w:r w:rsidR="005A1046" w:rsidRPr="00753097">
              <w:rPr>
                <w:rFonts w:asciiTheme="minorHAnsi" w:eastAsia="Times New Roman" w:hAnsiTheme="minorHAnsi" w:cstheme="minorHAnsi"/>
                <w:i/>
                <w:sz w:val="16"/>
                <w:szCs w:val="20"/>
              </w:rPr>
              <w:t>Reliability: the agent always has e-float and/or cash to help with my transaction</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5A1046" w:rsidRPr="00753097" w:rsidTr="007B269F">
        <w:tc>
          <w:tcPr>
            <w:tcW w:w="6077" w:type="dxa"/>
          </w:tcPr>
          <w:p w:rsidR="005A1046" w:rsidRPr="00753097" w:rsidRDefault="003B262F"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Jarak</w:t>
            </w:r>
            <w:r w:rsidR="005A1046" w:rsidRPr="00753097">
              <w:rPr>
                <w:rFonts w:asciiTheme="minorHAnsi" w:hAnsiTheme="minorHAnsi" w:cstheme="minorHAnsi"/>
                <w:sz w:val="20"/>
                <w:szCs w:val="20"/>
              </w:rPr>
              <w:t xml:space="preserve"> dengan tempat tinggal saya </w:t>
            </w:r>
            <w:r w:rsidR="005A1046" w:rsidRPr="00753097">
              <w:rPr>
                <w:rFonts w:asciiTheme="minorHAnsi" w:eastAsia="Times New Roman" w:hAnsiTheme="minorHAnsi" w:cstheme="minorHAnsi"/>
                <w:i/>
                <w:sz w:val="16"/>
                <w:szCs w:val="20"/>
              </w:rPr>
              <w:t>Proximity to where I live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5A1046" w:rsidRPr="00753097" w:rsidTr="007B269F">
        <w:tc>
          <w:tcPr>
            <w:tcW w:w="6077" w:type="dxa"/>
          </w:tcPr>
          <w:p w:rsidR="005A1046" w:rsidRPr="00753097" w:rsidRDefault="003B262F" w:rsidP="00004144">
            <w:pPr>
              <w:rPr>
                <w:rFonts w:asciiTheme="minorHAnsi" w:eastAsia="Times New Roman" w:hAnsiTheme="minorHAnsi" w:cstheme="minorHAnsi"/>
                <w:sz w:val="20"/>
                <w:szCs w:val="20"/>
              </w:rPr>
            </w:pPr>
            <w:r w:rsidRPr="00753097">
              <w:rPr>
                <w:rFonts w:asciiTheme="minorHAnsi" w:hAnsiTheme="minorHAnsi" w:cstheme="minorHAnsi"/>
                <w:sz w:val="20"/>
                <w:szCs w:val="20"/>
              </w:rPr>
              <w:t>Jarak</w:t>
            </w:r>
            <w:r w:rsidR="005A1046" w:rsidRPr="00753097">
              <w:rPr>
                <w:rFonts w:asciiTheme="minorHAnsi" w:hAnsiTheme="minorHAnsi" w:cstheme="minorHAnsi"/>
                <w:sz w:val="20"/>
                <w:szCs w:val="20"/>
              </w:rPr>
              <w:t xml:space="preserve"> dengan tempat-tempat kemana saya pergi – sekolah, toko </w:t>
            </w:r>
            <w:r w:rsidR="00004144" w:rsidRPr="00753097">
              <w:rPr>
                <w:rFonts w:asciiTheme="minorHAnsi" w:hAnsiTheme="minorHAnsi" w:cstheme="minorHAnsi"/>
                <w:sz w:val="20"/>
                <w:szCs w:val="20"/>
              </w:rPr>
              <w:t>retail</w:t>
            </w:r>
            <w:r w:rsidR="005A1046" w:rsidRPr="00753097">
              <w:rPr>
                <w:rFonts w:asciiTheme="minorHAnsi" w:hAnsiTheme="minorHAnsi" w:cstheme="minorHAnsi"/>
                <w:sz w:val="20"/>
                <w:szCs w:val="20"/>
              </w:rPr>
              <w:t xml:space="preserve">, tempat kerja, dst. </w:t>
            </w:r>
            <w:r w:rsidR="005A1046" w:rsidRPr="00753097">
              <w:rPr>
                <w:rFonts w:asciiTheme="minorHAnsi" w:eastAsia="Times New Roman" w:hAnsiTheme="minorHAnsi" w:cstheme="minorHAnsi"/>
                <w:i/>
                <w:sz w:val="16"/>
                <w:szCs w:val="20"/>
              </w:rPr>
              <w:t>Proximity to places where I go – school, retail store, my job, etc.</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5A1046" w:rsidRPr="00753097" w:rsidTr="007B269F">
        <w:tc>
          <w:tcPr>
            <w:tcW w:w="6077" w:type="dxa"/>
          </w:tcPr>
          <w:p w:rsidR="005A1046" w:rsidRPr="00753097" w:rsidRDefault="005A1046" w:rsidP="00E17C2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w:t>
            </w:r>
            <w:r w:rsidR="00E17C25" w:rsidRPr="00753097">
              <w:rPr>
                <w:rFonts w:asciiTheme="minorHAnsi" w:hAnsiTheme="minorHAnsi" w:cstheme="minorHAnsi"/>
                <w:sz w:val="20"/>
                <w:szCs w:val="20"/>
              </w:rPr>
              <w:t>berpengetahuan/</w:t>
            </w:r>
            <w:r w:rsidRPr="00753097">
              <w:rPr>
                <w:rFonts w:asciiTheme="minorHAnsi" w:hAnsiTheme="minorHAnsi" w:cstheme="minorHAnsi"/>
                <w:sz w:val="20"/>
                <w:szCs w:val="20"/>
              </w:rPr>
              <w:t xml:space="preserve">membantu </w:t>
            </w:r>
            <w:r w:rsidRPr="00753097">
              <w:rPr>
                <w:rFonts w:asciiTheme="minorHAnsi" w:eastAsia="Times New Roman" w:hAnsiTheme="minorHAnsi" w:cstheme="minorHAnsi"/>
                <w:i/>
                <w:sz w:val="16"/>
                <w:szCs w:val="20"/>
              </w:rPr>
              <w:t>Agent is knowledgeable/helpful</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5A1046" w:rsidRPr="00753097" w:rsidTr="007B269F">
        <w:tc>
          <w:tcPr>
            <w:tcW w:w="6077" w:type="dxa"/>
          </w:tcPr>
          <w:p w:rsidR="005A1046" w:rsidRPr="00753097" w:rsidRDefault="005A1046" w:rsidP="0093174A">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ramah dan </w:t>
            </w:r>
            <w:r w:rsidR="0093174A" w:rsidRPr="00753097">
              <w:rPr>
                <w:rFonts w:asciiTheme="minorHAnsi" w:hAnsiTheme="minorHAnsi" w:cstheme="minorHAnsi"/>
                <w:sz w:val="20"/>
                <w:szCs w:val="20"/>
              </w:rPr>
              <w:t>terlibat aktif</w:t>
            </w:r>
            <w:r w:rsidRPr="0075309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Agent is friendly and engaged</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adalah teman pribadi, anggota keluarga atau kerabat saya </w:t>
            </w:r>
            <w:r w:rsidRPr="00753097">
              <w:rPr>
                <w:rFonts w:asciiTheme="minorHAnsi" w:eastAsia="Times New Roman" w:hAnsiTheme="minorHAnsi" w:cstheme="minorHAnsi"/>
                <w:i/>
                <w:sz w:val="16"/>
                <w:szCs w:val="20"/>
              </w:rPr>
              <w:t>agent is my personal friend, family member or a relative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Anggota keluarga, teman, atau teman kantor saya menggunakan agen ini </w:t>
            </w:r>
            <w:r w:rsidRPr="00753097">
              <w:rPr>
                <w:rFonts w:asciiTheme="minorHAnsi" w:eastAsia="Times New Roman" w:hAnsiTheme="minorHAnsi" w:cstheme="minorHAnsi"/>
                <w:i/>
                <w:sz w:val="16"/>
                <w:szCs w:val="20"/>
              </w:rPr>
              <w:t>My family members, friends or workmates use this agent</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5A1046" w:rsidRPr="00753097" w:rsidTr="007B269F">
        <w:trPr>
          <w:trHeight w:val="188"/>
        </w:trPr>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Oleh karena kebiasaan </w:t>
            </w:r>
            <w:r w:rsidRPr="00753097">
              <w:rPr>
                <w:rFonts w:asciiTheme="minorHAnsi" w:eastAsia="Times New Roman" w:hAnsiTheme="minorHAnsi" w:cstheme="minorHAnsi"/>
                <w:i/>
                <w:sz w:val="16"/>
                <w:szCs w:val="20"/>
              </w:rPr>
              <w:t>Out of habit</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5A1046" w:rsidRPr="00753097" w:rsidTr="007B269F">
        <w:tc>
          <w:tcPr>
            <w:tcW w:w="6077" w:type="dxa"/>
          </w:tcPr>
          <w:p w:rsidR="005A1046" w:rsidRPr="00753097" w:rsidRDefault="005A1046" w:rsidP="006C3891">
            <w:pPr>
              <w:rPr>
                <w:rFonts w:asciiTheme="minorHAnsi" w:hAnsiTheme="minorHAnsi" w:cstheme="minorHAnsi"/>
                <w:sz w:val="16"/>
                <w:szCs w:val="20"/>
              </w:rPr>
            </w:pPr>
            <w:r w:rsidRPr="00753097">
              <w:rPr>
                <w:rFonts w:asciiTheme="minorHAnsi" w:hAnsiTheme="minorHAnsi" w:cstheme="minorHAnsi"/>
                <w:sz w:val="20"/>
                <w:szCs w:val="20"/>
              </w:rPr>
              <w:t xml:space="preserve">Lainnya (Sebutkan_____________) </w:t>
            </w:r>
            <w:r w:rsidRPr="00753097">
              <w:rPr>
                <w:rFonts w:asciiTheme="minorHAnsi" w:hAnsiTheme="minorHAnsi" w:cstheme="minorHAnsi"/>
                <w:i/>
                <w:iCs/>
                <w:sz w:val="16"/>
                <w:szCs w:val="20"/>
              </w:rPr>
              <w:t>Other (Specify</w:t>
            </w:r>
            <w:r w:rsidRPr="00753097">
              <w:rPr>
                <w:rFonts w:asciiTheme="minorHAnsi" w:hAnsiTheme="minorHAnsi" w:cstheme="minorHAnsi"/>
                <w:sz w:val="16"/>
                <w:szCs w:val="20"/>
              </w:rPr>
              <w:t>)</w:t>
            </w:r>
          </w:p>
          <w:p w:rsidR="00C2247F" w:rsidRDefault="00C2247F" w:rsidP="006C3891">
            <w:pPr>
              <w:rPr>
                <w:rFonts w:asciiTheme="minorHAnsi" w:hAnsiTheme="minorHAnsi" w:cstheme="minorHAnsi"/>
                <w:sz w:val="16"/>
                <w:szCs w:val="20"/>
              </w:rPr>
            </w:pPr>
          </w:p>
          <w:p w:rsidR="007A4436" w:rsidRPr="00753097" w:rsidRDefault="007A4436" w:rsidP="006C3891">
            <w:pPr>
              <w:rPr>
                <w:rFonts w:asciiTheme="minorHAnsi" w:eastAsia="Times New Roman" w:hAnsiTheme="minorHAnsi" w:cstheme="minorHAnsi"/>
                <w:sz w:val="20"/>
                <w:szCs w:val="20"/>
              </w:rPr>
            </w:pPr>
            <w:r w:rsidRPr="00753097">
              <w:rPr>
                <w:rFonts w:asciiTheme="minorHAnsi" w:hAnsiTheme="minorHAnsi" w:cstheme="minorHAnsi"/>
                <w:sz w:val="16"/>
                <w:szCs w:val="20"/>
              </w:rPr>
              <w:t>___________________________________________</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lastRenderedPageBreak/>
              <w:t xml:space="preserve">Karena agen tersebut perempuan </w:t>
            </w:r>
            <w:r w:rsidRPr="00753097">
              <w:rPr>
                <w:rFonts w:asciiTheme="minorHAnsi" w:eastAsia="Times New Roman" w:hAnsiTheme="minorHAnsi" w:cstheme="minorHAnsi"/>
                <w:i/>
                <w:sz w:val="16"/>
                <w:szCs w:val="20"/>
              </w:rPr>
              <w:t>Because the agent is a female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5A1046" w:rsidRPr="00753097" w:rsidTr="007B269F">
        <w:tc>
          <w:tcPr>
            <w:tcW w:w="6077" w:type="dxa"/>
          </w:tcPr>
          <w:p w:rsidR="005A1046" w:rsidRPr="00753097" w:rsidRDefault="005A1046"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Karena agen tersebut laki-laki </w:t>
            </w:r>
            <w:r w:rsidRPr="00753097">
              <w:rPr>
                <w:rFonts w:asciiTheme="minorHAnsi" w:eastAsia="Times New Roman" w:hAnsiTheme="minorHAnsi" w:cstheme="minorHAnsi"/>
                <w:i/>
                <w:sz w:val="16"/>
                <w:szCs w:val="20"/>
              </w:rPr>
              <w:t>Because the agent is a male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5A1046" w:rsidRPr="00753097" w:rsidTr="007B269F">
        <w:tc>
          <w:tcPr>
            <w:tcW w:w="6077" w:type="dxa"/>
          </w:tcPr>
          <w:p w:rsidR="005A1046" w:rsidRPr="00753097" w:rsidRDefault="005A1046" w:rsidP="006C3891">
            <w:pPr>
              <w:tabs>
                <w:tab w:val="left" w:pos="4563"/>
              </w:tabs>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tersebut direkomedasikan kepada saya </w:t>
            </w:r>
            <w:r w:rsidRPr="00753097">
              <w:rPr>
                <w:rFonts w:asciiTheme="minorHAnsi" w:eastAsia="Times New Roman" w:hAnsiTheme="minorHAnsi" w:cstheme="minorHAnsi"/>
                <w:i/>
                <w:sz w:val="16"/>
                <w:szCs w:val="20"/>
              </w:rPr>
              <w:t>Agent was recommended to me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5A1046" w:rsidRPr="00753097" w:rsidTr="007B269F">
        <w:tc>
          <w:tcPr>
            <w:tcW w:w="6077" w:type="dxa"/>
          </w:tcPr>
          <w:p w:rsidR="005A1046" w:rsidRPr="00753097" w:rsidRDefault="005A1046" w:rsidP="006C3891">
            <w:pPr>
              <w:tabs>
                <w:tab w:val="left" w:pos="4563"/>
              </w:tabs>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Tempat agen aman </w:t>
            </w:r>
            <w:r w:rsidRPr="00753097">
              <w:rPr>
                <w:rFonts w:asciiTheme="minorHAnsi" w:eastAsia="Times New Roman" w:hAnsiTheme="minorHAnsi" w:cstheme="minorHAnsi"/>
                <w:i/>
                <w:sz w:val="16"/>
                <w:szCs w:val="20"/>
              </w:rPr>
              <w:t>The agent’s place is safe/secure</w:t>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5A1046" w:rsidRPr="00753097" w:rsidTr="007B269F">
        <w:tc>
          <w:tcPr>
            <w:tcW w:w="6077" w:type="dxa"/>
          </w:tcPr>
          <w:p w:rsidR="005A1046" w:rsidRPr="00753097" w:rsidRDefault="005A1046" w:rsidP="006C3891">
            <w:pPr>
              <w:tabs>
                <w:tab w:val="center" w:pos="3299"/>
              </w:tabs>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Tidak ada alasan khusus </w:t>
            </w:r>
            <w:r w:rsidRPr="00753097">
              <w:rPr>
                <w:rFonts w:asciiTheme="minorHAnsi" w:eastAsia="Times New Roman" w:hAnsiTheme="minorHAnsi" w:cstheme="minorHAnsi"/>
                <w:i/>
                <w:sz w:val="16"/>
                <w:szCs w:val="20"/>
              </w:rPr>
              <w:t>No particular reason</w:t>
            </w:r>
            <w:r w:rsidRPr="00753097">
              <w:rPr>
                <w:rFonts w:asciiTheme="minorHAnsi" w:eastAsia="Times New Roman" w:hAnsiTheme="minorHAnsi" w:cstheme="minorHAnsi"/>
                <w:sz w:val="20"/>
                <w:szCs w:val="20"/>
              </w:rPr>
              <w:tab/>
            </w:r>
          </w:p>
        </w:tc>
        <w:tc>
          <w:tcPr>
            <w:tcW w:w="1663" w:type="dxa"/>
            <w:vAlign w:val="center"/>
          </w:tcPr>
          <w:p w:rsidR="005A1046" w:rsidRPr="00753097" w:rsidRDefault="005A1046">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18</w:t>
            </w:r>
          </w:p>
        </w:tc>
      </w:tr>
    </w:tbl>
    <w:p w:rsidR="00BA5942" w:rsidRDefault="00BA5942" w:rsidP="007B793D">
      <w:pPr>
        <w:spacing w:after="0"/>
        <w:rPr>
          <w:rFonts w:asciiTheme="minorHAnsi" w:hAnsiTheme="minorHAnsi" w:cstheme="minorHAnsi"/>
          <w:b/>
          <w:sz w:val="20"/>
          <w:szCs w:val="20"/>
        </w:rPr>
      </w:pPr>
    </w:p>
    <w:p w:rsidR="007B793D" w:rsidRPr="00753097" w:rsidRDefault="007B793D" w:rsidP="007B269F">
      <w:pPr>
        <w:spacing w:after="0"/>
        <w:ind w:left="630"/>
        <w:rPr>
          <w:rFonts w:asciiTheme="minorHAnsi" w:eastAsia="Times New Roman" w:hAnsiTheme="minorHAnsi" w:cstheme="minorHAnsi"/>
          <w:b/>
          <w:i/>
          <w:sz w:val="16"/>
          <w:szCs w:val="20"/>
        </w:rPr>
      </w:pPr>
      <w:r w:rsidRPr="00753097">
        <w:rPr>
          <w:rFonts w:asciiTheme="minorHAnsi" w:hAnsiTheme="minorHAnsi" w:cstheme="minorHAnsi"/>
          <w:b/>
          <w:sz w:val="20"/>
          <w:szCs w:val="20"/>
        </w:rPr>
        <w:t xml:space="preserve">TANYAKAN MM35 </w:t>
      </w:r>
      <w:r w:rsidR="00034FC1" w:rsidRPr="00613C81">
        <w:rPr>
          <w:rFonts w:asciiTheme="minorHAnsi" w:eastAsia="Times New Roman" w:hAnsiTheme="minorHAnsi" w:cstheme="minorHAnsi"/>
          <w:b/>
          <w:sz w:val="20"/>
          <w:szCs w:val="20"/>
        </w:rPr>
        <w:t>JIKA TERJAWAB “YA”</w:t>
      </w:r>
      <w:r w:rsidR="00034FC1">
        <w:rPr>
          <w:rFonts w:asciiTheme="minorHAnsi" w:eastAsia="Times New Roman" w:hAnsiTheme="minorHAnsi" w:cstheme="minorHAnsi"/>
          <w:b/>
          <w:sz w:val="20"/>
          <w:szCs w:val="20"/>
        </w:rPr>
        <w:t>/KODE 1</w:t>
      </w:r>
      <w:r w:rsidR="00034FC1" w:rsidRPr="00613C81">
        <w:rPr>
          <w:rFonts w:asciiTheme="minorHAnsi" w:eastAsia="Times New Roman" w:hAnsiTheme="minorHAnsi" w:cstheme="minorHAnsi"/>
          <w:b/>
          <w:sz w:val="20"/>
          <w:szCs w:val="20"/>
        </w:rPr>
        <w:t xml:space="preserve"> DI MM33</w:t>
      </w:r>
      <w:r w:rsidRPr="00753097">
        <w:rPr>
          <w:rFonts w:asciiTheme="minorHAnsi" w:hAnsiTheme="minorHAnsi" w:cstheme="minorHAnsi"/>
          <w:b/>
          <w:sz w:val="20"/>
          <w:szCs w:val="20"/>
        </w:rPr>
        <w:t>. LAINNYA LANJUTKAN KE MM36</w:t>
      </w:r>
      <w:r w:rsidRPr="00753097">
        <w:rPr>
          <w:rFonts w:asciiTheme="minorHAnsi" w:eastAsia="Times New Roman" w:hAnsiTheme="minorHAnsi" w:cstheme="minorHAnsi"/>
          <w:b/>
          <w:i/>
          <w:sz w:val="16"/>
          <w:szCs w:val="20"/>
        </w:rPr>
        <w:t xml:space="preserve"> ASK IF MM33=1. OTHERS SKIP TO MM36</w:t>
      </w:r>
    </w:p>
    <w:p w:rsidR="007B793D" w:rsidRPr="00753097" w:rsidRDefault="00CF3D83" w:rsidP="00034FC1">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7B793D" w:rsidRPr="00753097">
        <w:rPr>
          <w:rFonts w:asciiTheme="minorHAnsi" w:hAnsiTheme="minorHAnsi" w:cstheme="minorHAnsi"/>
          <w:b/>
          <w:sz w:val="20"/>
          <w:szCs w:val="20"/>
        </w:rPr>
        <w:t xml:space="preserve">. SA </w:t>
      </w:r>
      <w:r w:rsidR="007B793D" w:rsidRPr="00753097">
        <w:rPr>
          <w:rFonts w:asciiTheme="minorHAnsi" w:hAnsiTheme="minorHAnsi" w:cstheme="minorHAnsi"/>
          <w:b/>
          <w:i/>
          <w:sz w:val="16"/>
          <w:szCs w:val="20"/>
        </w:rPr>
        <w:t xml:space="preserve">READ OUT. </w:t>
      </w:r>
    </w:p>
    <w:p w:rsidR="007B793D" w:rsidRPr="00753097" w:rsidRDefault="007B793D" w:rsidP="00034FC1">
      <w:pPr>
        <w:spacing w:after="0"/>
        <w:ind w:firstLine="630"/>
        <w:rPr>
          <w:rFonts w:asciiTheme="minorHAnsi" w:hAnsiTheme="minorHAnsi" w:cstheme="minorHAnsi"/>
          <w:b/>
          <w:sz w:val="24"/>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5A1046" w:rsidRPr="00753097" w:rsidRDefault="005A1046" w:rsidP="005A1046">
      <w:pPr>
        <w:rPr>
          <w:rFonts w:asciiTheme="minorHAnsi" w:eastAsia="Times New Roman" w:hAnsiTheme="minorHAnsi" w:cstheme="minorHAnsi"/>
          <w:i/>
          <w:sz w:val="16"/>
          <w:szCs w:val="20"/>
        </w:rPr>
      </w:pPr>
      <w:r w:rsidRPr="00753097">
        <w:rPr>
          <w:rFonts w:asciiTheme="minorHAnsi" w:hAnsiTheme="minorHAnsi" w:cstheme="minorHAnsi"/>
          <w:sz w:val="20"/>
          <w:szCs w:val="20"/>
        </w:rPr>
        <w:t>MM35. Agen Anda laki-laki ataukah perempuan?</w:t>
      </w:r>
      <w:r w:rsidR="007B793D"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Is your regular agent a male or a female?</w:t>
      </w:r>
    </w:p>
    <w:tbl>
      <w:tblPr>
        <w:tblStyle w:val="TableGrid"/>
        <w:tblW w:w="0" w:type="auto"/>
        <w:tblInd w:w="1638" w:type="dxa"/>
        <w:tblLook w:val="04A0" w:firstRow="1" w:lastRow="0" w:firstColumn="1" w:lastColumn="0" w:noHBand="0" w:noVBand="1"/>
      </w:tblPr>
      <w:tblGrid>
        <w:gridCol w:w="3279"/>
        <w:gridCol w:w="3021"/>
      </w:tblGrid>
      <w:tr w:rsidR="005A1046" w:rsidRPr="00753097" w:rsidTr="00C314AB">
        <w:tc>
          <w:tcPr>
            <w:tcW w:w="3279" w:type="dxa"/>
          </w:tcPr>
          <w:p w:rsidR="005A1046" w:rsidRPr="00753097" w:rsidRDefault="005A1046" w:rsidP="006C3891">
            <w:pPr>
              <w:rPr>
                <w:rFonts w:asciiTheme="minorHAnsi" w:hAnsiTheme="minorHAnsi" w:cstheme="minorHAnsi"/>
                <w:sz w:val="20"/>
                <w:szCs w:val="20"/>
              </w:rPr>
            </w:pPr>
          </w:p>
        </w:tc>
        <w:tc>
          <w:tcPr>
            <w:tcW w:w="3021" w:type="dxa"/>
          </w:tcPr>
          <w:p w:rsidR="005A1046" w:rsidRPr="00753097" w:rsidRDefault="00C314AB" w:rsidP="006C3891">
            <w:pPr>
              <w:jc w:val="center"/>
              <w:rPr>
                <w:rFonts w:asciiTheme="minorHAnsi" w:hAnsiTheme="minorHAnsi" w:cstheme="minorHAnsi"/>
                <w:b/>
                <w:sz w:val="20"/>
                <w:szCs w:val="20"/>
              </w:rPr>
            </w:pPr>
            <w:r w:rsidRPr="00753097">
              <w:rPr>
                <w:rFonts w:asciiTheme="minorHAnsi" w:hAnsiTheme="minorHAnsi" w:cstheme="minorHAnsi"/>
                <w:b/>
                <w:sz w:val="20"/>
                <w:szCs w:val="20"/>
              </w:rPr>
              <w:t>SA</w:t>
            </w:r>
          </w:p>
        </w:tc>
      </w:tr>
      <w:tr w:rsidR="005A1046" w:rsidRPr="00753097" w:rsidTr="00C314AB">
        <w:tc>
          <w:tcPr>
            <w:tcW w:w="3279" w:type="dxa"/>
          </w:tcPr>
          <w:p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Laki-laki </w:t>
            </w:r>
            <w:r w:rsidRPr="00753097">
              <w:rPr>
                <w:rFonts w:asciiTheme="minorHAnsi" w:hAnsiTheme="minorHAnsi" w:cstheme="minorHAnsi"/>
                <w:i/>
                <w:sz w:val="16"/>
                <w:szCs w:val="20"/>
              </w:rPr>
              <w:t>Male</w:t>
            </w:r>
          </w:p>
        </w:tc>
        <w:tc>
          <w:tcPr>
            <w:tcW w:w="3021" w:type="dxa"/>
          </w:tcPr>
          <w:p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5A1046" w:rsidRPr="00753097" w:rsidTr="00C314AB">
        <w:tc>
          <w:tcPr>
            <w:tcW w:w="3279" w:type="dxa"/>
          </w:tcPr>
          <w:p w:rsidR="005A1046" w:rsidRPr="00753097" w:rsidRDefault="005A1046" w:rsidP="006C3891">
            <w:pPr>
              <w:rPr>
                <w:rFonts w:asciiTheme="minorHAnsi" w:hAnsiTheme="minorHAnsi" w:cstheme="minorHAnsi"/>
                <w:sz w:val="20"/>
                <w:szCs w:val="20"/>
              </w:rPr>
            </w:pPr>
            <w:r w:rsidRPr="00753097">
              <w:rPr>
                <w:rFonts w:asciiTheme="minorHAnsi" w:hAnsiTheme="minorHAnsi" w:cstheme="minorHAnsi"/>
                <w:sz w:val="20"/>
                <w:szCs w:val="20"/>
              </w:rPr>
              <w:t xml:space="preserve">Perempuan </w:t>
            </w:r>
            <w:r w:rsidRPr="00753097">
              <w:rPr>
                <w:rFonts w:asciiTheme="minorHAnsi" w:hAnsiTheme="minorHAnsi" w:cstheme="minorHAnsi"/>
                <w:i/>
                <w:sz w:val="16"/>
                <w:szCs w:val="20"/>
              </w:rPr>
              <w:t>Female</w:t>
            </w:r>
          </w:p>
        </w:tc>
        <w:tc>
          <w:tcPr>
            <w:tcW w:w="3021" w:type="dxa"/>
          </w:tcPr>
          <w:p w:rsidR="005A1046" w:rsidRPr="00753097" w:rsidRDefault="005A1046"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BA5942" w:rsidRDefault="00BA5942" w:rsidP="00065344">
      <w:pPr>
        <w:spacing w:after="0"/>
        <w:rPr>
          <w:rFonts w:asciiTheme="minorHAnsi" w:eastAsia="Cambria" w:hAnsiTheme="minorHAnsi" w:cstheme="minorHAnsi"/>
          <w:b/>
          <w:sz w:val="20"/>
          <w:szCs w:val="20"/>
        </w:rPr>
      </w:pPr>
    </w:p>
    <w:p w:rsidR="00C2247F" w:rsidRDefault="00C2247F" w:rsidP="00065344">
      <w:pPr>
        <w:spacing w:after="0"/>
        <w:rPr>
          <w:rFonts w:asciiTheme="minorHAnsi" w:eastAsia="Cambria" w:hAnsiTheme="minorHAnsi" w:cstheme="minorHAnsi"/>
          <w:b/>
          <w:sz w:val="20"/>
          <w:szCs w:val="20"/>
        </w:rPr>
      </w:pPr>
    </w:p>
    <w:p w:rsidR="005A1046" w:rsidRPr="00753097" w:rsidRDefault="00C2247F" w:rsidP="00065344">
      <w:pPr>
        <w:spacing w:after="0"/>
        <w:rPr>
          <w:rFonts w:asciiTheme="minorHAnsi" w:hAnsiTheme="minorHAnsi" w:cstheme="minorHAnsi"/>
          <w:i/>
          <w:sz w:val="16"/>
          <w:szCs w:val="20"/>
        </w:rPr>
      </w:pPr>
      <w:r>
        <w:rPr>
          <w:rFonts w:asciiTheme="minorHAnsi" w:eastAsia="Cambria" w:hAnsiTheme="minorHAnsi" w:cstheme="minorHAnsi"/>
          <w:b/>
          <w:sz w:val="20"/>
          <w:szCs w:val="20"/>
        </w:rPr>
        <w:t xml:space="preserve">INTERVIEWER NOTE: </w:t>
      </w:r>
      <w:r w:rsidR="005A1046" w:rsidRPr="00753097">
        <w:rPr>
          <w:rFonts w:asciiTheme="minorHAnsi" w:eastAsia="Cambria" w:hAnsiTheme="minorHAnsi" w:cstheme="minorHAnsi"/>
          <w:b/>
          <w:sz w:val="20"/>
          <w:szCs w:val="20"/>
        </w:rPr>
        <w:t xml:space="preserve">DAFTAR PERTANYAAN BERIKUT ADALAH MENGENAI AGEN MANAPUN YANG DIGUNAKAN RESPONDEN, TIDAK HARUS AGEN REGULER MEREKA </w:t>
      </w:r>
      <w:r w:rsidR="005A1046" w:rsidRPr="00753097">
        <w:rPr>
          <w:rFonts w:asciiTheme="minorHAnsi" w:hAnsiTheme="minorHAnsi" w:cstheme="minorHAnsi"/>
          <w:i/>
          <w:sz w:val="16"/>
          <w:szCs w:val="20"/>
        </w:rPr>
        <w:t>THE NEXT SET OF QUESTIONS IS ABOUT ANY AGENT RESPONDENTS USE, NOT NECESSARILY THEIR REGULAR AGENT.</w:t>
      </w:r>
    </w:p>
    <w:p w:rsidR="005A1046" w:rsidRPr="00753097" w:rsidRDefault="005A1046" w:rsidP="005A1046">
      <w:pPr>
        <w:jc w:val="both"/>
        <w:rPr>
          <w:rFonts w:asciiTheme="minorHAnsi" w:hAnsiTheme="minorHAnsi" w:cstheme="minorHAnsi"/>
          <w:i/>
          <w:sz w:val="16"/>
          <w:szCs w:val="20"/>
        </w:rPr>
      </w:pPr>
      <w:r w:rsidRPr="007B269F">
        <w:rPr>
          <w:rFonts w:asciiTheme="minorHAnsi" w:hAnsiTheme="minorHAnsi" w:cstheme="minorHAnsi"/>
          <w:b/>
          <w:sz w:val="20"/>
          <w:szCs w:val="20"/>
        </w:rPr>
        <w:t>BACAKAN PADA RESPONDENT</w:t>
      </w:r>
      <w:r w:rsidRPr="00753097">
        <w:rPr>
          <w:rFonts w:asciiTheme="minorHAnsi" w:hAnsiTheme="minorHAnsi" w:cstheme="minorHAnsi"/>
          <w:sz w:val="20"/>
          <w:szCs w:val="20"/>
        </w:rPr>
        <w:t xml:space="preserve">. </w:t>
      </w:r>
      <w:r w:rsidR="00C2247F">
        <w:rPr>
          <w:rFonts w:asciiTheme="minorHAnsi" w:hAnsiTheme="minorHAnsi" w:cstheme="minorHAnsi"/>
          <w:sz w:val="20"/>
          <w:szCs w:val="20"/>
        </w:rPr>
        <w:t>“</w:t>
      </w:r>
      <w:r w:rsidRPr="00753097">
        <w:rPr>
          <w:rFonts w:asciiTheme="minorHAnsi" w:hAnsiTheme="minorHAnsi" w:cstheme="minorHAnsi"/>
          <w:sz w:val="20"/>
          <w:szCs w:val="20"/>
        </w:rPr>
        <w:t>Sekarang, saya ingin bertanya pada Anda mengenai pengalaman dengan agen mobile money/uang ponsel secara umum. Anda tidak perlu berbicara tentang agen regular Anda jika Anda tidak memilikinya</w:t>
      </w:r>
      <w:r w:rsidR="00C2247F">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READ TO THE RESPONDENT: Now, I want to ask you about your experience with mobile money agents in general. You do not have to talk about your regular agent if you do not have one. </w:t>
      </w:r>
    </w:p>
    <w:p w:rsidR="005A1046" w:rsidRPr="00753097" w:rsidRDefault="00284F03"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t xml:space="preserve">TANYAKAN MM36 </w:t>
      </w:r>
      <w:r w:rsidR="00A473C6" w:rsidRPr="00753097">
        <w:rPr>
          <w:rFonts w:asciiTheme="minorHAnsi" w:eastAsia="Times New Roman" w:hAnsiTheme="minorHAnsi" w:cstheme="minorHAnsi"/>
          <w:b/>
          <w:sz w:val="20"/>
          <w:szCs w:val="20"/>
        </w:rPr>
        <w:t xml:space="preserve">JIKA </w:t>
      </w:r>
      <w:r w:rsidR="00A473C6">
        <w:rPr>
          <w:rFonts w:asciiTheme="minorHAnsi" w:eastAsia="Times New Roman" w:hAnsiTheme="minorHAnsi" w:cstheme="minorHAnsi"/>
          <w:b/>
          <w:sz w:val="20"/>
          <w:szCs w:val="20"/>
        </w:rPr>
        <w:t>SETIDAKNYA</w:t>
      </w:r>
      <w:r w:rsidR="00A473C6" w:rsidRPr="00753097">
        <w:rPr>
          <w:rFonts w:asciiTheme="minorHAnsi" w:eastAsia="Times New Roman" w:hAnsiTheme="minorHAnsi" w:cstheme="minorHAnsi"/>
          <w:b/>
          <w:sz w:val="20"/>
          <w:szCs w:val="20"/>
        </w:rPr>
        <w:t xml:space="preserve"> </w:t>
      </w:r>
      <w:r w:rsidR="00A473C6">
        <w:rPr>
          <w:rFonts w:asciiTheme="minorHAnsi" w:eastAsia="Times New Roman" w:hAnsiTheme="minorHAnsi" w:cstheme="minorHAnsi"/>
          <w:b/>
          <w:sz w:val="20"/>
          <w:szCs w:val="20"/>
        </w:rPr>
        <w:t xml:space="preserve">MENGGUNAKAN </w:t>
      </w:r>
      <w:r w:rsidR="00A473C6" w:rsidRPr="00753097">
        <w:rPr>
          <w:rFonts w:asciiTheme="minorHAnsi" w:eastAsia="Times New Roman" w:hAnsiTheme="minorHAnsi" w:cstheme="minorHAnsi"/>
          <w:b/>
          <w:sz w:val="20"/>
          <w:szCs w:val="20"/>
        </w:rPr>
        <w:t xml:space="preserve">SATU PROVIDER </w:t>
      </w:r>
      <w:r w:rsidR="00A473C6">
        <w:rPr>
          <w:rFonts w:asciiTheme="minorHAnsi" w:eastAsia="Times New Roman" w:hAnsiTheme="minorHAnsi" w:cstheme="minorHAnsi"/>
          <w:b/>
          <w:sz w:val="20"/>
          <w:szCs w:val="20"/>
        </w:rPr>
        <w:t xml:space="preserve">MOBILE MONEY (SETIDAKNYA SATU PROVIDER </w:t>
      </w:r>
      <w:r w:rsidR="00A473C6" w:rsidRPr="00753097">
        <w:rPr>
          <w:rFonts w:asciiTheme="minorHAnsi" w:eastAsia="Times New Roman" w:hAnsiTheme="minorHAnsi" w:cstheme="minorHAnsi"/>
          <w:b/>
          <w:sz w:val="20"/>
          <w:szCs w:val="20"/>
        </w:rPr>
        <w:t xml:space="preserve">TERLINGKAR </w:t>
      </w:r>
      <w:r w:rsidR="00A473C6">
        <w:rPr>
          <w:rFonts w:asciiTheme="minorHAnsi" w:eastAsia="Times New Roman" w:hAnsiTheme="minorHAnsi" w:cstheme="minorHAnsi"/>
          <w:b/>
          <w:sz w:val="20"/>
          <w:szCs w:val="20"/>
        </w:rPr>
        <w:t xml:space="preserve">KODE 1 </w:t>
      </w:r>
      <w:r w:rsidR="00A473C6" w:rsidRPr="00753097">
        <w:rPr>
          <w:rFonts w:asciiTheme="minorHAnsi" w:eastAsia="Times New Roman" w:hAnsiTheme="minorHAnsi" w:cstheme="minorHAnsi"/>
          <w:b/>
          <w:sz w:val="20"/>
          <w:szCs w:val="20"/>
        </w:rPr>
        <w:t>DI MM4</w:t>
      </w:r>
      <w:r w:rsidR="00A473C6">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473C6">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473C6">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IF AT LEAST ONE PROVIDER MARKED IN MM4. OTHERS SKIP TO THE NEXT SECTION.</w:t>
      </w:r>
    </w:p>
    <w:p w:rsidR="00284F03" w:rsidRPr="00753097" w:rsidRDefault="00CF3D83" w:rsidP="00A473C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284F03" w:rsidRPr="00753097">
        <w:rPr>
          <w:rFonts w:asciiTheme="minorHAnsi" w:hAnsiTheme="minorHAnsi" w:cstheme="minorHAnsi"/>
          <w:b/>
          <w:sz w:val="20"/>
          <w:szCs w:val="20"/>
        </w:rPr>
        <w:t xml:space="preserve"> </w:t>
      </w:r>
      <w:r w:rsidR="00284F03" w:rsidRPr="00753097">
        <w:rPr>
          <w:rFonts w:asciiTheme="minorHAnsi" w:hAnsiTheme="minorHAnsi" w:cstheme="minorHAnsi"/>
          <w:b/>
          <w:i/>
          <w:sz w:val="16"/>
          <w:szCs w:val="20"/>
        </w:rPr>
        <w:t>READ OUT</w:t>
      </w:r>
    </w:p>
    <w:p w:rsidR="00284F03" w:rsidRPr="00753097" w:rsidRDefault="00284F03" w:rsidP="00A473C6">
      <w:pPr>
        <w:spacing w:after="0"/>
        <w:ind w:firstLine="630"/>
        <w:rPr>
          <w:rFonts w:asciiTheme="minorHAnsi" w:hAnsiTheme="minorHAnsi" w:cstheme="minorHAnsi"/>
          <w:b/>
          <w:sz w:val="24"/>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5A1046" w:rsidRPr="00753097" w:rsidRDefault="005A1046" w:rsidP="005A1046">
      <w:pPr>
        <w:jc w:val="both"/>
        <w:rPr>
          <w:rFonts w:asciiTheme="minorHAnsi" w:hAnsiTheme="minorHAnsi" w:cstheme="minorHAnsi"/>
          <w:i/>
          <w:sz w:val="16"/>
          <w:szCs w:val="20"/>
        </w:rPr>
      </w:pPr>
      <w:r w:rsidRPr="00753097">
        <w:rPr>
          <w:rFonts w:asciiTheme="minorHAnsi" w:hAnsiTheme="minorHAnsi" w:cstheme="minorHAnsi"/>
          <w:sz w:val="20"/>
          <w:szCs w:val="20"/>
        </w:rPr>
        <w:t xml:space="preserve">MM36. </w:t>
      </w:r>
      <w:r w:rsidRPr="00753097">
        <w:rPr>
          <w:rFonts w:asciiTheme="minorHAnsi" w:eastAsia="Cambria" w:hAnsiTheme="minorHAnsi" w:cstheme="minorHAnsi"/>
          <w:sz w:val="20"/>
          <w:szCs w:val="20"/>
        </w:rPr>
        <w:t xml:space="preserve">Manakah dari agen mobile money/uang ponsel berikut ini yang </w:t>
      </w:r>
      <w:r w:rsidRPr="007B269F">
        <w:rPr>
          <w:rFonts w:asciiTheme="minorHAnsi" w:eastAsia="Cambria" w:hAnsiTheme="minorHAnsi" w:cstheme="minorHAnsi"/>
          <w:b/>
          <w:sz w:val="20"/>
          <w:szCs w:val="20"/>
          <w:u w:val="single"/>
        </w:rPr>
        <w:t>terdekat</w:t>
      </w:r>
      <w:r w:rsidRPr="00753097">
        <w:rPr>
          <w:rFonts w:asciiTheme="minorHAnsi" w:eastAsia="Cambria" w:hAnsiTheme="minorHAnsi" w:cstheme="minorHAnsi"/>
          <w:sz w:val="20"/>
          <w:szCs w:val="20"/>
        </w:rPr>
        <w:t xml:space="preserve"> dengan tempat Anda tinggal? Terlepas dari layanan apa yang Anda gunakan</w:t>
      </w:r>
      <w:r w:rsidRPr="00753097">
        <w:rPr>
          <w:rFonts w:asciiTheme="minorHAnsi" w:eastAsia="Cambria" w:hAnsiTheme="minorHAnsi" w:cstheme="minorHAnsi"/>
          <w:i/>
          <w:iCs/>
          <w:sz w:val="16"/>
          <w:szCs w:val="20"/>
        </w:rPr>
        <w:t xml:space="preserve">? </w:t>
      </w:r>
      <w:r w:rsidRPr="00753097">
        <w:rPr>
          <w:rFonts w:asciiTheme="minorHAnsi" w:hAnsiTheme="minorHAnsi" w:cstheme="minorHAnsi"/>
          <w:i/>
          <w:sz w:val="16"/>
          <w:szCs w:val="20"/>
        </w:rPr>
        <w:t xml:space="preserve">Which of the following mobile money agents are </w:t>
      </w:r>
      <w:r w:rsidRPr="00753097">
        <w:rPr>
          <w:rFonts w:asciiTheme="minorHAnsi" w:hAnsiTheme="minorHAnsi" w:cstheme="minorHAnsi"/>
          <w:i/>
          <w:sz w:val="16"/>
          <w:szCs w:val="20"/>
          <w:u w:val="single"/>
        </w:rPr>
        <w:t>the closest</w:t>
      </w:r>
      <w:r w:rsidRPr="00753097">
        <w:rPr>
          <w:rFonts w:asciiTheme="minorHAnsi" w:hAnsiTheme="minorHAnsi" w:cstheme="minorHAnsi"/>
          <w:i/>
          <w:sz w:val="16"/>
          <w:szCs w:val="20"/>
        </w:rPr>
        <w:t xml:space="preserve"> to where you live? Regardless of what service you use</w:t>
      </w:r>
    </w:p>
    <w:tbl>
      <w:tblPr>
        <w:tblStyle w:val="TableGrid"/>
        <w:tblW w:w="0" w:type="auto"/>
        <w:jc w:val="center"/>
        <w:tblLayout w:type="fixed"/>
        <w:tblLook w:val="04A0" w:firstRow="1" w:lastRow="0" w:firstColumn="1" w:lastColumn="0" w:noHBand="0" w:noVBand="1"/>
      </w:tblPr>
      <w:tblGrid>
        <w:gridCol w:w="6277"/>
        <w:gridCol w:w="1147"/>
      </w:tblGrid>
      <w:tr w:rsidR="005A1046" w:rsidRPr="00753097" w:rsidTr="0010142A">
        <w:trPr>
          <w:jc w:val="center"/>
        </w:trPr>
        <w:tc>
          <w:tcPr>
            <w:tcW w:w="6277" w:type="dxa"/>
          </w:tcPr>
          <w:p w:rsidR="005A1046" w:rsidRPr="00065344" w:rsidRDefault="00CF3D83" w:rsidP="006C3891">
            <w:pPr>
              <w:rPr>
                <w:rFonts w:asciiTheme="minorHAnsi" w:hAnsiTheme="minorHAnsi" w:cstheme="minorHAnsi"/>
                <w:b/>
                <w:sz w:val="20"/>
                <w:szCs w:val="20"/>
              </w:rPr>
            </w:pPr>
            <w:r>
              <w:rPr>
                <w:rFonts w:asciiTheme="minorHAnsi" w:hAnsiTheme="minorHAnsi" w:cstheme="minorHAnsi"/>
                <w:b/>
                <w:sz w:val="20"/>
                <w:szCs w:val="20"/>
              </w:rPr>
              <w:t>KARTU BANTU/BACAKAN</w:t>
            </w:r>
            <w:r w:rsidR="005A1046" w:rsidRPr="00065344">
              <w:rPr>
                <w:rFonts w:asciiTheme="minorHAnsi" w:hAnsiTheme="minorHAnsi" w:cstheme="minorHAnsi"/>
                <w:b/>
                <w:sz w:val="20"/>
                <w:szCs w:val="20"/>
              </w:rPr>
              <w:t xml:space="preserve">. SA </w:t>
            </w:r>
            <w:r w:rsidR="005A1046" w:rsidRPr="00065344">
              <w:rPr>
                <w:rFonts w:asciiTheme="minorHAnsi" w:hAnsiTheme="minorHAnsi" w:cstheme="minorHAnsi"/>
                <w:b/>
                <w:i/>
                <w:sz w:val="16"/>
                <w:szCs w:val="20"/>
              </w:rPr>
              <w:t>READ OUT. SINGLE ANSWER</w:t>
            </w:r>
          </w:p>
        </w:tc>
        <w:tc>
          <w:tcPr>
            <w:tcW w:w="1147" w:type="dxa"/>
          </w:tcPr>
          <w:p w:rsidR="005A1046" w:rsidRPr="009F4363" w:rsidRDefault="0010142A" w:rsidP="006C3891">
            <w:pPr>
              <w:jc w:val="center"/>
              <w:rPr>
                <w:rFonts w:asciiTheme="minorHAnsi" w:hAnsiTheme="minorHAnsi" w:cstheme="minorHAnsi"/>
                <w:b/>
                <w:sz w:val="20"/>
                <w:szCs w:val="20"/>
              </w:rPr>
            </w:pPr>
            <w:r w:rsidRPr="009F4363">
              <w:rPr>
                <w:rFonts w:asciiTheme="minorHAnsi" w:hAnsiTheme="minorHAnsi" w:cstheme="minorHAnsi"/>
                <w:b/>
                <w:sz w:val="20"/>
                <w:szCs w:val="20"/>
              </w:rPr>
              <w:t>SA</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BBM Money</w:t>
            </w:r>
          </w:p>
        </w:tc>
        <w:tc>
          <w:tcPr>
            <w:tcW w:w="1147" w:type="dxa"/>
            <w:vAlign w:val="center"/>
          </w:tcPr>
          <w:p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Dompetku</w:t>
            </w:r>
          </w:p>
        </w:tc>
        <w:tc>
          <w:tcPr>
            <w:tcW w:w="1147" w:type="dxa"/>
            <w:vAlign w:val="center"/>
          </w:tcPr>
          <w:p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034FC1" w:rsidRPr="00753097" w:rsidTr="007B269F">
        <w:trPr>
          <w:trHeight w:val="260"/>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E-Cash</w:t>
            </w:r>
          </w:p>
        </w:tc>
        <w:tc>
          <w:tcPr>
            <w:tcW w:w="1147" w:type="dxa"/>
            <w:vAlign w:val="center"/>
          </w:tcPr>
          <w:p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MoCash</w:t>
            </w:r>
          </w:p>
        </w:tc>
        <w:tc>
          <w:tcPr>
            <w:tcW w:w="1147" w:type="dxa"/>
            <w:vAlign w:val="center"/>
          </w:tcPr>
          <w:p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Rekening Ponsel</w:t>
            </w:r>
          </w:p>
        </w:tc>
        <w:tc>
          <w:tcPr>
            <w:tcW w:w="1147" w:type="dxa"/>
            <w:vAlign w:val="center"/>
          </w:tcPr>
          <w:p w:rsidR="00034FC1" w:rsidRPr="00753097" w:rsidRDefault="00034FC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Skye</w:t>
            </w:r>
          </w:p>
        </w:tc>
        <w:tc>
          <w:tcPr>
            <w:tcW w:w="1147" w:type="dxa"/>
            <w:vAlign w:val="center"/>
          </w:tcPr>
          <w:p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6</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T-Cash</w:t>
            </w:r>
          </w:p>
        </w:tc>
        <w:tc>
          <w:tcPr>
            <w:tcW w:w="1147" w:type="dxa"/>
            <w:vAlign w:val="center"/>
          </w:tcPr>
          <w:p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7</w:t>
            </w:r>
          </w:p>
        </w:tc>
      </w:tr>
      <w:tr w:rsidR="00034FC1" w:rsidRPr="00753097" w:rsidTr="007B269F">
        <w:trPr>
          <w:jc w:val="center"/>
        </w:trPr>
        <w:tc>
          <w:tcPr>
            <w:tcW w:w="6277" w:type="dxa"/>
            <w:vAlign w:val="bottom"/>
          </w:tcPr>
          <w:p w:rsidR="00034FC1" w:rsidRPr="00753097" w:rsidRDefault="00034FC1" w:rsidP="003A5FA6">
            <w:pPr>
              <w:pStyle w:val="PlainText"/>
              <w:rPr>
                <w:sz w:val="20"/>
              </w:rPr>
            </w:pPr>
            <w:r w:rsidRPr="00157049">
              <w:rPr>
                <w:rFonts w:asciiTheme="minorHAnsi" w:eastAsia="Times New Roman" w:hAnsiTheme="minorHAnsi" w:cstheme="minorHAnsi"/>
                <w:sz w:val="20"/>
                <w:szCs w:val="20"/>
              </w:rPr>
              <w:t>XL Tunai</w:t>
            </w:r>
          </w:p>
        </w:tc>
        <w:tc>
          <w:tcPr>
            <w:tcW w:w="1147" w:type="dxa"/>
            <w:vAlign w:val="center"/>
          </w:tcPr>
          <w:p w:rsidR="00034FC1"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8</w:t>
            </w:r>
          </w:p>
        </w:tc>
      </w:tr>
      <w:tr w:rsidR="005A1046" w:rsidRPr="00753097" w:rsidTr="00065344">
        <w:trPr>
          <w:jc w:val="center"/>
        </w:trPr>
        <w:tc>
          <w:tcPr>
            <w:tcW w:w="6277" w:type="dxa"/>
          </w:tcPr>
          <w:p w:rsidR="005A1046" w:rsidRPr="00753097" w:rsidRDefault="005A1046"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 </w:t>
            </w:r>
            <w:r w:rsidRPr="00753097">
              <w:rPr>
                <w:rFonts w:asciiTheme="minorHAnsi" w:eastAsia="Times New Roman" w:hAnsiTheme="minorHAnsi" w:cstheme="minorHAnsi"/>
                <w:i/>
                <w:sz w:val="16"/>
                <w:szCs w:val="20"/>
              </w:rPr>
              <w:t>Other (Specify)</w:t>
            </w:r>
          </w:p>
          <w:p w:rsidR="009F4363" w:rsidRDefault="009F4363" w:rsidP="006C3891">
            <w:pPr>
              <w:rPr>
                <w:rFonts w:asciiTheme="minorHAnsi" w:eastAsia="Times New Roman" w:hAnsiTheme="minorHAnsi" w:cstheme="minorHAnsi"/>
                <w:i/>
                <w:sz w:val="16"/>
                <w:szCs w:val="20"/>
              </w:rPr>
            </w:pPr>
          </w:p>
          <w:p w:rsidR="005B03F7" w:rsidRPr="00753097" w:rsidRDefault="005B03F7"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w:t>
            </w:r>
          </w:p>
        </w:tc>
        <w:tc>
          <w:tcPr>
            <w:tcW w:w="1147" w:type="dxa"/>
            <w:vAlign w:val="center"/>
          </w:tcPr>
          <w:p w:rsidR="005A1046" w:rsidRPr="00753097" w:rsidRDefault="00034FC1">
            <w:pPr>
              <w:jc w:val="center"/>
              <w:rPr>
                <w:rFonts w:asciiTheme="minorHAnsi" w:hAnsiTheme="minorHAnsi" w:cstheme="minorHAnsi"/>
                <w:sz w:val="20"/>
                <w:szCs w:val="20"/>
              </w:rPr>
            </w:pPr>
            <w:r>
              <w:rPr>
                <w:rFonts w:asciiTheme="minorHAnsi" w:hAnsiTheme="minorHAnsi" w:cstheme="minorHAnsi"/>
                <w:sz w:val="20"/>
                <w:szCs w:val="20"/>
              </w:rPr>
              <w:t>9</w:t>
            </w:r>
          </w:p>
        </w:tc>
      </w:tr>
    </w:tbl>
    <w:p w:rsidR="005A1046" w:rsidRPr="00753097" w:rsidRDefault="005A1046" w:rsidP="005A1046">
      <w:pPr>
        <w:rPr>
          <w:rFonts w:asciiTheme="minorHAnsi" w:hAnsiTheme="minorHAnsi" w:cstheme="minorHAnsi"/>
          <w:sz w:val="20"/>
          <w:szCs w:val="20"/>
        </w:rPr>
      </w:pPr>
    </w:p>
    <w:p w:rsidR="00A473C6" w:rsidRDefault="00A473C6">
      <w:pPr>
        <w:rPr>
          <w:rFonts w:asciiTheme="minorHAnsi" w:hAnsiTheme="minorHAnsi" w:cstheme="minorHAnsi"/>
          <w:b/>
          <w:sz w:val="20"/>
          <w:szCs w:val="20"/>
        </w:rPr>
      </w:pPr>
      <w:r>
        <w:rPr>
          <w:rFonts w:asciiTheme="minorHAnsi" w:hAnsiTheme="minorHAnsi" w:cstheme="minorHAnsi"/>
          <w:b/>
          <w:sz w:val="20"/>
          <w:szCs w:val="20"/>
        </w:rPr>
        <w:br w:type="page"/>
      </w:r>
    </w:p>
    <w:p w:rsidR="00322FA2" w:rsidRPr="00753097" w:rsidRDefault="00322FA2" w:rsidP="007B269F">
      <w:pPr>
        <w:spacing w:after="0"/>
        <w:ind w:left="63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MM37 </w:t>
      </w:r>
      <w:r w:rsidR="00A473C6" w:rsidRPr="00753097">
        <w:rPr>
          <w:rFonts w:asciiTheme="minorHAnsi" w:eastAsia="Times New Roman" w:hAnsiTheme="minorHAnsi" w:cstheme="minorHAnsi"/>
          <w:b/>
          <w:sz w:val="20"/>
          <w:szCs w:val="20"/>
        </w:rPr>
        <w:t xml:space="preserve">JIKA </w:t>
      </w:r>
      <w:r w:rsidR="00A473C6">
        <w:rPr>
          <w:rFonts w:asciiTheme="minorHAnsi" w:eastAsia="Times New Roman" w:hAnsiTheme="minorHAnsi" w:cstheme="minorHAnsi"/>
          <w:b/>
          <w:sz w:val="20"/>
          <w:szCs w:val="20"/>
        </w:rPr>
        <w:t>SETIDAKNYA</w:t>
      </w:r>
      <w:r w:rsidR="00A473C6" w:rsidRPr="00753097">
        <w:rPr>
          <w:rFonts w:asciiTheme="minorHAnsi" w:eastAsia="Times New Roman" w:hAnsiTheme="minorHAnsi" w:cstheme="minorHAnsi"/>
          <w:b/>
          <w:sz w:val="20"/>
          <w:szCs w:val="20"/>
        </w:rPr>
        <w:t xml:space="preserve"> </w:t>
      </w:r>
      <w:r w:rsidR="00A473C6">
        <w:rPr>
          <w:rFonts w:asciiTheme="minorHAnsi" w:eastAsia="Times New Roman" w:hAnsiTheme="minorHAnsi" w:cstheme="minorHAnsi"/>
          <w:b/>
          <w:sz w:val="20"/>
          <w:szCs w:val="20"/>
        </w:rPr>
        <w:t xml:space="preserve">MENGGUNAKAN </w:t>
      </w:r>
      <w:r w:rsidR="00A473C6" w:rsidRPr="00753097">
        <w:rPr>
          <w:rFonts w:asciiTheme="minorHAnsi" w:eastAsia="Times New Roman" w:hAnsiTheme="minorHAnsi" w:cstheme="minorHAnsi"/>
          <w:b/>
          <w:sz w:val="20"/>
          <w:szCs w:val="20"/>
        </w:rPr>
        <w:t xml:space="preserve">SATU PROVIDER </w:t>
      </w:r>
      <w:r w:rsidR="00A473C6">
        <w:rPr>
          <w:rFonts w:asciiTheme="minorHAnsi" w:eastAsia="Times New Roman" w:hAnsiTheme="minorHAnsi" w:cstheme="minorHAnsi"/>
          <w:b/>
          <w:sz w:val="20"/>
          <w:szCs w:val="20"/>
        </w:rPr>
        <w:t xml:space="preserve">MOBILE MONEY (SETIDAKNYA SATU PROVIDER </w:t>
      </w:r>
      <w:r w:rsidR="00A473C6" w:rsidRPr="00753097">
        <w:rPr>
          <w:rFonts w:asciiTheme="minorHAnsi" w:eastAsia="Times New Roman" w:hAnsiTheme="minorHAnsi" w:cstheme="minorHAnsi"/>
          <w:b/>
          <w:sz w:val="20"/>
          <w:szCs w:val="20"/>
        </w:rPr>
        <w:t xml:space="preserve">TERLINGKAR </w:t>
      </w:r>
      <w:r w:rsidR="00A473C6">
        <w:rPr>
          <w:rFonts w:asciiTheme="minorHAnsi" w:eastAsia="Times New Roman" w:hAnsiTheme="minorHAnsi" w:cstheme="minorHAnsi"/>
          <w:b/>
          <w:sz w:val="20"/>
          <w:szCs w:val="20"/>
        </w:rPr>
        <w:t xml:space="preserve">KODE 1 </w:t>
      </w:r>
      <w:r w:rsidR="00A473C6" w:rsidRPr="00753097">
        <w:rPr>
          <w:rFonts w:asciiTheme="minorHAnsi" w:eastAsia="Times New Roman" w:hAnsiTheme="minorHAnsi" w:cstheme="minorHAnsi"/>
          <w:b/>
          <w:sz w:val="20"/>
          <w:szCs w:val="20"/>
        </w:rPr>
        <w:t>DI MM4</w:t>
      </w:r>
      <w:r w:rsidR="00A473C6">
        <w:rPr>
          <w:rFonts w:asciiTheme="minorHAnsi" w:eastAsia="Times New Roman" w:hAnsiTheme="minorHAnsi" w:cstheme="minorHAnsi"/>
          <w:b/>
          <w:sz w:val="20"/>
          <w:szCs w:val="20"/>
        </w:rPr>
        <w:t>)</w:t>
      </w:r>
      <w:r w:rsidRPr="00753097">
        <w:rPr>
          <w:rFonts w:asciiTheme="minorHAnsi" w:hAnsiTheme="minorHAnsi" w:cstheme="minorHAnsi"/>
          <w:b/>
          <w:sz w:val="20"/>
          <w:szCs w:val="20"/>
        </w:rPr>
        <w:t xml:space="preserve">. LAINNYA LANJUTKAN KE </w:t>
      </w:r>
      <w:r w:rsidR="00A473C6">
        <w:rPr>
          <w:rFonts w:asciiTheme="minorHAnsi" w:hAnsiTheme="minorHAnsi" w:cstheme="minorHAnsi"/>
          <w:b/>
          <w:sz w:val="20"/>
          <w:szCs w:val="20"/>
        </w:rPr>
        <w:t>MMP1 (</w:t>
      </w:r>
      <w:r w:rsidRPr="00753097">
        <w:rPr>
          <w:rFonts w:asciiTheme="minorHAnsi" w:hAnsiTheme="minorHAnsi" w:cstheme="minorHAnsi"/>
          <w:b/>
          <w:sz w:val="20"/>
          <w:szCs w:val="20"/>
        </w:rPr>
        <w:t>BAGIAN SELANJUTNYA</w:t>
      </w:r>
      <w:r w:rsidR="00A473C6">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753097">
        <w:rPr>
          <w:rFonts w:asciiTheme="minorHAnsi" w:hAnsiTheme="minorHAnsi" w:cstheme="minorHAnsi"/>
          <w:b/>
          <w:i/>
          <w:sz w:val="16"/>
          <w:szCs w:val="20"/>
        </w:rPr>
        <w:t>ASK ONLY IF AT LEAST ONE PROVIDER MARKED IN MM4. OTHERS SKIP TO THE NEXT SECTION</w:t>
      </w:r>
    </w:p>
    <w:p w:rsidR="00F62D8C" w:rsidRPr="00753097" w:rsidRDefault="00CF3D83" w:rsidP="00A473C6">
      <w:pPr>
        <w:spacing w:after="0"/>
        <w:ind w:firstLine="630"/>
        <w:rPr>
          <w:rFonts w:asciiTheme="minorHAnsi" w:hAnsiTheme="minorHAnsi" w:cstheme="minorHAnsi"/>
          <w:b/>
          <w:i/>
          <w:sz w:val="16"/>
          <w:szCs w:val="20"/>
        </w:rPr>
      </w:pPr>
      <w:r>
        <w:rPr>
          <w:rFonts w:asciiTheme="minorHAnsi" w:hAnsiTheme="minorHAnsi" w:cstheme="minorHAnsi"/>
          <w:b/>
          <w:sz w:val="20"/>
          <w:szCs w:val="20"/>
        </w:rPr>
        <w:t>KARTU BANTU/BACAKAN</w:t>
      </w:r>
      <w:r w:rsidR="00F62D8C" w:rsidRPr="00753097">
        <w:rPr>
          <w:rFonts w:asciiTheme="minorHAnsi" w:hAnsiTheme="minorHAnsi" w:cstheme="minorHAnsi"/>
          <w:b/>
          <w:sz w:val="20"/>
          <w:szCs w:val="20"/>
        </w:rPr>
        <w:t xml:space="preserve"> </w:t>
      </w:r>
      <w:r w:rsidR="00F62D8C" w:rsidRPr="00753097">
        <w:rPr>
          <w:rFonts w:asciiTheme="minorHAnsi" w:hAnsiTheme="minorHAnsi" w:cstheme="minorHAnsi"/>
          <w:b/>
          <w:i/>
          <w:sz w:val="16"/>
          <w:szCs w:val="20"/>
        </w:rPr>
        <w:t xml:space="preserve">READ OUT </w:t>
      </w:r>
    </w:p>
    <w:p w:rsidR="00F62D8C" w:rsidRPr="00753097" w:rsidRDefault="00F62D8C" w:rsidP="00A473C6">
      <w:pPr>
        <w:spacing w:after="0"/>
        <w:ind w:firstLine="630"/>
        <w:rPr>
          <w:rFonts w:asciiTheme="minorHAnsi" w:hAnsiTheme="minorHAnsi" w:cstheme="minorHAnsi"/>
          <w:b/>
          <w:sz w:val="20"/>
          <w:szCs w:val="20"/>
        </w:rPr>
      </w:pPr>
      <w:r w:rsidRPr="00753097">
        <w:rPr>
          <w:rFonts w:asciiTheme="minorHAnsi" w:hAnsiTheme="minorHAnsi" w:cstheme="minorHAnsi"/>
          <w:b/>
          <w:sz w:val="20"/>
          <w:szCs w:val="20"/>
        </w:rPr>
        <w:t xml:space="preserve">TANDAI SEMUA YANG SESUAI/MA </w:t>
      </w:r>
      <w:r w:rsidRPr="00753097">
        <w:rPr>
          <w:rFonts w:asciiTheme="minorHAnsi" w:hAnsiTheme="minorHAnsi" w:cstheme="minorHAnsi"/>
          <w:b/>
          <w:i/>
          <w:sz w:val="16"/>
          <w:szCs w:val="20"/>
        </w:rPr>
        <w:t>MARK ALL THAT APPLY</w:t>
      </w:r>
    </w:p>
    <w:p w:rsidR="005A1046" w:rsidRPr="00753097" w:rsidRDefault="005A1046" w:rsidP="005A1046">
      <w:pPr>
        <w:rPr>
          <w:rFonts w:asciiTheme="minorHAnsi" w:hAnsiTheme="minorHAnsi" w:cstheme="minorHAnsi"/>
          <w:i/>
          <w:sz w:val="16"/>
          <w:szCs w:val="20"/>
        </w:rPr>
      </w:pPr>
      <w:r w:rsidRPr="00753097">
        <w:rPr>
          <w:rFonts w:asciiTheme="minorHAnsi" w:hAnsiTheme="minorHAnsi" w:cstheme="minorHAnsi"/>
          <w:sz w:val="20"/>
          <w:szCs w:val="20"/>
        </w:rPr>
        <w:t xml:space="preserve">MM37. </w:t>
      </w:r>
      <w:r w:rsidRPr="00753097">
        <w:rPr>
          <w:rFonts w:asciiTheme="minorHAnsi" w:eastAsia="Cambria" w:hAnsiTheme="minorHAnsi" w:cstheme="minorHAnsi"/>
          <w:sz w:val="20"/>
          <w:szCs w:val="20"/>
        </w:rPr>
        <w:t>Apakah Anda biasanya pergi ke agen mobile money/uang ponsel</w:t>
      </w:r>
      <w:r w:rsidRPr="00753097">
        <w:rPr>
          <w:rFonts w:asciiTheme="minorHAnsi" w:eastAsia="Cambria" w:hAnsiTheme="minorHAnsi" w:cstheme="minorHAnsi"/>
          <w:i/>
          <w:iCs/>
          <w:sz w:val="20"/>
          <w:szCs w:val="20"/>
        </w:rPr>
        <w:t xml:space="preserve"> </w:t>
      </w:r>
      <w:r w:rsidRPr="00753097">
        <w:rPr>
          <w:rFonts w:asciiTheme="minorHAnsi" w:eastAsia="Cambria" w:hAnsiTheme="minorHAnsi" w:cstheme="minorHAnsi"/>
          <w:sz w:val="20"/>
          <w:szCs w:val="20"/>
        </w:rPr>
        <w:t>di tempat-tempat atau dekat tempat-tempat berikut ini?</w:t>
      </w:r>
      <w:r w:rsidR="00F62D8C" w:rsidRPr="00753097">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Do you </w:t>
      </w:r>
      <w:r w:rsidRPr="00753097">
        <w:rPr>
          <w:rFonts w:asciiTheme="minorHAnsi" w:hAnsiTheme="minorHAnsi" w:cstheme="minorHAnsi"/>
          <w:i/>
          <w:sz w:val="16"/>
          <w:szCs w:val="20"/>
          <w:u w:val="single"/>
        </w:rPr>
        <w:t>usually</w:t>
      </w:r>
      <w:r w:rsidRPr="00753097">
        <w:rPr>
          <w:rFonts w:asciiTheme="minorHAnsi" w:hAnsiTheme="minorHAnsi" w:cstheme="minorHAnsi"/>
          <w:i/>
          <w:sz w:val="16"/>
          <w:szCs w:val="20"/>
        </w:rPr>
        <w:t xml:space="preserve"> go to a mobile money agent at or near the following places?</w:t>
      </w:r>
    </w:p>
    <w:tbl>
      <w:tblPr>
        <w:tblStyle w:val="TableGrid"/>
        <w:tblW w:w="0" w:type="auto"/>
        <w:jc w:val="center"/>
        <w:tblLayout w:type="fixed"/>
        <w:tblLook w:val="04A0" w:firstRow="1" w:lastRow="0" w:firstColumn="1" w:lastColumn="0" w:noHBand="0" w:noVBand="1"/>
      </w:tblPr>
      <w:tblGrid>
        <w:gridCol w:w="7530"/>
        <w:gridCol w:w="988"/>
        <w:gridCol w:w="989"/>
      </w:tblGrid>
      <w:tr w:rsidR="00477BDE" w:rsidRPr="00753097" w:rsidTr="007B269F">
        <w:trPr>
          <w:jc w:val="center"/>
        </w:trPr>
        <w:tc>
          <w:tcPr>
            <w:tcW w:w="7530" w:type="dxa"/>
          </w:tcPr>
          <w:p w:rsidR="00477BDE"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477BDE" w:rsidRPr="007B269F">
              <w:rPr>
                <w:rFonts w:asciiTheme="minorHAnsi" w:hAnsiTheme="minorHAnsi" w:cstheme="minorHAnsi"/>
                <w:b/>
                <w:sz w:val="20"/>
                <w:szCs w:val="20"/>
              </w:rPr>
              <w:t xml:space="preserve">. TANDAI SEMUA YANG SESUAI </w:t>
            </w:r>
            <w:r w:rsidR="00477BDE" w:rsidRPr="007B269F">
              <w:rPr>
                <w:rFonts w:asciiTheme="minorHAnsi" w:hAnsiTheme="minorHAnsi" w:cstheme="minorHAnsi"/>
                <w:b/>
                <w:i/>
                <w:sz w:val="16"/>
                <w:szCs w:val="20"/>
              </w:rPr>
              <w:t>READ OUT. MARK ALL THAT APPLY</w:t>
            </w:r>
          </w:p>
        </w:tc>
        <w:tc>
          <w:tcPr>
            <w:tcW w:w="988" w:type="dxa"/>
          </w:tcPr>
          <w:p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89" w:type="dxa"/>
          </w:tcPr>
          <w:p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477BDE" w:rsidRPr="007B269F" w:rsidRDefault="00477BDE" w:rsidP="00457851">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Rumah </w:t>
            </w:r>
            <w:r w:rsidRPr="00753097">
              <w:rPr>
                <w:rFonts w:asciiTheme="minorHAnsi" w:hAnsiTheme="minorHAnsi" w:cstheme="minorHAnsi"/>
                <w:i/>
                <w:sz w:val="16"/>
                <w:szCs w:val="20"/>
              </w:rPr>
              <w:t>Your home</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Tempat bekerja </w:t>
            </w:r>
            <w:r w:rsidRPr="00753097">
              <w:rPr>
                <w:rFonts w:asciiTheme="minorHAnsi" w:hAnsiTheme="minorHAnsi" w:cstheme="minorHAnsi"/>
                <w:i/>
                <w:sz w:val="16"/>
                <w:szCs w:val="20"/>
              </w:rPr>
              <w:t>Your work</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Tempat berbelanja makanan </w:t>
            </w:r>
            <w:r w:rsidRPr="00753097">
              <w:rPr>
                <w:rFonts w:asciiTheme="minorHAnsi" w:hAnsiTheme="minorHAnsi" w:cstheme="minorHAnsi"/>
                <w:i/>
                <w:sz w:val="16"/>
                <w:szCs w:val="20"/>
              </w:rPr>
              <w:t>Where you shop for food</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Dekat sekolah atau fasilitas penitipan anak </w:t>
            </w:r>
            <w:r w:rsidRPr="00753097">
              <w:rPr>
                <w:rFonts w:asciiTheme="minorHAnsi" w:hAnsiTheme="minorHAnsi" w:cstheme="minorHAnsi"/>
                <w:i/>
                <w:sz w:val="16"/>
                <w:szCs w:val="20"/>
              </w:rPr>
              <w:t>Near your children’s school/childcare facility</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Dekat tempat perhentian transportasi umum, misalnya, halte atau terminal </w:t>
            </w:r>
            <w:r w:rsidRPr="00753097">
              <w:rPr>
                <w:rFonts w:asciiTheme="minorHAnsi" w:hAnsiTheme="minorHAnsi" w:cstheme="minorHAnsi"/>
                <w:i/>
                <w:sz w:val="16"/>
                <w:szCs w:val="20"/>
              </w:rPr>
              <w:t>Near a public transportation hub, for example, a bus stop or station</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Dekat toko mengisi baterai ponsel Anda </w:t>
            </w:r>
            <w:r w:rsidRPr="00753097">
              <w:rPr>
                <w:rFonts w:asciiTheme="minorHAnsi" w:hAnsiTheme="minorHAnsi" w:cstheme="minorHAnsi"/>
                <w:i/>
                <w:sz w:val="16"/>
                <w:szCs w:val="20"/>
              </w:rPr>
              <w:t>Near a shop where you go to charge your mobile phone</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sz w:val="20"/>
                <w:szCs w:val="20"/>
              </w:rPr>
            </w:pPr>
            <w:r w:rsidRPr="00753097">
              <w:rPr>
                <w:rFonts w:asciiTheme="minorHAnsi" w:eastAsia="Cambria" w:hAnsiTheme="minorHAnsi" w:cstheme="minorHAnsi"/>
                <w:sz w:val="20"/>
                <w:szCs w:val="20"/>
              </w:rPr>
              <w:t xml:space="preserve">Dekat/di toko membeli pulsa </w:t>
            </w:r>
            <w:r w:rsidRPr="00753097">
              <w:rPr>
                <w:rFonts w:asciiTheme="minorHAnsi" w:hAnsiTheme="minorHAnsi" w:cstheme="minorHAnsi"/>
                <w:i/>
                <w:sz w:val="16"/>
                <w:szCs w:val="20"/>
              </w:rPr>
              <w:t>Near/at the shop where you buy airtime</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477BDE" w:rsidRPr="00753097" w:rsidTr="007B269F">
        <w:trPr>
          <w:jc w:val="center"/>
        </w:trPr>
        <w:tc>
          <w:tcPr>
            <w:tcW w:w="7530" w:type="dxa"/>
          </w:tcPr>
          <w:p w:rsidR="00477BDE" w:rsidRPr="00753097" w:rsidRDefault="00477BDE" w:rsidP="006C3891">
            <w:pPr>
              <w:rPr>
                <w:rFonts w:asciiTheme="minorHAnsi" w:hAnsiTheme="minorHAnsi" w:cstheme="minorHAnsi"/>
                <w:i/>
                <w:sz w:val="16"/>
                <w:szCs w:val="20"/>
              </w:rPr>
            </w:pPr>
            <w:r w:rsidRPr="00753097">
              <w:rPr>
                <w:rFonts w:asciiTheme="minorHAnsi" w:eastAsia="Cambria" w:hAnsiTheme="minorHAnsi" w:cstheme="minorHAnsi"/>
                <w:sz w:val="20"/>
                <w:szCs w:val="20"/>
              </w:rPr>
              <w:t xml:space="preserve">Lainnya (sebutkan_____________) </w:t>
            </w:r>
            <w:r w:rsidRPr="00753097">
              <w:rPr>
                <w:rFonts w:asciiTheme="minorHAnsi" w:eastAsia="Cambria" w:hAnsiTheme="minorHAnsi" w:cstheme="minorHAnsi"/>
                <w:i/>
                <w:sz w:val="16"/>
                <w:szCs w:val="20"/>
              </w:rPr>
              <w:t>(</w:t>
            </w:r>
            <w:r w:rsidRPr="00753097">
              <w:rPr>
                <w:rFonts w:asciiTheme="minorHAnsi" w:hAnsiTheme="minorHAnsi" w:cstheme="minorHAnsi"/>
                <w:i/>
                <w:sz w:val="16"/>
                <w:szCs w:val="20"/>
              </w:rPr>
              <w:t>Other (Specify)</w:t>
            </w:r>
          </w:p>
          <w:p w:rsidR="009F4363" w:rsidRDefault="009F4363" w:rsidP="006C3891">
            <w:pPr>
              <w:rPr>
                <w:rFonts w:asciiTheme="minorHAnsi" w:hAnsiTheme="minorHAnsi" w:cstheme="minorHAnsi"/>
                <w:i/>
                <w:sz w:val="16"/>
                <w:szCs w:val="20"/>
              </w:rPr>
            </w:pPr>
          </w:p>
          <w:p w:rsidR="00032AA7" w:rsidRPr="00753097" w:rsidRDefault="00032AA7"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w:t>
            </w:r>
          </w:p>
        </w:tc>
        <w:tc>
          <w:tcPr>
            <w:tcW w:w="988"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9" w:type="dxa"/>
            <w:vAlign w:val="center"/>
          </w:tcPr>
          <w:p w:rsidR="00477BDE" w:rsidRPr="00753097" w:rsidRDefault="00477BDE">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5A1046" w:rsidRPr="00753097" w:rsidRDefault="005A1046" w:rsidP="005A1046">
      <w:pPr>
        <w:rPr>
          <w:rFonts w:asciiTheme="minorHAnsi" w:eastAsia="Times New Roman" w:hAnsiTheme="minorHAnsi" w:cstheme="minorHAnsi"/>
          <w:sz w:val="20"/>
          <w:szCs w:val="20"/>
        </w:rPr>
      </w:pPr>
    </w:p>
    <w:p w:rsidR="005A1046" w:rsidRPr="00753097" w:rsidRDefault="006234B0" w:rsidP="007B269F">
      <w:pPr>
        <w:spacing w:after="0"/>
        <w:ind w:left="63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MM38 </w:t>
      </w:r>
      <w:r w:rsidR="009B7E9F" w:rsidRPr="00753097">
        <w:rPr>
          <w:rFonts w:asciiTheme="minorHAnsi" w:eastAsia="Times New Roman" w:hAnsiTheme="minorHAnsi" w:cstheme="minorHAnsi"/>
          <w:b/>
          <w:sz w:val="20"/>
          <w:szCs w:val="20"/>
        </w:rPr>
        <w:t xml:space="preserve">JIKA </w:t>
      </w:r>
      <w:r w:rsidR="009B7E9F">
        <w:rPr>
          <w:rFonts w:asciiTheme="minorHAnsi" w:eastAsia="Times New Roman" w:hAnsiTheme="minorHAnsi" w:cstheme="minorHAnsi"/>
          <w:b/>
          <w:sz w:val="20"/>
          <w:szCs w:val="20"/>
        </w:rPr>
        <w:t>SETIDAKNYA</w:t>
      </w:r>
      <w:r w:rsidR="009B7E9F" w:rsidRPr="00753097">
        <w:rPr>
          <w:rFonts w:asciiTheme="minorHAnsi" w:eastAsia="Times New Roman" w:hAnsiTheme="minorHAnsi" w:cstheme="minorHAnsi"/>
          <w:b/>
          <w:sz w:val="20"/>
          <w:szCs w:val="20"/>
        </w:rPr>
        <w:t xml:space="preserve"> </w:t>
      </w:r>
      <w:r w:rsidR="009B7E9F">
        <w:rPr>
          <w:rFonts w:asciiTheme="minorHAnsi" w:eastAsia="Times New Roman" w:hAnsiTheme="minorHAnsi" w:cstheme="minorHAnsi"/>
          <w:b/>
          <w:sz w:val="20"/>
          <w:szCs w:val="20"/>
        </w:rPr>
        <w:t xml:space="preserve">MENGGUNAKAN </w:t>
      </w:r>
      <w:r w:rsidR="009B7E9F" w:rsidRPr="00753097">
        <w:rPr>
          <w:rFonts w:asciiTheme="minorHAnsi" w:eastAsia="Times New Roman" w:hAnsiTheme="minorHAnsi" w:cstheme="minorHAnsi"/>
          <w:b/>
          <w:sz w:val="20"/>
          <w:szCs w:val="20"/>
        </w:rPr>
        <w:t xml:space="preserve">SATU PROVIDER </w:t>
      </w:r>
      <w:r w:rsidR="009B7E9F">
        <w:rPr>
          <w:rFonts w:asciiTheme="minorHAnsi" w:eastAsia="Times New Roman" w:hAnsiTheme="minorHAnsi" w:cstheme="minorHAnsi"/>
          <w:b/>
          <w:sz w:val="20"/>
          <w:szCs w:val="20"/>
        </w:rPr>
        <w:t xml:space="preserve">MOBILE MONEY (SETIDAKNYA SATU PROVIDER </w:t>
      </w:r>
      <w:r w:rsidR="009B7E9F" w:rsidRPr="00753097">
        <w:rPr>
          <w:rFonts w:asciiTheme="minorHAnsi" w:eastAsia="Times New Roman" w:hAnsiTheme="minorHAnsi" w:cstheme="minorHAnsi"/>
          <w:b/>
          <w:sz w:val="20"/>
          <w:szCs w:val="20"/>
        </w:rPr>
        <w:t xml:space="preserve">TERLINGKAR </w:t>
      </w:r>
      <w:r w:rsidR="009B7E9F">
        <w:rPr>
          <w:rFonts w:asciiTheme="minorHAnsi" w:eastAsia="Times New Roman" w:hAnsiTheme="minorHAnsi" w:cstheme="minorHAnsi"/>
          <w:b/>
          <w:sz w:val="20"/>
          <w:szCs w:val="20"/>
        </w:rPr>
        <w:t xml:space="preserve">KODE 1 </w:t>
      </w:r>
      <w:r w:rsidR="009B7E9F" w:rsidRPr="00753097">
        <w:rPr>
          <w:rFonts w:asciiTheme="minorHAnsi" w:eastAsia="Times New Roman" w:hAnsiTheme="minorHAnsi" w:cstheme="minorHAnsi"/>
          <w:b/>
          <w:sz w:val="20"/>
          <w:szCs w:val="20"/>
        </w:rPr>
        <w:t>DI MM4</w:t>
      </w:r>
      <w:r w:rsidR="009B7E9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9B7E9F">
        <w:rPr>
          <w:rFonts w:asciiTheme="minorHAnsi" w:eastAsia="Times New Roman" w:hAnsiTheme="minorHAnsi" w:cstheme="minorHAnsi"/>
          <w:b/>
          <w:sz w:val="20"/>
          <w:szCs w:val="20"/>
        </w:rPr>
        <w:t>MMP1 (</w:t>
      </w:r>
      <w:r w:rsidRPr="00753097">
        <w:rPr>
          <w:rFonts w:asciiTheme="minorHAnsi" w:eastAsia="Times New Roman" w:hAnsiTheme="minorHAnsi" w:cstheme="minorHAnsi"/>
          <w:b/>
          <w:sz w:val="20"/>
          <w:szCs w:val="20"/>
        </w:rPr>
        <w:t>BAGIAN SELANJUTNYA</w:t>
      </w:r>
      <w:r w:rsidR="009B7E9F">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IF </w:t>
      </w:r>
      <w:r w:rsidRPr="00753097">
        <w:rPr>
          <w:rFonts w:asciiTheme="minorHAnsi" w:hAnsiTheme="minorHAnsi" w:cstheme="minorHAnsi"/>
          <w:b/>
          <w:i/>
          <w:sz w:val="16"/>
          <w:szCs w:val="20"/>
        </w:rPr>
        <w:t>AT LEAST ONE MOBILE MONEY SERVICE IS SELECTED IN MM4. OTHERS GO TO THE NEXT SECTION</w:t>
      </w:r>
    </w:p>
    <w:p w:rsidR="006234B0" w:rsidRPr="00753097" w:rsidRDefault="00CF3D83" w:rsidP="007B269F">
      <w:pPr>
        <w:spacing w:after="0"/>
        <w:ind w:firstLine="63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6234B0" w:rsidRPr="00753097">
        <w:rPr>
          <w:rFonts w:asciiTheme="minorHAnsi" w:eastAsia="Times New Roman" w:hAnsiTheme="minorHAnsi" w:cstheme="minorHAnsi"/>
          <w:b/>
          <w:sz w:val="20"/>
          <w:szCs w:val="20"/>
        </w:rPr>
        <w:t xml:space="preserve"> </w:t>
      </w:r>
      <w:r w:rsidR="006234B0" w:rsidRPr="00753097">
        <w:rPr>
          <w:rFonts w:asciiTheme="minorHAnsi" w:eastAsia="Times New Roman" w:hAnsiTheme="minorHAnsi" w:cstheme="minorHAnsi"/>
          <w:b/>
          <w:i/>
          <w:sz w:val="16"/>
          <w:szCs w:val="20"/>
        </w:rPr>
        <w:t>READ OUT</w:t>
      </w:r>
    </w:p>
    <w:p w:rsidR="00D7000B" w:rsidRPr="00753097" w:rsidRDefault="00D7000B" w:rsidP="007B269F">
      <w:pPr>
        <w:spacing w:after="0"/>
        <w:ind w:firstLine="630"/>
        <w:rPr>
          <w:rFonts w:asciiTheme="minorHAnsi" w:eastAsia="Times New Roman" w:hAnsiTheme="minorHAnsi" w:cstheme="minorHAnsi"/>
          <w:b/>
          <w:sz w:val="24"/>
          <w:szCs w:val="20"/>
        </w:rPr>
      </w:pPr>
      <w:r w:rsidRPr="00753097">
        <w:rPr>
          <w:rFonts w:asciiTheme="minorHAnsi" w:eastAsia="Times New Roman" w:hAnsiTheme="minorHAnsi" w:cstheme="minorHAnsi"/>
          <w:b/>
          <w:sz w:val="20"/>
          <w:szCs w:val="20"/>
        </w:rPr>
        <w:t>MA</w:t>
      </w:r>
    </w:p>
    <w:p w:rsidR="005A1046" w:rsidRPr="00753097" w:rsidRDefault="005A1046" w:rsidP="006234B0">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MM38. </w:t>
      </w:r>
      <w:r w:rsidRPr="00753097">
        <w:rPr>
          <w:rFonts w:asciiTheme="minorHAnsi" w:hAnsiTheme="minorHAnsi" w:cstheme="minorHAnsi"/>
          <w:sz w:val="20"/>
          <w:szCs w:val="20"/>
        </w:rPr>
        <w:t xml:space="preserve">Apakah Anda pernah mengalami </w:t>
      </w:r>
      <w:r w:rsidR="00953467" w:rsidRPr="00753097">
        <w:rPr>
          <w:rFonts w:asciiTheme="minorHAnsi" w:hAnsiTheme="minorHAnsi" w:cstheme="minorHAnsi"/>
          <w:sz w:val="20"/>
          <w:szCs w:val="20"/>
        </w:rPr>
        <w:t>isu</w:t>
      </w:r>
      <w:r w:rsidR="00A67943">
        <w:rPr>
          <w:rFonts w:asciiTheme="minorHAnsi" w:hAnsiTheme="minorHAnsi" w:cstheme="minorHAnsi"/>
          <w:sz w:val="20"/>
          <w:szCs w:val="20"/>
        </w:rPr>
        <w:t>/ masalah</w:t>
      </w:r>
      <w:r w:rsidRPr="00753097">
        <w:rPr>
          <w:rFonts w:asciiTheme="minorHAnsi" w:hAnsiTheme="minorHAnsi" w:cstheme="minorHAnsi"/>
          <w:sz w:val="20"/>
          <w:szCs w:val="20"/>
        </w:rPr>
        <w:t xml:space="preserve"> berikut ini dengan agen mobile money/uang ponsel</w:t>
      </w:r>
      <w:r w:rsidRPr="00753097">
        <w:rPr>
          <w:rFonts w:asciiTheme="minorHAnsi" w:hAnsiTheme="minorHAnsi" w:cstheme="minorHAnsi"/>
          <w:i/>
          <w:iCs/>
          <w:sz w:val="20"/>
          <w:szCs w:val="20"/>
        </w:rPr>
        <w:t xml:space="preserve">? </w:t>
      </w:r>
      <w:r w:rsidRPr="00753097">
        <w:rPr>
          <w:rFonts w:asciiTheme="minorHAnsi" w:eastAsia="Times New Roman" w:hAnsiTheme="minorHAnsi" w:cstheme="minorHAnsi"/>
          <w:i/>
          <w:sz w:val="16"/>
          <w:szCs w:val="20"/>
        </w:rPr>
        <w:t>Have you ever experienced any of the following issues with any mobile money agent?</w:t>
      </w:r>
    </w:p>
    <w:p w:rsidR="006234B0" w:rsidRPr="00753097" w:rsidRDefault="006234B0" w:rsidP="006234B0">
      <w:pPr>
        <w:spacing w:after="0"/>
        <w:rPr>
          <w:rFonts w:asciiTheme="minorHAnsi" w:eastAsia="Times New Roman" w:hAnsiTheme="minorHAnsi" w:cstheme="minorHAnsi"/>
          <w:i/>
          <w:sz w:val="16"/>
          <w:szCs w:val="20"/>
        </w:rPr>
      </w:pPr>
    </w:p>
    <w:p w:rsidR="005A1046" w:rsidRPr="00753097" w:rsidRDefault="006234B0" w:rsidP="007B269F">
      <w:pPr>
        <w:spacing w:after="0"/>
        <w:ind w:left="63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MM40 UNTUK SEMUA ISU</w:t>
      </w:r>
      <w:r w:rsidR="00B62555">
        <w:rPr>
          <w:rFonts w:asciiTheme="minorHAnsi" w:eastAsia="Times New Roman" w:hAnsiTheme="minorHAnsi" w:cstheme="minorHAnsi"/>
          <w:b/>
          <w:sz w:val="20"/>
          <w:szCs w:val="20"/>
        </w:rPr>
        <w:t>/MASALAH</w:t>
      </w:r>
      <w:r w:rsidRPr="00753097">
        <w:rPr>
          <w:rFonts w:asciiTheme="minorHAnsi" w:eastAsia="Times New Roman" w:hAnsiTheme="minorHAnsi" w:cstheme="minorHAnsi"/>
          <w:b/>
          <w:sz w:val="20"/>
          <w:szCs w:val="20"/>
        </w:rPr>
        <w:t xml:space="preserve"> YANG TERLINGKAR DI MM38. JIKA TIDAK ADA ISU</w:t>
      </w:r>
      <w:r w:rsidR="00B62555">
        <w:rPr>
          <w:rFonts w:asciiTheme="minorHAnsi" w:eastAsia="Times New Roman" w:hAnsiTheme="minorHAnsi" w:cstheme="minorHAnsi"/>
          <w:b/>
          <w:sz w:val="20"/>
          <w:szCs w:val="20"/>
        </w:rPr>
        <w:t>/MASALAH</w:t>
      </w:r>
      <w:r w:rsidRPr="00753097">
        <w:rPr>
          <w:rFonts w:asciiTheme="minorHAnsi" w:eastAsia="Times New Roman" w:hAnsiTheme="minorHAnsi" w:cstheme="minorHAnsi"/>
          <w:b/>
          <w:sz w:val="20"/>
          <w:szCs w:val="20"/>
        </w:rPr>
        <w:t xml:space="preserve"> YANG TERLINGKAR LANJUTKAN KE MM41 </w:t>
      </w:r>
      <w:r w:rsidRPr="00753097">
        <w:rPr>
          <w:rFonts w:asciiTheme="minorHAnsi" w:eastAsia="Times New Roman" w:hAnsiTheme="minorHAnsi" w:cstheme="minorHAnsi"/>
          <w:b/>
          <w:i/>
          <w:sz w:val="16"/>
          <w:szCs w:val="20"/>
        </w:rPr>
        <w:t>ASK FOR ALL ISSUES MARKED IN MM38. IF NO ISSUES MARKED “YES” SKIP TO MM4</w:t>
      </w:r>
    </w:p>
    <w:p w:rsidR="006234B0" w:rsidRPr="00753097" w:rsidRDefault="00CF3D83" w:rsidP="00B62555">
      <w:pPr>
        <w:spacing w:after="0"/>
        <w:ind w:firstLine="630"/>
        <w:rPr>
          <w:rFonts w:asciiTheme="minorHAnsi" w:eastAsia="Times New Roman" w:hAnsiTheme="minorHAnsi" w:cstheme="minorHAnsi"/>
          <w:b/>
          <w:sz w:val="20"/>
          <w:szCs w:val="20"/>
        </w:rPr>
      </w:pPr>
      <w:r>
        <w:rPr>
          <w:rFonts w:asciiTheme="minorHAnsi" w:eastAsia="Times New Roman" w:hAnsiTheme="minorHAnsi" w:cstheme="minorHAnsi"/>
          <w:b/>
          <w:sz w:val="20"/>
          <w:szCs w:val="20"/>
        </w:rPr>
        <w:t>KARTU BANTU/BACAKAN</w:t>
      </w:r>
      <w:r w:rsidR="006234B0" w:rsidRPr="00753097">
        <w:rPr>
          <w:rFonts w:asciiTheme="minorHAnsi" w:eastAsia="Times New Roman" w:hAnsiTheme="minorHAnsi" w:cstheme="minorHAnsi"/>
          <w:b/>
          <w:sz w:val="20"/>
          <w:szCs w:val="20"/>
        </w:rPr>
        <w:t xml:space="preserve"> </w:t>
      </w:r>
      <w:r w:rsidR="006234B0" w:rsidRPr="00753097">
        <w:rPr>
          <w:rFonts w:asciiTheme="minorHAnsi" w:eastAsia="Times New Roman" w:hAnsiTheme="minorHAnsi" w:cstheme="minorHAnsi"/>
          <w:b/>
          <w:i/>
          <w:sz w:val="16"/>
          <w:szCs w:val="20"/>
        </w:rPr>
        <w:t>READ OUT</w:t>
      </w:r>
    </w:p>
    <w:p w:rsidR="005A1046" w:rsidRPr="00753097" w:rsidRDefault="005A1046" w:rsidP="006234B0">
      <w:pPr>
        <w:jc w:val="both"/>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MM40.  </w:t>
      </w:r>
      <w:r w:rsidRPr="00753097">
        <w:rPr>
          <w:rFonts w:asciiTheme="minorHAnsi" w:hAnsiTheme="minorHAnsi" w:cstheme="minorHAnsi"/>
          <w:sz w:val="20"/>
          <w:szCs w:val="20"/>
        </w:rPr>
        <w:t>Apakah isu</w:t>
      </w:r>
      <w:r w:rsidR="00A67943">
        <w:rPr>
          <w:rFonts w:asciiTheme="minorHAnsi" w:hAnsiTheme="minorHAnsi" w:cstheme="minorHAnsi"/>
          <w:sz w:val="20"/>
          <w:szCs w:val="20"/>
        </w:rPr>
        <w:t>/ masalah</w:t>
      </w:r>
      <w:r w:rsidRPr="00753097">
        <w:rPr>
          <w:rFonts w:asciiTheme="minorHAnsi" w:hAnsiTheme="minorHAnsi" w:cstheme="minorHAnsi"/>
          <w:sz w:val="20"/>
          <w:szCs w:val="20"/>
        </w:rPr>
        <w:t xml:space="preserve"> ini telah diselesaikan sesuai kepuasan Anda? </w:t>
      </w:r>
      <w:r w:rsidRPr="00753097">
        <w:rPr>
          <w:rFonts w:asciiTheme="minorHAnsi" w:eastAsia="Times New Roman" w:hAnsiTheme="minorHAnsi" w:cstheme="minorHAnsi"/>
          <w:i/>
          <w:sz w:val="16"/>
          <w:szCs w:val="20"/>
        </w:rPr>
        <w:t>Was the issue resolved to your satisfaction?</w:t>
      </w:r>
    </w:p>
    <w:tbl>
      <w:tblPr>
        <w:tblStyle w:val="TableGrid"/>
        <w:tblW w:w="9240" w:type="dxa"/>
        <w:jc w:val="center"/>
        <w:tblLayout w:type="fixed"/>
        <w:tblLook w:val="04A0" w:firstRow="1" w:lastRow="0" w:firstColumn="1" w:lastColumn="0" w:noHBand="0" w:noVBand="1"/>
      </w:tblPr>
      <w:tblGrid>
        <w:gridCol w:w="5520"/>
        <w:gridCol w:w="930"/>
        <w:gridCol w:w="930"/>
        <w:gridCol w:w="930"/>
        <w:gridCol w:w="930"/>
      </w:tblGrid>
      <w:tr w:rsidR="00F72259" w:rsidRPr="00753097" w:rsidTr="007B269F">
        <w:trPr>
          <w:jc w:val="center"/>
        </w:trPr>
        <w:tc>
          <w:tcPr>
            <w:tcW w:w="5520" w:type="dxa"/>
          </w:tcPr>
          <w:p w:rsidR="00F72259" w:rsidRPr="007B269F" w:rsidRDefault="00CF3D83" w:rsidP="006C3891">
            <w:pP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F72259" w:rsidRPr="007B269F">
              <w:rPr>
                <w:rFonts w:asciiTheme="minorHAnsi" w:eastAsia="Times New Roman" w:hAnsiTheme="minorHAnsi" w:cstheme="minorHAnsi"/>
                <w:b/>
                <w:sz w:val="20"/>
                <w:szCs w:val="20"/>
              </w:rPr>
              <w:t xml:space="preserve"> </w:t>
            </w:r>
            <w:r w:rsidR="00F72259" w:rsidRPr="007B269F">
              <w:rPr>
                <w:rFonts w:asciiTheme="minorHAnsi" w:eastAsia="Times New Roman" w:hAnsiTheme="minorHAnsi" w:cstheme="minorHAnsi"/>
                <w:b/>
                <w:i/>
                <w:sz w:val="16"/>
                <w:szCs w:val="20"/>
              </w:rPr>
              <w:t>READ OUT</w:t>
            </w:r>
          </w:p>
        </w:tc>
        <w:tc>
          <w:tcPr>
            <w:tcW w:w="1860" w:type="dxa"/>
            <w:gridSpan w:val="2"/>
          </w:tcPr>
          <w:p w:rsidR="00F72259" w:rsidRPr="00753097" w:rsidRDefault="00F72259" w:rsidP="00ED74BF">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MM38</w:t>
            </w:r>
          </w:p>
          <w:p w:rsidR="00F72259" w:rsidRPr="00753097" w:rsidRDefault="00B62555" w:rsidP="00ED74B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Masalah yang dialami?</w:t>
            </w:r>
            <w:r w:rsidR="007A2D26">
              <w:rPr>
                <w:rFonts w:asciiTheme="minorHAnsi" w:eastAsia="Times New Roman" w:hAnsiTheme="minorHAnsi" w:cstheme="minorHAnsi"/>
                <w:b/>
                <w:sz w:val="20"/>
                <w:szCs w:val="20"/>
              </w:rPr>
              <w:t xml:space="preserve"> </w:t>
            </w:r>
          </w:p>
        </w:tc>
        <w:tc>
          <w:tcPr>
            <w:tcW w:w="1860" w:type="dxa"/>
            <w:gridSpan w:val="2"/>
          </w:tcPr>
          <w:p w:rsidR="00F72259" w:rsidRPr="00753097" w:rsidRDefault="00F72259" w:rsidP="00ED74BF">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MM40</w:t>
            </w:r>
          </w:p>
          <w:p w:rsidR="00F72259" w:rsidRPr="00753097" w:rsidRDefault="00B62555" w:rsidP="00ED74B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terselesaikan?</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p>
        </w:tc>
        <w:tc>
          <w:tcPr>
            <w:tcW w:w="930" w:type="dxa"/>
          </w:tcPr>
          <w:p w:rsidR="00F72259" w:rsidRPr="007B269F" w:rsidRDefault="00F72259"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F72259" w:rsidRPr="007B269F" w:rsidRDefault="00F72259"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30" w:type="dxa"/>
          </w:tcPr>
          <w:p w:rsidR="00F72259" w:rsidRPr="007B269F" w:rsidRDefault="00F72259"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F72259" w:rsidRPr="007B269F" w:rsidRDefault="00F72259"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930" w:type="dxa"/>
          </w:tcPr>
          <w:p w:rsidR="00F72259" w:rsidRPr="007B269F" w:rsidRDefault="00F72259" w:rsidP="00457851">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F72259" w:rsidRPr="007B269F" w:rsidRDefault="00F72259"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30" w:type="dxa"/>
          </w:tcPr>
          <w:p w:rsidR="00F72259" w:rsidRPr="007B269F" w:rsidRDefault="00F72259" w:rsidP="00457851">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F72259" w:rsidRPr="007B269F" w:rsidRDefault="00F72259" w:rsidP="00457851">
            <w:pPr>
              <w:jc w:val="center"/>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lang w:val="de-DE"/>
              </w:rPr>
              <w:t xml:space="preserve">Agennya tidak ada ditempat </w:t>
            </w:r>
            <w:r w:rsidRPr="00753097">
              <w:rPr>
                <w:rFonts w:asciiTheme="minorHAnsi" w:eastAsia="Times New Roman" w:hAnsiTheme="minorHAnsi" w:cstheme="minorHAnsi"/>
                <w:i/>
                <w:sz w:val="16"/>
                <w:szCs w:val="20"/>
              </w:rPr>
              <w:t>Agent</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was</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absent</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Agennya tidak sopan/kasar </w:t>
            </w:r>
            <w:r w:rsidRPr="00753097">
              <w:rPr>
                <w:rFonts w:asciiTheme="minorHAnsi" w:eastAsia="Times New Roman" w:hAnsiTheme="minorHAnsi" w:cstheme="minorHAnsi"/>
                <w:i/>
                <w:sz w:val="16"/>
                <w:szCs w:val="20"/>
              </w:rPr>
              <w:t>Agent was rude</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tidak memiliki uang tunai yang cukup dan tidak dapat melakukan transaksinya </w:t>
            </w:r>
            <w:r w:rsidRPr="00753097">
              <w:rPr>
                <w:rFonts w:asciiTheme="minorHAnsi" w:eastAsia="Times New Roman" w:hAnsiTheme="minorHAnsi" w:cstheme="minorHAnsi"/>
                <w:i/>
                <w:sz w:val="16"/>
                <w:szCs w:val="20"/>
              </w:rPr>
              <w:t>Agent did not have enough cash or e-float and could not perform the transaction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Agen menolak melakukan transaksi tanpa alasan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Agent refused to perform transaction for no reason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tidak mengetahui bagaimana cara melakukan transaksinya </w:t>
            </w:r>
            <w:r w:rsidRPr="00753097">
              <w:rPr>
                <w:rFonts w:asciiTheme="minorHAnsi" w:eastAsia="Times New Roman" w:hAnsiTheme="minorHAnsi" w:cstheme="minorHAnsi"/>
                <w:i/>
                <w:sz w:val="16"/>
                <w:szCs w:val="20"/>
              </w:rPr>
              <w:t>Agent did not know how to perform the transaction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14E3E">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mengenakan biaya berlebihan atas transaksi atau meminta </w:t>
            </w:r>
            <w:r w:rsidR="00614E3E" w:rsidRPr="00753097">
              <w:rPr>
                <w:rFonts w:asciiTheme="minorHAnsi" w:hAnsiTheme="minorHAnsi" w:cstheme="minorHAnsi"/>
                <w:sz w:val="20"/>
                <w:szCs w:val="20"/>
              </w:rPr>
              <w:t>biaya tambahan</w:t>
            </w:r>
            <w:r w:rsidRPr="00753097">
              <w:rPr>
                <w:rFonts w:asciiTheme="minorHAnsi" w:hAnsiTheme="minorHAnsi" w:cstheme="minorHAnsi"/>
                <w:sz w:val="20"/>
                <w:szCs w:val="20"/>
              </w:rPr>
              <w:t xml:space="preserve"> </w:t>
            </w:r>
            <w:r w:rsidRPr="00753097">
              <w:rPr>
                <w:rFonts w:asciiTheme="minorHAnsi" w:eastAsia="Times New Roman" w:hAnsiTheme="minorHAnsi" w:cstheme="minorHAnsi"/>
                <w:i/>
                <w:sz w:val="16"/>
                <w:szCs w:val="20"/>
              </w:rPr>
              <w:t>Agent overcharged for the transaction or asked to pay a deposit</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tidak memberikan semua uang yang seharusnya diberikan </w:t>
            </w:r>
            <w:r w:rsidRPr="00753097">
              <w:rPr>
                <w:rFonts w:asciiTheme="minorHAnsi" w:eastAsia="Times New Roman" w:hAnsiTheme="minorHAnsi" w:cstheme="minorHAnsi"/>
                <w:i/>
                <w:sz w:val="16"/>
                <w:szCs w:val="20"/>
              </w:rPr>
              <w:t>Agent did not give all the cash that was owed</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C24158">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GSM atau jaringan </w:t>
            </w:r>
            <w:r w:rsidR="004E69FA" w:rsidRPr="00753097">
              <w:rPr>
                <w:rFonts w:asciiTheme="minorHAnsi" w:hAnsiTheme="minorHAnsi" w:cstheme="minorHAnsi"/>
                <w:iCs/>
                <w:sz w:val="20"/>
                <w:szCs w:val="20"/>
              </w:rPr>
              <w:t xml:space="preserve">ponsel (pada saat itu) </w:t>
            </w:r>
            <w:r w:rsidRPr="00753097">
              <w:rPr>
                <w:rFonts w:asciiTheme="minorHAnsi" w:hAnsiTheme="minorHAnsi" w:cstheme="minorHAnsi"/>
                <w:sz w:val="20"/>
                <w:szCs w:val="20"/>
              </w:rPr>
              <w:t xml:space="preserve">mati </w:t>
            </w:r>
            <w:r w:rsidRPr="00753097">
              <w:rPr>
                <w:rFonts w:asciiTheme="minorHAnsi" w:eastAsia="Times New Roman" w:hAnsiTheme="minorHAnsi" w:cstheme="minorHAnsi"/>
                <w:i/>
                <w:sz w:val="16"/>
                <w:szCs w:val="20"/>
              </w:rPr>
              <w:t>GSM or mobile network was down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Sistem di agen tidak berfungsi </w:t>
            </w:r>
            <w:r w:rsidRPr="00753097">
              <w:rPr>
                <w:rFonts w:asciiTheme="minorHAnsi" w:eastAsia="Times New Roman" w:hAnsiTheme="minorHAnsi" w:cstheme="minorHAnsi"/>
                <w:i/>
                <w:sz w:val="16"/>
                <w:szCs w:val="20"/>
              </w:rPr>
              <w:t>Agent system was down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D20BFD"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Menghabiskan waktu yang lama untuk melakukan transaksi</w:t>
            </w:r>
            <w:r w:rsidRPr="00753097">
              <w:rPr>
                <w:rFonts w:asciiTheme="majorHAnsi" w:eastAsia="Times New Roman" w:hAnsiTheme="majorHAnsi" w:cstheme="minorHAnsi"/>
                <w:sz w:val="20"/>
                <w:szCs w:val="20"/>
              </w:rPr>
              <w:t xml:space="preserve"> </w:t>
            </w:r>
            <w:r w:rsidR="00F72259" w:rsidRPr="00753097">
              <w:rPr>
                <w:rFonts w:asciiTheme="minorHAnsi" w:eastAsia="Times New Roman" w:hAnsiTheme="minorHAnsi" w:cstheme="minorHAnsi"/>
                <w:i/>
                <w:sz w:val="16"/>
                <w:szCs w:val="20"/>
              </w:rPr>
              <w:t xml:space="preserve">It was </w:t>
            </w:r>
            <w:r w:rsidR="00F72259" w:rsidRPr="00753097">
              <w:rPr>
                <w:rFonts w:asciiTheme="minorHAnsi" w:eastAsia="Times New Roman" w:hAnsiTheme="minorHAnsi" w:cstheme="minorHAnsi"/>
                <w:i/>
                <w:sz w:val="16"/>
                <w:szCs w:val="20"/>
              </w:rPr>
              <w:lastRenderedPageBreak/>
              <w:t>very time consuming/it took me a lot of time to do the transaction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lastRenderedPageBreak/>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rPr>
              <w:lastRenderedPageBreak/>
              <w:t xml:space="preserve">Saya tidak menerima bukti pembayaran </w:t>
            </w:r>
            <w:r w:rsidRPr="00753097">
              <w:rPr>
                <w:rFonts w:asciiTheme="minorHAnsi" w:eastAsia="Times New Roman" w:hAnsiTheme="minorHAnsi" w:cstheme="minorHAnsi"/>
                <w:i/>
                <w:sz w:val="16"/>
                <w:szCs w:val="20"/>
              </w:rPr>
              <w:t>You did not get a receipt</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5C6425">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mengenakan biaya atas </w:t>
            </w:r>
            <w:r w:rsidR="005C6425" w:rsidRPr="00753097">
              <w:rPr>
                <w:rFonts w:asciiTheme="minorHAnsi" w:hAnsiTheme="minorHAnsi" w:cstheme="minorHAnsi"/>
                <w:sz w:val="20"/>
                <w:szCs w:val="20"/>
              </w:rPr>
              <w:t xml:space="preserve">penyetoran </w:t>
            </w:r>
            <w:r w:rsidRPr="00753097">
              <w:rPr>
                <w:rFonts w:asciiTheme="minorHAnsi" w:hAnsiTheme="minorHAnsi" w:cstheme="minorHAnsi"/>
                <w:sz w:val="20"/>
                <w:szCs w:val="20"/>
              </w:rPr>
              <w:t xml:space="preserve">uang </w:t>
            </w:r>
            <w:r w:rsidRPr="00753097">
              <w:rPr>
                <w:rFonts w:asciiTheme="minorHAnsi" w:eastAsia="Times New Roman" w:hAnsiTheme="minorHAnsi" w:cstheme="minorHAnsi"/>
                <w:i/>
                <w:sz w:val="16"/>
                <w:szCs w:val="20"/>
              </w:rPr>
              <w:t>Agent charged you for depositing money</w:t>
            </w:r>
            <w:r w:rsidRPr="00753097">
              <w:rPr>
                <w:rFonts w:asciiTheme="minorHAnsi" w:eastAsia="Times New Roman" w:hAnsiTheme="minorHAnsi" w:cstheme="minorHAnsi"/>
                <w:sz w:val="16"/>
                <w:szCs w:val="20"/>
              </w:rPr>
              <w:t xml:space="preserve"> </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C00C7D">
            <w:pPr>
              <w:rPr>
                <w:rFonts w:asciiTheme="minorHAnsi" w:eastAsia="Times New Roman" w:hAnsiTheme="minorHAnsi" w:cstheme="minorHAnsi"/>
                <w:sz w:val="20"/>
                <w:szCs w:val="20"/>
              </w:rPr>
            </w:pPr>
            <w:r w:rsidRPr="00753097">
              <w:rPr>
                <w:rFonts w:asciiTheme="minorHAnsi" w:hAnsiTheme="minorHAnsi" w:cstheme="minorHAnsi"/>
                <w:sz w:val="20"/>
                <w:szCs w:val="20"/>
              </w:rPr>
              <w:t>Agen meminta no</w:t>
            </w:r>
            <w:r w:rsidR="00C00C7D" w:rsidRPr="00753097">
              <w:rPr>
                <w:rFonts w:asciiTheme="minorHAnsi" w:hAnsiTheme="minorHAnsi" w:cstheme="minorHAnsi"/>
                <w:sz w:val="20"/>
                <w:szCs w:val="20"/>
              </w:rPr>
              <w:t xml:space="preserve">mor </w:t>
            </w:r>
            <w:r w:rsidRPr="00753097">
              <w:rPr>
                <w:rFonts w:asciiTheme="minorHAnsi" w:hAnsiTheme="minorHAnsi" w:cstheme="minorHAnsi"/>
                <w:sz w:val="20"/>
                <w:szCs w:val="20"/>
              </w:rPr>
              <w:t xml:space="preserve">PIN saya </w:t>
            </w:r>
            <w:r w:rsidRPr="00753097">
              <w:rPr>
                <w:rFonts w:asciiTheme="minorHAnsi" w:eastAsia="Times New Roman" w:hAnsiTheme="minorHAnsi" w:cstheme="minorHAnsi"/>
                <w:i/>
                <w:sz w:val="16"/>
                <w:szCs w:val="20"/>
              </w:rPr>
              <w:t>Agent asked for my PIN number</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59133B">
            <w:pPr>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Agen </w:t>
            </w:r>
            <w:r w:rsidR="0059133B" w:rsidRPr="00753097">
              <w:rPr>
                <w:rFonts w:asciiTheme="minorHAnsi" w:hAnsiTheme="minorHAnsi" w:cstheme="minorHAnsi"/>
                <w:sz w:val="20"/>
                <w:szCs w:val="20"/>
              </w:rPr>
              <w:t>mengabaikan/mengacuhkan</w:t>
            </w:r>
            <w:r w:rsidRPr="00753097">
              <w:rPr>
                <w:rFonts w:asciiTheme="minorHAnsi" w:hAnsiTheme="minorHAnsi" w:cstheme="minorHAnsi"/>
                <w:sz w:val="20"/>
                <w:szCs w:val="20"/>
              </w:rPr>
              <w:t xml:space="preserve"> pelanggan perempuan </w:t>
            </w:r>
            <w:r w:rsidRPr="00753097">
              <w:rPr>
                <w:rFonts w:asciiTheme="minorHAnsi" w:eastAsia="Times New Roman" w:hAnsiTheme="minorHAnsi" w:cstheme="minorHAnsi"/>
                <w:i/>
                <w:sz w:val="16"/>
                <w:szCs w:val="20"/>
              </w:rPr>
              <w:t>Agent was dismissive of women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lang w:val="sv-SE"/>
              </w:rPr>
              <w:t xml:space="preserve">Agen melakukan penipuan </w:t>
            </w:r>
            <w:r w:rsidRPr="00753097">
              <w:rPr>
                <w:rFonts w:asciiTheme="minorHAnsi" w:eastAsia="Times New Roman" w:hAnsiTheme="minorHAnsi" w:cstheme="minorHAnsi"/>
                <w:i/>
                <w:sz w:val="16"/>
                <w:szCs w:val="20"/>
              </w:rPr>
              <w:t>Agent committed fraud</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lang w:val="sv-SE"/>
              </w:rPr>
              <w:t xml:space="preserve">Tempat agen tidak aman / ada orang-orang yang mencurigakan ditempat agen </w:t>
            </w:r>
            <w:r w:rsidRPr="00753097">
              <w:rPr>
                <w:rFonts w:asciiTheme="minorHAnsi" w:eastAsia="Times New Roman" w:hAnsiTheme="minorHAnsi" w:cstheme="minorHAnsi"/>
                <w:i/>
                <w:sz w:val="16"/>
                <w:szCs w:val="20"/>
              </w:rPr>
              <w:t>Agent’s place was not secure/there were suspicious people at agent’s place</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FA19EE">
            <w:pPr>
              <w:rPr>
                <w:rFonts w:asciiTheme="minorHAnsi" w:eastAsia="Times New Roman" w:hAnsiTheme="minorHAnsi" w:cstheme="minorHAnsi"/>
                <w:sz w:val="20"/>
                <w:szCs w:val="20"/>
              </w:rPr>
            </w:pPr>
            <w:r w:rsidRPr="00753097">
              <w:rPr>
                <w:rFonts w:asciiTheme="minorHAnsi" w:hAnsiTheme="minorHAnsi" w:cstheme="minorHAnsi"/>
                <w:sz w:val="20"/>
                <w:szCs w:val="20"/>
                <w:lang w:val="sv-SE"/>
              </w:rPr>
              <w:t xml:space="preserve">Agen membagikan informasi pribadi dan rekening </w:t>
            </w:r>
            <w:r w:rsidR="00FA19EE" w:rsidRPr="00753097">
              <w:rPr>
                <w:rFonts w:asciiTheme="minorHAnsi" w:hAnsiTheme="minorHAnsi" w:cstheme="minorHAnsi"/>
                <w:sz w:val="20"/>
                <w:szCs w:val="20"/>
                <w:lang w:val="sv-SE"/>
              </w:rPr>
              <w:t>pada</w:t>
            </w:r>
            <w:r w:rsidRPr="00753097">
              <w:rPr>
                <w:rFonts w:asciiTheme="minorHAnsi" w:hAnsiTheme="minorHAnsi" w:cstheme="minorHAnsi"/>
                <w:sz w:val="20"/>
                <w:szCs w:val="20"/>
                <w:lang w:val="sv-SE"/>
              </w:rPr>
              <w:t xml:space="preserve"> orang lain tanpa sepengetahuan atau </w:t>
            </w:r>
            <w:r w:rsidR="00210D9C">
              <w:rPr>
                <w:rFonts w:asciiTheme="minorHAnsi" w:hAnsiTheme="minorHAnsi" w:cstheme="minorHAnsi"/>
                <w:sz w:val="20"/>
                <w:szCs w:val="20"/>
                <w:lang w:val="sv-SE"/>
              </w:rPr>
              <w:t>se</w:t>
            </w:r>
            <w:r w:rsidRPr="00753097">
              <w:rPr>
                <w:rFonts w:asciiTheme="minorHAnsi" w:hAnsiTheme="minorHAnsi" w:cstheme="minorHAnsi"/>
                <w:sz w:val="20"/>
                <w:szCs w:val="20"/>
                <w:lang w:val="sv-SE"/>
              </w:rPr>
              <w:t xml:space="preserve">ijin saya </w:t>
            </w:r>
            <w:r w:rsidRPr="00753097">
              <w:rPr>
                <w:rFonts w:asciiTheme="minorHAnsi" w:eastAsia="Times New Roman" w:hAnsiTheme="minorHAnsi" w:cstheme="minorHAnsi"/>
                <w:i/>
                <w:sz w:val="16"/>
                <w:szCs w:val="20"/>
              </w:rPr>
              <w:t>Agent shared your personal/account information with other people without my knowledge/permission</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sz w:val="20"/>
                <w:szCs w:val="20"/>
              </w:rPr>
            </w:pPr>
            <w:r w:rsidRPr="00753097">
              <w:rPr>
                <w:rFonts w:asciiTheme="minorHAnsi" w:hAnsiTheme="minorHAnsi" w:cstheme="minorHAnsi"/>
                <w:sz w:val="20"/>
                <w:szCs w:val="20"/>
                <w:lang w:val="sv-SE"/>
              </w:rPr>
              <w:t xml:space="preserve">Agen menipu saya atau membantu orang lain </w:t>
            </w:r>
            <w:r w:rsidR="005578FE" w:rsidRPr="00753097">
              <w:rPr>
                <w:rFonts w:asciiTheme="minorHAnsi" w:hAnsiTheme="minorHAnsi" w:cstheme="minorHAnsi"/>
                <w:sz w:val="20"/>
                <w:szCs w:val="20"/>
                <w:lang w:val="sv-SE"/>
              </w:rPr>
              <w:t>melakukan p</w:t>
            </w:r>
            <w:r w:rsidRPr="00753097">
              <w:rPr>
                <w:rFonts w:asciiTheme="minorHAnsi" w:hAnsiTheme="minorHAnsi" w:cstheme="minorHAnsi"/>
                <w:sz w:val="20"/>
                <w:szCs w:val="20"/>
                <w:lang w:val="sv-SE"/>
              </w:rPr>
              <w:t>enipu</w:t>
            </w:r>
            <w:r w:rsidR="005578FE" w:rsidRPr="00753097">
              <w:rPr>
                <w:rFonts w:asciiTheme="minorHAnsi" w:hAnsiTheme="minorHAnsi" w:cstheme="minorHAnsi"/>
                <w:sz w:val="20"/>
                <w:szCs w:val="20"/>
                <w:lang w:val="sv-SE"/>
              </w:rPr>
              <w:t>an terhadap</w:t>
            </w:r>
            <w:r w:rsidRPr="00753097">
              <w:rPr>
                <w:rFonts w:asciiTheme="minorHAnsi" w:hAnsiTheme="minorHAnsi" w:cstheme="minorHAnsi"/>
                <w:sz w:val="20"/>
                <w:szCs w:val="20"/>
                <w:lang w:val="sv-SE"/>
              </w:rPr>
              <w:t xml:space="preserve"> saya </w:t>
            </w:r>
            <w:r w:rsidRPr="00753097">
              <w:rPr>
                <w:rFonts w:asciiTheme="minorHAnsi" w:eastAsia="Times New Roman" w:hAnsiTheme="minorHAnsi" w:cstheme="minorHAnsi"/>
                <w:i/>
                <w:sz w:val="16"/>
                <w:szCs w:val="20"/>
              </w:rPr>
              <w:t>Agent defrauded you of money or assisted other people in scamming you</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Agen menolak melakukan transaksi karena saya tidak memiliki </w:t>
            </w:r>
            <w:r w:rsidR="0033666F">
              <w:rPr>
                <w:rFonts w:asciiTheme="minorHAnsi" w:eastAsia="Times New Roman" w:hAnsiTheme="minorHAnsi" w:cstheme="minorHAnsi"/>
                <w:sz w:val="20"/>
                <w:szCs w:val="20"/>
              </w:rPr>
              <w:t>kartu identitas</w:t>
            </w:r>
            <w:r w:rsidR="0033666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Agent refused to do the transaction because you did not have my ID</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F72259" w:rsidRPr="00753097" w:rsidTr="007B269F">
        <w:trPr>
          <w:jc w:val="center"/>
        </w:trPr>
        <w:tc>
          <w:tcPr>
            <w:tcW w:w="5520" w:type="dxa"/>
          </w:tcPr>
          <w:p w:rsidR="00F72259" w:rsidRPr="00753097" w:rsidRDefault="00F72259"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rsidR="001E6378" w:rsidRDefault="001E6378" w:rsidP="006C3891">
            <w:pPr>
              <w:rPr>
                <w:rFonts w:asciiTheme="minorHAnsi" w:eastAsia="Times New Roman" w:hAnsiTheme="minorHAnsi" w:cstheme="minorHAnsi"/>
                <w:i/>
                <w:sz w:val="16"/>
                <w:szCs w:val="20"/>
              </w:rPr>
            </w:pPr>
          </w:p>
          <w:p w:rsidR="00F72259" w:rsidRPr="00753097" w:rsidRDefault="00F72259"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________________________________________________</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30" w:type="dxa"/>
            <w:vAlign w:val="center"/>
          </w:tcPr>
          <w:p w:rsidR="00F72259" w:rsidRPr="00753097" w:rsidRDefault="00F72259">
            <w:pPr>
              <w:jc w:val="center"/>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bl>
    <w:p w:rsidR="005A1046" w:rsidRPr="00753097" w:rsidRDefault="005A1046" w:rsidP="005A1046">
      <w:pPr>
        <w:rPr>
          <w:rFonts w:asciiTheme="minorHAnsi" w:eastAsia="Times New Roman" w:hAnsiTheme="minorHAnsi" w:cstheme="minorHAnsi"/>
          <w:sz w:val="20"/>
          <w:szCs w:val="20"/>
        </w:rPr>
      </w:pPr>
    </w:p>
    <w:p w:rsidR="00E8333C" w:rsidRPr="00753097" w:rsidRDefault="00E8333C" w:rsidP="007B269F">
      <w:pPr>
        <w:spacing w:after="0"/>
        <w:ind w:left="63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MM41 </w:t>
      </w:r>
      <w:r w:rsidR="00B62555" w:rsidRPr="00753097">
        <w:rPr>
          <w:rFonts w:asciiTheme="minorHAnsi" w:eastAsia="Times New Roman" w:hAnsiTheme="minorHAnsi" w:cstheme="minorHAnsi"/>
          <w:b/>
          <w:sz w:val="20"/>
          <w:szCs w:val="20"/>
        </w:rPr>
        <w:t xml:space="preserve">JIKA </w:t>
      </w:r>
      <w:r w:rsidR="00B62555">
        <w:rPr>
          <w:rFonts w:asciiTheme="minorHAnsi" w:eastAsia="Times New Roman" w:hAnsiTheme="minorHAnsi" w:cstheme="minorHAnsi"/>
          <w:b/>
          <w:sz w:val="20"/>
          <w:szCs w:val="20"/>
        </w:rPr>
        <w:t>SETIDAKNYA</w:t>
      </w:r>
      <w:r w:rsidR="00B62555" w:rsidRPr="00753097">
        <w:rPr>
          <w:rFonts w:asciiTheme="minorHAnsi" w:eastAsia="Times New Roman" w:hAnsiTheme="minorHAnsi" w:cstheme="minorHAnsi"/>
          <w:b/>
          <w:sz w:val="20"/>
          <w:szCs w:val="20"/>
        </w:rPr>
        <w:t xml:space="preserve"> </w:t>
      </w:r>
      <w:r w:rsidR="00B62555">
        <w:rPr>
          <w:rFonts w:asciiTheme="minorHAnsi" w:eastAsia="Times New Roman" w:hAnsiTheme="minorHAnsi" w:cstheme="minorHAnsi"/>
          <w:b/>
          <w:sz w:val="20"/>
          <w:szCs w:val="20"/>
        </w:rPr>
        <w:t xml:space="preserve">MENGGUNAKAN </w:t>
      </w:r>
      <w:r w:rsidR="00B62555" w:rsidRPr="00753097">
        <w:rPr>
          <w:rFonts w:asciiTheme="minorHAnsi" w:eastAsia="Times New Roman" w:hAnsiTheme="minorHAnsi" w:cstheme="minorHAnsi"/>
          <w:b/>
          <w:sz w:val="20"/>
          <w:szCs w:val="20"/>
        </w:rPr>
        <w:t xml:space="preserve">SATU PROVIDER </w:t>
      </w:r>
      <w:r w:rsidR="00B62555">
        <w:rPr>
          <w:rFonts w:asciiTheme="minorHAnsi" w:eastAsia="Times New Roman" w:hAnsiTheme="minorHAnsi" w:cstheme="minorHAnsi"/>
          <w:b/>
          <w:sz w:val="20"/>
          <w:szCs w:val="20"/>
        </w:rPr>
        <w:t xml:space="preserve">MOBILE MONEY (SETIDAKNYA SATU PROVIDER </w:t>
      </w:r>
      <w:r w:rsidR="00B62555" w:rsidRPr="00753097">
        <w:rPr>
          <w:rFonts w:asciiTheme="minorHAnsi" w:eastAsia="Times New Roman" w:hAnsiTheme="minorHAnsi" w:cstheme="minorHAnsi"/>
          <w:b/>
          <w:sz w:val="20"/>
          <w:szCs w:val="20"/>
        </w:rPr>
        <w:t xml:space="preserve">TERLINGKAR </w:t>
      </w:r>
      <w:r w:rsidR="00B62555">
        <w:rPr>
          <w:rFonts w:asciiTheme="minorHAnsi" w:eastAsia="Times New Roman" w:hAnsiTheme="minorHAnsi" w:cstheme="minorHAnsi"/>
          <w:b/>
          <w:sz w:val="20"/>
          <w:szCs w:val="20"/>
        </w:rPr>
        <w:t xml:space="preserve">KODE 1 </w:t>
      </w:r>
      <w:r w:rsidR="00B62555" w:rsidRPr="00753097">
        <w:rPr>
          <w:rFonts w:asciiTheme="minorHAnsi" w:eastAsia="Times New Roman" w:hAnsiTheme="minorHAnsi" w:cstheme="minorHAnsi"/>
          <w:b/>
          <w:sz w:val="20"/>
          <w:szCs w:val="20"/>
        </w:rPr>
        <w:t>DI MM4</w:t>
      </w:r>
      <w:r w:rsidR="00B6255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w:t>
      </w:r>
      <w:r w:rsidR="00B62555">
        <w:rPr>
          <w:rFonts w:asciiTheme="minorHAnsi" w:eastAsia="Times New Roman" w:hAnsiTheme="minorHAnsi" w:cstheme="minorHAnsi"/>
          <w:b/>
          <w:sz w:val="20"/>
          <w:szCs w:val="20"/>
        </w:rPr>
        <w:t>MMP1 (</w:t>
      </w:r>
      <w:r w:rsidRPr="00753097">
        <w:rPr>
          <w:rFonts w:asciiTheme="minorHAnsi" w:eastAsia="Times New Roman" w:hAnsiTheme="minorHAnsi" w:cstheme="minorHAnsi"/>
          <w:b/>
          <w:sz w:val="20"/>
          <w:szCs w:val="20"/>
        </w:rPr>
        <w:t>BAGIAN SELANJUTNYA</w:t>
      </w:r>
      <w:r w:rsidR="00B62555">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IF </w:t>
      </w:r>
      <w:r w:rsidRPr="00753097">
        <w:rPr>
          <w:rFonts w:asciiTheme="minorHAnsi" w:hAnsiTheme="minorHAnsi" w:cstheme="minorHAnsi"/>
          <w:b/>
          <w:i/>
          <w:sz w:val="16"/>
          <w:szCs w:val="20"/>
        </w:rPr>
        <w:t>AT LEAST ONE MOBILE MONEY SERVICE IS SELECTED IN MM4. OTHERS SKIP TO THE NEXT SECTION</w:t>
      </w:r>
    </w:p>
    <w:p w:rsidR="00E8333C" w:rsidRPr="00753097" w:rsidRDefault="00CF3D83" w:rsidP="00B62555">
      <w:pPr>
        <w:spacing w:after="0"/>
        <w:ind w:firstLine="63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E8333C" w:rsidRPr="00753097">
        <w:rPr>
          <w:rFonts w:asciiTheme="minorHAnsi" w:eastAsiaTheme="minorHAnsi" w:hAnsiTheme="minorHAnsi" w:cstheme="minorHAnsi"/>
          <w:b/>
          <w:sz w:val="20"/>
          <w:szCs w:val="20"/>
        </w:rPr>
        <w:t xml:space="preserve"> </w:t>
      </w:r>
      <w:r w:rsidR="00E8333C" w:rsidRPr="00753097">
        <w:rPr>
          <w:rFonts w:asciiTheme="minorHAnsi" w:eastAsiaTheme="minorHAnsi" w:hAnsiTheme="minorHAnsi" w:cstheme="minorHAnsi"/>
          <w:b/>
          <w:i/>
          <w:sz w:val="16"/>
          <w:szCs w:val="20"/>
        </w:rPr>
        <w:t>READ OUT</w:t>
      </w:r>
    </w:p>
    <w:p w:rsidR="00E8333C" w:rsidRPr="00753097" w:rsidRDefault="00E8333C" w:rsidP="00B62555">
      <w:pPr>
        <w:spacing w:after="0"/>
        <w:ind w:firstLine="630"/>
        <w:rPr>
          <w:rFonts w:asciiTheme="minorHAnsi" w:eastAsia="Times New Roman"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rsidR="005A1046" w:rsidRPr="00753097" w:rsidRDefault="005A1046" w:rsidP="005A1046">
      <w:pPr>
        <w:rPr>
          <w:rFonts w:asciiTheme="minorHAnsi" w:eastAsiaTheme="minorHAnsi" w:hAnsiTheme="minorHAnsi" w:cstheme="minorHAnsi"/>
          <w:i/>
          <w:sz w:val="16"/>
          <w:szCs w:val="20"/>
        </w:rPr>
      </w:pPr>
      <w:r w:rsidRPr="00753097">
        <w:rPr>
          <w:rFonts w:asciiTheme="minorHAnsi" w:eastAsia="Times New Roman" w:hAnsiTheme="minorHAnsi" w:cstheme="minorHAnsi"/>
          <w:sz w:val="20"/>
          <w:szCs w:val="20"/>
        </w:rPr>
        <w:t xml:space="preserve">MM41. </w:t>
      </w:r>
      <w:r w:rsidRPr="00753097">
        <w:rPr>
          <w:rFonts w:asciiTheme="minorHAnsi" w:hAnsiTheme="minorHAnsi" w:cstheme="minorHAnsi"/>
          <w:sz w:val="20"/>
          <w:szCs w:val="20"/>
        </w:rPr>
        <w:t>Saat transaksi mobile money/uang ponsel</w:t>
      </w:r>
      <w:r w:rsidRPr="00753097">
        <w:rPr>
          <w:rFonts w:asciiTheme="minorHAnsi" w:hAnsiTheme="minorHAnsi" w:cstheme="minorHAnsi"/>
          <w:i/>
          <w:iCs/>
          <w:sz w:val="20"/>
          <w:szCs w:val="20"/>
        </w:rPr>
        <w:t xml:space="preserve"> </w:t>
      </w:r>
      <w:r w:rsidRPr="00753097">
        <w:rPr>
          <w:rFonts w:asciiTheme="minorHAnsi" w:hAnsiTheme="minorHAnsi" w:cstheme="minorHAnsi"/>
          <w:sz w:val="20"/>
          <w:szCs w:val="20"/>
        </w:rPr>
        <w:t xml:space="preserve">tidak berjalan dengan benar, siapa yang </w:t>
      </w:r>
      <w:r w:rsidRPr="00753097">
        <w:rPr>
          <w:rFonts w:asciiTheme="minorHAnsi" w:hAnsiTheme="minorHAnsi" w:cstheme="minorHAnsi"/>
          <w:i/>
          <w:sz w:val="20"/>
          <w:szCs w:val="20"/>
          <w:u w:val="single"/>
        </w:rPr>
        <w:t>paling sering</w:t>
      </w:r>
      <w:r w:rsidRPr="00753097">
        <w:rPr>
          <w:rFonts w:asciiTheme="minorHAnsi" w:hAnsiTheme="minorHAnsi" w:cstheme="minorHAnsi"/>
          <w:sz w:val="20"/>
          <w:szCs w:val="20"/>
        </w:rPr>
        <w:t xml:space="preserve"> Anda datangi untuk meminta bantuan untuk menyelesaikan masalah tersebut? </w:t>
      </w:r>
      <w:r w:rsidRPr="00753097">
        <w:rPr>
          <w:rFonts w:asciiTheme="minorHAnsi" w:eastAsiaTheme="minorHAnsi" w:hAnsiTheme="minorHAnsi" w:cstheme="minorHAnsi"/>
          <w:i/>
          <w:sz w:val="16"/>
          <w:szCs w:val="20"/>
        </w:rPr>
        <w:t xml:space="preserve">When a mobile money transaction goes wrong, who do you go </w:t>
      </w:r>
      <w:r w:rsidRPr="00753097">
        <w:rPr>
          <w:rFonts w:asciiTheme="minorHAnsi" w:eastAsiaTheme="minorHAnsi" w:hAnsiTheme="minorHAnsi" w:cstheme="minorHAnsi"/>
          <w:i/>
          <w:sz w:val="16"/>
          <w:szCs w:val="20"/>
          <w:u w:val="single"/>
        </w:rPr>
        <w:t>most frequently</w:t>
      </w:r>
      <w:r w:rsidRPr="00753097">
        <w:rPr>
          <w:rFonts w:asciiTheme="minorHAnsi" w:eastAsiaTheme="minorHAnsi" w:hAnsiTheme="minorHAnsi" w:cstheme="minorHAnsi"/>
          <w:i/>
          <w:sz w:val="16"/>
          <w:szCs w:val="20"/>
        </w:rPr>
        <w:t xml:space="preserve"> to help you resolve the problem?</w:t>
      </w:r>
    </w:p>
    <w:tbl>
      <w:tblPr>
        <w:tblStyle w:val="TableGrid"/>
        <w:tblW w:w="0" w:type="auto"/>
        <w:jc w:val="center"/>
        <w:tblLook w:val="04A0" w:firstRow="1" w:lastRow="0" w:firstColumn="1" w:lastColumn="0" w:noHBand="0" w:noVBand="1"/>
      </w:tblPr>
      <w:tblGrid>
        <w:gridCol w:w="8011"/>
        <w:gridCol w:w="838"/>
      </w:tblGrid>
      <w:tr w:rsidR="005A1046" w:rsidRPr="00753097" w:rsidTr="007B269F">
        <w:trPr>
          <w:jc w:val="center"/>
        </w:trPr>
        <w:tc>
          <w:tcPr>
            <w:tcW w:w="8011" w:type="dxa"/>
          </w:tcPr>
          <w:p w:rsidR="005A1046"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5A1046" w:rsidRPr="007B269F">
              <w:rPr>
                <w:rFonts w:asciiTheme="minorHAnsi" w:eastAsiaTheme="minorHAnsi" w:hAnsiTheme="minorHAnsi" w:cstheme="minorHAnsi"/>
                <w:b/>
                <w:sz w:val="20"/>
                <w:szCs w:val="20"/>
              </w:rPr>
              <w:t xml:space="preserve">. SA </w:t>
            </w:r>
            <w:r w:rsidR="005A1046" w:rsidRPr="007B269F">
              <w:rPr>
                <w:rFonts w:asciiTheme="minorHAnsi" w:eastAsiaTheme="minorHAnsi" w:hAnsiTheme="minorHAnsi" w:cstheme="minorHAnsi"/>
                <w:b/>
                <w:i/>
                <w:sz w:val="16"/>
                <w:szCs w:val="20"/>
              </w:rPr>
              <w:t>READ OUT. SINGLE ANSWER</w:t>
            </w:r>
          </w:p>
        </w:tc>
        <w:tc>
          <w:tcPr>
            <w:tcW w:w="838" w:type="dxa"/>
          </w:tcPr>
          <w:p w:rsidR="005A1046" w:rsidRPr="00753097" w:rsidRDefault="006360E5"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5A1046" w:rsidRPr="00753097" w:rsidTr="007B269F">
        <w:trPr>
          <w:trHeight w:val="161"/>
          <w:jc w:val="center"/>
        </w:trPr>
        <w:tc>
          <w:tcPr>
            <w:tcW w:w="8011" w:type="dxa"/>
          </w:tcPr>
          <w:p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sz w:val="20"/>
                <w:szCs w:val="20"/>
              </w:rPr>
              <w:t xml:space="preserve">Menyelesaikannya sendiri </w:t>
            </w:r>
            <w:r w:rsidRPr="00753097">
              <w:rPr>
                <w:rFonts w:asciiTheme="minorHAnsi" w:eastAsiaTheme="minorHAnsi" w:hAnsiTheme="minorHAnsi" w:cstheme="minorHAnsi"/>
                <w:i/>
                <w:sz w:val="16"/>
                <w:szCs w:val="20"/>
              </w:rPr>
              <w:t>Resolve it yourself</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5A1046" w:rsidRPr="00753097" w:rsidTr="007B269F">
        <w:trPr>
          <w:jc w:val="center"/>
        </w:trPr>
        <w:tc>
          <w:tcPr>
            <w:tcW w:w="8011" w:type="dxa"/>
          </w:tcPr>
          <w:p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sz w:val="20"/>
                <w:szCs w:val="20"/>
              </w:rPr>
              <w:t>Agen mobile money/uang ponsel</w:t>
            </w:r>
            <w:r w:rsidRPr="00753097">
              <w:rPr>
                <w:rFonts w:asciiTheme="minorHAnsi" w:eastAsia="Cambria" w:hAnsiTheme="minorHAnsi" w:cstheme="minorHAnsi"/>
                <w:i/>
                <w:iCs/>
                <w:sz w:val="20"/>
                <w:szCs w:val="20"/>
              </w:rPr>
              <w:t xml:space="preserve"> </w:t>
            </w:r>
            <w:r w:rsidRPr="00753097">
              <w:rPr>
                <w:rFonts w:asciiTheme="minorHAnsi" w:eastAsiaTheme="minorHAnsi" w:hAnsiTheme="minorHAnsi" w:cstheme="minorHAnsi"/>
                <w:i/>
                <w:sz w:val="16"/>
                <w:szCs w:val="20"/>
              </w:rPr>
              <w:t>MM agent</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5A1046" w:rsidRPr="00753097" w:rsidTr="007B269F">
        <w:trPr>
          <w:jc w:val="center"/>
        </w:trPr>
        <w:tc>
          <w:tcPr>
            <w:tcW w:w="8011" w:type="dxa"/>
          </w:tcPr>
          <w:p w:rsidR="005A1046" w:rsidRPr="00753097" w:rsidRDefault="005A1046" w:rsidP="006C3891">
            <w:pPr>
              <w:rPr>
                <w:rFonts w:asciiTheme="minorHAnsi" w:eastAsiaTheme="minorHAnsi" w:hAnsiTheme="minorHAnsi" w:cstheme="minorHAnsi"/>
                <w:sz w:val="20"/>
                <w:szCs w:val="20"/>
              </w:rPr>
            </w:pPr>
            <w:r w:rsidRPr="00753097">
              <w:rPr>
                <w:rFonts w:asciiTheme="minorHAnsi" w:eastAsia="Cambria" w:hAnsiTheme="minorHAnsi" w:cstheme="minorHAnsi"/>
                <w:iCs/>
                <w:sz w:val="20"/>
                <w:szCs w:val="20"/>
              </w:rPr>
              <w:t>Provider</w:t>
            </w:r>
            <w:r w:rsidRPr="00753097">
              <w:rPr>
                <w:rFonts w:asciiTheme="minorHAnsi" w:eastAsia="Cambria" w:hAnsiTheme="minorHAnsi" w:cstheme="minorHAnsi"/>
                <w:i/>
                <w:iCs/>
                <w:sz w:val="20"/>
                <w:szCs w:val="20"/>
              </w:rPr>
              <w:t xml:space="preserve"> </w:t>
            </w:r>
            <w:r w:rsidRPr="00753097">
              <w:rPr>
                <w:rFonts w:asciiTheme="minorHAnsi" w:eastAsia="Cambria" w:hAnsiTheme="minorHAnsi" w:cstheme="minorHAnsi"/>
                <w:sz w:val="20"/>
                <w:szCs w:val="20"/>
              </w:rPr>
              <w:t>mobile money/uang ponsel</w:t>
            </w:r>
            <w:r w:rsidRPr="00753097">
              <w:rPr>
                <w:rFonts w:asciiTheme="minorHAnsi" w:eastAsia="Cambria" w:hAnsiTheme="minorHAnsi" w:cstheme="minorHAnsi"/>
                <w:i/>
                <w:iCs/>
                <w:sz w:val="20"/>
                <w:szCs w:val="20"/>
              </w:rPr>
              <w:t xml:space="preserve"> </w:t>
            </w:r>
            <w:r w:rsidRPr="00753097">
              <w:rPr>
                <w:rFonts w:asciiTheme="minorHAnsi" w:eastAsiaTheme="minorHAnsi" w:hAnsiTheme="minorHAnsi" w:cstheme="minorHAnsi"/>
                <w:i/>
                <w:sz w:val="16"/>
                <w:szCs w:val="20"/>
              </w:rPr>
              <w:t>MM provider/Customer Service</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5A1046" w:rsidRPr="00753097" w:rsidTr="007B269F">
        <w:trPr>
          <w:jc w:val="center"/>
        </w:trPr>
        <w:tc>
          <w:tcPr>
            <w:tcW w:w="8011" w:type="dxa"/>
          </w:tcPr>
          <w:p w:rsidR="005A1046" w:rsidRPr="00753097" w:rsidRDefault="005A1046"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Anggota keluarga </w:t>
            </w:r>
            <w:r w:rsidRPr="00753097">
              <w:rPr>
                <w:rFonts w:asciiTheme="minorHAnsi" w:eastAsiaTheme="minorHAnsi" w:hAnsiTheme="minorHAnsi" w:cstheme="minorHAnsi"/>
                <w:i/>
                <w:sz w:val="16"/>
                <w:szCs w:val="20"/>
              </w:rPr>
              <w:t>Family member</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5A1046" w:rsidRPr="00753097" w:rsidTr="007B269F">
        <w:trPr>
          <w:jc w:val="center"/>
        </w:trPr>
        <w:tc>
          <w:tcPr>
            <w:tcW w:w="8011" w:type="dxa"/>
          </w:tcPr>
          <w:p w:rsidR="005A1046" w:rsidRPr="00753097" w:rsidRDefault="005A1046"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Teman atau tetangga </w:t>
            </w:r>
            <w:r w:rsidRPr="00753097">
              <w:rPr>
                <w:rFonts w:asciiTheme="minorHAnsi" w:eastAsiaTheme="minorHAnsi" w:hAnsiTheme="minorHAnsi" w:cstheme="minorHAnsi"/>
                <w:i/>
                <w:sz w:val="16"/>
                <w:szCs w:val="20"/>
              </w:rPr>
              <w:t>Friend or neighbor</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5A1046" w:rsidRPr="00753097" w:rsidTr="007B269F">
        <w:trPr>
          <w:jc w:val="center"/>
        </w:trPr>
        <w:tc>
          <w:tcPr>
            <w:tcW w:w="8011" w:type="dxa"/>
          </w:tcPr>
          <w:p w:rsidR="005A1046" w:rsidRPr="00753097" w:rsidRDefault="005A1046" w:rsidP="006C3891">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 </w:t>
            </w:r>
            <w:r w:rsidRPr="00753097">
              <w:rPr>
                <w:rFonts w:asciiTheme="minorHAnsi" w:eastAsiaTheme="minorHAnsi" w:hAnsiTheme="minorHAnsi" w:cstheme="minorHAnsi"/>
                <w:i/>
                <w:sz w:val="16"/>
                <w:szCs w:val="20"/>
              </w:rPr>
              <w:t>Other (Specify)</w:t>
            </w:r>
          </w:p>
          <w:p w:rsidR="000B1689" w:rsidRDefault="000B1689" w:rsidP="006C3891">
            <w:pPr>
              <w:rPr>
                <w:rFonts w:asciiTheme="minorHAnsi" w:eastAsiaTheme="minorHAnsi" w:hAnsiTheme="minorHAnsi" w:cstheme="minorHAnsi"/>
                <w:i/>
                <w:sz w:val="16"/>
                <w:szCs w:val="20"/>
              </w:rPr>
            </w:pPr>
          </w:p>
          <w:p w:rsidR="000B1E5D" w:rsidRPr="00753097" w:rsidRDefault="000B1E5D" w:rsidP="006C3891">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w:t>
            </w:r>
          </w:p>
        </w:tc>
        <w:tc>
          <w:tcPr>
            <w:tcW w:w="838" w:type="dxa"/>
            <w:vAlign w:val="center"/>
          </w:tcPr>
          <w:p w:rsidR="005A1046" w:rsidRPr="00753097" w:rsidRDefault="005A1046">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5A1046" w:rsidRPr="00753097" w:rsidTr="007B269F">
        <w:trPr>
          <w:jc w:val="center"/>
        </w:trPr>
        <w:tc>
          <w:tcPr>
            <w:tcW w:w="8011" w:type="dxa"/>
          </w:tcPr>
          <w:p w:rsidR="005A1046" w:rsidRPr="00753097" w:rsidRDefault="000B1E5D"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Transaksi </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tidak pernah mengalami masalah </w:t>
            </w:r>
            <w:r w:rsidRPr="00753097">
              <w:rPr>
                <w:rFonts w:asciiTheme="minorHAnsi" w:eastAsiaTheme="minorHAnsi" w:hAnsiTheme="minorHAnsi" w:cstheme="minorHAnsi"/>
                <w:i/>
                <w:sz w:val="16"/>
                <w:szCs w:val="20"/>
              </w:rPr>
              <w:t>Mobile money transactions never go wrong</w:t>
            </w:r>
          </w:p>
        </w:tc>
        <w:tc>
          <w:tcPr>
            <w:tcW w:w="838" w:type="dxa"/>
            <w:vAlign w:val="center"/>
          </w:tcPr>
          <w:p w:rsidR="005A1046" w:rsidRPr="00753097" w:rsidRDefault="000B1E5D">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bl>
    <w:p w:rsidR="005A1046" w:rsidRPr="00753097" w:rsidRDefault="005A1046" w:rsidP="005A1046">
      <w:pPr>
        <w:rPr>
          <w:rFonts w:asciiTheme="minorHAnsi" w:eastAsiaTheme="minorHAnsi" w:hAnsiTheme="minorHAnsi" w:cstheme="minorHAnsi"/>
          <w:sz w:val="20"/>
          <w:szCs w:val="20"/>
        </w:rPr>
      </w:pPr>
    </w:p>
    <w:p w:rsidR="00BA5942" w:rsidRDefault="00BA5942">
      <w:pPr>
        <w:rPr>
          <w:rFonts w:asciiTheme="minorHAnsi" w:eastAsiaTheme="minorHAnsi" w:hAnsiTheme="minorHAnsi" w:cstheme="minorHAnsi"/>
          <w:b/>
          <w:sz w:val="20"/>
          <w:szCs w:val="20"/>
        </w:rPr>
      </w:pPr>
      <w:r>
        <w:rPr>
          <w:rFonts w:asciiTheme="minorHAnsi" w:eastAsiaTheme="minorHAnsi" w:hAnsiTheme="minorHAnsi" w:cstheme="minorHAnsi"/>
          <w:b/>
          <w:sz w:val="20"/>
          <w:szCs w:val="20"/>
        </w:rPr>
        <w:br w:type="page"/>
      </w:r>
    </w:p>
    <w:p w:rsidR="00C13B3D" w:rsidRPr="00753097" w:rsidRDefault="00C13B3D" w:rsidP="007B269F">
      <w:pPr>
        <w:spacing w:after="0"/>
        <w:ind w:left="63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lastRenderedPageBreak/>
        <w:t xml:space="preserve">TANYAKAN MM42 </w:t>
      </w:r>
      <w:r w:rsidR="00B62555" w:rsidRPr="00753097">
        <w:rPr>
          <w:rFonts w:asciiTheme="minorHAnsi" w:eastAsia="Times New Roman" w:hAnsiTheme="minorHAnsi" w:cstheme="minorHAnsi"/>
          <w:b/>
          <w:sz w:val="20"/>
          <w:szCs w:val="20"/>
        </w:rPr>
        <w:t xml:space="preserve">JIKA </w:t>
      </w:r>
      <w:r w:rsidR="00B62555">
        <w:rPr>
          <w:rFonts w:asciiTheme="minorHAnsi" w:eastAsia="Times New Roman" w:hAnsiTheme="minorHAnsi" w:cstheme="minorHAnsi"/>
          <w:b/>
          <w:sz w:val="20"/>
          <w:szCs w:val="20"/>
        </w:rPr>
        <w:t>SETIDAKNYA</w:t>
      </w:r>
      <w:r w:rsidR="00B62555" w:rsidRPr="00753097">
        <w:rPr>
          <w:rFonts w:asciiTheme="minorHAnsi" w:eastAsia="Times New Roman" w:hAnsiTheme="minorHAnsi" w:cstheme="minorHAnsi"/>
          <w:b/>
          <w:sz w:val="20"/>
          <w:szCs w:val="20"/>
        </w:rPr>
        <w:t xml:space="preserve"> </w:t>
      </w:r>
      <w:r w:rsidR="00B62555">
        <w:rPr>
          <w:rFonts w:asciiTheme="minorHAnsi" w:eastAsia="Times New Roman" w:hAnsiTheme="minorHAnsi" w:cstheme="minorHAnsi"/>
          <w:b/>
          <w:sz w:val="20"/>
          <w:szCs w:val="20"/>
        </w:rPr>
        <w:t xml:space="preserve">MENGGUNAKAN </w:t>
      </w:r>
      <w:r w:rsidR="00B62555" w:rsidRPr="00753097">
        <w:rPr>
          <w:rFonts w:asciiTheme="minorHAnsi" w:eastAsia="Times New Roman" w:hAnsiTheme="minorHAnsi" w:cstheme="minorHAnsi"/>
          <w:b/>
          <w:sz w:val="20"/>
          <w:szCs w:val="20"/>
        </w:rPr>
        <w:t xml:space="preserve">SATU PROVIDER </w:t>
      </w:r>
      <w:r w:rsidR="00B62555">
        <w:rPr>
          <w:rFonts w:asciiTheme="minorHAnsi" w:eastAsia="Times New Roman" w:hAnsiTheme="minorHAnsi" w:cstheme="minorHAnsi"/>
          <w:b/>
          <w:sz w:val="20"/>
          <w:szCs w:val="20"/>
        </w:rPr>
        <w:t xml:space="preserve">MOBILE MONEY (SETIDAKNYA SATU PROVIDER </w:t>
      </w:r>
      <w:r w:rsidR="00B62555" w:rsidRPr="00753097">
        <w:rPr>
          <w:rFonts w:asciiTheme="minorHAnsi" w:eastAsia="Times New Roman" w:hAnsiTheme="minorHAnsi" w:cstheme="minorHAnsi"/>
          <w:b/>
          <w:sz w:val="20"/>
          <w:szCs w:val="20"/>
        </w:rPr>
        <w:t xml:space="preserve">TERLINGKAR </w:t>
      </w:r>
      <w:r w:rsidR="00B62555">
        <w:rPr>
          <w:rFonts w:asciiTheme="minorHAnsi" w:eastAsia="Times New Roman" w:hAnsiTheme="minorHAnsi" w:cstheme="minorHAnsi"/>
          <w:b/>
          <w:sz w:val="20"/>
          <w:szCs w:val="20"/>
        </w:rPr>
        <w:t xml:space="preserve">KODE 1 </w:t>
      </w:r>
      <w:r w:rsidR="00B62555" w:rsidRPr="00753097">
        <w:rPr>
          <w:rFonts w:asciiTheme="minorHAnsi" w:eastAsia="Times New Roman" w:hAnsiTheme="minorHAnsi" w:cstheme="minorHAnsi"/>
          <w:b/>
          <w:sz w:val="20"/>
          <w:szCs w:val="20"/>
        </w:rPr>
        <w:t>DI MM4</w:t>
      </w:r>
      <w:r w:rsidR="00B62555">
        <w:rPr>
          <w:rFonts w:asciiTheme="minorHAnsi" w:eastAsia="Times New Roman" w:hAnsiTheme="minorHAnsi" w:cstheme="minorHAnsi"/>
          <w:b/>
          <w:sz w:val="20"/>
          <w:szCs w:val="20"/>
        </w:rPr>
        <w:t>)</w:t>
      </w:r>
      <w:r w:rsidRPr="00753097">
        <w:rPr>
          <w:rFonts w:asciiTheme="minorHAnsi" w:eastAsiaTheme="minorHAnsi" w:hAnsiTheme="minorHAnsi" w:cstheme="minorHAnsi"/>
          <w:b/>
          <w:sz w:val="20"/>
          <w:szCs w:val="20"/>
        </w:rPr>
        <w:t xml:space="preserve">. LAINNYA LANJUTKAN KE </w:t>
      </w:r>
      <w:r w:rsidR="00B62555">
        <w:rPr>
          <w:rFonts w:asciiTheme="minorHAnsi" w:eastAsiaTheme="minorHAnsi" w:hAnsiTheme="minorHAnsi" w:cstheme="minorHAnsi"/>
          <w:b/>
          <w:sz w:val="20"/>
          <w:szCs w:val="20"/>
        </w:rPr>
        <w:t>MMP1 (</w:t>
      </w:r>
      <w:r w:rsidRPr="00753097">
        <w:rPr>
          <w:rFonts w:asciiTheme="minorHAnsi" w:eastAsiaTheme="minorHAnsi" w:hAnsiTheme="minorHAnsi" w:cstheme="minorHAnsi"/>
          <w:b/>
          <w:sz w:val="20"/>
          <w:szCs w:val="20"/>
        </w:rPr>
        <w:t>BAGIAN SELANJUTNYA</w:t>
      </w:r>
      <w:r w:rsidR="00B62555">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 xml:space="preserve">ASK ONLY IF AT LEAST ONE MOBILE MONEY SERVICE IS SELECTED IN MM4. OTHERS GO TO THE NEXT SECTION. </w:t>
      </w:r>
    </w:p>
    <w:p w:rsidR="00C13B3D" w:rsidRPr="00753097" w:rsidRDefault="00CF3D83" w:rsidP="00B62555">
      <w:pPr>
        <w:spacing w:after="0"/>
        <w:ind w:firstLine="63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C13B3D" w:rsidRPr="00753097">
        <w:rPr>
          <w:rFonts w:asciiTheme="minorHAnsi" w:eastAsiaTheme="minorHAnsi" w:hAnsiTheme="minorHAnsi" w:cstheme="minorHAnsi"/>
          <w:b/>
          <w:sz w:val="20"/>
          <w:szCs w:val="20"/>
        </w:rPr>
        <w:t xml:space="preserve"> </w:t>
      </w:r>
      <w:r w:rsidR="00C13B3D" w:rsidRPr="00753097">
        <w:rPr>
          <w:rFonts w:asciiTheme="minorHAnsi" w:eastAsiaTheme="minorHAnsi" w:hAnsiTheme="minorHAnsi" w:cstheme="minorHAnsi"/>
          <w:b/>
          <w:i/>
          <w:sz w:val="16"/>
          <w:szCs w:val="20"/>
        </w:rPr>
        <w:t>READ OUT</w:t>
      </w:r>
    </w:p>
    <w:p w:rsidR="00C13B3D" w:rsidRPr="00753097" w:rsidRDefault="00C13B3D" w:rsidP="00B62555">
      <w:pPr>
        <w:spacing w:after="0"/>
        <w:ind w:firstLine="63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PER BARIS </w:t>
      </w:r>
      <w:r w:rsidRPr="00753097">
        <w:rPr>
          <w:rFonts w:asciiTheme="minorHAnsi" w:eastAsiaTheme="minorHAnsi" w:hAnsiTheme="minorHAnsi" w:cstheme="minorHAnsi"/>
          <w:b/>
          <w:i/>
          <w:sz w:val="16"/>
          <w:szCs w:val="20"/>
        </w:rPr>
        <w:t>SINGLE ANSWER PER ROW</w:t>
      </w:r>
    </w:p>
    <w:p w:rsidR="005A1046" w:rsidRPr="00753097" w:rsidRDefault="005A1046" w:rsidP="005A1046">
      <w:pPr>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MM42. Tolong katakan pada saya, apakah Anda sangat setuju, setuju, tidak setuju atau sangat tidak setuju dengan pernyataan berikut ini? </w:t>
      </w:r>
      <w:r w:rsidRPr="00753097">
        <w:rPr>
          <w:rFonts w:asciiTheme="minorHAnsi" w:eastAsiaTheme="minorHAnsi" w:hAnsiTheme="minorHAnsi" w:cstheme="minorHAnsi"/>
          <w:i/>
          <w:sz w:val="16"/>
          <w:szCs w:val="20"/>
        </w:rPr>
        <w:t>Tell me if you strongly agree, agree, disagree or strongly disagree with the following statements?</w:t>
      </w:r>
    </w:p>
    <w:tbl>
      <w:tblPr>
        <w:tblStyle w:val="TableGrid"/>
        <w:tblW w:w="0" w:type="auto"/>
        <w:jc w:val="center"/>
        <w:tblLook w:val="04A0" w:firstRow="1" w:lastRow="0" w:firstColumn="1" w:lastColumn="0" w:noHBand="0" w:noVBand="1"/>
      </w:tblPr>
      <w:tblGrid>
        <w:gridCol w:w="4158"/>
        <w:gridCol w:w="1206"/>
        <w:gridCol w:w="1053"/>
        <w:gridCol w:w="1053"/>
        <w:gridCol w:w="1053"/>
        <w:gridCol w:w="1053"/>
      </w:tblGrid>
      <w:tr w:rsidR="00DC6BF4" w:rsidRPr="00753097" w:rsidTr="007B269F">
        <w:trPr>
          <w:cantSplit/>
          <w:jc w:val="center"/>
        </w:trPr>
        <w:tc>
          <w:tcPr>
            <w:tcW w:w="4158" w:type="dxa"/>
          </w:tcPr>
          <w:p w:rsidR="00DC6BF4"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DC6BF4" w:rsidRPr="007B269F">
              <w:rPr>
                <w:rFonts w:asciiTheme="minorHAnsi" w:eastAsiaTheme="minorHAnsi" w:hAnsiTheme="minorHAnsi" w:cstheme="minorHAnsi"/>
                <w:b/>
                <w:sz w:val="20"/>
                <w:szCs w:val="20"/>
              </w:rPr>
              <w:t xml:space="preserve">. SA PER BARIS </w:t>
            </w:r>
            <w:r w:rsidR="00DC6BF4" w:rsidRPr="007B269F">
              <w:rPr>
                <w:rFonts w:asciiTheme="minorHAnsi" w:eastAsiaTheme="minorHAnsi" w:hAnsiTheme="minorHAnsi" w:cstheme="minorHAnsi"/>
                <w:b/>
                <w:i/>
                <w:sz w:val="16"/>
                <w:szCs w:val="20"/>
              </w:rPr>
              <w:t>READ OUT. SINGLE ANSWER PER ROW</w:t>
            </w:r>
          </w:p>
        </w:tc>
        <w:tc>
          <w:tcPr>
            <w:tcW w:w="1206" w:type="dxa"/>
          </w:tcPr>
          <w:p w:rsidR="00DC6BF4" w:rsidRPr="007B269F" w:rsidRDefault="00DC6BF4" w:rsidP="007B269F">
            <w:pPr>
              <w:jc w:val="center"/>
              <w:rPr>
                <w:rFonts w:asciiTheme="minorHAnsi" w:eastAsiaTheme="minorHAnsi" w:hAnsiTheme="minorHAnsi" w:cstheme="minorHAnsi"/>
                <w:b/>
                <w:i/>
                <w:sz w:val="16"/>
                <w:szCs w:val="20"/>
              </w:rPr>
            </w:pPr>
            <w:r w:rsidRPr="007B269F">
              <w:rPr>
                <w:rFonts w:asciiTheme="minorHAnsi" w:eastAsiaTheme="minorHAnsi" w:hAnsiTheme="minorHAnsi" w:cstheme="minorHAnsi"/>
                <w:b/>
                <w:sz w:val="20"/>
                <w:szCs w:val="20"/>
              </w:rPr>
              <w:t xml:space="preserve">Sangat setuju </w:t>
            </w:r>
            <w:r w:rsidRPr="007B269F">
              <w:rPr>
                <w:rFonts w:asciiTheme="minorHAnsi" w:eastAsiaTheme="minorHAnsi" w:hAnsiTheme="minorHAnsi" w:cstheme="minorHAnsi"/>
                <w:b/>
                <w:i/>
                <w:sz w:val="16"/>
                <w:szCs w:val="20"/>
              </w:rPr>
              <w:t>Strongly agree</w:t>
            </w:r>
          </w:p>
          <w:p w:rsidR="00DC6BF4" w:rsidRPr="007B269F" w:rsidRDefault="00DC6BF4">
            <w:pPr>
              <w:ind w:left="288" w:hanging="288"/>
              <w:jc w:val="center"/>
              <w:rPr>
                <w:rFonts w:asciiTheme="minorHAnsi" w:eastAsiaTheme="minorHAnsi" w:hAnsiTheme="minorHAnsi" w:cstheme="minorHAnsi"/>
                <w:b/>
                <w:sz w:val="20"/>
                <w:szCs w:val="20"/>
              </w:rPr>
            </w:pPr>
          </w:p>
        </w:tc>
        <w:tc>
          <w:tcPr>
            <w:tcW w:w="1053" w:type="dxa"/>
          </w:tcPr>
          <w:p w:rsidR="00DC6BF4" w:rsidRPr="007B269F" w:rsidRDefault="00DC6BF4" w:rsidP="007B269F">
            <w:pPr>
              <w:jc w:val="cente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Setuju </w:t>
            </w:r>
            <w:r w:rsidRPr="007B269F">
              <w:rPr>
                <w:rFonts w:asciiTheme="minorHAnsi" w:eastAsiaTheme="minorHAnsi" w:hAnsiTheme="minorHAnsi" w:cstheme="minorHAnsi"/>
                <w:b/>
                <w:i/>
                <w:sz w:val="16"/>
                <w:szCs w:val="20"/>
              </w:rPr>
              <w:t>Agree</w:t>
            </w:r>
          </w:p>
          <w:p w:rsidR="00DC6BF4" w:rsidRPr="007B269F" w:rsidRDefault="00DC6BF4">
            <w:pPr>
              <w:ind w:left="288" w:hanging="288"/>
              <w:jc w:val="center"/>
              <w:rPr>
                <w:rFonts w:asciiTheme="minorHAnsi" w:eastAsiaTheme="minorHAnsi" w:hAnsiTheme="minorHAnsi" w:cstheme="minorHAnsi"/>
                <w:b/>
                <w:sz w:val="20"/>
                <w:szCs w:val="20"/>
              </w:rPr>
            </w:pPr>
          </w:p>
        </w:tc>
        <w:tc>
          <w:tcPr>
            <w:tcW w:w="1053" w:type="dxa"/>
          </w:tcPr>
          <w:p w:rsidR="00DC6BF4" w:rsidRPr="007B269F" w:rsidRDefault="00DC6BF4" w:rsidP="007B269F">
            <w:pPr>
              <w:jc w:val="cente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Tidak setuju </w:t>
            </w:r>
            <w:r w:rsidRPr="007B269F">
              <w:rPr>
                <w:rFonts w:asciiTheme="minorHAnsi" w:eastAsiaTheme="minorHAnsi" w:hAnsiTheme="minorHAnsi" w:cstheme="minorHAnsi"/>
                <w:b/>
                <w:i/>
                <w:sz w:val="16"/>
                <w:szCs w:val="20"/>
              </w:rPr>
              <w:t>Disagree</w:t>
            </w:r>
          </w:p>
          <w:p w:rsidR="00DC6BF4" w:rsidRPr="007B269F" w:rsidRDefault="00DC6BF4">
            <w:pPr>
              <w:ind w:left="288" w:hanging="288"/>
              <w:jc w:val="center"/>
              <w:rPr>
                <w:rFonts w:asciiTheme="minorHAnsi" w:eastAsiaTheme="minorHAnsi" w:hAnsiTheme="minorHAnsi" w:cstheme="minorHAnsi"/>
                <w:b/>
                <w:sz w:val="20"/>
                <w:szCs w:val="20"/>
              </w:rPr>
            </w:pPr>
          </w:p>
        </w:tc>
        <w:tc>
          <w:tcPr>
            <w:tcW w:w="1053" w:type="dxa"/>
          </w:tcPr>
          <w:p w:rsidR="00DC6BF4" w:rsidRPr="007B269F" w:rsidRDefault="00DC6BF4" w:rsidP="007B269F">
            <w:pPr>
              <w:jc w:val="center"/>
              <w:rPr>
                <w:rFonts w:asciiTheme="minorHAnsi" w:eastAsiaTheme="minorHAnsi" w:hAnsiTheme="minorHAnsi" w:cstheme="minorHAnsi"/>
                <w:b/>
                <w:i/>
                <w:sz w:val="16"/>
                <w:szCs w:val="20"/>
              </w:rPr>
            </w:pPr>
            <w:r w:rsidRPr="007B269F">
              <w:rPr>
                <w:rFonts w:asciiTheme="minorHAnsi" w:eastAsiaTheme="minorHAnsi" w:hAnsiTheme="minorHAnsi" w:cstheme="minorHAnsi"/>
                <w:b/>
                <w:sz w:val="20"/>
                <w:szCs w:val="20"/>
              </w:rPr>
              <w:t xml:space="preserve">Sangat tidak setuju </w:t>
            </w:r>
            <w:r w:rsidRPr="007B269F">
              <w:rPr>
                <w:rFonts w:asciiTheme="minorHAnsi" w:eastAsiaTheme="minorHAnsi" w:hAnsiTheme="minorHAnsi" w:cstheme="minorHAnsi"/>
                <w:b/>
                <w:i/>
                <w:sz w:val="16"/>
                <w:szCs w:val="20"/>
              </w:rPr>
              <w:t>Strongly disagree</w:t>
            </w:r>
          </w:p>
          <w:p w:rsidR="00DC6BF4" w:rsidRPr="007B269F" w:rsidRDefault="00DC6BF4">
            <w:pPr>
              <w:ind w:left="288" w:hanging="288"/>
              <w:jc w:val="center"/>
              <w:rPr>
                <w:rFonts w:asciiTheme="minorHAnsi" w:eastAsiaTheme="minorHAnsi" w:hAnsiTheme="minorHAnsi" w:cstheme="minorHAnsi"/>
                <w:b/>
                <w:sz w:val="20"/>
                <w:szCs w:val="20"/>
              </w:rPr>
            </w:pPr>
          </w:p>
        </w:tc>
        <w:tc>
          <w:tcPr>
            <w:tcW w:w="1053" w:type="dxa"/>
          </w:tcPr>
          <w:p w:rsidR="00DC6BF4" w:rsidRPr="007B269F" w:rsidRDefault="00DC6BF4" w:rsidP="007B269F">
            <w:pPr>
              <w:jc w:val="cente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 xml:space="preserve">Tidak tahu/ Menolak </w:t>
            </w:r>
            <w:r w:rsidRPr="007B269F">
              <w:rPr>
                <w:rFonts w:asciiTheme="minorHAnsi" w:eastAsiaTheme="minorHAnsi" w:hAnsiTheme="minorHAnsi" w:cstheme="minorHAnsi"/>
                <w:b/>
                <w:i/>
                <w:sz w:val="16"/>
                <w:szCs w:val="20"/>
              </w:rPr>
              <w:t>DK/Refused</w:t>
            </w:r>
          </w:p>
        </w:tc>
      </w:tr>
      <w:tr w:rsidR="00DC6BF4" w:rsidRPr="00753097" w:rsidTr="00065344">
        <w:trPr>
          <w:cantSplit/>
          <w:jc w:val="center"/>
        </w:trPr>
        <w:tc>
          <w:tcPr>
            <w:tcW w:w="4158" w:type="dxa"/>
          </w:tcPr>
          <w:p w:rsidR="00DC6BF4" w:rsidRPr="00753097" w:rsidRDefault="008C21A2" w:rsidP="006C3891">
            <w:pPr>
              <w:rPr>
                <w:rFonts w:asciiTheme="minorHAnsi" w:eastAsiaTheme="minorHAnsi" w:hAnsiTheme="minorHAnsi" w:cstheme="minorHAnsi"/>
                <w:sz w:val="20"/>
                <w:szCs w:val="20"/>
              </w:rPr>
            </w:pPr>
            <w:r>
              <w:rPr>
                <w:rFonts w:asciiTheme="minorHAnsi" w:eastAsia="Cambria" w:hAnsiTheme="minorHAnsi" w:cstheme="minorHAnsi"/>
                <w:sz w:val="20"/>
                <w:szCs w:val="20"/>
              </w:rPr>
              <w:t>M</w:t>
            </w:r>
            <w:r w:rsidR="00DC6BF4" w:rsidRPr="00753097">
              <w:rPr>
                <w:rFonts w:asciiTheme="minorHAnsi" w:eastAsia="Cambria" w:hAnsiTheme="minorHAnsi" w:cstheme="minorHAnsi"/>
                <w:sz w:val="20"/>
                <w:szCs w:val="20"/>
              </w:rPr>
              <w:t>obile money/uang ponsel</w:t>
            </w:r>
            <w:r w:rsidR="00DC6BF4" w:rsidRPr="00753097">
              <w:rPr>
                <w:rFonts w:asciiTheme="minorHAnsi" w:eastAsiaTheme="minorHAnsi" w:hAnsiTheme="minorHAnsi" w:cstheme="minorHAnsi"/>
                <w:sz w:val="20"/>
                <w:szCs w:val="20"/>
              </w:rPr>
              <w:t xml:space="preserve"> memungkinkan Anda untuk menyimpan uang di ponsel Anda </w:t>
            </w:r>
            <w:r w:rsidR="00DC6BF4" w:rsidRPr="00753097">
              <w:rPr>
                <w:rFonts w:asciiTheme="minorHAnsi" w:eastAsiaTheme="minorHAnsi" w:hAnsiTheme="minorHAnsi" w:cstheme="minorHAnsi"/>
                <w:i/>
                <w:sz w:val="16"/>
                <w:szCs w:val="20"/>
              </w:rPr>
              <w:t>Mobile money allows you to keep money on your phone</w:t>
            </w:r>
            <w:r w:rsidR="00DC6BF4" w:rsidRPr="00753097">
              <w:rPr>
                <w:rFonts w:asciiTheme="minorHAnsi" w:eastAsiaTheme="minorHAnsi" w:hAnsiTheme="minorHAnsi" w:cstheme="minorHAnsi"/>
                <w:sz w:val="16"/>
                <w:szCs w:val="20"/>
              </w:rPr>
              <w:t xml:space="preserve">  </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r w:rsidR="00DC6BF4" w:rsidRPr="00753097" w:rsidTr="00065344">
        <w:trPr>
          <w:cantSplit/>
          <w:jc w:val="center"/>
        </w:trPr>
        <w:tc>
          <w:tcPr>
            <w:tcW w:w="4158" w:type="dxa"/>
          </w:tcPr>
          <w:p w:rsidR="00DC6BF4" w:rsidRPr="00753097" w:rsidRDefault="00DC6BF4" w:rsidP="00626F5D">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menyetor dan menarik uang secara tunai menggunakan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You can deposit and withdraw in cash using mobile money</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r w:rsidR="00DC6BF4" w:rsidRPr="00753097" w:rsidTr="00065344">
        <w:trPr>
          <w:cantSplit/>
          <w:jc w:val="center"/>
        </w:trPr>
        <w:tc>
          <w:tcPr>
            <w:tcW w:w="4158" w:type="dxa"/>
          </w:tcPr>
          <w:p w:rsidR="00DC6BF4" w:rsidRPr="00753097" w:rsidRDefault="00DC6BF4" w:rsidP="006D3258">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mengirimkan uang ke orang lain menggunakan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i/>
                <w:sz w:val="16"/>
                <w:szCs w:val="20"/>
              </w:rPr>
              <w:t xml:space="preserve"> You can send money to someone using mobile money</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r w:rsidR="00DC6BF4" w:rsidRPr="00753097" w:rsidTr="00065344">
        <w:trPr>
          <w:cantSplit/>
          <w:jc w:val="center"/>
        </w:trPr>
        <w:tc>
          <w:tcPr>
            <w:tcW w:w="4158" w:type="dxa"/>
          </w:tcPr>
          <w:p w:rsidR="00DC6BF4" w:rsidRPr="00753097" w:rsidRDefault="00DC6BF4"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menyimpan uang Anda di ponsel Anda </w:t>
            </w:r>
            <w:r w:rsidRPr="00753097">
              <w:rPr>
                <w:rFonts w:asciiTheme="minorHAnsi" w:eastAsiaTheme="minorHAnsi" w:hAnsiTheme="minorHAnsi" w:cstheme="minorHAnsi"/>
                <w:i/>
                <w:sz w:val="16"/>
                <w:szCs w:val="20"/>
              </w:rPr>
              <w:t>You can store/save money on a mobile phone</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r w:rsidR="00DC6BF4" w:rsidRPr="00753097" w:rsidTr="00065344">
        <w:trPr>
          <w:cantSplit/>
          <w:jc w:val="center"/>
        </w:trPr>
        <w:tc>
          <w:tcPr>
            <w:tcW w:w="4158" w:type="dxa"/>
          </w:tcPr>
          <w:p w:rsidR="00DC6BF4" w:rsidRPr="00753097" w:rsidRDefault="00DC6BF4"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mendapatkan pinjaman melalui ponsel Anda </w:t>
            </w:r>
            <w:r w:rsidRPr="00753097">
              <w:rPr>
                <w:rFonts w:asciiTheme="minorHAnsi" w:eastAsiaTheme="minorHAnsi" w:hAnsiTheme="minorHAnsi" w:cstheme="minorHAnsi"/>
                <w:i/>
                <w:sz w:val="16"/>
                <w:szCs w:val="20"/>
              </w:rPr>
              <w:t>You can get a loan through your mobile phone</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r w:rsidR="00DC6BF4" w:rsidRPr="00753097" w:rsidTr="00065344">
        <w:trPr>
          <w:cantSplit/>
          <w:jc w:val="center"/>
        </w:trPr>
        <w:tc>
          <w:tcPr>
            <w:tcW w:w="4158" w:type="dxa"/>
          </w:tcPr>
          <w:p w:rsidR="00DC6BF4" w:rsidRPr="00753097" w:rsidRDefault="00DC6BF4"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membayar barang-barang dan layanan melalui ponsel Anda </w:t>
            </w:r>
            <w:r w:rsidRPr="00753097">
              <w:rPr>
                <w:rFonts w:asciiTheme="minorHAnsi" w:eastAsiaTheme="minorHAnsi" w:hAnsiTheme="minorHAnsi" w:cstheme="minorHAnsi"/>
                <w:i/>
                <w:sz w:val="16"/>
                <w:szCs w:val="20"/>
              </w:rPr>
              <w:t>You can pay for goods and services through your mobile phone</w:t>
            </w:r>
          </w:p>
        </w:tc>
        <w:tc>
          <w:tcPr>
            <w:tcW w:w="1206"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4</w:t>
            </w:r>
          </w:p>
        </w:tc>
        <w:tc>
          <w:tcPr>
            <w:tcW w:w="1053" w:type="dxa"/>
            <w:vAlign w:val="center"/>
          </w:tcPr>
          <w:p w:rsidR="00DC6BF4" w:rsidRPr="00753097" w:rsidRDefault="00DC6BF4" w:rsidP="00613C81">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5</w:t>
            </w:r>
          </w:p>
        </w:tc>
      </w:tr>
    </w:tbl>
    <w:p w:rsidR="00BA5942" w:rsidRDefault="00BA5942"/>
    <w:p w:rsidR="000B1689" w:rsidRDefault="000B1689" w:rsidP="007903E9">
      <w:pPr>
        <w:keepNext/>
        <w:spacing w:after="0"/>
        <w:outlineLvl w:val="0"/>
        <w:rPr>
          <w:rFonts w:asciiTheme="minorHAnsi" w:eastAsiaTheme="minorHAnsi" w:hAnsiTheme="minorHAnsi" w:cstheme="minorHAnsi"/>
          <w:b/>
          <w:sz w:val="20"/>
          <w:szCs w:val="20"/>
        </w:rPr>
      </w:pPr>
    </w:p>
    <w:p w:rsidR="00AB4D3B" w:rsidRDefault="00AB4D3B" w:rsidP="00B62555">
      <w:pPr>
        <w:keepNext/>
        <w:spacing w:after="0"/>
        <w:ind w:firstLine="630"/>
        <w:outlineLvl w:val="0"/>
        <w:rPr>
          <w:rFonts w:asciiTheme="minorHAnsi" w:eastAsiaTheme="minorHAnsi" w:hAnsiTheme="minorHAnsi" w:cstheme="minorHAnsi"/>
          <w:b/>
          <w:sz w:val="20"/>
          <w:szCs w:val="20"/>
        </w:rPr>
      </w:pPr>
    </w:p>
    <w:p w:rsidR="00E31AF9"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SEMUA</w:t>
      </w:r>
    </w:p>
    <w:p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2C3882"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E31AF9" w:rsidRPr="00753097"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MMP1.</w:t>
      </w:r>
      <w:r w:rsidR="002C3882"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Pernahkah Anda mendengar tentang produk-produk </w:t>
      </w:r>
      <w:r w:rsidR="00746540">
        <w:rPr>
          <w:rFonts w:asciiTheme="minorHAnsi" w:eastAsiaTheme="minorHAnsi" w:hAnsiTheme="minorHAnsi" w:cstheme="minorHAnsi"/>
          <w:sz w:val="20"/>
          <w:szCs w:val="20"/>
        </w:rPr>
        <w:t xml:space="preserve">e-money </w:t>
      </w:r>
      <w:r w:rsidRPr="00753097">
        <w:rPr>
          <w:rFonts w:asciiTheme="minorHAnsi" w:eastAsiaTheme="minorHAnsi" w:hAnsiTheme="minorHAnsi" w:cstheme="minorHAnsi"/>
          <w:sz w:val="20"/>
          <w:szCs w:val="20"/>
        </w:rPr>
        <w:t xml:space="preserve">ini? </w:t>
      </w:r>
      <w:r w:rsidRPr="00753097">
        <w:rPr>
          <w:rFonts w:asciiTheme="minorHAnsi" w:eastAsiaTheme="minorHAnsi" w:hAnsiTheme="minorHAnsi" w:cstheme="minorHAnsi"/>
          <w:i/>
          <w:sz w:val="16"/>
          <w:szCs w:val="20"/>
        </w:rPr>
        <w:t>ASK ALL. Have you ever heard about this product?</w:t>
      </w:r>
    </w:p>
    <w:p w:rsidR="00AB4D3B" w:rsidRDefault="00AB4D3B" w:rsidP="00B62555">
      <w:pPr>
        <w:keepNext/>
        <w:spacing w:after="0"/>
        <w:ind w:firstLine="630"/>
        <w:outlineLvl w:val="0"/>
        <w:rPr>
          <w:rFonts w:asciiTheme="minorHAnsi" w:eastAsiaTheme="minorHAnsi" w:hAnsiTheme="minorHAnsi" w:cstheme="minorHAnsi"/>
          <w:b/>
          <w:sz w:val="20"/>
          <w:szCs w:val="20"/>
        </w:rPr>
      </w:pPr>
    </w:p>
    <w:p w:rsidR="00E31AF9"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MMP2 UNTUK PILIHAN YANG TERLINGKAR DI MMP1. LAINNNYA LANJUTKAN KE BAGIAN SELANJUTNYA</w:t>
      </w:r>
    </w:p>
    <w:p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2C3882"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E31AF9" w:rsidRPr="00753097"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MMP2.. Pernahkah Anda menggunakan produk </w:t>
      </w:r>
      <w:r w:rsidR="000B1689">
        <w:rPr>
          <w:rFonts w:asciiTheme="minorHAnsi" w:eastAsiaTheme="minorHAnsi" w:hAnsiTheme="minorHAnsi" w:cstheme="minorHAnsi"/>
          <w:sz w:val="20"/>
          <w:szCs w:val="20"/>
        </w:rPr>
        <w:t>e-money</w:t>
      </w:r>
      <w:r w:rsidRPr="00753097">
        <w:rPr>
          <w:rFonts w:asciiTheme="minorHAnsi" w:eastAsiaTheme="minorHAnsi" w:hAnsiTheme="minorHAnsi" w:cstheme="minorHAnsi"/>
          <w:sz w:val="20"/>
          <w:szCs w:val="20"/>
        </w:rPr>
        <w:t xml:space="preserve"> berikut? </w:t>
      </w:r>
      <w:r w:rsidRPr="00753097">
        <w:rPr>
          <w:rFonts w:asciiTheme="minorHAnsi" w:eastAsiaTheme="minorHAnsi" w:hAnsiTheme="minorHAnsi" w:cstheme="minorHAnsi"/>
          <w:i/>
          <w:sz w:val="16"/>
          <w:szCs w:val="20"/>
        </w:rPr>
        <w:t>ASK ONLY FOR THE OPTIONS MARKED IN MMP1. OTHERS SKIP TO THE NEXT SECTION. Have you ever used this mobile-banking product?</w:t>
      </w:r>
    </w:p>
    <w:p w:rsidR="00AB4D3B" w:rsidRDefault="00AB4D3B" w:rsidP="00B62555">
      <w:pPr>
        <w:keepNext/>
        <w:spacing w:after="0"/>
        <w:ind w:firstLine="630"/>
        <w:outlineLvl w:val="0"/>
        <w:rPr>
          <w:rFonts w:asciiTheme="minorHAnsi" w:eastAsiaTheme="minorHAnsi" w:hAnsiTheme="minorHAnsi" w:cstheme="minorHAnsi"/>
          <w:b/>
          <w:sz w:val="20"/>
          <w:szCs w:val="20"/>
        </w:rPr>
      </w:pPr>
    </w:p>
    <w:p w:rsidR="00E31AF9"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MMP3 UNTUK PILIHAN YANG TERLINGKAR DI MMP2. LAINNNYA LANJUTKAN KE BAGIAN SELANJUTNYA.</w:t>
      </w:r>
    </w:p>
    <w:p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2C3882" w:rsidRPr="00753097" w:rsidRDefault="002C3882" w:rsidP="00B62555">
      <w:pPr>
        <w:keepNext/>
        <w:spacing w:after="0"/>
        <w:ind w:firstLine="630"/>
        <w:outlineLvl w:val="0"/>
        <w:rPr>
          <w:rFonts w:asciiTheme="minorHAnsi" w:eastAsia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E31AF9" w:rsidRPr="00753097"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MMP3. </w:t>
      </w:r>
      <w:r w:rsidR="00E04F5A" w:rsidRPr="00AB4D3B">
        <w:rPr>
          <w:rFonts w:asciiTheme="minorHAnsi" w:eastAsiaTheme="minorHAnsi" w:hAnsiTheme="minorHAnsi" w:cstheme="minorHAnsi"/>
          <w:b/>
          <w:sz w:val="20"/>
          <w:szCs w:val="20"/>
        </w:rPr>
        <w:t>Selain hari ini</w:t>
      </w:r>
      <w:r w:rsidR="00E04F5A">
        <w:rPr>
          <w:rFonts w:asciiTheme="minorHAnsi" w:eastAsiaTheme="minorHAnsi" w:hAnsiTheme="minorHAnsi" w:cstheme="minorHAnsi"/>
          <w:sz w:val="20"/>
          <w:szCs w:val="20"/>
        </w:rPr>
        <w:t>, k</w:t>
      </w:r>
      <w:r w:rsidR="00E04F5A" w:rsidRPr="00753097">
        <w:rPr>
          <w:rFonts w:asciiTheme="minorHAnsi" w:eastAsiaTheme="minorHAnsi" w:hAnsiTheme="minorHAnsi" w:cstheme="minorHAnsi"/>
          <w:sz w:val="20"/>
          <w:szCs w:val="20"/>
        </w:rPr>
        <w:t xml:space="preserve">apan </w:t>
      </w:r>
      <w:r w:rsidRPr="00753097">
        <w:rPr>
          <w:rFonts w:asciiTheme="minorHAnsi" w:eastAsiaTheme="minorHAnsi" w:hAnsiTheme="minorHAnsi" w:cstheme="minorHAnsi"/>
          <w:sz w:val="20"/>
          <w:szCs w:val="20"/>
        </w:rPr>
        <w:t xml:space="preserve">terakhir kali Anda menggunakan produk </w:t>
      </w:r>
      <w:r w:rsidR="000B1689">
        <w:rPr>
          <w:rFonts w:asciiTheme="minorHAnsi" w:eastAsiaTheme="minorHAnsi" w:hAnsiTheme="minorHAnsi" w:cstheme="minorHAnsi"/>
          <w:sz w:val="20"/>
          <w:szCs w:val="20"/>
        </w:rPr>
        <w:t>e-money</w:t>
      </w:r>
      <w:r w:rsidR="00746540">
        <w:rPr>
          <w:rFonts w:asciiTheme="minorHAnsi" w:eastAsiaTheme="minorHAnsi" w:hAnsiTheme="minorHAnsi" w:cstheme="minorHAnsi"/>
          <w:sz w:val="20"/>
          <w:szCs w:val="20"/>
        </w:rPr>
        <w:t xml:space="preserve"> tersebut</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 xml:space="preserve">ASK ONLY FOR THE OPTIONS MARKED IN MMP2. OTHERS SKIP TO THE NEXT SECTION. </w:t>
      </w:r>
      <w:r w:rsidR="00E04F5A">
        <w:rPr>
          <w:rFonts w:asciiTheme="minorHAnsi" w:eastAsiaTheme="minorHAnsi" w:hAnsiTheme="minorHAnsi" w:cstheme="minorHAnsi"/>
          <w:i/>
          <w:sz w:val="16"/>
          <w:szCs w:val="20"/>
        </w:rPr>
        <w:t>Other than today, w</w:t>
      </w:r>
      <w:r w:rsidR="00E04F5A" w:rsidRPr="00753097">
        <w:rPr>
          <w:rFonts w:asciiTheme="minorHAnsi" w:eastAsiaTheme="minorHAnsi" w:hAnsiTheme="minorHAnsi" w:cstheme="minorHAnsi"/>
          <w:i/>
          <w:sz w:val="16"/>
          <w:szCs w:val="20"/>
        </w:rPr>
        <w:t xml:space="preserve">hen </w:t>
      </w:r>
      <w:r w:rsidRPr="00753097">
        <w:rPr>
          <w:rFonts w:asciiTheme="minorHAnsi" w:eastAsiaTheme="minorHAnsi" w:hAnsiTheme="minorHAnsi" w:cstheme="minorHAnsi"/>
          <w:i/>
          <w:sz w:val="16"/>
          <w:szCs w:val="20"/>
        </w:rPr>
        <w:t>was the last time you used this mobile-banking product?</w:t>
      </w:r>
    </w:p>
    <w:p w:rsidR="00AB4D3B" w:rsidRDefault="00AB4D3B" w:rsidP="00B62555">
      <w:pPr>
        <w:keepNext/>
        <w:spacing w:after="0"/>
        <w:ind w:firstLine="630"/>
        <w:outlineLvl w:val="0"/>
        <w:rPr>
          <w:rFonts w:asciiTheme="minorHAnsi" w:eastAsiaTheme="minorHAnsi" w:hAnsiTheme="minorHAnsi" w:cstheme="minorHAnsi"/>
          <w:b/>
          <w:sz w:val="20"/>
          <w:szCs w:val="20"/>
        </w:rPr>
      </w:pPr>
    </w:p>
    <w:p w:rsidR="00E31AF9" w:rsidRPr="00753097" w:rsidRDefault="002C3882" w:rsidP="00B62555">
      <w:pPr>
        <w:keepNext/>
        <w:spacing w:after="0"/>
        <w:ind w:firstLine="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MMP4 UNTUK PILIHAN YANG TERLINGKAR DI MMP1. LAINNNYA LANJUTKAN KE BAGIAN SELANJUTNYA</w:t>
      </w:r>
    </w:p>
    <w:p w:rsidR="000B1689" w:rsidRDefault="000B1689" w:rsidP="00B62555">
      <w:pPr>
        <w:keepNext/>
        <w:spacing w:after="0"/>
        <w:ind w:firstLine="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2C3882" w:rsidRPr="00753097" w:rsidRDefault="002C3882" w:rsidP="00B62555">
      <w:pPr>
        <w:keepNext/>
        <w:spacing w:after="0"/>
        <w:ind w:firstLine="630"/>
        <w:outlineLvl w:val="0"/>
        <w:rPr>
          <w:rFonts w:asciiTheme="minorHAnsi" w:eastAsia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E31AF9" w:rsidRPr="00753097"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MMP4. Apakah Anda </w:t>
      </w:r>
      <w:r w:rsidR="00E04F5A">
        <w:rPr>
          <w:rFonts w:asciiTheme="minorHAnsi" w:eastAsiaTheme="minorHAnsi" w:hAnsiTheme="minorHAnsi" w:cstheme="minorHAnsi"/>
          <w:sz w:val="20"/>
          <w:szCs w:val="20"/>
        </w:rPr>
        <w:t>mem</w:t>
      </w:r>
      <w:r w:rsidR="00F93E26">
        <w:rPr>
          <w:rFonts w:asciiTheme="minorHAnsi" w:eastAsiaTheme="minorHAnsi" w:hAnsiTheme="minorHAnsi" w:cstheme="minorHAnsi"/>
          <w:sz w:val="20"/>
          <w:szCs w:val="20"/>
        </w:rPr>
        <w:t>iliki</w:t>
      </w:r>
      <w:r w:rsidR="00E04F5A"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akun </w:t>
      </w:r>
      <w:r w:rsidR="00E04F5A">
        <w:rPr>
          <w:rFonts w:asciiTheme="minorHAnsi" w:eastAsiaTheme="minorHAnsi" w:hAnsiTheme="minorHAnsi" w:cstheme="minorHAnsi"/>
          <w:sz w:val="20"/>
          <w:szCs w:val="20"/>
        </w:rPr>
        <w:t>terdaftar</w:t>
      </w:r>
      <w:r w:rsidR="00F93E26">
        <w:rPr>
          <w:rFonts w:asciiTheme="minorHAnsi" w:eastAsiaTheme="minorHAnsi" w:hAnsiTheme="minorHAnsi" w:cstheme="minorHAnsi"/>
          <w:sz w:val="20"/>
          <w:szCs w:val="20"/>
        </w:rPr>
        <w:t xml:space="preserve"> untuk</w:t>
      </w:r>
      <w:r w:rsidRPr="00753097">
        <w:rPr>
          <w:rFonts w:asciiTheme="minorHAnsi" w:eastAsiaTheme="minorHAnsi" w:hAnsiTheme="minorHAnsi" w:cstheme="minorHAnsi"/>
          <w:sz w:val="20"/>
          <w:szCs w:val="20"/>
        </w:rPr>
        <w:t xml:space="preserve"> produk </w:t>
      </w:r>
      <w:r w:rsidR="00746540">
        <w:rPr>
          <w:rFonts w:asciiTheme="minorHAnsi" w:eastAsiaTheme="minorHAnsi" w:hAnsiTheme="minorHAnsi" w:cstheme="minorHAnsi"/>
          <w:sz w:val="20"/>
          <w:szCs w:val="20"/>
        </w:rPr>
        <w:t xml:space="preserve">e-money </w:t>
      </w:r>
      <w:r w:rsidRPr="00753097">
        <w:rPr>
          <w:rFonts w:asciiTheme="minorHAnsi" w:eastAsiaTheme="minorHAnsi" w:hAnsiTheme="minorHAnsi" w:cstheme="minorHAnsi"/>
          <w:sz w:val="20"/>
          <w:szCs w:val="20"/>
        </w:rPr>
        <w:t xml:space="preserve">ini? </w:t>
      </w:r>
      <w:r w:rsidRPr="00753097">
        <w:rPr>
          <w:rFonts w:asciiTheme="minorHAnsi" w:eastAsiaTheme="minorHAnsi" w:hAnsiTheme="minorHAnsi" w:cstheme="minorHAnsi"/>
          <w:i/>
          <w:sz w:val="16"/>
          <w:szCs w:val="20"/>
        </w:rPr>
        <w:t>ASK ONLY FOR THE OPTIONS MARKED IN MMP1. OTHERS SKIP TO THE NEXT SECTION. Do you have a registered account with this product?</w:t>
      </w:r>
    </w:p>
    <w:p w:rsidR="00AB4D3B" w:rsidRDefault="00AB4D3B" w:rsidP="007B269F">
      <w:pPr>
        <w:keepNext/>
        <w:spacing w:after="0"/>
        <w:ind w:left="630"/>
        <w:outlineLvl w:val="0"/>
        <w:rPr>
          <w:rFonts w:asciiTheme="minorHAnsi" w:eastAsiaTheme="minorHAnsi" w:hAnsiTheme="minorHAnsi" w:cstheme="minorHAnsi"/>
          <w:b/>
          <w:sz w:val="20"/>
          <w:szCs w:val="20"/>
        </w:rPr>
      </w:pPr>
    </w:p>
    <w:p w:rsidR="00E31AF9" w:rsidRPr="00753097" w:rsidRDefault="002C3882" w:rsidP="007B269F">
      <w:pPr>
        <w:keepNext/>
        <w:spacing w:after="0"/>
        <w:ind w:left="630"/>
        <w:outlineLvl w:val="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MMP5 UNTUK PILIHAN YANG TERLINGKAR DI MMP</w:t>
      </w:r>
      <w:r w:rsidR="00FB5859">
        <w:rPr>
          <w:rFonts w:asciiTheme="minorHAnsi" w:eastAsiaTheme="minorHAnsi" w:hAnsiTheme="minorHAnsi" w:cstheme="minorHAnsi"/>
          <w:b/>
          <w:sz w:val="20"/>
          <w:szCs w:val="20"/>
        </w:rPr>
        <w:t>4</w:t>
      </w:r>
      <w:r w:rsidRPr="00753097">
        <w:rPr>
          <w:rFonts w:asciiTheme="minorHAnsi" w:eastAsiaTheme="minorHAnsi" w:hAnsiTheme="minorHAnsi" w:cstheme="minorHAnsi"/>
          <w:b/>
          <w:sz w:val="20"/>
          <w:szCs w:val="20"/>
        </w:rPr>
        <w:t>. LAINNNYA LANJUTKAN KE BAGIAN SELANJUTNYA</w:t>
      </w:r>
      <w:r w:rsidR="00FB5859">
        <w:rPr>
          <w:rFonts w:asciiTheme="minorHAnsi" w:eastAsiaTheme="minorHAnsi" w:hAnsiTheme="minorHAnsi" w:cstheme="minorHAnsi"/>
          <w:b/>
          <w:sz w:val="20"/>
          <w:szCs w:val="20"/>
        </w:rPr>
        <w:t xml:space="preserve"> </w:t>
      </w:r>
      <w:r w:rsidR="00FB5859">
        <w:rPr>
          <w:rFonts w:asciiTheme="minorHAnsi" w:eastAsiaTheme="minorHAnsi" w:hAnsiTheme="minorHAnsi" w:cstheme="minorHAnsi"/>
          <w:i/>
          <w:sz w:val="16"/>
          <w:szCs w:val="20"/>
        </w:rPr>
        <w:t>AS</w:t>
      </w:r>
      <w:r w:rsidR="00FB5859" w:rsidRPr="00753097">
        <w:rPr>
          <w:rFonts w:asciiTheme="minorHAnsi" w:eastAsiaTheme="minorHAnsi" w:hAnsiTheme="minorHAnsi" w:cstheme="minorHAnsi"/>
          <w:i/>
          <w:sz w:val="16"/>
          <w:szCs w:val="20"/>
        </w:rPr>
        <w:t>K ONLY FOR THE OPTIONS MARKED IN MMP4. OTHERS SKIP TO THE NEXT SECTION.</w:t>
      </w:r>
    </w:p>
    <w:p w:rsidR="000B1689" w:rsidRDefault="000B1689" w:rsidP="007B269F">
      <w:pPr>
        <w:keepNext/>
        <w:spacing w:after="0"/>
        <w:ind w:left="630"/>
        <w:outlineLvl w:val="0"/>
        <w:rPr>
          <w:rFonts w:asciiTheme="minorHAnsi" w:hAnsiTheme="minorHAnsi" w:cstheme="minorHAnsi"/>
          <w:b/>
          <w:sz w:val="20"/>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2C3882" w:rsidRPr="00753097" w:rsidRDefault="002C3882" w:rsidP="007B269F">
      <w:pPr>
        <w:keepNext/>
        <w:spacing w:after="0"/>
        <w:ind w:left="630"/>
        <w:outlineLvl w:val="0"/>
        <w:rPr>
          <w:rFonts w:asciiTheme="minorHAnsi" w:eastAsiaTheme="minorHAnsi" w:hAnsiTheme="minorHAnsi" w:cstheme="minorHAnsi"/>
          <w:b/>
          <w:i/>
          <w:sz w:val="16"/>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E31AF9" w:rsidRDefault="00E31AF9" w:rsidP="00E31AF9">
      <w:pPr>
        <w:keepNext/>
        <w:outlineLvl w:val="0"/>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MMP5</w:t>
      </w:r>
      <w:r w:rsidR="002C3882" w:rsidRPr="00753097">
        <w:rPr>
          <w:rFonts w:asciiTheme="minorHAnsi" w:eastAsiaTheme="minorHAnsi" w:hAnsiTheme="minorHAnsi" w:cstheme="minorHAnsi"/>
          <w:sz w:val="20"/>
          <w:szCs w:val="20"/>
        </w:rPr>
        <w:t>.</w:t>
      </w:r>
      <w:r w:rsidRPr="00753097">
        <w:rPr>
          <w:rFonts w:asciiTheme="minorHAnsi" w:eastAsiaTheme="minorHAnsi" w:hAnsiTheme="minorHAnsi" w:cstheme="minorHAnsi"/>
          <w:sz w:val="20"/>
          <w:szCs w:val="20"/>
        </w:rPr>
        <w:t xml:space="preserve"> </w:t>
      </w:r>
      <w:r w:rsidR="00F93E26" w:rsidRPr="00AB4D3B">
        <w:rPr>
          <w:rFonts w:asciiTheme="minorHAnsi" w:eastAsiaTheme="minorHAnsi" w:hAnsiTheme="minorHAnsi" w:cstheme="minorHAnsi"/>
          <w:b/>
          <w:sz w:val="20"/>
          <w:szCs w:val="20"/>
        </w:rPr>
        <w:t>Selain hari ini</w:t>
      </w:r>
      <w:r w:rsidR="00F93E26">
        <w:rPr>
          <w:rFonts w:asciiTheme="minorHAnsi" w:eastAsiaTheme="minorHAnsi" w:hAnsiTheme="minorHAnsi" w:cstheme="minorHAnsi"/>
          <w:sz w:val="20"/>
          <w:szCs w:val="20"/>
        </w:rPr>
        <w:t>, k</w:t>
      </w:r>
      <w:r w:rsidR="00F93E26" w:rsidRPr="00753097">
        <w:rPr>
          <w:rFonts w:asciiTheme="minorHAnsi" w:eastAsiaTheme="minorHAnsi" w:hAnsiTheme="minorHAnsi" w:cstheme="minorHAnsi"/>
          <w:sz w:val="20"/>
          <w:szCs w:val="20"/>
        </w:rPr>
        <w:t xml:space="preserve">apan </w:t>
      </w:r>
      <w:r w:rsidRPr="00753097">
        <w:rPr>
          <w:rFonts w:asciiTheme="minorHAnsi" w:eastAsiaTheme="minorHAnsi" w:hAnsiTheme="minorHAnsi" w:cstheme="minorHAnsi"/>
          <w:sz w:val="20"/>
          <w:szCs w:val="20"/>
        </w:rPr>
        <w:t xml:space="preserve">terakhir kali Anda menggunakan </w:t>
      </w:r>
      <w:r w:rsidR="000B1689">
        <w:rPr>
          <w:rFonts w:asciiTheme="minorHAnsi" w:eastAsiaTheme="minorHAnsi" w:hAnsiTheme="minorHAnsi" w:cstheme="minorHAnsi"/>
          <w:sz w:val="20"/>
          <w:szCs w:val="20"/>
        </w:rPr>
        <w:t>e-money</w:t>
      </w:r>
      <w:r w:rsidRPr="00753097">
        <w:rPr>
          <w:rFonts w:asciiTheme="minorHAnsi" w:eastAsiaTheme="minorHAnsi" w:hAnsiTheme="minorHAnsi" w:cstheme="minorHAnsi"/>
          <w:sz w:val="20"/>
          <w:szCs w:val="20"/>
        </w:rPr>
        <w:t xml:space="preserve"> menggunakan akun terdaftar ini? </w:t>
      </w:r>
      <w:r w:rsidRPr="00753097">
        <w:rPr>
          <w:rFonts w:asciiTheme="minorHAnsi" w:eastAsiaTheme="minorHAnsi" w:hAnsiTheme="minorHAnsi" w:cstheme="minorHAnsi"/>
          <w:i/>
          <w:sz w:val="16"/>
          <w:szCs w:val="20"/>
        </w:rPr>
        <w:t xml:space="preserve"> When was the last time you used your registered account with this product?</w:t>
      </w:r>
    </w:p>
    <w:p w:rsidR="00AB4D3B" w:rsidRDefault="00AB4D3B" w:rsidP="00E31AF9">
      <w:pPr>
        <w:keepNext/>
        <w:outlineLvl w:val="0"/>
        <w:rPr>
          <w:rFonts w:asciiTheme="minorHAnsi" w:eastAsiaTheme="minorHAnsi" w:hAnsiTheme="minorHAnsi" w:cstheme="minorHAnsi"/>
          <w:i/>
          <w:sz w:val="16"/>
          <w:szCs w:val="20"/>
        </w:rPr>
      </w:pPr>
    </w:p>
    <w:p w:rsidR="00AB4D3B" w:rsidRDefault="00AB4D3B">
      <w:pPr>
        <w:rPr>
          <w:rFonts w:asciiTheme="minorHAnsi" w:eastAsiaTheme="minorHAnsi" w:hAnsiTheme="minorHAnsi" w:cstheme="minorHAnsi"/>
          <w:i/>
          <w:sz w:val="16"/>
          <w:szCs w:val="20"/>
        </w:rPr>
      </w:pPr>
      <w:r>
        <w:rPr>
          <w:rFonts w:asciiTheme="minorHAnsi" w:eastAsiaTheme="minorHAnsi" w:hAnsiTheme="minorHAnsi" w:cstheme="minorHAnsi"/>
          <w:i/>
          <w:sz w:val="16"/>
          <w:szCs w:val="20"/>
        </w:rPr>
        <w:br w:type="page"/>
      </w:r>
    </w:p>
    <w:p w:rsidR="00CA2C04" w:rsidRDefault="00CA2C04" w:rsidP="00E31AF9">
      <w:pPr>
        <w:keepNext/>
        <w:outlineLvl w:val="0"/>
        <w:rPr>
          <w:rFonts w:asciiTheme="minorHAnsi" w:eastAsiaTheme="minorHAnsi" w:hAnsiTheme="minorHAnsi" w:cstheme="minorHAnsi"/>
          <w:i/>
          <w:sz w:val="16"/>
          <w:szCs w:val="20"/>
        </w:rPr>
      </w:pPr>
    </w:p>
    <w:tbl>
      <w:tblPr>
        <w:tblStyle w:val="TableGrid"/>
        <w:tblW w:w="0" w:type="auto"/>
        <w:tblLayout w:type="fixed"/>
        <w:tblLook w:val="04A0" w:firstRow="1" w:lastRow="0" w:firstColumn="1" w:lastColumn="0" w:noHBand="0" w:noVBand="1"/>
      </w:tblPr>
      <w:tblGrid>
        <w:gridCol w:w="1458"/>
        <w:gridCol w:w="720"/>
        <w:gridCol w:w="720"/>
        <w:gridCol w:w="720"/>
        <w:gridCol w:w="810"/>
        <w:gridCol w:w="2325"/>
        <w:gridCol w:w="1419"/>
        <w:gridCol w:w="2505"/>
      </w:tblGrid>
      <w:tr w:rsidR="008D604B" w:rsidRPr="00753097" w:rsidTr="00AB4D3B">
        <w:trPr>
          <w:trHeight w:val="737"/>
        </w:trPr>
        <w:tc>
          <w:tcPr>
            <w:tcW w:w="1458" w:type="dxa"/>
          </w:tcPr>
          <w:p w:rsidR="008D604B" w:rsidRPr="00753097" w:rsidRDefault="008D604B" w:rsidP="006C3891">
            <w:pPr>
              <w:keepNext/>
              <w:outlineLvl w:val="0"/>
              <w:rPr>
                <w:rFonts w:asciiTheme="minorHAnsi" w:hAnsiTheme="minorHAnsi" w:cstheme="minorHAnsi"/>
                <w:sz w:val="20"/>
                <w:szCs w:val="20"/>
              </w:rPr>
            </w:pPr>
          </w:p>
        </w:tc>
        <w:tc>
          <w:tcPr>
            <w:tcW w:w="1440" w:type="dxa"/>
            <w:gridSpan w:val="2"/>
          </w:tcPr>
          <w:p w:rsidR="008D604B" w:rsidRPr="007B269F" w:rsidRDefault="008D604B">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MMP1</w:t>
            </w:r>
          </w:p>
          <w:p w:rsidR="00AF70A6" w:rsidRDefault="00AF70A6">
            <w:pPr>
              <w:keepNext/>
              <w:jc w:val="center"/>
              <w:outlineLvl w:val="0"/>
              <w:rPr>
                <w:rFonts w:asciiTheme="minorHAnsi" w:hAnsiTheme="minorHAnsi" w:cstheme="minorHAnsi"/>
                <w:b/>
                <w:sz w:val="20"/>
                <w:szCs w:val="20"/>
              </w:rPr>
            </w:pPr>
            <w:r>
              <w:rPr>
                <w:rFonts w:asciiTheme="minorHAnsi" w:hAnsiTheme="minorHAnsi" w:cstheme="minorHAnsi"/>
                <w:b/>
                <w:sz w:val="20"/>
                <w:szCs w:val="20"/>
              </w:rPr>
              <w:t>Pernahkah Anda mendengar?</w:t>
            </w:r>
          </w:p>
          <w:p w:rsidR="008D604B" w:rsidRPr="007B269F" w:rsidRDefault="00AF70A6">
            <w:pPr>
              <w:keepNext/>
              <w:jc w:val="center"/>
              <w:outlineLvl w:val="0"/>
              <w:rPr>
                <w:rFonts w:asciiTheme="minorHAnsi" w:hAnsiTheme="minorHAnsi" w:cstheme="minorHAnsi"/>
                <w:b/>
                <w:sz w:val="20"/>
                <w:szCs w:val="20"/>
              </w:rPr>
            </w:pPr>
            <w:r>
              <w:rPr>
                <w:rFonts w:asciiTheme="minorHAnsi" w:hAnsiTheme="minorHAnsi" w:cstheme="minorHAnsi"/>
                <w:b/>
                <w:sz w:val="20"/>
                <w:szCs w:val="20"/>
              </w:rPr>
              <w:t>(</w:t>
            </w:r>
            <w:r w:rsidR="008D604B" w:rsidRPr="007B269F">
              <w:rPr>
                <w:rFonts w:asciiTheme="minorHAnsi" w:hAnsiTheme="minorHAnsi" w:cstheme="minorHAnsi"/>
                <w:b/>
                <w:sz w:val="20"/>
                <w:szCs w:val="20"/>
              </w:rPr>
              <w:t xml:space="preserve">SA </w:t>
            </w:r>
            <w:r w:rsidR="008D604B"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c>
          <w:tcPr>
            <w:tcW w:w="1530" w:type="dxa"/>
            <w:gridSpan w:val="2"/>
          </w:tcPr>
          <w:p w:rsidR="008D604B" w:rsidRPr="007B269F" w:rsidRDefault="008D604B">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MMP2</w:t>
            </w:r>
          </w:p>
          <w:p w:rsidR="00AF70A6" w:rsidRDefault="00CA2C04">
            <w:pPr>
              <w:keepNext/>
              <w:jc w:val="center"/>
              <w:outlineLvl w:val="0"/>
              <w:rPr>
                <w:rFonts w:asciiTheme="minorHAnsi" w:hAnsiTheme="minorHAnsi" w:cstheme="minorHAnsi"/>
                <w:b/>
                <w:sz w:val="20"/>
                <w:szCs w:val="20"/>
              </w:rPr>
            </w:pPr>
            <w:r>
              <w:rPr>
                <w:rFonts w:asciiTheme="minorHAnsi" w:hAnsiTheme="minorHAnsi" w:cstheme="minorHAnsi"/>
                <w:b/>
                <w:sz w:val="20"/>
                <w:szCs w:val="20"/>
              </w:rPr>
              <w:t>Pernahkah Anda menggunakan?</w:t>
            </w:r>
          </w:p>
          <w:p w:rsidR="008D604B" w:rsidRPr="007B269F" w:rsidRDefault="00AF70A6">
            <w:pPr>
              <w:keepNext/>
              <w:jc w:val="center"/>
              <w:outlineLvl w:val="0"/>
              <w:rPr>
                <w:rFonts w:asciiTheme="minorHAnsi" w:hAnsiTheme="minorHAnsi" w:cstheme="minorHAnsi"/>
                <w:b/>
                <w:sz w:val="20"/>
                <w:szCs w:val="20"/>
              </w:rPr>
            </w:pPr>
            <w:r>
              <w:rPr>
                <w:rFonts w:asciiTheme="minorHAnsi" w:hAnsiTheme="minorHAnsi" w:cstheme="minorHAnsi"/>
                <w:b/>
                <w:sz w:val="20"/>
                <w:szCs w:val="20"/>
              </w:rPr>
              <w:t>(</w:t>
            </w:r>
            <w:r w:rsidR="008D604B" w:rsidRPr="007B269F">
              <w:rPr>
                <w:rFonts w:asciiTheme="minorHAnsi" w:hAnsiTheme="minorHAnsi" w:cstheme="minorHAnsi"/>
                <w:b/>
                <w:sz w:val="20"/>
                <w:szCs w:val="20"/>
              </w:rPr>
              <w:t xml:space="preserve">SA </w:t>
            </w:r>
            <w:r w:rsidR="008D604B"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c>
          <w:tcPr>
            <w:tcW w:w="2325" w:type="dxa"/>
          </w:tcPr>
          <w:p w:rsidR="008D604B" w:rsidRDefault="008D604B" w:rsidP="007B269F">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MMP3</w:t>
            </w:r>
          </w:p>
          <w:p w:rsidR="00CA2C04" w:rsidRPr="007B269F" w:rsidRDefault="00CA2C04" w:rsidP="007B269F">
            <w:pPr>
              <w:keepNext/>
              <w:jc w:val="center"/>
              <w:outlineLvl w:val="0"/>
              <w:rPr>
                <w:rFonts w:asciiTheme="minorHAnsi" w:hAnsiTheme="minorHAnsi" w:cstheme="minorHAnsi"/>
                <w:b/>
                <w:sz w:val="20"/>
                <w:szCs w:val="20"/>
              </w:rPr>
            </w:pPr>
            <w:r>
              <w:rPr>
                <w:rFonts w:asciiTheme="minorHAnsi" w:hAnsiTheme="minorHAnsi" w:cstheme="minorHAnsi"/>
                <w:b/>
                <w:sz w:val="20"/>
                <w:szCs w:val="20"/>
              </w:rPr>
              <w:t>Selain hari ini, kapan terakhir menggunakan?</w:t>
            </w:r>
          </w:p>
          <w:p w:rsidR="008D604B" w:rsidRPr="007B269F" w:rsidRDefault="00CA2C04" w:rsidP="007B269F">
            <w:pPr>
              <w:jc w:val="center"/>
              <w:rPr>
                <w:rFonts w:asciiTheme="minorHAnsi" w:hAnsiTheme="minorHAnsi" w:cstheme="minorHAnsi"/>
                <w:b/>
                <w:sz w:val="20"/>
                <w:szCs w:val="20"/>
              </w:rPr>
            </w:pPr>
            <w:r>
              <w:rPr>
                <w:rFonts w:asciiTheme="minorHAnsi" w:hAnsiTheme="minorHAnsi" w:cstheme="minorHAnsi"/>
                <w:b/>
                <w:sz w:val="20"/>
                <w:szCs w:val="20"/>
              </w:rPr>
              <w:t>(</w:t>
            </w:r>
            <w:r w:rsidR="008D604B" w:rsidRPr="007B269F">
              <w:rPr>
                <w:rFonts w:asciiTheme="minorHAnsi" w:hAnsiTheme="minorHAnsi" w:cstheme="minorHAnsi"/>
                <w:b/>
                <w:sz w:val="20"/>
                <w:szCs w:val="20"/>
              </w:rPr>
              <w:t xml:space="preserve">SA </w:t>
            </w:r>
            <w:r w:rsidR="008D604B"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c>
          <w:tcPr>
            <w:tcW w:w="1419" w:type="dxa"/>
          </w:tcPr>
          <w:p w:rsidR="008D604B" w:rsidRPr="007B269F" w:rsidRDefault="008D604B" w:rsidP="007B269F">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MMP4</w:t>
            </w:r>
          </w:p>
          <w:p w:rsidR="00CA2C04" w:rsidRDefault="00CA2C04" w:rsidP="007B269F">
            <w:pPr>
              <w:keepNext/>
              <w:jc w:val="center"/>
              <w:outlineLvl w:val="0"/>
              <w:rPr>
                <w:rFonts w:asciiTheme="minorHAnsi" w:hAnsiTheme="minorHAnsi" w:cstheme="minorHAnsi"/>
                <w:b/>
                <w:sz w:val="20"/>
                <w:szCs w:val="20"/>
              </w:rPr>
            </w:pPr>
            <w:r>
              <w:rPr>
                <w:rFonts w:asciiTheme="minorHAnsi" w:hAnsiTheme="minorHAnsi" w:cstheme="minorHAnsi"/>
                <w:b/>
                <w:sz w:val="20"/>
                <w:szCs w:val="20"/>
              </w:rPr>
              <w:t>Apakah memiliki akun terdaftar?</w:t>
            </w:r>
          </w:p>
          <w:p w:rsidR="008D604B" w:rsidRPr="007B269F" w:rsidRDefault="00CA2C04" w:rsidP="007B269F">
            <w:pPr>
              <w:keepNext/>
              <w:jc w:val="center"/>
              <w:outlineLvl w:val="0"/>
              <w:rPr>
                <w:rFonts w:asciiTheme="minorHAnsi" w:eastAsiaTheme="majorEastAsia" w:hAnsiTheme="minorHAnsi" w:cstheme="minorHAnsi"/>
                <w:b/>
                <w:i/>
                <w:iCs/>
                <w:color w:val="243F60" w:themeColor="accent1" w:themeShade="7F"/>
                <w:sz w:val="20"/>
                <w:szCs w:val="20"/>
              </w:rPr>
            </w:pPr>
            <w:r>
              <w:rPr>
                <w:rFonts w:asciiTheme="minorHAnsi" w:hAnsiTheme="minorHAnsi" w:cstheme="minorHAnsi"/>
                <w:b/>
                <w:sz w:val="20"/>
                <w:szCs w:val="20"/>
              </w:rPr>
              <w:t>(</w:t>
            </w:r>
            <w:r w:rsidR="008D604B" w:rsidRPr="007B269F">
              <w:rPr>
                <w:rFonts w:asciiTheme="minorHAnsi" w:hAnsiTheme="minorHAnsi" w:cstheme="minorHAnsi"/>
                <w:b/>
                <w:sz w:val="20"/>
                <w:szCs w:val="20"/>
              </w:rPr>
              <w:t xml:space="preserve">SA </w:t>
            </w:r>
            <w:r w:rsidR="008D604B"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c>
          <w:tcPr>
            <w:tcW w:w="2505" w:type="dxa"/>
          </w:tcPr>
          <w:p w:rsidR="008D604B" w:rsidRPr="007B269F" w:rsidRDefault="008D604B" w:rsidP="007B269F">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MMP5</w:t>
            </w:r>
          </w:p>
          <w:p w:rsidR="00CA2C04" w:rsidRDefault="00CA2C04" w:rsidP="007B269F">
            <w:pPr>
              <w:keepNext/>
              <w:jc w:val="center"/>
              <w:outlineLvl w:val="0"/>
              <w:rPr>
                <w:rFonts w:asciiTheme="minorHAnsi" w:hAnsiTheme="minorHAnsi" w:cstheme="minorHAnsi"/>
                <w:b/>
                <w:sz w:val="20"/>
                <w:szCs w:val="20"/>
              </w:rPr>
            </w:pPr>
            <w:r>
              <w:rPr>
                <w:rFonts w:asciiTheme="minorHAnsi" w:hAnsiTheme="minorHAnsi" w:cstheme="minorHAnsi"/>
                <w:b/>
                <w:sz w:val="20"/>
                <w:szCs w:val="20"/>
              </w:rPr>
              <w:t>Selain hari ini, kapan terakhir menggunakan akun terdaftar?</w:t>
            </w:r>
          </w:p>
          <w:p w:rsidR="008D604B" w:rsidRPr="007B269F" w:rsidRDefault="00CA2C04" w:rsidP="007B269F">
            <w:pPr>
              <w:jc w:val="center"/>
              <w:rPr>
                <w:rFonts w:asciiTheme="minorHAnsi" w:hAnsiTheme="minorHAnsi" w:cstheme="minorHAnsi"/>
                <w:b/>
                <w:sz w:val="20"/>
                <w:szCs w:val="20"/>
              </w:rPr>
            </w:pPr>
            <w:r>
              <w:rPr>
                <w:rFonts w:asciiTheme="minorHAnsi" w:hAnsiTheme="minorHAnsi" w:cstheme="minorHAnsi"/>
                <w:b/>
                <w:sz w:val="20"/>
                <w:szCs w:val="20"/>
              </w:rPr>
              <w:t>(</w:t>
            </w:r>
            <w:r w:rsidR="008D604B" w:rsidRPr="007B269F">
              <w:rPr>
                <w:rFonts w:asciiTheme="minorHAnsi" w:hAnsiTheme="minorHAnsi" w:cstheme="minorHAnsi"/>
                <w:b/>
                <w:sz w:val="20"/>
                <w:szCs w:val="20"/>
              </w:rPr>
              <w:t xml:space="preserve">SA </w:t>
            </w:r>
            <w:r w:rsidR="008D604B" w:rsidRPr="007B269F">
              <w:rPr>
                <w:rFonts w:asciiTheme="minorHAnsi" w:hAnsiTheme="minorHAnsi" w:cstheme="minorHAnsi"/>
                <w:b/>
                <w:i/>
                <w:sz w:val="16"/>
                <w:szCs w:val="20"/>
              </w:rPr>
              <w:t>SINGLE ANSWER</w:t>
            </w:r>
            <w:r>
              <w:rPr>
                <w:rFonts w:asciiTheme="minorHAnsi" w:hAnsiTheme="minorHAnsi" w:cstheme="minorHAnsi"/>
                <w:b/>
                <w:i/>
                <w:sz w:val="16"/>
                <w:szCs w:val="20"/>
              </w:rPr>
              <w:t>)</w:t>
            </w:r>
          </w:p>
        </w:tc>
      </w:tr>
      <w:tr w:rsidR="008D604B" w:rsidRPr="00753097" w:rsidTr="00AB4D3B">
        <w:trPr>
          <w:trHeight w:val="737"/>
        </w:trPr>
        <w:tc>
          <w:tcPr>
            <w:tcW w:w="1458" w:type="dxa"/>
          </w:tcPr>
          <w:p w:rsidR="008D604B" w:rsidRPr="00753097" w:rsidRDefault="008D604B" w:rsidP="006C3891">
            <w:pPr>
              <w:keepNext/>
              <w:outlineLvl w:val="0"/>
              <w:rPr>
                <w:rFonts w:asciiTheme="minorHAnsi" w:hAnsiTheme="minorHAnsi" w:cstheme="minorHAnsi"/>
                <w:sz w:val="20"/>
                <w:szCs w:val="20"/>
              </w:rPr>
            </w:pPr>
          </w:p>
        </w:tc>
        <w:tc>
          <w:tcPr>
            <w:tcW w:w="720" w:type="dxa"/>
          </w:tcPr>
          <w:p w:rsidR="008D604B" w:rsidRPr="007B269F" w:rsidRDefault="008D604B"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rsidR="008D604B" w:rsidRPr="007B269F" w:rsidRDefault="008D604B" w:rsidP="008D604B">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8D604B" w:rsidRPr="007B269F" w:rsidRDefault="008D604B" w:rsidP="008D604B">
            <w:pPr>
              <w:keepNext/>
              <w:jc w:val="center"/>
              <w:outlineLvl w:val="0"/>
              <w:rPr>
                <w:rFonts w:asciiTheme="minorHAnsi" w:hAnsiTheme="minorHAnsi" w:cstheme="minorHAnsi"/>
                <w:b/>
                <w:sz w:val="20"/>
                <w:szCs w:val="20"/>
              </w:rPr>
            </w:pPr>
          </w:p>
        </w:tc>
        <w:tc>
          <w:tcPr>
            <w:tcW w:w="720" w:type="dxa"/>
          </w:tcPr>
          <w:p w:rsidR="008D604B" w:rsidRPr="007B269F" w:rsidRDefault="008D604B"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rsidR="008D604B" w:rsidRPr="007B269F" w:rsidRDefault="008D604B" w:rsidP="008D604B">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720" w:type="dxa"/>
          </w:tcPr>
          <w:p w:rsidR="008D604B" w:rsidRPr="007B269F" w:rsidRDefault="008D604B"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rsidR="008D604B" w:rsidRPr="007B269F" w:rsidRDefault="008D604B"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8D604B" w:rsidRPr="007B269F" w:rsidRDefault="008D604B" w:rsidP="00457851">
            <w:pPr>
              <w:keepNext/>
              <w:jc w:val="center"/>
              <w:outlineLvl w:val="0"/>
              <w:rPr>
                <w:rFonts w:asciiTheme="minorHAnsi" w:hAnsiTheme="minorHAnsi" w:cstheme="minorHAnsi"/>
                <w:b/>
                <w:sz w:val="20"/>
                <w:szCs w:val="20"/>
              </w:rPr>
            </w:pPr>
          </w:p>
        </w:tc>
        <w:tc>
          <w:tcPr>
            <w:tcW w:w="810" w:type="dxa"/>
          </w:tcPr>
          <w:p w:rsidR="008D604B" w:rsidRPr="007B269F" w:rsidRDefault="008D604B"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rsidR="008D604B" w:rsidRPr="007B269F" w:rsidRDefault="008D604B"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2325" w:type="dxa"/>
          </w:tcPr>
          <w:p w:rsidR="00EB32A1" w:rsidRPr="007B269F" w:rsidRDefault="00EB32A1" w:rsidP="00EB32A1">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EB32A1" w:rsidRPr="007B269F" w:rsidRDefault="00EB32A1" w:rsidP="00EB32A1">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terakhir </w:t>
            </w:r>
            <w:r w:rsidRPr="007B269F">
              <w:rPr>
                <w:rFonts w:asciiTheme="minorHAnsi" w:hAnsiTheme="minorHAnsi" w:cstheme="minorHAnsi"/>
                <w:b/>
                <w:i/>
                <w:sz w:val="16"/>
                <w:szCs w:val="20"/>
              </w:rPr>
              <w:t>More than 90 days ago</w:t>
            </w:r>
          </w:p>
          <w:p w:rsidR="008D604B" w:rsidRPr="007B269F" w:rsidRDefault="00EB32A1"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6= Tidak pernah </w:t>
            </w:r>
            <w:r w:rsidRPr="007B269F">
              <w:rPr>
                <w:rFonts w:asciiTheme="minorHAnsi" w:hAnsiTheme="minorHAnsi" w:cstheme="minorHAnsi"/>
                <w:b/>
                <w:i/>
                <w:sz w:val="16"/>
                <w:szCs w:val="20"/>
              </w:rPr>
              <w:t>Never</w:t>
            </w:r>
          </w:p>
        </w:tc>
        <w:tc>
          <w:tcPr>
            <w:tcW w:w="1419" w:type="dxa"/>
          </w:tcPr>
          <w:p w:rsidR="00EB32A1" w:rsidRPr="007B269F" w:rsidRDefault="00EB32A1" w:rsidP="00EB32A1">
            <w:pPr>
              <w:keepNext/>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1= Ya </w:t>
            </w:r>
            <w:r w:rsidRPr="007B269F">
              <w:rPr>
                <w:rFonts w:asciiTheme="minorHAnsi" w:hAnsiTheme="minorHAnsi" w:cstheme="minorHAnsi"/>
                <w:b/>
                <w:i/>
                <w:sz w:val="16"/>
                <w:szCs w:val="20"/>
              </w:rPr>
              <w:t>Yes</w:t>
            </w:r>
          </w:p>
          <w:p w:rsidR="00EB32A1" w:rsidRPr="007B269F" w:rsidRDefault="00EB32A1"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2= TIdak </w:t>
            </w:r>
            <w:r w:rsidRPr="007B269F">
              <w:rPr>
                <w:rFonts w:asciiTheme="minorHAnsi" w:hAnsiTheme="minorHAnsi" w:cstheme="minorHAnsi"/>
                <w:b/>
                <w:i/>
                <w:sz w:val="16"/>
                <w:szCs w:val="20"/>
              </w:rPr>
              <w:t>No</w:t>
            </w:r>
          </w:p>
          <w:p w:rsidR="008D604B" w:rsidRPr="007B269F" w:rsidRDefault="00EB32A1"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3= Tidak tahu/Menolak </w:t>
            </w:r>
            <w:r w:rsidRPr="007B269F">
              <w:rPr>
                <w:rFonts w:asciiTheme="minorHAnsi" w:hAnsiTheme="minorHAnsi" w:cstheme="minorHAnsi"/>
                <w:b/>
                <w:i/>
                <w:sz w:val="16"/>
                <w:szCs w:val="20"/>
              </w:rPr>
              <w:t>DK/Refused</w:t>
            </w:r>
          </w:p>
        </w:tc>
        <w:tc>
          <w:tcPr>
            <w:tcW w:w="2505" w:type="dxa"/>
          </w:tcPr>
          <w:p w:rsidR="00EB32A1" w:rsidRPr="007B269F" w:rsidRDefault="00EB32A1" w:rsidP="00EB32A1">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EB32A1" w:rsidRPr="007B269F" w:rsidRDefault="00EB32A1" w:rsidP="00EB32A1">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EB32A1" w:rsidRPr="007B269F" w:rsidRDefault="00EB32A1" w:rsidP="00EB32A1">
            <w:pPr>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terakhir </w:t>
            </w:r>
            <w:r w:rsidRPr="007B269F">
              <w:rPr>
                <w:rFonts w:asciiTheme="minorHAnsi" w:hAnsiTheme="minorHAnsi" w:cstheme="minorHAnsi"/>
                <w:b/>
                <w:i/>
                <w:sz w:val="16"/>
                <w:szCs w:val="20"/>
              </w:rPr>
              <w:t>More than 90 days ago</w:t>
            </w:r>
          </w:p>
          <w:p w:rsidR="008D604B" w:rsidRPr="007B269F" w:rsidRDefault="00EB32A1" w:rsidP="00EB32A1">
            <w:pPr>
              <w:keepNext/>
              <w:outlineLvl w:val="0"/>
              <w:rPr>
                <w:rFonts w:asciiTheme="minorHAnsi" w:hAnsiTheme="minorHAnsi" w:cstheme="minorHAnsi"/>
                <w:b/>
                <w:sz w:val="20"/>
                <w:szCs w:val="20"/>
              </w:rPr>
            </w:pPr>
            <w:r w:rsidRPr="007B269F">
              <w:rPr>
                <w:rFonts w:asciiTheme="minorHAnsi" w:hAnsiTheme="minorHAnsi" w:cstheme="minorHAnsi"/>
                <w:b/>
                <w:sz w:val="20"/>
                <w:szCs w:val="20"/>
              </w:rPr>
              <w:t xml:space="preserve">6= Tidak pernah </w:t>
            </w:r>
            <w:r w:rsidRPr="007B269F">
              <w:rPr>
                <w:rFonts w:asciiTheme="minorHAnsi" w:hAnsiTheme="minorHAnsi" w:cstheme="minorHAnsi"/>
                <w:b/>
                <w:i/>
                <w:sz w:val="16"/>
                <w:szCs w:val="20"/>
              </w:rPr>
              <w:t>Never</w:t>
            </w:r>
          </w:p>
        </w:tc>
      </w:tr>
      <w:tr w:rsidR="00AF70A6" w:rsidRPr="00753097" w:rsidTr="007B269F">
        <w:tc>
          <w:tcPr>
            <w:tcW w:w="1458" w:type="dxa"/>
            <w:vAlign w:val="bottom"/>
          </w:tcPr>
          <w:p w:rsidR="00AF70A6" w:rsidRPr="007B269F"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Brizzi</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Pr="007B269F"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Doku</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Pr="00753097"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E-Money/ E-Toll/ Indomaret Card</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Pr="00753097"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Flazz</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Jak Card</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Mega Cash</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Mint</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Nobu e-money</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AF70A6" w:rsidRPr="00753097" w:rsidTr="007B269F">
        <w:tc>
          <w:tcPr>
            <w:tcW w:w="1458" w:type="dxa"/>
            <w:vAlign w:val="bottom"/>
          </w:tcPr>
          <w:p w:rsidR="00AF70A6" w:rsidRDefault="00AF70A6" w:rsidP="006C3891">
            <w:pPr>
              <w:keepNext/>
              <w:outlineLvl w:val="0"/>
              <w:rPr>
                <w:rFonts w:asciiTheme="minorHAnsi" w:hAnsiTheme="minorHAnsi" w:cstheme="minorHAnsi"/>
                <w:sz w:val="20"/>
                <w:szCs w:val="20"/>
              </w:rPr>
            </w:pPr>
            <w:r w:rsidRPr="007B269F">
              <w:rPr>
                <w:rFonts w:asciiTheme="minorHAnsi" w:hAnsiTheme="minorHAnsi" w:cstheme="minorHAnsi"/>
                <w:sz w:val="20"/>
                <w:szCs w:val="20"/>
              </w:rPr>
              <w:t>TapCash</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AF70A6" w:rsidRPr="00753097" w:rsidRDefault="00AF70A6">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AF70A6" w:rsidRPr="00753097" w:rsidRDefault="00AF70A6" w:rsidP="006C3891">
            <w:pPr>
              <w:keepNext/>
              <w:outlineLvl w:val="0"/>
              <w:rPr>
                <w:rFonts w:asciiTheme="minorHAnsi" w:hAnsiTheme="minorHAnsi" w:cstheme="minorHAnsi"/>
                <w:sz w:val="20"/>
                <w:szCs w:val="20"/>
              </w:rPr>
            </w:pPr>
          </w:p>
        </w:tc>
        <w:tc>
          <w:tcPr>
            <w:tcW w:w="1419" w:type="dxa"/>
          </w:tcPr>
          <w:p w:rsidR="00AF70A6" w:rsidRPr="00753097" w:rsidRDefault="00AF70A6" w:rsidP="006C3891">
            <w:pPr>
              <w:keepNext/>
              <w:outlineLvl w:val="0"/>
              <w:rPr>
                <w:rFonts w:asciiTheme="minorHAnsi" w:hAnsiTheme="minorHAnsi" w:cstheme="minorHAnsi"/>
                <w:sz w:val="20"/>
                <w:szCs w:val="20"/>
              </w:rPr>
            </w:pPr>
          </w:p>
        </w:tc>
        <w:tc>
          <w:tcPr>
            <w:tcW w:w="2505" w:type="dxa"/>
          </w:tcPr>
          <w:p w:rsidR="00AF70A6" w:rsidRPr="00753097" w:rsidRDefault="00AF70A6" w:rsidP="006C3891">
            <w:pPr>
              <w:keepNext/>
              <w:outlineLvl w:val="0"/>
              <w:rPr>
                <w:rFonts w:asciiTheme="minorHAnsi" w:hAnsiTheme="minorHAnsi" w:cstheme="minorHAnsi"/>
                <w:sz w:val="20"/>
                <w:szCs w:val="20"/>
              </w:rPr>
            </w:pPr>
          </w:p>
        </w:tc>
      </w:tr>
      <w:tr w:rsidR="003C736A" w:rsidRPr="00753097" w:rsidTr="007B269F">
        <w:tc>
          <w:tcPr>
            <w:tcW w:w="1458" w:type="dxa"/>
          </w:tcPr>
          <w:p w:rsidR="003C736A" w:rsidRDefault="003C736A" w:rsidP="006C3891">
            <w:pPr>
              <w:keepNext/>
              <w:outlineLvl w:val="0"/>
              <w:rPr>
                <w:rFonts w:asciiTheme="minorHAnsi" w:hAnsiTheme="minorHAnsi" w:cstheme="minorHAnsi"/>
                <w:sz w:val="20"/>
                <w:szCs w:val="20"/>
              </w:rPr>
            </w:pPr>
            <w:r>
              <w:rPr>
                <w:rFonts w:asciiTheme="minorHAnsi" w:hAnsiTheme="minorHAnsi" w:cstheme="minorHAnsi"/>
                <w:sz w:val="20"/>
                <w:szCs w:val="20"/>
              </w:rPr>
              <w:t>Lainnya</w:t>
            </w:r>
            <w:r w:rsidR="00EB32A1">
              <w:rPr>
                <w:rFonts w:asciiTheme="minorHAnsi" w:hAnsiTheme="minorHAnsi" w:cstheme="minorHAnsi"/>
                <w:sz w:val="20"/>
                <w:szCs w:val="20"/>
              </w:rPr>
              <w:t>, Others</w:t>
            </w:r>
          </w:p>
          <w:p w:rsidR="00EB32A1" w:rsidRDefault="00EB32A1" w:rsidP="006C3891">
            <w:pPr>
              <w:keepNext/>
              <w:outlineLvl w:val="0"/>
              <w:rPr>
                <w:rFonts w:asciiTheme="minorHAnsi" w:hAnsiTheme="minorHAnsi" w:cstheme="minorHAnsi"/>
                <w:sz w:val="20"/>
                <w:szCs w:val="20"/>
              </w:rPr>
            </w:pPr>
          </w:p>
          <w:p w:rsidR="00EB32A1" w:rsidRDefault="00EB32A1" w:rsidP="006C3891">
            <w:pPr>
              <w:keepNext/>
              <w:outlineLvl w:val="0"/>
              <w:rPr>
                <w:rFonts w:asciiTheme="minorHAnsi" w:hAnsiTheme="minorHAnsi" w:cstheme="minorHAnsi"/>
                <w:sz w:val="20"/>
                <w:szCs w:val="20"/>
              </w:rPr>
            </w:pPr>
            <w:r>
              <w:rPr>
                <w:rFonts w:asciiTheme="minorHAnsi" w:hAnsiTheme="minorHAnsi" w:cstheme="minorHAnsi"/>
                <w:sz w:val="20"/>
                <w:szCs w:val="20"/>
              </w:rPr>
              <w:t>_________</w:t>
            </w:r>
          </w:p>
        </w:tc>
        <w:tc>
          <w:tcPr>
            <w:tcW w:w="720" w:type="dxa"/>
            <w:vAlign w:val="center"/>
          </w:tcPr>
          <w:p w:rsidR="003C736A" w:rsidRPr="00753097" w:rsidRDefault="003C736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720" w:type="dxa"/>
            <w:vAlign w:val="center"/>
          </w:tcPr>
          <w:p w:rsidR="003C736A" w:rsidRPr="00753097" w:rsidRDefault="003C736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720" w:type="dxa"/>
            <w:vAlign w:val="center"/>
          </w:tcPr>
          <w:p w:rsidR="003C736A" w:rsidRPr="00753097" w:rsidRDefault="003C736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3C736A" w:rsidRPr="00753097" w:rsidRDefault="003C736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2325" w:type="dxa"/>
          </w:tcPr>
          <w:p w:rsidR="003C736A" w:rsidRPr="00753097" w:rsidRDefault="003C736A" w:rsidP="006C3891">
            <w:pPr>
              <w:keepNext/>
              <w:outlineLvl w:val="0"/>
              <w:rPr>
                <w:rFonts w:asciiTheme="minorHAnsi" w:hAnsiTheme="minorHAnsi" w:cstheme="minorHAnsi"/>
                <w:sz w:val="20"/>
                <w:szCs w:val="20"/>
              </w:rPr>
            </w:pPr>
          </w:p>
        </w:tc>
        <w:tc>
          <w:tcPr>
            <w:tcW w:w="1419" w:type="dxa"/>
          </w:tcPr>
          <w:p w:rsidR="003C736A" w:rsidRPr="00753097" w:rsidRDefault="003C736A" w:rsidP="006C3891">
            <w:pPr>
              <w:keepNext/>
              <w:outlineLvl w:val="0"/>
              <w:rPr>
                <w:rFonts w:asciiTheme="minorHAnsi" w:hAnsiTheme="minorHAnsi" w:cstheme="minorHAnsi"/>
                <w:sz w:val="20"/>
                <w:szCs w:val="20"/>
              </w:rPr>
            </w:pPr>
          </w:p>
        </w:tc>
        <w:tc>
          <w:tcPr>
            <w:tcW w:w="2505" w:type="dxa"/>
          </w:tcPr>
          <w:p w:rsidR="003C736A" w:rsidRPr="00753097" w:rsidRDefault="003C736A" w:rsidP="006C3891">
            <w:pPr>
              <w:keepNext/>
              <w:outlineLvl w:val="0"/>
              <w:rPr>
                <w:rFonts w:asciiTheme="minorHAnsi" w:hAnsiTheme="minorHAnsi" w:cstheme="minorHAnsi"/>
                <w:sz w:val="20"/>
                <w:szCs w:val="20"/>
              </w:rPr>
            </w:pPr>
          </w:p>
        </w:tc>
      </w:tr>
    </w:tbl>
    <w:p w:rsidR="001079EA" w:rsidRDefault="001079EA" w:rsidP="00E31AF9">
      <w:pPr>
        <w:rPr>
          <w:rFonts w:asciiTheme="minorHAnsi" w:eastAsiaTheme="minorHAnsi" w:hAnsiTheme="minorHAnsi" w:cstheme="minorHAnsi"/>
          <w:sz w:val="20"/>
          <w:szCs w:val="20"/>
        </w:rPr>
      </w:pPr>
    </w:p>
    <w:p w:rsidR="001079EA" w:rsidRDefault="001079EA">
      <w:pPr>
        <w:rPr>
          <w:rFonts w:asciiTheme="minorHAnsi" w:eastAsiaTheme="minorHAnsi" w:hAnsiTheme="minorHAnsi" w:cstheme="minorHAnsi"/>
          <w:sz w:val="20"/>
          <w:szCs w:val="20"/>
        </w:rPr>
      </w:pPr>
      <w:r>
        <w:rPr>
          <w:rFonts w:asciiTheme="minorHAnsi" w:eastAsiaTheme="minorHAnsi" w:hAnsiTheme="minorHAnsi" w:cstheme="minorHAnsi"/>
          <w:sz w:val="20"/>
          <w:szCs w:val="20"/>
        </w:rPr>
        <w:br w:type="page"/>
      </w:r>
    </w:p>
    <w:p w:rsidR="001079EA" w:rsidRDefault="001079EA" w:rsidP="00E31AF9">
      <w:pPr>
        <w:rPr>
          <w:rFonts w:asciiTheme="minorHAnsi" w:eastAsiaTheme="minorHAnsi" w:hAnsiTheme="minorHAnsi" w:cstheme="minorHAnsi"/>
          <w:sz w:val="20"/>
          <w:szCs w:val="20"/>
        </w:rPr>
        <w:sectPr w:rsidR="001079EA" w:rsidSect="00613C81">
          <w:pgSz w:w="11907" w:h="16839" w:code="9"/>
          <w:pgMar w:top="720" w:right="720" w:bottom="720" w:left="720" w:header="720" w:footer="720" w:gutter="0"/>
          <w:cols w:space="720"/>
          <w:docGrid w:linePitch="360"/>
        </w:sectPr>
      </w:pPr>
    </w:p>
    <w:p w:rsidR="000208CF" w:rsidRDefault="000208CF" w:rsidP="00E31AF9">
      <w:pPr>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5138"/>
      </w:tblGrid>
      <w:tr w:rsidR="005C497F" w:rsidRPr="00753097" w:rsidTr="00065344">
        <w:trPr>
          <w:trHeight w:val="350"/>
        </w:trPr>
        <w:tc>
          <w:tcPr>
            <w:tcW w:w="15138" w:type="dxa"/>
            <w:shd w:val="clear" w:color="auto" w:fill="E5B8B7" w:themeFill="accent2" w:themeFillTint="66"/>
          </w:tcPr>
          <w:p w:rsidR="005C497F" w:rsidRPr="00753097" w:rsidRDefault="005C497F" w:rsidP="005C497F">
            <w:pPr>
              <w:rPr>
                <w:rFonts w:asciiTheme="minorHAnsi" w:hAnsiTheme="minorHAnsi" w:cstheme="minorHAnsi"/>
                <w:b/>
                <w:sz w:val="20"/>
                <w:szCs w:val="20"/>
              </w:rPr>
            </w:pPr>
            <w:r w:rsidRPr="00753097">
              <w:rPr>
                <w:rFonts w:asciiTheme="minorHAnsi" w:hAnsiTheme="minorHAnsi" w:cstheme="minorHAnsi"/>
                <w:b/>
                <w:sz w:val="20"/>
                <w:szCs w:val="20"/>
              </w:rPr>
              <w:t xml:space="preserve">SECTION VI: </w:t>
            </w:r>
            <w:r w:rsidR="00046CBD">
              <w:rPr>
                <w:rFonts w:asciiTheme="minorHAnsi" w:hAnsiTheme="minorHAnsi" w:cstheme="minorHAnsi"/>
                <w:b/>
                <w:sz w:val="20"/>
                <w:szCs w:val="20"/>
              </w:rPr>
              <w:t xml:space="preserve">INSTITUSI/LAYANAN KEUANGAN NON-BANK </w:t>
            </w:r>
            <w:r w:rsidRPr="00613C81">
              <w:rPr>
                <w:rFonts w:asciiTheme="minorHAnsi" w:hAnsiTheme="minorHAnsi" w:cstheme="minorHAnsi"/>
                <w:b/>
                <w:i/>
                <w:sz w:val="16"/>
                <w:szCs w:val="20"/>
              </w:rPr>
              <w:t>NONBANK FINANCIAL INSTITUTIONS/SERVICES</w:t>
            </w:r>
          </w:p>
        </w:tc>
      </w:tr>
      <w:tr w:rsidR="005C497F" w:rsidRPr="00753097" w:rsidTr="00065344">
        <w:trPr>
          <w:trHeight w:val="350"/>
        </w:trPr>
        <w:tc>
          <w:tcPr>
            <w:tcW w:w="15138" w:type="dxa"/>
            <w:shd w:val="clear" w:color="auto" w:fill="FABF8F" w:themeFill="accent6" w:themeFillTint="99"/>
          </w:tcPr>
          <w:p w:rsidR="005C497F" w:rsidRPr="00753097" w:rsidRDefault="005C497F" w:rsidP="005C497F">
            <w:pPr>
              <w:rPr>
                <w:rFonts w:asciiTheme="minorHAnsi" w:hAnsiTheme="minorHAnsi" w:cstheme="minorHAnsi"/>
                <w:b/>
                <w:sz w:val="20"/>
                <w:szCs w:val="20"/>
              </w:rPr>
            </w:pPr>
            <w:r w:rsidRPr="00753097">
              <w:rPr>
                <w:rFonts w:asciiTheme="minorHAnsi" w:hAnsiTheme="minorHAnsi" w:cstheme="minorHAnsi"/>
                <w:b/>
                <w:sz w:val="20"/>
                <w:szCs w:val="20"/>
              </w:rPr>
              <w:t xml:space="preserve">Subsection 6.1: </w:t>
            </w:r>
            <w:r w:rsidR="00046CBD">
              <w:rPr>
                <w:rFonts w:asciiTheme="minorHAnsi" w:hAnsiTheme="minorHAnsi" w:cstheme="minorHAnsi"/>
                <w:b/>
                <w:sz w:val="20"/>
                <w:szCs w:val="20"/>
              </w:rPr>
              <w:t xml:space="preserve">Kesadaran, Akses, Kepemilikan </w:t>
            </w:r>
            <w:r w:rsidRPr="00613C81">
              <w:rPr>
                <w:rFonts w:asciiTheme="minorHAnsi" w:hAnsiTheme="minorHAnsi" w:cstheme="minorHAnsi"/>
                <w:b/>
                <w:i/>
                <w:sz w:val="16"/>
                <w:szCs w:val="20"/>
              </w:rPr>
              <w:t>Awareness, access, ownership</w:t>
            </w:r>
          </w:p>
        </w:tc>
      </w:tr>
    </w:tbl>
    <w:p w:rsidR="005C497F" w:rsidRDefault="005C497F" w:rsidP="005C497F">
      <w:pPr>
        <w:spacing w:after="0"/>
        <w:rPr>
          <w:rFonts w:asciiTheme="minorHAnsi" w:hAnsiTheme="minorHAnsi" w:cstheme="minorHAnsi"/>
          <w:sz w:val="20"/>
          <w:szCs w:val="20"/>
        </w:rPr>
      </w:pPr>
    </w:p>
    <w:p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SEKARANG KITA AKAN BERBICARA MENGENAI LAYANAN KEUANGAN BUKAN BANK”</w:t>
      </w:r>
    </w:p>
    <w:p w:rsidR="00EE7B50" w:rsidRPr="00753097" w:rsidRDefault="00EE7B50" w:rsidP="005C497F">
      <w:pPr>
        <w:spacing w:after="0"/>
        <w:rPr>
          <w:rFonts w:asciiTheme="minorHAnsi" w:hAnsiTheme="minorHAnsi" w:cstheme="minorHAnsi"/>
          <w:sz w:val="20"/>
          <w:szCs w:val="20"/>
        </w:rPr>
      </w:pPr>
    </w:p>
    <w:p w:rsidR="00301EF3" w:rsidRPr="00753097" w:rsidRDefault="00301EF3" w:rsidP="00494874">
      <w:pPr>
        <w:spacing w:after="0"/>
        <w:ind w:firstLine="36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301EF3" w:rsidRPr="00753097" w:rsidRDefault="00301EF3" w:rsidP="00494874">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IFI1. Pernahkah Anda menggunakan hal-hal berikut ini? </w:t>
      </w:r>
      <w:r w:rsidRPr="00753097">
        <w:rPr>
          <w:rFonts w:asciiTheme="minorHAnsi" w:eastAsia="Times New Roman" w:hAnsiTheme="minorHAnsi" w:cstheme="minorHAnsi"/>
          <w:i/>
          <w:sz w:val="16"/>
          <w:szCs w:val="20"/>
        </w:rPr>
        <w:t>Have you ever used any of the following?</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p>
    <w:p w:rsidR="00301EF3" w:rsidRPr="00753097" w:rsidRDefault="00301EF3"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IFI2 </w:t>
      </w:r>
      <w:r w:rsidR="00C60232">
        <w:rPr>
          <w:rFonts w:asciiTheme="minorHAnsi" w:eastAsia="Times New Roman" w:hAnsiTheme="minorHAnsi" w:cstheme="minorHAnsi"/>
          <w:b/>
          <w:sz w:val="20"/>
          <w:szCs w:val="20"/>
        </w:rPr>
        <w:t>JIKA MENGGUNAKAN LAYANAN KEUANGAN</w:t>
      </w:r>
      <w:r w:rsidRPr="00753097">
        <w:rPr>
          <w:rFonts w:asciiTheme="minorHAnsi" w:eastAsia="Times New Roman" w:hAnsiTheme="minorHAnsi" w:cstheme="minorHAnsi"/>
          <w:b/>
          <w:sz w:val="20"/>
          <w:szCs w:val="20"/>
        </w:rPr>
        <w:t xml:space="preserve"> </w:t>
      </w:r>
      <w:r w:rsidR="00C60232">
        <w:rPr>
          <w:rFonts w:asciiTheme="minorHAnsi" w:eastAsia="Times New Roman" w:hAnsiTheme="minorHAnsi" w:cstheme="minorHAnsi"/>
          <w:b/>
          <w:sz w:val="20"/>
          <w:szCs w:val="20"/>
        </w:rPr>
        <w:t>DI IFI1 (</w:t>
      </w:r>
      <w:r w:rsidRPr="00753097">
        <w:rPr>
          <w:rFonts w:asciiTheme="minorHAnsi" w:eastAsia="Times New Roman" w:hAnsiTheme="minorHAnsi" w:cstheme="minorHAnsi"/>
          <w:b/>
          <w:sz w:val="20"/>
          <w:szCs w:val="20"/>
        </w:rPr>
        <w:t>TERJAWAB “YA”</w:t>
      </w:r>
      <w:r w:rsidR="00C60232">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DI IFI1</w:t>
      </w:r>
      <w:r w:rsidR="00C6023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IFI3 </w:t>
      </w:r>
      <w:r w:rsidRPr="00753097">
        <w:rPr>
          <w:rFonts w:asciiTheme="minorHAnsi" w:eastAsia="Times New Roman" w:hAnsiTheme="minorHAnsi" w:cstheme="minorHAnsi"/>
          <w:b/>
          <w:i/>
          <w:sz w:val="16"/>
          <w:szCs w:val="20"/>
        </w:rPr>
        <w:t>ASK ONLY FOR OPTIONS MARKED “YES” IN IFI1. OTHERS GO TO IFI3.</w:t>
      </w:r>
    </w:p>
    <w:p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5C497F" w:rsidRPr="00753097" w:rsidRDefault="004B0F1C"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w:t>
      </w:r>
      <w:r w:rsidR="005C497F" w:rsidRPr="00753097">
        <w:rPr>
          <w:rFonts w:asciiTheme="minorHAnsi" w:eastAsia="Times New Roman" w:hAnsiTheme="minorHAnsi" w:cstheme="minorHAnsi"/>
          <w:sz w:val="20"/>
          <w:szCs w:val="20"/>
        </w:rPr>
        <w:t xml:space="preserve">FI2. </w:t>
      </w:r>
      <w:r w:rsidR="005C497F" w:rsidRPr="00AB4D3B">
        <w:rPr>
          <w:rFonts w:asciiTheme="minorHAnsi" w:eastAsia="Times New Roman" w:hAnsiTheme="minorHAnsi" w:cstheme="minorHAnsi"/>
          <w:b/>
          <w:sz w:val="20"/>
          <w:szCs w:val="20"/>
        </w:rPr>
        <w:t>Selain hari ini</w:t>
      </w:r>
      <w:r w:rsidR="005C497F" w:rsidRPr="00753097">
        <w:rPr>
          <w:rFonts w:asciiTheme="minorHAnsi" w:eastAsia="Times New Roman" w:hAnsiTheme="minorHAnsi" w:cstheme="minorHAnsi"/>
          <w:sz w:val="20"/>
          <w:szCs w:val="20"/>
        </w:rPr>
        <w:t xml:space="preserve">, kapan terakhir kali Anda menggunakan layanan keuangan berikut ini untuk aktivitas keuangan apapun? </w:t>
      </w:r>
      <w:r w:rsidR="005C497F" w:rsidRPr="00753097">
        <w:rPr>
          <w:rFonts w:asciiTheme="minorHAnsi" w:eastAsia="Times New Roman" w:hAnsiTheme="minorHAnsi" w:cstheme="minorHAnsi"/>
          <w:i/>
          <w:sz w:val="16"/>
          <w:szCs w:val="20"/>
        </w:rPr>
        <w:t>Apart from today when was the last time you used this financial service for any financial activity?</w:t>
      </w:r>
    </w:p>
    <w:p w:rsidR="00301EF3" w:rsidRPr="00753097" w:rsidRDefault="00301EF3" w:rsidP="005C497F">
      <w:pPr>
        <w:kinsoku w:val="0"/>
        <w:overflowPunct w:val="0"/>
        <w:spacing w:after="0"/>
        <w:textAlignment w:val="baseline"/>
        <w:rPr>
          <w:rFonts w:asciiTheme="minorHAnsi" w:eastAsia="Times New Roman" w:hAnsiTheme="minorHAnsi" w:cstheme="minorHAnsi"/>
          <w:sz w:val="20"/>
          <w:szCs w:val="20"/>
        </w:rPr>
      </w:pPr>
    </w:p>
    <w:p w:rsidR="005C497F"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IFI3. Apakah Anda memiliki akun/keanggotaan atas nama Anda sendiri untuk hal-hal berikut ini? </w:t>
      </w:r>
      <w:r w:rsidRPr="00753097">
        <w:rPr>
          <w:rFonts w:asciiTheme="minorHAnsi" w:eastAsia="Times New Roman" w:hAnsiTheme="minorHAnsi" w:cstheme="minorHAnsi"/>
          <w:i/>
          <w:sz w:val="16"/>
          <w:szCs w:val="20"/>
        </w:rPr>
        <w:t>Do you have an account/membership in your name with any of the following?</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p>
    <w:p w:rsidR="00301EF3" w:rsidRPr="00753097" w:rsidRDefault="00301EF3"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IFI4 </w:t>
      </w:r>
      <w:r w:rsidRPr="00AB4D3B">
        <w:rPr>
          <w:rFonts w:asciiTheme="minorHAnsi" w:eastAsia="Times New Roman" w:hAnsiTheme="minorHAnsi" w:cstheme="minorHAnsi"/>
          <w:b/>
          <w:sz w:val="20"/>
          <w:szCs w:val="20"/>
          <w:u w:val="single"/>
        </w:rPr>
        <w:t xml:space="preserve">UNTUK </w:t>
      </w:r>
      <w:r w:rsidR="005602F1">
        <w:rPr>
          <w:rFonts w:asciiTheme="minorHAnsi" w:eastAsia="Times New Roman" w:hAnsiTheme="minorHAnsi" w:cstheme="minorHAnsi"/>
          <w:b/>
          <w:sz w:val="20"/>
          <w:szCs w:val="20"/>
          <w:u w:val="single"/>
        </w:rPr>
        <w:t>SETIAP</w:t>
      </w:r>
      <w:r w:rsidR="005602F1" w:rsidRPr="00AB4D3B">
        <w:rPr>
          <w:rFonts w:asciiTheme="minorHAnsi" w:eastAsia="Times New Roman" w:hAnsiTheme="minorHAnsi" w:cstheme="minorHAnsi"/>
          <w:b/>
          <w:sz w:val="20"/>
          <w:szCs w:val="20"/>
          <w:u w:val="single"/>
        </w:rPr>
        <w:t xml:space="preserve"> </w:t>
      </w:r>
      <w:r w:rsidR="00C60232" w:rsidRPr="00AB4D3B">
        <w:rPr>
          <w:rFonts w:asciiTheme="minorHAnsi" w:eastAsia="Times New Roman" w:hAnsiTheme="minorHAnsi" w:cstheme="minorHAnsi"/>
          <w:b/>
          <w:sz w:val="20"/>
          <w:szCs w:val="20"/>
          <w:u w:val="single"/>
        </w:rPr>
        <w:t>AKUN</w:t>
      </w:r>
      <w:r w:rsidR="005602F1">
        <w:rPr>
          <w:rFonts w:asciiTheme="minorHAnsi" w:eastAsia="Times New Roman" w:hAnsiTheme="minorHAnsi" w:cstheme="minorHAnsi"/>
          <w:b/>
          <w:sz w:val="20"/>
          <w:szCs w:val="20"/>
          <w:u w:val="single"/>
        </w:rPr>
        <w:t>/REKENING</w:t>
      </w:r>
      <w:r w:rsidR="00C60232" w:rsidRPr="00AB4D3B">
        <w:rPr>
          <w:rFonts w:asciiTheme="minorHAnsi" w:eastAsia="Times New Roman" w:hAnsiTheme="minorHAnsi" w:cstheme="minorHAnsi"/>
          <w:b/>
          <w:sz w:val="20"/>
          <w:szCs w:val="20"/>
          <w:u w:val="single"/>
        </w:rPr>
        <w:t xml:space="preserve"> LEMBAGA KEUANGAN YANG DIMILIKI SECARA PRIBADI</w:t>
      </w:r>
      <w:r w:rsidR="00C60232">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TERLINGKAR </w:t>
      </w:r>
      <w:r w:rsidR="00C60232">
        <w:rPr>
          <w:rFonts w:asciiTheme="minorHAnsi" w:eastAsia="Times New Roman" w:hAnsiTheme="minorHAnsi" w:cstheme="minorHAnsi"/>
          <w:b/>
          <w:sz w:val="20"/>
          <w:szCs w:val="20"/>
        </w:rPr>
        <w:t xml:space="preserve">KODE 1 </w:t>
      </w:r>
      <w:r w:rsidRPr="00753097">
        <w:rPr>
          <w:rFonts w:asciiTheme="minorHAnsi" w:eastAsia="Times New Roman" w:hAnsiTheme="minorHAnsi" w:cstheme="minorHAnsi"/>
          <w:b/>
          <w:sz w:val="20"/>
          <w:szCs w:val="20"/>
        </w:rPr>
        <w:t>DI IFI3</w:t>
      </w:r>
      <w:r w:rsidR="00C60232">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IFI</w:t>
      </w:r>
      <w:r w:rsidR="001079EA">
        <w:rPr>
          <w:rFonts w:asciiTheme="minorHAnsi" w:eastAsia="Times New Roman" w:hAnsiTheme="minorHAnsi" w:cstheme="minorHAnsi"/>
          <w:b/>
          <w:sz w:val="20"/>
          <w:szCs w:val="20"/>
        </w:rPr>
        <w:t>4s</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FOR OPTIONS MARKED IN IFI3. OTHERS GO TO </w:t>
      </w:r>
      <w:r w:rsidR="001079EA" w:rsidRPr="00753097">
        <w:rPr>
          <w:rFonts w:asciiTheme="minorHAnsi" w:eastAsia="Times New Roman" w:hAnsiTheme="minorHAnsi" w:cstheme="minorHAnsi"/>
          <w:b/>
          <w:i/>
          <w:sz w:val="16"/>
          <w:szCs w:val="20"/>
        </w:rPr>
        <w:t>IFI</w:t>
      </w:r>
      <w:r w:rsidR="001079EA">
        <w:rPr>
          <w:rFonts w:asciiTheme="minorHAnsi" w:eastAsia="Times New Roman" w:hAnsiTheme="minorHAnsi" w:cstheme="minorHAnsi"/>
          <w:b/>
          <w:i/>
          <w:sz w:val="16"/>
          <w:szCs w:val="20"/>
        </w:rPr>
        <w:t>4s</w:t>
      </w:r>
      <w:r w:rsidRPr="00753097">
        <w:rPr>
          <w:rFonts w:asciiTheme="minorHAnsi" w:eastAsia="Times New Roman" w:hAnsiTheme="minorHAnsi" w:cstheme="minorHAnsi"/>
          <w:b/>
          <w:i/>
          <w:sz w:val="16"/>
          <w:szCs w:val="20"/>
        </w:rPr>
        <w:t>.</w:t>
      </w:r>
    </w:p>
    <w:p w:rsidR="00301EF3" w:rsidRPr="00753097" w:rsidRDefault="00301EF3"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5C497F"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IFI4. </w:t>
      </w:r>
      <w:r w:rsidRPr="00AB4D3B">
        <w:rPr>
          <w:rFonts w:asciiTheme="minorHAnsi" w:eastAsia="Times New Roman" w:hAnsiTheme="minorHAnsi" w:cstheme="minorHAnsi"/>
          <w:b/>
          <w:sz w:val="20"/>
          <w:szCs w:val="20"/>
        </w:rPr>
        <w:t>Selain hari ini</w:t>
      </w:r>
      <w:r w:rsidRPr="00753097">
        <w:rPr>
          <w:rFonts w:asciiTheme="minorHAnsi" w:eastAsia="Times New Roman" w:hAnsiTheme="minorHAnsi" w:cstheme="minorHAnsi"/>
          <w:sz w:val="20"/>
          <w:szCs w:val="20"/>
        </w:rPr>
        <w:t xml:space="preserve">, kapan terakhir kali Anda menggunakan akun/keanggotaan atas nama Anda sendiri untuk layanan ini? </w:t>
      </w:r>
      <w:r w:rsidRPr="00753097">
        <w:rPr>
          <w:rFonts w:asciiTheme="minorHAnsi" w:eastAsia="Times New Roman" w:hAnsiTheme="minorHAnsi" w:cstheme="minorHAnsi"/>
          <w:i/>
          <w:sz w:val="16"/>
          <w:szCs w:val="20"/>
        </w:rPr>
        <w:t>Apart from today, when was the last time you used the account/membership that is in your name for this service?</w:t>
      </w:r>
    </w:p>
    <w:p w:rsidR="001079EA" w:rsidRDefault="001079EA" w:rsidP="005C497F">
      <w:pPr>
        <w:kinsoku w:val="0"/>
        <w:overflowPunct w:val="0"/>
        <w:spacing w:after="0"/>
        <w:jc w:val="both"/>
        <w:textAlignment w:val="baseline"/>
        <w:rPr>
          <w:rFonts w:asciiTheme="minorHAnsi" w:eastAsia="Times New Roman" w:hAnsiTheme="minorHAnsi" w:cstheme="minorHAnsi"/>
          <w:i/>
          <w:sz w:val="16"/>
          <w:szCs w:val="20"/>
        </w:rPr>
      </w:pPr>
    </w:p>
    <w:p w:rsidR="001079EA" w:rsidRPr="00753097" w:rsidRDefault="001079EA" w:rsidP="007B269F">
      <w:pPr>
        <w:kinsoku w:val="0"/>
        <w:overflowPunct w:val="0"/>
        <w:spacing w:after="0"/>
        <w:ind w:left="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TANYAKAN IFI4</w:t>
      </w:r>
      <w:r>
        <w:rPr>
          <w:rFonts w:asciiTheme="minorHAnsi" w:eastAsia="Times New Roman" w:hAnsiTheme="minorHAnsi" w:cstheme="minorHAnsi"/>
          <w:b/>
          <w:sz w:val="20"/>
          <w:szCs w:val="20"/>
        </w:rPr>
        <w:t>s</w:t>
      </w:r>
      <w:r w:rsidRPr="00753097">
        <w:rPr>
          <w:rFonts w:asciiTheme="minorHAnsi" w:eastAsia="Times New Roman" w:hAnsiTheme="minorHAnsi" w:cstheme="minorHAnsi"/>
          <w:b/>
          <w:sz w:val="20"/>
          <w:szCs w:val="20"/>
        </w:rPr>
        <w:t xml:space="preserve"> </w:t>
      </w:r>
      <w:r w:rsidR="00C60232" w:rsidRPr="00AB4D3B">
        <w:rPr>
          <w:rFonts w:asciiTheme="minorHAnsi" w:eastAsia="Times New Roman" w:hAnsiTheme="minorHAnsi" w:cstheme="minorHAnsi"/>
          <w:b/>
          <w:sz w:val="20"/>
          <w:szCs w:val="20"/>
          <w:u w:val="single"/>
        </w:rPr>
        <w:t xml:space="preserve">UNTUK </w:t>
      </w:r>
      <w:r w:rsidR="005602F1" w:rsidRPr="00AB4D3B">
        <w:rPr>
          <w:rFonts w:asciiTheme="minorHAnsi" w:eastAsia="Times New Roman" w:hAnsiTheme="minorHAnsi" w:cstheme="minorHAnsi"/>
          <w:b/>
          <w:sz w:val="20"/>
          <w:szCs w:val="20"/>
          <w:u w:val="single"/>
        </w:rPr>
        <w:t xml:space="preserve">SETIAP </w:t>
      </w:r>
      <w:r w:rsidR="00C60232" w:rsidRPr="00AB4D3B">
        <w:rPr>
          <w:rFonts w:asciiTheme="minorHAnsi" w:eastAsia="Times New Roman" w:hAnsiTheme="minorHAnsi" w:cstheme="minorHAnsi"/>
          <w:b/>
          <w:sz w:val="20"/>
          <w:szCs w:val="20"/>
          <w:u w:val="single"/>
        </w:rPr>
        <w:t>AKUN</w:t>
      </w:r>
      <w:r w:rsidR="005602F1" w:rsidRPr="00AB4D3B">
        <w:rPr>
          <w:rFonts w:asciiTheme="minorHAnsi" w:eastAsia="Times New Roman" w:hAnsiTheme="minorHAnsi" w:cstheme="minorHAnsi"/>
          <w:b/>
          <w:sz w:val="20"/>
          <w:szCs w:val="20"/>
          <w:u w:val="single"/>
        </w:rPr>
        <w:t>/REKENING</w:t>
      </w:r>
      <w:r w:rsidR="00C60232" w:rsidRPr="00AB4D3B">
        <w:rPr>
          <w:rFonts w:asciiTheme="minorHAnsi" w:eastAsia="Times New Roman" w:hAnsiTheme="minorHAnsi" w:cstheme="minorHAnsi"/>
          <w:b/>
          <w:sz w:val="20"/>
          <w:szCs w:val="20"/>
          <w:u w:val="single"/>
        </w:rPr>
        <w:t xml:space="preserve"> LEMBAGA KEUANGAN YANG DIMILIKI SECARA PRIBADI</w:t>
      </w:r>
      <w:r w:rsidR="00C60232">
        <w:rPr>
          <w:rFonts w:asciiTheme="minorHAnsi" w:eastAsia="Times New Roman" w:hAnsiTheme="minorHAnsi" w:cstheme="minorHAnsi"/>
          <w:b/>
          <w:sz w:val="20"/>
          <w:szCs w:val="20"/>
        </w:rPr>
        <w:t xml:space="preserve"> (</w:t>
      </w:r>
      <w:r w:rsidR="00C60232" w:rsidRPr="00753097">
        <w:rPr>
          <w:rFonts w:asciiTheme="minorHAnsi" w:eastAsia="Times New Roman" w:hAnsiTheme="minorHAnsi" w:cstheme="minorHAnsi"/>
          <w:b/>
          <w:sz w:val="20"/>
          <w:szCs w:val="20"/>
        </w:rPr>
        <w:t xml:space="preserve">TERLINGKAR </w:t>
      </w:r>
      <w:r w:rsidR="00C60232">
        <w:rPr>
          <w:rFonts w:asciiTheme="minorHAnsi" w:eastAsia="Times New Roman" w:hAnsiTheme="minorHAnsi" w:cstheme="minorHAnsi"/>
          <w:b/>
          <w:sz w:val="20"/>
          <w:szCs w:val="20"/>
        </w:rPr>
        <w:t xml:space="preserve">KODE 1 </w:t>
      </w:r>
      <w:r w:rsidR="00C60232" w:rsidRPr="00753097">
        <w:rPr>
          <w:rFonts w:asciiTheme="minorHAnsi" w:eastAsia="Times New Roman" w:hAnsiTheme="minorHAnsi" w:cstheme="minorHAnsi"/>
          <w:b/>
          <w:sz w:val="20"/>
          <w:szCs w:val="20"/>
        </w:rPr>
        <w:t>DI IFI3</w:t>
      </w:r>
      <w:r w:rsidR="00C60232">
        <w:rPr>
          <w:rFonts w:asciiTheme="minorHAnsi" w:eastAsia="Times New Roman" w:hAnsiTheme="minorHAnsi" w:cstheme="minorHAnsi"/>
          <w:b/>
          <w:sz w:val="20"/>
          <w:szCs w:val="20"/>
        </w:rPr>
        <w:t>)</w:t>
      </w:r>
      <w:r>
        <w:rPr>
          <w:rFonts w:asciiTheme="minorHAnsi" w:eastAsia="Times New Roman" w:hAnsiTheme="minorHAnsi" w:cstheme="minorHAnsi"/>
          <w:b/>
          <w:sz w:val="20"/>
          <w:szCs w:val="20"/>
        </w:rPr>
        <w:t>. LAINNYA LANJUTKAN KE IFI4a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ONLY FOR </w:t>
      </w:r>
      <w:r>
        <w:rPr>
          <w:rFonts w:asciiTheme="minorHAnsi" w:eastAsia="Times New Roman" w:hAnsiTheme="minorHAnsi" w:cstheme="minorHAnsi"/>
          <w:b/>
          <w:i/>
          <w:sz w:val="16"/>
          <w:szCs w:val="20"/>
        </w:rPr>
        <w:t>ALL CODED 1</w:t>
      </w:r>
      <w:r w:rsidRPr="00753097">
        <w:rPr>
          <w:rFonts w:asciiTheme="minorHAnsi" w:eastAsia="Times New Roman" w:hAnsiTheme="minorHAnsi" w:cstheme="minorHAnsi"/>
          <w:b/>
          <w:i/>
          <w:sz w:val="16"/>
          <w:szCs w:val="20"/>
        </w:rPr>
        <w:t xml:space="preserve"> IN IFI3. OTHERS GO TO IFI</w:t>
      </w:r>
      <w:r>
        <w:rPr>
          <w:rFonts w:asciiTheme="minorHAnsi" w:eastAsia="Times New Roman" w:hAnsiTheme="minorHAnsi" w:cstheme="minorHAnsi"/>
          <w:b/>
          <w:i/>
          <w:sz w:val="16"/>
          <w:szCs w:val="20"/>
        </w:rPr>
        <w:t>4a</w:t>
      </w:r>
      <w:r w:rsidRPr="00753097">
        <w:rPr>
          <w:rFonts w:asciiTheme="minorHAnsi" w:eastAsia="Times New Roman" w:hAnsiTheme="minorHAnsi" w:cstheme="minorHAnsi"/>
          <w:b/>
          <w:i/>
          <w:sz w:val="16"/>
          <w:szCs w:val="20"/>
        </w:rPr>
        <w:t>.</w:t>
      </w:r>
    </w:p>
    <w:p w:rsidR="001079EA" w:rsidRPr="00753097" w:rsidRDefault="001079EA" w:rsidP="00C60232">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B858ED" w:rsidRDefault="001079EA" w:rsidP="00B858ED">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IFI4</w:t>
      </w:r>
      <w:r>
        <w:rPr>
          <w:rFonts w:asciiTheme="minorHAnsi" w:eastAsia="Times New Roman" w:hAnsiTheme="minorHAnsi" w:cstheme="minorHAnsi"/>
          <w:sz w:val="20"/>
          <w:szCs w:val="20"/>
        </w:rPr>
        <w:t>s</w:t>
      </w:r>
      <w:r w:rsidRPr="00753097">
        <w:rPr>
          <w:rFonts w:asciiTheme="minorHAnsi" w:eastAsia="Times New Roman" w:hAnsiTheme="minorHAnsi" w:cstheme="minorHAnsi"/>
          <w:sz w:val="20"/>
          <w:szCs w:val="20"/>
        </w:rPr>
        <w:t xml:space="preserve">. </w:t>
      </w:r>
      <w:r w:rsidR="00B858ED" w:rsidRPr="00B858ED">
        <w:rPr>
          <w:rFonts w:asciiTheme="minorHAnsi" w:eastAsia="Times New Roman" w:hAnsiTheme="minorHAnsi" w:cstheme="minorHAnsi"/>
          <w:sz w:val="20"/>
          <w:szCs w:val="20"/>
        </w:rPr>
        <w:t xml:space="preserve"> </w:t>
      </w:r>
      <w:r w:rsidR="00B858ED">
        <w:rPr>
          <w:rFonts w:asciiTheme="minorHAnsi" w:eastAsia="Times New Roman" w:hAnsiTheme="minorHAnsi" w:cstheme="minorHAnsi"/>
          <w:sz w:val="20"/>
          <w:szCs w:val="20"/>
        </w:rPr>
        <w:t xml:space="preserve">Apakah </w:t>
      </w:r>
      <w:r w:rsidR="00FD1D36" w:rsidRPr="00753097">
        <w:rPr>
          <w:rFonts w:asciiTheme="minorHAnsi" w:eastAsia="Times New Roman" w:hAnsiTheme="minorHAnsi" w:cstheme="minorHAnsi"/>
          <w:sz w:val="20"/>
          <w:szCs w:val="20"/>
        </w:rPr>
        <w:t>akun/keanggotaan atas nama Anda sendiri</w:t>
      </w:r>
      <w:r w:rsidR="00FD1D36">
        <w:rPr>
          <w:rFonts w:asciiTheme="minorHAnsi" w:eastAsia="Times New Roman" w:hAnsiTheme="minorHAnsi" w:cstheme="minorHAnsi"/>
          <w:sz w:val="20"/>
          <w:szCs w:val="20"/>
        </w:rPr>
        <w:t xml:space="preserve"> </w:t>
      </w:r>
      <w:r w:rsidR="00B858ED">
        <w:rPr>
          <w:rFonts w:asciiTheme="minorHAnsi" w:eastAsia="Times New Roman" w:hAnsiTheme="minorHAnsi" w:cstheme="minorHAnsi"/>
          <w:sz w:val="20"/>
          <w:szCs w:val="20"/>
        </w:rPr>
        <w:t xml:space="preserve">adalah </w:t>
      </w:r>
      <w:r w:rsidR="00FD1D36">
        <w:rPr>
          <w:rFonts w:asciiTheme="minorHAnsi" w:eastAsia="Times New Roman" w:hAnsiTheme="minorHAnsi" w:cstheme="minorHAnsi"/>
          <w:sz w:val="20"/>
          <w:szCs w:val="20"/>
        </w:rPr>
        <w:t xml:space="preserve">akun/ </w:t>
      </w:r>
      <w:r w:rsidR="00B858ED">
        <w:rPr>
          <w:rFonts w:asciiTheme="minorHAnsi" w:eastAsia="Times New Roman" w:hAnsiTheme="minorHAnsi" w:cstheme="minorHAnsi"/>
          <w:sz w:val="20"/>
          <w:szCs w:val="20"/>
        </w:rPr>
        <w:t>rekening shari’ah</w:t>
      </w:r>
      <w:r w:rsidR="00B858ED" w:rsidRPr="00753097">
        <w:rPr>
          <w:rFonts w:asciiTheme="minorHAnsi" w:eastAsia="Times New Roman" w:hAnsiTheme="minorHAnsi" w:cstheme="minorHAnsi"/>
          <w:sz w:val="20"/>
          <w:szCs w:val="20"/>
        </w:rPr>
        <w:t xml:space="preserve">? </w:t>
      </w:r>
      <w:r w:rsidR="00B858ED">
        <w:rPr>
          <w:rFonts w:asciiTheme="minorHAnsi" w:eastAsia="Times New Roman" w:hAnsiTheme="minorHAnsi" w:cstheme="minorHAnsi"/>
          <w:i/>
          <w:sz w:val="16"/>
          <w:szCs w:val="20"/>
        </w:rPr>
        <w:t>Is your account a sharia account</w:t>
      </w:r>
      <w:r w:rsidR="00B858ED" w:rsidRPr="00753097">
        <w:rPr>
          <w:rFonts w:asciiTheme="minorHAnsi" w:eastAsia="Times New Roman" w:hAnsiTheme="minorHAnsi" w:cstheme="minorHAnsi"/>
          <w:i/>
          <w:sz w:val="16"/>
          <w:szCs w:val="20"/>
        </w:rPr>
        <w:t>?</w:t>
      </w: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B858ED" w:rsidRDefault="00B858ED" w:rsidP="00B858ED">
      <w:pPr>
        <w:kinsoku w:val="0"/>
        <w:overflowPunct w:val="0"/>
        <w:spacing w:after="0"/>
        <w:jc w:val="both"/>
        <w:textAlignment w:val="baseline"/>
        <w:rPr>
          <w:rFonts w:asciiTheme="minorHAnsi" w:eastAsia="Times New Roman" w:hAnsiTheme="minorHAnsi" w:cstheme="minorHAnsi"/>
          <w:i/>
          <w:sz w:val="16"/>
          <w:szCs w:val="20"/>
        </w:rPr>
      </w:pPr>
    </w:p>
    <w:p w:rsidR="005C497F" w:rsidRPr="00753097" w:rsidRDefault="005C497F" w:rsidP="00B858ED">
      <w:pPr>
        <w:kinsoku w:val="0"/>
        <w:overflowPunct w:val="0"/>
        <w:spacing w:after="0"/>
        <w:jc w:val="both"/>
        <w:textAlignment w:val="baseline"/>
        <w:rPr>
          <w:rFonts w:asciiTheme="minorHAnsi" w:eastAsia="Times New Roman" w:hAnsiTheme="minorHAnsi" w:cstheme="minorHAnsi"/>
          <w:i/>
          <w:sz w:val="20"/>
          <w:szCs w:val="20"/>
        </w:rPr>
      </w:pPr>
    </w:p>
    <w:tbl>
      <w:tblPr>
        <w:tblStyle w:val="TableGrid"/>
        <w:tblW w:w="15182" w:type="dxa"/>
        <w:tblInd w:w="226" w:type="dxa"/>
        <w:tblLayout w:type="fixed"/>
        <w:tblLook w:val="04A0" w:firstRow="1" w:lastRow="0" w:firstColumn="1" w:lastColumn="0" w:noHBand="0" w:noVBand="1"/>
      </w:tblPr>
      <w:tblGrid>
        <w:gridCol w:w="2402"/>
        <w:gridCol w:w="720"/>
        <w:gridCol w:w="810"/>
        <w:gridCol w:w="3960"/>
        <w:gridCol w:w="810"/>
        <w:gridCol w:w="810"/>
        <w:gridCol w:w="3870"/>
        <w:gridCol w:w="900"/>
        <w:gridCol w:w="900"/>
      </w:tblGrid>
      <w:tr w:rsidR="001079EA" w:rsidRPr="00753097" w:rsidTr="007B269F">
        <w:tc>
          <w:tcPr>
            <w:tcW w:w="2402"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1530" w:type="dxa"/>
            <w:gridSpan w:val="2"/>
          </w:tcPr>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w:t>
            </w:r>
          </w:p>
          <w:p w:rsidR="00C60232" w:rsidRDefault="00C60232"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Pernahkah menggunakan?</w:t>
            </w:r>
          </w:p>
          <w:p w:rsidR="001079EA" w:rsidRPr="007B269F" w:rsidRDefault="00C60232"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1079EA" w:rsidRPr="007B269F">
              <w:rPr>
                <w:rFonts w:asciiTheme="minorHAnsi" w:eastAsia="Times New Roman" w:hAnsiTheme="minorHAnsi" w:cstheme="minorHAnsi"/>
                <w:b/>
                <w:sz w:val="20"/>
                <w:szCs w:val="20"/>
              </w:rPr>
              <w:t xml:space="preserve">SA </w:t>
            </w:r>
            <w:r w:rsidR="001079EA"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tc>
        <w:tc>
          <w:tcPr>
            <w:tcW w:w="3960" w:type="dxa"/>
          </w:tcPr>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IFI2.</w:t>
            </w:r>
          </w:p>
          <w:p w:rsidR="00C60232" w:rsidRDefault="00C60232"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w:t>
            </w:r>
          </w:p>
          <w:p w:rsidR="001079EA" w:rsidRPr="007B269F" w:rsidRDefault="00C60232"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1079EA" w:rsidRPr="007B269F">
              <w:rPr>
                <w:rFonts w:asciiTheme="minorHAnsi" w:eastAsia="Times New Roman" w:hAnsiTheme="minorHAnsi" w:cstheme="minorHAnsi"/>
                <w:b/>
                <w:sz w:val="20"/>
                <w:szCs w:val="20"/>
              </w:rPr>
              <w:t xml:space="preserve">SA </w:t>
            </w:r>
            <w:r w:rsidR="001079EA"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p w:rsidR="001079EA" w:rsidRPr="007B269F" w:rsidRDefault="001079EA" w:rsidP="007B269F">
            <w:pPr>
              <w:jc w:val="center"/>
              <w:rPr>
                <w:rFonts w:asciiTheme="minorHAnsi" w:eastAsia="Times New Roman" w:hAnsiTheme="minorHAnsi" w:cstheme="minorHAnsi"/>
                <w:b/>
                <w:sz w:val="20"/>
                <w:szCs w:val="20"/>
              </w:rPr>
            </w:pPr>
          </w:p>
        </w:tc>
        <w:tc>
          <w:tcPr>
            <w:tcW w:w="1620" w:type="dxa"/>
            <w:gridSpan w:val="2"/>
          </w:tcPr>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IFI3</w:t>
            </w:r>
          </w:p>
          <w:p w:rsidR="007274A1" w:rsidRDefault="007274A1"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memiliki akun pribadi?</w:t>
            </w:r>
          </w:p>
          <w:p w:rsidR="001079EA" w:rsidRPr="007B269F" w:rsidRDefault="007274A1"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1079EA" w:rsidRPr="007B269F">
              <w:rPr>
                <w:rFonts w:asciiTheme="minorHAnsi" w:eastAsia="Times New Roman" w:hAnsiTheme="minorHAnsi" w:cstheme="minorHAnsi"/>
                <w:b/>
                <w:sz w:val="20"/>
                <w:szCs w:val="20"/>
              </w:rPr>
              <w:t xml:space="preserve">SA </w:t>
            </w:r>
            <w:r w:rsidR="001079EA"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p>
        </w:tc>
        <w:tc>
          <w:tcPr>
            <w:tcW w:w="3870" w:type="dxa"/>
          </w:tcPr>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IFI4.</w:t>
            </w:r>
          </w:p>
          <w:p w:rsidR="007274A1" w:rsidRDefault="007274A1"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Selain hari ini, kapan terakhir pakai akun pribadi?</w:t>
            </w:r>
          </w:p>
          <w:p w:rsidR="001079EA" w:rsidRPr="007B269F" w:rsidRDefault="007274A1" w:rsidP="007B269F">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1079EA" w:rsidRPr="007B269F">
              <w:rPr>
                <w:rFonts w:asciiTheme="minorHAnsi" w:eastAsia="Times New Roman" w:hAnsiTheme="minorHAnsi" w:cstheme="minorHAnsi"/>
                <w:b/>
                <w:sz w:val="20"/>
                <w:szCs w:val="20"/>
              </w:rPr>
              <w:t xml:space="preserve">SA </w:t>
            </w:r>
            <w:r w:rsidR="001079EA"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tc>
        <w:tc>
          <w:tcPr>
            <w:tcW w:w="1800" w:type="dxa"/>
            <w:gridSpan w:val="2"/>
          </w:tcPr>
          <w:p w:rsidR="001079EA" w:rsidRPr="007B269F" w:rsidRDefault="001079EA" w:rsidP="007B269F">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IFI4s</w:t>
            </w:r>
          </w:p>
          <w:p w:rsidR="007274A1" w:rsidRDefault="00861C53"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akun pribadi yang dimiliki adalah akun Shari’ah?</w:t>
            </w:r>
          </w:p>
          <w:p w:rsidR="001079EA" w:rsidRPr="007B269F" w:rsidRDefault="007274A1" w:rsidP="007B269F">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w:t>
            </w:r>
            <w:r w:rsidR="001079EA" w:rsidRPr="007B269F">
              <w:rPr>
                <w:rFonts w:asciiTheme="minorHAnsi" w:eastAsia="Times New Roman" w:hAnsiTheme="minorHAnsi" w:cstheme="minorHAnsi"/>
                <w:b/>
                <w:sz w:val="20"/>
                <w:szCs w:val="20"/>
              </w:rPr>
              <w:t xml:space="preserve">SA </w:t>
            </w:r>
            <w:r w:rsidR="001079EA" w:rsidRPr="007B269F">
              <w:rPr>
                <w:rFonts w:asciiTheme="minorHAnsi" w:eastAsia="Times New Roman" w:hAnsiTheme="minorHAnsi" w:cstheme="minorHAnsi"/>
                <w:b/>
                <w:i/>
                <w:sz w:val="16"/>
                <w:szCs w:val="20"/>
              </w:rPr>
              <w:t>SINGLE ANSWER</w:t>
            </w:r>
            <w:r>
              <w:rPr>
                <w:rFonts w:asciiTheme="minorHAnsi" w:eastAsia="Times New Roman" w:hAnsiTheme="minorHAnsi" w:cstheme="minorHAnsi"/>
                <w:b/>
                <w:i/>
                <w:sz w:val="16"/>
                <w:szCs w:val="20"/>
              </w:rPr>
              <w:t>)</w:t>
            </w:r>
          </w:p>
        </w:tc>
      </w:tr>
      <w:tr w:rsidR="001079EA" w:rsidRPr="00753097" w:rsidTr="007B269F">
        <w:tc>
          <w:tcPr>
            <w:tcW w:w="2402"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720" w:type="dxa"/>
          </w:tcPr>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rsidR="001079EA" w:rsidRPr="007B269F" w:rsidRDefault="001079EA"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1079EA" w:rsidRPr="007B269F" w:rsidRDefault="001079EA" w:rsidP="00457851">
            <w:pPr>
              <w:keepNext/>
              <w:jc w:val="center"/>
              <w:outlineLvl w:val="0"/>
              <w:rPr>
                <w:rFonts w:asciiTheme="minorHAnsi" w:hAnsiTheme="minorHAnsi" w:cstheme="minorHAnsi"/>
                <w:b/>
                <w:sz w:val="20"/>
                <w:szCs w:val="20"/>
              </w:rPr>
            </w:pPr>
          </w:p>
        </w:tc>
        <w:tc>
          <w:tcPr>
            <w:tcW w:w="810" w:type="dxa"/>
          </w:tcPr>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3960" w:type="dxa"/>
          </w:tcPr>
          <w:p w:rsidR="00EF3942" w:rsidRPr="007B269F" w:rsidRDefault="00EF3942"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EF3942" w:rsidRPr="007B269F" w:rsidRDefault="00EF3942" w:rsidP="00EF3942">
            <w:pPr>
              <w:pStyle w:val="Default"/>
              <w:tabs>
                <w:tab w:val="left" w:pos="1058"/>
              </w:tabs>
              <w:rPr>
                <w:rFonts w:asciiTheme="minorHAnsi" w:hAnsiTheme="minorHAnsi" w:cstheme="minorHAnsi"/>
                <w:b/>
                <w:i/>
                <w:color w:val="auto"/>
                <w:sz w:val="16"/>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EF3942" w:rsidRPr="007B269F" w:rsidRDefault="00EF3942"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EF3942" w:rsidRPr="007B269F" w:rsidRDefault="00EF3942"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EF3942" w:rsidRPr="007B269F" w:rsidRDefault="00EF3942" w:rsidP="00EF3942">
            <w:pPr>
              <w:rPr>
                <w:rFonts w:asciiTheme="minorHAnsi" w:hAnsiTheme="minorHAnsi" w:cstheme="minorHAnsi"/>
                <w:b/>
                <w:i/>
                <w:sz w:val="16"/>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rsidR="001079EA" w:rsidRPr="007B269F" w:rsidRDefault="00EF3942" w:rsidP="007B269F">
            <w:pPr>
              <w:rPr>
                <w:rFonts w:asciiTheme="minorHAnsi" w:hAnsiTheme="minorHAnsi" w:cstheme="minorHAnsi"/>
                <w:b/>
                <w:i/>
                <w:sz w:val="16"/>
                <w:szCs w:val="20"/>
              </w:rPr>
            </w:pPr>
            <w:r w:rsidRPr="007B269F">
              <w:rPr>
                <w:rFonts w:asciiTheme="minorHAnsi" w:hAnsiTheme="minorHAnsi" w:cstheme="minorHAnsi"/>
                <w:b/>
                <w:sz w:val="20"/>
                <w:szCs w:val="20"/>
              </w:rPr>
              <w:t xml:space="preserve">6= Berhenti menggunakan keduanya </w:t>
            </w:r>
            <w:r w:rsidRPr="007B269F">
              <w:rPr>
                <w:rFonts w:asciiTheme="minorHAnsi" w:hAnsiTheme="minorHAnsi" w:cstheme="minorHAnsi"/>
                <w:b/>
                <w:i/>
                <w:sz w:val="16"/>
                <w:szCs w:val="20"/>
              </w:rPr>
              <w:t xml:space="preserve">Stopped using altogether </w:t>
            </w:r>
          </w:p>
        </w:tc>
        <w:tc>
          <w:tcPr>
            <w:tcW w:w="810" w:type="dxa"/>
          </w:tcPr>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rsidR="001079EA" w:rsidRPr="007B269F" w:rsidRDefault="001079EA" w:rsidP="00457851">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1079EA" w:rsidRPr="007B269F" w:rsidRDefault="001079EA" w:rsidP="00457851">
            <w:pPr>
              <w:keepNext/>
              <w:jc w:val="center"/>
              <w:outlineLvl w:val="0"/>
              <w:rPr>
                <w:rFonts w:asciiTheme="minorHAnsi" w:hAnsiTheme="minorHAnsi" w:cstheme="minorHAnsi"/>
                <w:b/>
                <w:sz w:val="20"/>
                <w:szCs w:val="20"/>
              </w:rPr>
            </w:pPr>
          </w:p>
        </w:tc>
        <w:tc>
          <w:tcPr>
            <w:tcW w:w="810" w:type="dxa"/>
          </w:tcPr>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rsidR="001079EA" w:rsidRPr="007B269F" w:rsidRDefault="001079EA" w:rsidP="00457851">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c>
          <w:tcPr>
            <w:tcW w:w="3870" w:type="dxa"/>
          </w:tcPr>
          <w:p w:rsidR="00EF3942" w:rsidRPr="007B269F" w:rsidRDefault="00EF3942"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1= Kemarin </w:t>
            </w:r>
            <w:r w:rsidRPr="007B269F">
              <w:rPr>
                <w:rFonts w:asciiTheme="minorHAnsi" w:hAnsiTheme="minorHAnsi" w:cstheme="minorHAnsi"/>
                <w:b/>
                <w:i/>
                <w:color w:val="auto"/>
                <w:sz w:val="16"/>
                <w:szCs w:val="20"/>
              </w:rPr>
              <w:t>Yesterday</w:t>
            </w:r>
          </w:p>
          <w:p w:rsidR="00EF3942" w:rsidRPr="007B269F" w:rsidRDefault="00EF3942" w:rsidP="00EF3942">
            <w:pPr>
              <w:pStyle w:val="Default"/>
              <w:tabs>
                <w:tab w:val="left" w:pos="1058"/>
              </w:tabs>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2= Dalam 7 hari terakhir </w:t>
            </w:r>
            <w:r w:rsidRPr="007B269F">
              <w:rPr>
                <w:rFonts w:asciiTheme="minorHAnsi" w:hAnsiTheme="minorHAnsi" w:cstheme="minorHAnsi"/>
                <w:b/>
                <w:i/>
                <w:color w:val="auto"/>
                <w:sz w:val="16"/>
                <w:szCs w:val="20"/>
              </w:rPr>
              <w:t>In the past 7 days</w:t>
            </w:r>
          </w:p>
          <w:p w:rsidR="00EF3942" w:rsidRPr="007B269F" w:rsidRDefault="00EF3942" w:rsidP="00EF3942">
            <w:pPr>
              <w:rPr>
                <w:rFonts w:asciiTheme="minorHAnsi" w:hAnsiTheme="minorHAnsi" w:cstheme="minorHAnsi"/>
                <w:b/>
                <w:sz w:val="20"/>
                <w:szCs w:val="20"/>
              </w:rPr>
            </w:pPr>
            <w:r w:rsidRPr="007B269F">
              <w:rPr>
                <w:rFonts w:asciiTheme="minorHAnsi" w:hAnsiTheme="minorHAnsi" w:cstheme="minorHAnsi"/>
                <w:b/>
                <w:sz w:val="20"/>
                <w:szCs w:val="20"/>
              </w:rPr>
              <w:t xml:space="preserve">3= Dalam 30 hari terakhir </w:t>
            </w:r>
            <w:r w:rsidRPr="007B269F">
              <w:rPr>
                <w:rFonts w:asciiTheme="minorHAnsi" w:hAnsiTheme="minorHAnsi" w:cstheme="minorHAnsi"/>
                <w:b/>
                <w:i/>
                <w:sz w:val="16"/>
                <w:szCs w:val="20"/>
              </w:rPr>
              <w:t>In the past 30 days</w:t>
            </w:r>
          </w:p>
          <w:p w:rsidR="00EF3942" w:rsidRPr="007B269F" w:rsidRDefault="00EF3942" w:rsidP="00EF3942">
            <w:pPr>
              <w:rPr>
                <w:rFonts w:asciiTheme="minorHAnsi" w:hAnsiTheme="minorHAnsi" w:cstheme="minorHAnsi"/>
                <w:b/>
                <w:sz w:val="20"/>
                <w:szCs w:val="20"/>
              </w:rPr>
            </w:pPr>
            <w:r w:rsidRPr="007B269F">
              <w:rPr>
                <w:rFonts w:asciiTheme="minorHAnsi" w:hAnsiTheme="minorHAnsi" w:cstheme="minorHAnsi"/>
                <w:b/>
                <w:sz w:val="20"/>
                <w:szCs w:val="20"/>
              </w:rPr>
              <w:t xml:space="preserve">4= Dalam 90 hari terakhir </w:t>
            </w:r>
            <w:r w:rsidRPr="007B269F">
              <w:rPr>
                <w:rFonts w:asciiTheme="minorHAnsi" w:hAnsiTheme="minorHAnsi" w:cstheme="minorHAnsi"/>
                <w:b/>
                <w:i/>
                <w:sz w:val="16"/>
                <w:szCs w:val="20"/>
              </w:rPr>
              <w:t>In the past 90 days</w:t>
            </w:r>
          </w:p>
          <w:p w:rsidR="00EF3942" w:rsidRPr="007B269F" w:rsidRDefault="00EF3942" w:rsidP="00EF3942">
            <w:pPr>
              <w:tabs>
                <w:tab w:val="left" w:pos="507"/>
              </w:tabs>
              <w:rPr>
                <w:rFonts w:asciiTheme="minorHAnsi" w:hAnsiTheme="minorHAnsi" w:cstheme="minorHAnsi"/>
                <w:b/>
                <w:sz w:val="20"/>
                <w:szCs w:val="20"/>
              </w:rPr>
            </w:pPr>
            <w:r w:rsidRPr="007B269F">
              <w:rPr>
                <w:rFonts w:asciiTheme="minorHAnsi" w:hAnsiTheme="minorHAnsi" w:cstheme="minorHAnsi"/>
                <w:b/>
                <w:sz w:val="20"/>
                <w:szCs w:val="20"/>
              </w:rPr>
              <w:t xml:space="preserve">5= Lebih dari 90 hari lalu </w:t>
            </w:r>
            <w:r w:rsidRPr="007B269F">
              <w:rPr>
                <w:rFonts w:asciiTheme="minorHAnsi" w:hAnsiTheme="minorHAnsi" w:cstheme="minorHAnsi"/>
                <w:b/>
                <w:i/>
                <w:sz w:val="16"/>
                <w:szCs w:val="20"/>
              </w:rPr>
              <w:t>More than 90 days ago</w:t>
            </w:r>
          </w:p>
          <w:p w:rsidR="001079EA" w:rsidRPr="007B269F" w:rsidRDefault="00EF3942" w:rsidP="007B269F">
            <w:pPr>
              <w:rPr>
                <w:rFonts w:asciiTheme="minorHAnsi" w:hAnsiTheme="minorHAnsi" w:cstheme="minorHAnsi"/>
                <w:b/>
                <w:sz w:val="20"/>
                <w:szCs w:val="20"/>
              </w:rPr>
            </w:pPr>
            <w:r w:rsidRPr="007B269F">
              <w:rPr>
                <w:rFonts w:asciiTheme="minorHAnsi" w:hAnsiTheme="minorHAnsi" w:cstheme="minorHAnsi"/>
                <w:b/>
                <w:sz w:val="20"/>
                <w:szCs w:val="20"/>
              </w:rPr>
              <w:t xml:space="preserve">6= Berhenti menggunakan keduanya </w:t>
            </w:r>
            <w:r w:rsidRPr="007B269F">
              <w:rPr>
                <w:rFonts w:asciiTheme="minorHAnsi" w:hAnsiTheme="minorHAnsi" w:cstheme="minorHAnsi"/>
                <w:b/>
                <w:i/>
                <w:sz w:val="16"/>
                <w:szCs w:val="20"/>
              </w:rPr>
              <w:t>Stopped using altogether</w:t>
            </w:r>
          </w:p>
        </w:tc>
        <w:tc>
          <w:tcPr>
            <w:tcW w:w="900" w:type="dxa"/>
          </w:tcPr>
          <w:p w:rsidR="001079EA" w:rsidRPr="007B269F" w:rsidRDefault="001079EA" w:rsidP="009F4363">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1</w:t>
            </w:r>
          </w:p>
          <w:p w:rsidR="001079EA" w:rsidRPr="007B269F" w:rsidRDefault="001079EA" w:rsidP="009F4363">
            <w:pPr>
              <w:keepNext/>
              <w:jc w:val="center"/>
              <w:outlineLvl w:val="0"/>
              <w:rPr>
                <w:rFonts w:asciiTheme="minorHAnsi" w:eastAsiaTheme="majorEastAsia" w:hAnsiTheme="minorHAnsi" w:cstheme="minorHAnsi"/>
                <w:b/>
                <w:i/>
                <w:iCs/>
                <w:color w:val="243F60" w:themeColor="accent1" w:themeShade="7F"/>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1079EA" w:rsidRPr="007B269F" w:rsidRDefault="001079EA" w:rsidP="005C497F">
            <w:pPr>
              <w:kinsoku w:val="0"/>
              <w:overflowPunct w:val="0"/>
              <w:textAlignment w:val="baseline"/>
              <w:rPr>
                <w:rFonts w:asciiTheme="minorHAnsi" w:eastAsia="Times New Roman" w:hAnsiTheme="minorHAnsi" w:cstheme="minorHAnsi"/>
                <w:b/>
                <w:sz w:val="20"/>
                <w:szCs w:val="20"/>
              </w:rPr>
            </w:pPr>
          </w:p>
        </w:tc>
        <w:tc>
          <w:tcPr>
            <w:tcW w:w="900" w:type="dxa"/>
          </w:tcPr>
          <w:p w:rsidR="001079EA" w:rsidRPr="007B269F" w:rsidRDefault="001079EA" w:rsidP="009F4363">
            <w:pPr>
              <w:keepNext/>
              <w:jc w:val="center"/>
              <w:outlineLvl w:val="0"/>
              <w:rPr>
                <w:rFonts w:asciiTheme="minorHAnsi" w:hAnsiTheme="minorHAnsi" w:cstheme="minorHAnsi"/>
                <w:b/>
                <w:sz w:val="20"/>
                <w:szCs w:val="20"/>
              </w:rPr>
            </w:pPr>
            <w:r w:rsidRPr="007B269F">
              <w:rPr>
                <w:rFonts w:asciiTheme="minorHAnsi" w:hAnsiTheme="minorHAnsi" w:cstheme="minorHAnsi"/>
                <w:b/>
                <w:sz w:val="20"/>
                <w:szCs w:val="20"/>
              </w:rPr>
              <w:t>2</w:t>
            </w:r>
          </w:p>
          <w:p w:rsidR="001079EA" w:rsidRPr="007B269F" w:rsidRDefault="001079EA" w:rsidP="005C497F">
            <w:pPr>
              <w:kinsoku w:val="0"/>
              <w:overflowPunct w:val="0"/>
              <w:textAlignment w:val="baseline"/>
              <w:rPr>
                <w:rFonts w:asciiTheme="minorHAnsi" w:eastAsia="Times New Roman"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1079EA" w:rsidRPr="00753097" w:rsidTr="007B269F">
        <w:tc>
          <w:tcPr>
            <w:tcW w:w="2402" w:type="dxa"/>
          </w:tcPr>
          <w:p w:rsidR="001079EA" w:rsidRPr="00753097" w:rsidRDefault="001079EA"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Bank Perkreditan Rakyat (BPR)</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87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1079EA" w:rsidRPr="00753097" w:rsidTr="007B269F">
        <w:tc>
          <w:tcPr>
            <w:tcW w:w="2402" w:type="dxa"/>
          </w:tcPr>
          <w:p w:rsidR="001079EA" w:rsidRPr="00753097" w:rsidRDefault="001079EA"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 (BMT, Credit Union, KSP)/Ventura</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87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1079EA" w:rsidRPr="00753097" w:rsidTr="007B269F">
        <w:tc>
          <w:tcPr>
            <w:tcW w:w="2402" w:type="dxa"/>
          </w:tcPr>
          <w:p w:rsidR="001079EA" w:rsidRPr="00753097" w:rsidRDefault="001079EA"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Pegadaian</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87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1079EA" w:rsidRPr="00753097" w:rsidTr="007B269F">
        <w:tc>
          <w:tcPr>
            <w:tcW w:w="2402" w:type="dxa"/>
          </w:tcPr>
          <w:p w:rsidR="001079EA" w:rsidRPr="00753097" w:rsidRDefault="001079EA"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Kantor pos </w:t>
            </w:r>
            <w:r w:rsidRPr="00753097">
              <w:rPr>
                <w:rFonts w:asciiTheme="minorHAnsi" w:eastAsia="Times New Roman" w:hAnsiTheme="minorHAnsi" w:cstheme="minorHAnsi"/>
                <w:i/>
                <w:sz w:val="16"/>
                <w:szCs w:val="20"/>
              </w:rPr>
              <w:t>Post office bank</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tcPr>
          <w:p w:rsidR="001079EA" w:rsidRPr="00753097" w:rsidRDefault="001079EA" w:rsidP="00457851">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87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1</w:t>
            </w:r>
          </w:p>
        </w:tc>
        <w:tc>
          <w:tcPr>
            <w:tcW w:w="900" w:type="dxa"/>
            <w:vAlign w:val="center"/>
          </w:tcPr>
          <w:p w:rsidR="001079EA" w:rsidRPr="00753097" w:rsidRDefault="001079EA" w:rsidP="00065344">
            <w:pPr>
              <w:kinsoku w:val="0"/>
              <w:overflowPunct w:val="0"/>
              <w:jc w:val="center"/>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2</w:t>
            </w:r>
          </w:p>
        </w:tc>
      </w:tr>
      <w:tr w:rsidR="00C74CE4" w:rsidRPr="00753097" w:rsidTr="007B269F">
        <w:tc>
          <w:tcPr>
            <w:tcW w:w="2402" w:type="dxa"/>
          </w:tcPr>
          <w:p w:rsidR="00C74CE4" w:rsidRPr="00753097" w:rsidRDefault="00C74CE4"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Pr>
                <w:rFonts w:asciiTheme="minorHAnsi" w:hAnsiTheme="minorHAnsi" w:cstheme="minorHAnsi"/>
                <w:sz w:val="20"/>
                <w:szCs w:val="20"/>
              </w:rPr>
              <w:t xml:space="preserve">Leasing/ Multifinance (misalnya Adira, FIF, BAF, ACC, dll) </w:t>
            </w:r>
            <w:r w:rsidRPr="007B269F">
              <w:rPr>
                <w:rFonts w:asciiTheme="minorHAnsi" w:hAnsiTheme="minorHAnsi" w:cstheme="minorHAnsi"/>
                <w:i/>
                <w:sz w:val="16"/>
                <w:szCs w:val="20"/>
              </w:rPr>
              <w:t>Multifinance</w:t>
            </w:r>
            <w:r w:rsidR="00E82117">
              <w:rPr>
                <w:rFonts w:asciiTheme="minorHAnsi" w:hAnsiTheme="minorHAnsi" w:cstheme="minorHAnsi"/>
                <w:i/>
                <w:sz w:val="16"/>
                <w:szCs w:val="20"/>
              </w:rPr>
              <w:t xml:space="preserve"> (e.g. Adira, FIF, BAF, AAC, etc.)</w:t>
            </w:r>
          </w:p>
        </w:tc>
        <w:tc>
          <w:tcPr>
            <w:tcW w:w="720" w:type="dxa"/>
            <w:vAlign w:val="center"/>
          </w:tcPr>
          <w:p w:rsidR="00C74CE4" w:rsidRPr="00753097" w:rsidRDefault="00C74CE4">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C74CE4" w:rsidRPr="00753097" w:rsidRDefault="00C74CE4">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C74CE4" w:rsidRPr="00753097" w:rsidRDefault="00C74CE4" w:rsidP="005C497F">
            <w:pPr>
              <w:kinsoku w:val="0"/>
              <w:overflowPunct w:val="0"/>
              <w:textAlignment w:val="baseline"/>
              <w:rPr>
                <w:rFonts w:asciiTheme="minorHAnsi" w:eastAsia="Times New Roman" w:hAnsiTheme="minorHAnsi" w:cstheme="minorHAnsi"/>
                <w:sz w:val="20"/>
                <w:szCs w:val="20"/>
              </w:rPr>
            </w:pPr>
          </w:p>
        </w:tc>
      </w:tr>
      <w:tr w:rsidR="001079EA" w:rsidRPr="00753097" w:rsidTr="007B269F">
        <w:tc>
          <w:tcPr>
            <w:tcW w:w="2402" w:type="dxa"/>
          </w:tcPr>
          <w:p w:rsidR="001079EA" w:rsidRPr="00753097" w:rsidRDefault="001079EA" w:rsidP="005D6059">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Arisan atau tabungan informal lainnya </w:t>
            </w:r>
            <w:r w:rsidRPr="00753097">
              <w:rPr>
                <w:rFonts w:asciiTheme="minorHAnsi" w:eastAsia="Times New Roman" w:hAnsiTheme="minorHAnsi" w:cstheme="minorHAnsi"/>
                <w:i/>
                <w:sz w:val="16"/>
                <w:szCs w:val="20"/>
              </w:rPr>
              <w:t>Arisan or another informal saving network</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r>
      <w:tr w:rsidR="001079EA" w:rsidRPr="00753097" w:rsidTr="007B269F">
        <w:tc>
          <w:tcPr>
            <w:tcW w:w="2402" w:type="dxa"/>
          </w:tcPr>
          <w:p w:rsidR="001079EA" w:rsidRPr="00753097" w:rsidRDefault="001079EA" w:rsidP="00065344">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color w:val="000000" w:themeColor="text1"/>
                <w:sz w:val="20"/>
                <w:szCs w:val="20"/>
                <w:lang w:val="da-DK"/>
              </w:rPr>
              <w:t>Kolektor tabungan</w:t>
            </w:r>
            <w:r w:rsidRPr="00753097">
              <w:rPr>
                <w:rFonts w:asciiTheme="minorHAnsi" w:hAnsiTheme="minorHAnsi" w:cstheme="minorHAnsi"/>
                <w:sz w:val="20"/>
                <w:szCs w:val="20"/>
                <w:lang w:val="da-DK"/>
              </w:rPr>
              <w:t xml:space="preserve">/seseorang di tempat kerja atau perumahan yang mengumpulkan deposit  tabungan secara </w:t>
            </w:r>
            <w:r w:rsidRPr="00753097">
              <w:rPr>
                <w:rFonts w:asciiTheme="minorHAnsi" w:hAnsiTheme="minorHAnsi" w:cstheme="minorHAnsi"/>
                <w:sz w:val="20"/>
                <w:szCs w:val="20"/>
                <w:lang w:val="da-DK"/>
              </w:rPr>
              <w:lastRenderedPageBreak/>
              <w:t>regular (misalnya tabungan hari raya, dll)</w:t>
            </w:r>
            <w:r w:rsidRPr="00753097">
              <w:rPr>
                <w:rFonts w:asciiTheme="minorHAnsi" w:hAnsiTheme="minorHAnsi" w:cstheme="minorHAnsi"/>
                <w:sz w:val="16"/>
                <w:szCs w:val="16"/>
                <w:lang w:val="da-DK"/>
              </w:rPr>
              <w:t xml:space="preserve"> </w:t>
            </w:r>
            <w:r w:rsidRPr="00753097">
              <w:rPr>
                <w:rFonts w:asciiTheme="minorHAnsi" w:eastAsia="Times New Roman" w:hAnsiTheme="minorHAnsi" w:cstheme="minorHAnsi"/>
                <w:i/>
                <w:sz w:val="16"/>
                <w:szCs w:val="20"/>
              </w:rPr>
              <w:t xml:space="preserve">A </w:t>
            </w:r>
            <w:r w:rsidRPr="00753097">
              <w:rPr>
                <w:rFonts w:asciiTheme="minorHAnsi" w:hAnsiTheme="minorHAnsi" w:cstheme="minorHAnsi"/>
                <w:i/>
                <w:sz w:val="16"/>
                <w:szCs w:val="20"/>
              </w:rPr>
              <w:t>money guard/ someone in workplace or neighborhood that collects and keeps savings deposits on a regular basis</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lastRenderedPageBreak/>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r>
      <w:tr w:rsidR="001079EA" w:rsidRPr="00753097" w:rsidTr="007B269F">
        <w:tc>
          <w:tcPr>
            <w:tcW w:w="2402" w:type="dxa"/>
          </w:tcPr>
          <w:p w:rsidR="001079EA" w:rsidRPr="00753097" w:rsidRDefault="001079EA">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 xml:space="preserve">Pemberi pinjaman (individu) </w:t>
            </w:r>
            <w:r w:rsidR="00E82117">
              <w:rPr>
                <w:rFonts w:asciiTheme="minorHAnsi" w:eastAsia="Times New Roman" w:hAnsiTheme="minorHAnsi" w:cstheme="minorHAnsi"/>
                <w:sz w:val="20"/>
                <w:szCs w:val="20"/>
              </w:rPr>
              <w:t>(</w:t>
            </w:r>
            <w:r>
              <w:rPr>
                <w:rFonts w:asciiTheme="minorHAnsi" w:eastAsia="Times New Roman" w:hAnsiTheme="minorHAnsi" w:cstheme="minorHAnsi"/>
                <w:sz w:val="20"/>
                <w:szCs w:val="20"/>
              </w:rPr>
              <w:t>misalnya</w:t>
            </w:r>
            <w:r w:rsidR="00E82117">
              <w:rPr>
                <w:rFonts w:asciiTheme="minorHAnsi" w:eastAsia="Times New Roman" w:hAnsiTheme="minorHAnsi" w:cstheme="minorHAnsi"/>
                <w:sz w:val="20"/>
                <w:szCs w:val="20"/>
              </w:rPr>
              <w:t xml:space="preserve"> pengepul, pemasok, dll)</w:t>
            </w:r>
            <w:r>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Money lender (</w:t>
            </w:r>
            <w:r w:rsidR="00E82117" w:rsidRPr="00613C81">
              <w:rPr>
                <w:rFonts w:asciiTheme="minorHAnsi" w:eastAsia="Times New Roman" w:hAnsiTheme="minorHAnsi" w:cstheme="minorHAnsi"/>
                <w:i/>
                <w:sz w:val="16"/>
                <w:szCs w:val="20"/>
              </w:rPr>
              <w:t>peng</w:t>
            </w:r>
            <w:r w:rsidR="00E82117">
              <w:rPr>
                <w:rFonts w:asciiTheme="minorHAnsi" w:eastAsia="Times New Roman" w:hAnsiTheme="minorHAnsi" w:cstheme="minorHAnsi"/>
                <w:i/>
                <w:sz w:val="16"/>
                <w:szCs w:val="20"/>
              </w:rPr>
              <w:t>e</w:t>
            </w:r>
            <w:r w:rsidR="00E82117" w:rsidRPr="00613C81">
              <w:rPr>
                <w:rFonts w:asciiTheme="minorHAnsi" w:eastAsia="Times New Roman" w:hAnsiTheme="minorHAnsi" w:cstheme="minorHAnsi"/>
                <w:i/>
                <w:sz w:val="16"/>
                <w:szCs w:val="20"/>
              </w:rPr>
              <w:t>pul</w:t>
            </w:r>
            <w:r w:rsidRPr="00613C81">
              <w:rPr>
                <w:rFonts w:asciiTheme="minorHAnsi" w:eastAsia="Times New Roman" w:hAnsiTheme="minorHAnsi" w:cstheme="minorHAnsi"/>
                <w:i/>
                <w:sz w:val="16"/>
                <w:szCs w:val="20"/>
              </w:rPr>
              <w:t>,</w:t>
            </w:r>
            <w:r w:rsidRPr="00753097">
              <w:rPr>
                <w:rFonts w:asciiTheme="minorHAnsi" w:eastAsia="Times New Roman" w:hAnsiTheme="minorHAnsi" w:cstheme="minorHAnsi"/>
                <w:i/>
                <w:sz w:val="16"/>
                <w:szCs w:val="20"/>
              </w:rPr>
              <w:t xml:space="preserve"> supplier/ </w:t>
            </w:r>
            <w:r w:rsidRPr="00613C81">
              <w:rPr>
                <w:rFonts w:asciiTheme="minorHAnsi" w:eastAsia="Times New Roman" w:hAnsiTheme="minorHAnsi" w:cstheme="minorHAnsi"/>
                <w:i/>
                <w:sz w:val="16"/>
                <w:szCs w:val="20"/>
              </w:rPr>
              <w:t>pemasok</w:t>
            </w:r>
            <w:r w:rsidRPr="00753097">
              <w:rPr>
                <w:rFonts w:asciiTheme="minorHAnsi" w:eastAsia="Times New Roman" w:hAnsiTheme="minorHAnsi" w:cstheme="minorHAnsi"/>
                <w:i/>
                <w:sz w:val="16"/>
                <w:szCs w:val="20"/>
              </w:rPr>
              <w:t>, etc.)</w:t>
            </w:r>
            <w:r w:rsidRPr="00753097">
              <w:rPr>
                <w:rFonts w:asciiTheme="minorHAnsi" w:eastAsia="Times New Roman" w:hAnsiTheme="minorHAnsi" w:cstheme="minorHAnsi"/>
                <w:sz w:val="16"/>
                <w:szCs w:val="20"/>
              </w:rPr>
              <w:t xml:space="preserve">   </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r>
      <w:tr w:rsidR="001079EA" w:rsidRPr="00753097" w:rsidTr="007B269F">
        <w:tc>
          <w:tcPr>
            <w:tcW w:w="2402" w:type="dxa"/>
          </w:tcPr>
          <w:p w:rsidR="001079EA" w:rsidRPr="00753097" w:rsidRDefault="001079EA" w:rsidP="00065344">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Kartu digital, kartu yang bisa diisi kembali yang tidak terikat dengan rekening bank atau LKM (misalnya toll card, flazz card, Brizzi, BNI Tab-Cash dll) </w:t>
            </w:r>
            <w:r w:rsidRPr="00753097">
              <w:rPr>
                <w:rFonts w:asciiTheme="minorHAnsi" w:eastAsia="Times New Roman" w:hAnsiTheme="minorHAnsi" w:cstheme="minorHAnsi"/>
                <w:i/>
                <w:sz w:val="16"/>
                <w:szCs w:val="20"/>
              </w:rPr>
              <w:t>A digital card, a recharge card that is not attached to a bank or MFI account</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r>
      <w:tr w:rsidR="001079EA" w:rsidRPr="00753097" w:rsidTr="007B269F">
        <w:tc>
          <w:tcPr>
            <w:tcW w:w="2402" w:type="dxa"/>
          </w:tcPr>
          <w:p w:rsidR="001079EA" w:rsidRPr="00753097" w:rsidRDefault="001079EA" w:rsidP="00065344">
            <w:pPr>
              <w:pStyle w:val="ListParagraph"/>
              <w:numPr>
                <w:ilvl w:val="0"/>
                <w:numId w:val="12"/>
              </w:num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Layanan keuangan lainnya (sebutkan)</w:t>
            </w:r>
            <w:r w:rsidRPr="00753097">
              <w:rPr>
                <w:rFonts w:asciiTheme="minorHAnsi" w:hAnsiTheme="minorHAnsi" w:cstheme="minorHAnsi"/>
                <w:i/>
                <w:iCs/>
                <w:sz w:val="16"/>
                <w:szCs w:val="16"/>
              </w:rPr>
              <w:t xml:space="preserve"> </w:t>
            </w:r>
            <w:r w:rsidRPr="00753097">
              <w:rPr>
                <w:rFonts w:asciiTheme="minorHAnsi" w:eastAsia="Times New Roman" w:hAnsiTheme="minorHAnsi" w:cstheme="minorHAnsi"/>
                <w:i/>
                <w:sz w:val="16"/>
                <w:szCs w:val="20"/>
              </w:rPr>
              <w:t>Other financial service (Specify)</w:t>
            </w:r>
          </w:p>
          <w:p w:rsidR="00C60232" w:rsidRDefault="00C60232" w:rsidP="00065344">
            <w:pPr>
              <w:kinsoku w:val="0"/>
              <w:overflowPunct w:val="0"/>
              <w:ind w:left="224" w:hanging="180"/>
              <w:textAlignment w:val="baseline"/>
              <w:rPr>
                <w:rFonts w:asciiTheme="minorHAnsi" w:hAnsiTheme="minorHAnsi" w:cstheme="minorHAnsi"/>
                <w:sz w:val="20"/>
                <w:szCs w:val="20"/>
              </w:rPr>
            </w:pPr>
          </w:p>
          <w:p w:rsidR="001079EA" w:rsidRPr="00753097" w:rsidRDefault="001079EA" w:rsidP="00065344">
            <w:pPr>
              <w:kinsoku w:val="0"/>
              <w:overflowPunct w:val="0"/>
              <w:ind w:left="224" w:hanging="18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______________</w:t>
            </w:r>
          </w:p>
        </w:tc>
        <w:tc>
          <w:tcPr>
            <w:tcW w:w="72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1</w:t>
            </w:r>
          </w:p>
        </w:tc>
        <w:tc>
          <w:tcPr>
            <w:tcW w:w="810" w:type="dxa"/>
            <w:vAlign w:val="center"/>
          </w:tcPr>
          <w:p w:rsidR="001079EA" w:rsidRPr="00753097" w:rsidRDefault="001079EA">
            <w:pPr>
              <w:keepNext/>
              <w:jc w:val="center"/>
              <w:outlineLvl w:val="0"/>
              <w:rPr>
                <w:rFonts w:asciiTheme="minorHAnsi" w:hAnsiTheme="minorHAnsi" w:cstheme="minorHAnsi"/>
                <w:sz w:val="20"/>
                <w:szCs w:val="20"/>
              </w:rPr>
            </w:pPr>
            <w:r w:rsidRPr="00753097">
              <w:rPr>
                <w:rFonts w:asciiTheme="minorHAnsi" w:hAnsiTheme="minorHAnsi" w:cstheme="minorHAnsi"/>
                <w:sz w:val="20"/>
                <w:szCs w:val="20"/>
              </w:rPr>
              <w:t>2</w:t>
            </w:r>
          </w:p>
        </w:tc>
        <w:tc>
          <w:tcPr>
            <w:tcW w:w="3960" w:type="dxa"/>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81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387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c>
          <w:tcPr>
            <w:tcW w:w="900" w:type="dxa"/>
            <w:shd w:val="clear" w:color="auto" w:fill="595959" w:themeFill="text1" w:themeFillTint="A6"/>
          </w:tcPr>
          <w:p w:rsidR="001079EA" w:rsidRPr="00753097" w:rsidRDefault="001079EA" w:rsidP="005C497F">
            <w:pPr>
              <w:kinsoku w:val="0"/>
              <w:overflowPunct w:val="0"/>
              <w:textAlignment w:val="baseline"/>
              <w:rPr>
                <w:rFonts w:asciiTheme="minorHAnsi" w:eastAsia="Times New Roman" w:hAnsiTheme="minorHAnsi" w:cstheme="minorHAnsi"/>
                <w:sz w:val="20"/>
                <w:szCs w:val="20"/>
              </w:rPr>
            </w:pPr>
          </w:p>
        </w:tc>
      </w:tr>
    </w:tbl>
    <w:p w:rsidR="001079EA" w:rsidRDefault="001079EA" w:rsidP="005C497F">
      <w:pPr>
        <w:kinsoku w:val="0"/>
        <w:overflowPunct w:val="0"/>
        <w:spacing w:after="0"/>
        <w:textAlignment w:val="baseline"/>
        <w:rPr>
          <w:rFonts w:asciiTheme="minorHAnsi" w:eastAsia="Times New Roman" w:hAnsiTheme="minorHAnsi" w:cstheme="minorHAnsi"/>
          <w:sz w:val="20"/>
          <w:szCs w:val="20"/>
        </w:rPr>
        <w:sectPr w:rsidR="001079EA" w:rsidSect="00065344">
          <w:pgSz w:w="16839" w:h="11907" w:orient="landscape" w:code="9"/>
          <w:pgMar w:top="720" w:right="720" w:bottom="720" w:left="720" w:header="720" w:footer="720" w:gutter="0"/>
          <w:cols w:space="720"/>
          <w:docGrid w:linePitch="360"/>
        </w:sectPr>
      </w:pPr>
    </w:p>
    <w:p w:rsidR="001079EA" w:rsidRDefault="001079EA" w:rsidP="00A04015">
      <w:pPr>
        <w:spacing w:after="0"/>
        <w:rPr>
          <w:rFonts w:asciiTheme="minorHAnsi" w:eastAsia="Times New Roman" w:hAnsiTheme="minorHAnsi" w:cstheme="minorHAnsi"/>
          <w:b/>
          <w:sz w:val="20"/>
          <w:szCs w:val="20"/>
        </w:rPr>
      </w:pPr>
    </w:p>
    <w:p w:rsidR="00A04015" w:rsidRPr="00753097" w:rsidRDefault="00A04015" w:rsidP="007B269F">
      <w:pPr>
        <w:spacing w:after="0"/>
        <w:ind w:left="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IFI4a </w:t>
      </w:r>
      <w:r w:rsidRPr="00753097">
        <w:rPr>
          <w:rFonts w:asciiTheme="minorHAnsi" w:eastAsia="Times New Roman" w:hAnsiTheme="minorHAnsi" w:cstheme="minorHAnsi"/>
          <w:b/>
          <w:sz w:val="20"/>
          <w:szCs w:val="20"/>
        </w:rPr>
        <w:t xml:space="preserve">JIKA </w:t>
      </w:r>
      <w:r w:rsidR="00861C53" w:rsidRPr="00AB4D3B">
        <w:rPr>
          <w:rFonts w:asciiTheme="minorHAnsi" w:eastAsia="Times New Roman" w:hAnsiTheme="minorHAnsi" w:cstheme="minorHAnsi"/>
          <w:b/>
          <w:sz w:val="20"/>
          <w:szCs w:val="20"/>
          <w:u w:val="single"/>
        </w:rPr>
        <w:t>MENGGUNAKAN BPR LEBIH DARI 90 HARI YANG LALU</w:t>
      </w:r>
      <w:r w:rsidR="00861C53">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 xml:space="preserve">TERLINGKAR KODE </w:t>
      </w:r>
      <w:r>
        <w:rPr>
          <w:rFonts w:asciiTheme="minorHAnsi" w:eastAsia="Times New Roman" w:hAnsiTheme="minorHAnsi" w:cstheme="minorHAnsi"/>
          <w:b/>
          <w:sz w:val="20"/>
          <w:szCs w:val="20"/>
        </w:rPr>
        <w:t>5</w:t>
      </w:r>
      <w:r w:rsidRPr="00753097">
        <w:rPr>
          <w:rFonts w:asciiTheme="minorHAnsi" w:eastAsia="Times New Roman" w:hAnsiTheme="minorHAnsi" w:cstheme="minorHAnsi"/>
          <w:b/>
          <w:sz w:val="20"/>
          <w:szCs w:val="20"/>
        </w:rPr>
        <w:t xml:space="preserve"> DI </w:t>
      </w:r>
      <w:r w:rsidRPr="00065344">
        <w:rPr>
          <w:rFonts w:asciiTheme="minorHAnsi" w:eastAsia="Times New Roman" w:hAnsiTheme="minorHAnsi" w:cstheme="minorHAnsi"/>
          <w:b/>
          <w:color w:val="FF0000"/>
          <w:sz w:val="20"/>
          <w:szCs w:val="20"/>
        </w:rPr>
        <w:t xml:space="preserve">IFI4.1 </w:t>
      </w:r>
      <w:r w:rsidR="00861C53">
        <w:rPr>
          <w:rFonts w:asciiTheme="minorHAnsi" w:eastAsia="Times New Roman" w:hAnsiTheme="minorHAnsi" w:cstheme="minorHAnsi"/>
          <w:b/>
          <w:color w:val="FF0000"/>
          <w:sz w:val="20"/>
          <w:szCs w:val="20"/>
        </w:rPr>
        <w:t>–</w:t>
      </w:r>
      <w:r w:rsidRPr="00065344">
        <w:rPr>
          <w:rFonts w:asciiTheme="minorHAnsi" w:eastAsia="Times New Roman" w:hAnsiTheme="minorHAnsi" w:cstheme="minorHAnsi"/>
          <w:b/>
          <w:color w:val="FF0000"/>
          <w:sz w:val="20"/>
          <w:szCs w:val="20"/>
        </w:rPr>
        <w:t xml:space="preserve"> BPR</w:t>
      </w:r>
      <w:r w:rsidR="00861C53" w:rsidRPr="007B269F">
        <w:rPr>
          <w:rFonts w:asciiTheme="minorHAnsi" w:eastAsia="Times New Roman" w:hAnsiTheme="minorHAnsi" w:cstheme="minorHAnsi"/>
          <w:b/>
          <w:color w:val="000000" w:themeColor="text1"/>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IFI4b</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w:t>
      </w:r>
      <w:r>
        <w:rPr>
          <w:rFonts w:asciiTheme="minorHAnsi" w:eastAsia="Times New Roman" w:hAnsiTheme="minorHAnsi" w:cstheme="minorHAnsi"/>
          <w:b/>
          <w:i/>
          <w:sz w:val="16"/>
          <w:szCs w:val="20"/>
        </w:rPr>
        <w:t>IFI4.1 - BPR</w:t>
      </w:r>
      <w:r w:rsidRPr="00753097">
        <w:rPr>
          <w:rFonts w:asciiTheme="minorHAnsi" w:eastAsia="Times New Roman" w:hAnsiTheme="minorHAnsi" w:cstheme="minorHAnsi"/>
          <w:b/>
          <w:i/>
          <w:sz w:val="16"/>
          <w:szCs w:val="20"/>
        </w:rPr>
        <w:t>=</w:t>
      </w:r>
      <w:r>
        <w:rPr>
          <w:rFonts w:asciiTheme="minorHAnsi" w:eastAsia="Times New Roman" w:hAnsiTheme="minorHAnsi" w:cstheme="minorHAnsi"/>
          <w:b/>
          <w:i/>
          <w:sz w:val="16"/>
          <w:szCs w:val="20"/>
        </w:rPr>
        <w:t>5</w:t>
      </w:r>
      <w:r w:rsidRPr="00753097">
        <w:rPr>
          <w:rFonts w:asciiTheme="minorHAnsi" w:eastAsia="Times New Roman" w:hAnsiTheme="minorHAnsi" w:cstheme="minorHAnsi"/>
          <w:b/>
          <w:i/>
          <w:sz w:val="16"/>
          <w:szCs w:val="20"/>
        </w:rPr>
        <w:t xml:space="preserve">. OTHERS SKIP TO </w:t>
      </w:r>
      <w:r>
        <w:rPr>
          <w:rFonts w:asciiTheme="minorHAnsi" w:eastAsia="Times New Roman" w:hAnsiTheme="minorHAnsi" w:cstheme="minorHAnsi"/>
          <w:b/>
          <w:i/>
          <w:sz w:val="16"/>
          <w:szCs w:val="20"/>
        </w:rPr>
        <w:t>IFI4b</w:t>
      </w:r>
      <w:r w:rsidRPr="00753097">
        <w:rPr>
          <w:rFonts w:asciiTheme="minorHAnsi" w:eastAsia="Times New Roman" w:hAnsiTheme="minorHAnsi" w:cstheme="minorHAnsi"/>
          <w:b/>
          <w:i/>
          <w:sz w:val="16"/>
          <w:szCs w:val="20"/>
        </w:rPr>
        <w:t>.</w:t>
      </w:r>
    </w:p>
    <w:p w:rsidR="00A04015" w:rsidRPr="006F773C" w:rsidRDefault="00A04015" w:rsidP="00861C53">
      <w:pPr>
        <w:kinsoku w:val="0"/>
        <w:overflowPunct w:val="0"/>
        <w:spacing w:after="0"/>
        <w:ind w:firstLine="540"/>
        <w:textAlignment w:val="baseline"/>
        <w:rPr>
          <w:rFonts w:asciiTheme="minorHAnsi" w:eastAsia="Times New Roman" w:hAnsiTheme="minorHAnsi" w:cstheme="minorHAnsi"/>
          <w:b/>
          <w:i/>
          <w:color w:val="FF0000"/>
          <w:sz w:val="16"/>
          <w:szCs w:val="20"/>
          <w:u w:val="single"/>
        </w:rPr>
      </w:pPr>
      <w:r w:rsidRPr="006F773C">
        <w:rPr>
          <w:rFonts w:asciiTheme="minorHAnsi" w:eastAsia="Times New Roman" w:hAnsiTheme="minorHAnsi" w:cstheme="minorHAnsi"/>
          <w:b/>
          <w:color w:val="FF0000"/>
          <w:sz w:val="20"/>
          <w:szCs w:val="20"/>
          <w:u w:val="single"/>
        </w:rPr>
        <w:t>SPONTAN/</w:t>
      </w:r>
      <w:r w:rsidR="00504829" w:rsidRPr="006F773C">
        <w:rPr>
          <w:rFonts w:asciiTheme="minorHAnsi" w:eastAsia="Times New Roman" w:hAnsiTheme="minorHAnsi" w:cstheme="minorHAnsi"/>
          <w:b/>
          <w:color w:val="FF0000"/>
          <w:sz w:val="20"/>
          <w:szCs w:val="20"/>
          <w:u w:val="single"/>
        </w:rPr>
        <w:t>JANGAN BACAKAN</w:t>
      </w:r>
      <w:r w:rsidRPr="006F773C">
        <w:rPr>
          <w:rFonts w:asciiTheme="minorHAnsi" w:eastAsia="Times New Roman" w:hAnsiTheme="minorHAnsi" w:cstheme="minorHAnsi"/>
          <w:b/>
          <w:color w:val="FF0000"/>
          <w:sz w:val="20"/>
          <w:szCs w:val="20"/>
          <w:u w:val="single"/>
        </w:rPr>
        <w:t xml:space="preserve"> </w:t>
      </w:r>
      <w:r w:rsidRPr="006F773C">
        <w:rPr>
          <w:rFonts w:asciiTheme="minorHAnsi" w:eastAsia="Times New Roman" w:hAnsiTheme="minorHAnsi" w:cstheme="minorHAnsi"/>
          <w:b/>
          <w:i/>
          <w:color w:val="FF0000"/>
          <w:sz w:val="16"/>
          <w:szCs w:val="20"/>
          <w:u w:val="single"/>
        </w:rPr>
        <w:t>DO NOT READ</w:t>
      </w:r>
    </w:p>
    <w:p w:rsidR="00A04015" w:rsidRDefault="00A04015" w:rsidP="00861C53">
      <w:pPr>
        <w:spacing w:after="0"/>
        <w:ind w:firstLine="540"/>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CODE TO FIT</w:t>
      </w:r>
      <w:r w:rsidRPr="00753097">
        <w:rPr>
          <w:rFonts w:asciiTheme="minorHAnsi" w:eastAsia="Times New Roman" w:hAnsiTheme="minorHAnsi" w:cstheme="minorHAnsi"/>
          <w:b/>
          <w:sz w:val="20"/>
          <w:szCs w:val="20"/>
        </w:rPr>
        <w:t xml:space="preserve"> </w:t>
      </w:r>
    </w:p>
    <w:p w:rsidR="00A04015" w:rsidRPr="00753097" w:rsidRDefault="00A04015" w:rsidP="00861C53">
      <w:pPr>
        <w:spacing w:after="0"/>
        <w:ind w:firstLine="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A04015" w:rsidRDefault="00A04015" w:rsidP="00A04015">
      <w:pPr>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IFI4a. Apa </w:t>
      </w:r>
      <w:r w:rsidRPr="006F773C">
        <w:rPr>
          <w:rFonts w:asciiTheme="minorHAnsi" w:eastAsia="Times New Roman" w:hAnsiTheme="minorHAnsi" w:cstheme="minorHAnsi"/>
          <w:b/>
          <w:sz w:val="20"/>
          <w:szCs w:val="20"/>
          <w:u w:val="single"/>
        </w:rPr>
        <w:t>alasan utama</w:t>
      </w:r>
      <w:r>
        <w:rPr>
          <w:rFonts w:asciiTheme="minorHAnsi" w:eastAsia="Times New Roman" w:hAnsiTheme="minorHAnsi" w:cstheme="minorHAnsi"/>
          <w:sz w:val="20"/>
          <w:szCs w:val="20"/>
        </w:rPr>
        <w:t xml:space="preserve"> Anda tidak menggunakan rekening BPR tersebut dalam 90 hari terakhir</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i/>
          <w:sz w:val="16"/>
          <w:szCs w:val="20"/>
        </w:rPr>
        <w:t>What is the main reason that you have not used a BPR account in the past 90 days</w:t>
      </w:r>
      <w:r w:rsidRPr="00753097">
        <w:rPr>
          <w:rFonts w:asciiTheme="minorHAnsi" w:eastAsia="Times New Roman" w:hAnsiTheme="minorHAnsi" w:cstheme="minorHAnsi"/>
          <w:i/>
          <w:sz w:val="16"/>
          <w:szCs w:val="20"/>
        </w:rPr>
        <w:t>?</w:t>
      </w:r>
    </w:p>
    <w:p w:rsidR="00AB4D3B" w:rsidRDefault="00AB4D3B" w:rsidP="007B269F">
      <w:pPr>
        <w:spacing w:after="0"/>
        <w:ind w:left="540"/>
        <w:rPr>
          <w:rFonts w:asciiTheme="minorHAnsi" w:eastAsia="Times New Roman" w:hAnsiTheme="minorHAnsi" w:cstheme="minorHAnsi"/>
          <w:b/>
          <w:sz w:val="20"/>
          <w:szCs w:val="20"/>
        </w:rPr>
      </w:pPr>
    </w:p>
    <w:p w:rsidR="006E3233" w:rsidRPr="00753097" w:rsidRDefault="006E3233" w:rsidP="007B269F">
      <w:pPr>
        <w:spacing w:after="0"/>
        <w:ind w:left="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IFI4b </w:t>
      </w:r>
      <w:r w:rsidR="00861C53" w:rsidRPr="00753097">
        <w:rPr>
          <w:rFonts w:asciiTheme="minorHAnsi" w:eastAsia="Times New Roman" w:hAnsiTheme="minorHAnsi" w:cstheme="minorHAnsi"/>
          <w:b/>
          <w:sz w:val="20"/>
          <w:szCs w:val="20"/>
        </w:rPr>
        <w:t xml:space="preserve">JIKA </w:t>
      </w:r>
      <w:r w:rsidR="00861C53" w:rsidRPr="00AB4D3B">
        <w:rPr>
          <w:rFonts w:asciiTheme="minorHAnsi" w:eastAsia="Times New Roman" w:hAnsiTheme="minorHAnsi" w:cstheme="minorHAnsi"/>
          <w:b/>
          <w:sz w:val="20"/>
          <w:szCs w:val="20"/>
          <w:u w:val="single"/>
        </w:rPr>
        <w:t>MENGGUNAKAN KOPERASI LEBIH DARI 90 HARI YANG LALU</w:t>
      </w:r>
      <w:r w:rsidRPr="00753097">
        <w:rPr>
          <w:rFonts w:asciiTheme="minorHAnsi" w:eastAsia="Times New Roman" w:hAnsiTheme="minorHAnsi" w:cstheme="minorHAnsi"/>
          <w:b/>
          <w:sz w:val="20"/>
          <w:szCs w:val="20"/>
        </w:rPr>
        <w:t xml:space="preserve"> </w:t>
      </w:r>
      <w:r w:rsidR="00861C5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KODE </w:t>
      </w:r>
      <w:r>
        <w:rPr>
          <w:rFonts w:asciiTheme="minorHAnsi" w:eastAsia="Times New Roman" w:hAnsiTheme="minorHAnsi" w:cstheme="minorHAnsi"/>
          <w:b/>
          <w:sz w:val="20"/>
          <w:szCs w:val="20"/>
        </w:rPr>
        <w:t>5</w:t>
      </w:r>
      <w:r w:rsidRPr="00753097">
        <w:rPr>
          <w:rFonts w:asciiTheme="minorHAnsi" w:eastAsia="Times New Roman" w:hAnsiTheme="minorHAnsi" w:cstheme="minorHAnsi"/>
          <w:b/>
          <w:sz w:val="20"/>
          <w:szCs w:val="20"/>
        </w:rPr>
        <w:t xml:space="preserve"> DI </w:t>
      </w:r>
      <w:r w:rsidRPr="00065344">
        <w:rPr>
          <w:rFonts w:asciiTheme="minorHAnsi" w:eastAsia="Times New Roman" w:hAnsiTheme="minorHAnsi" w:cstheme="minorHAnsi"/>
          <w:b/>
          <w:color w:val="FF0000"/>
          <w:sz w:val="20"/>
          <w:szCs w:val="20"/>
        </w:rPr>
        <w:t xml:space="preserve">IFI4.2 </w:t>
      </w:r>
      <w:r w:rsidR="00861C53">
        <w:rPr>
          <w:rFonts w:asciiTheme="minorHAnsi" w:eastAsia="Times New Roman" w:hAnsiTheme="minorHAnsi" w:cstheme="minorHAnsi"/>
          <w:b/>
          <w:color w:val="FF0000"/>
          <w:sz w:val="20"/>
          <w:szCs w:val="20"/>
        </w:rPr>
        <w:t>–</w:t>
      </w:r>
      <w:r w:rsidRPr="00065344">
        <w:rPr>
          <w:rFonts w:asciiTheme="minorHAnsi" w:eastAsia="Times New Roman" w:hAnsiTheme="minorHAnsi" w:cstheme="minorHAnsi"/>
          <w:b/>
          <w:color w:val="FF0000"/>
          <w:sz w:val="20"/>
          <w:szCs w:val="20"/>
        </w:rPr>
        <w:t xml:space="preserve"> Koperasi</w:t>
      </w:r>
      <w:r w:rsidR="00861C53" w:rsidRPr="007B269F">
        <w:rPr>
          <w:rFonts w:asciiTheme="minorHAnsi" w:eastAsia="Times New Roman" w:hAnsiTheme="minorHAnsi" w:cstheme="minorHAnsi"/>
          <w:b/>
          <w:color w:val="000000" w:themeColor="text1"/>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IFI4c</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w:t>
      </w:r>
      <w:r>
        <w:rPr>
          <w:rFonts w:asciiTheme="minorHAnsi" w:eastAsia="Times New Roman" w:hAnsiTheme="minorHAnsi" w:cstheme="minorHAnsi"/>
          <w:b/>
          <w:i/>
          <w:sz w:val="16"/>
          <w:szCs w:val="20"/>
        </w:rPr>
        <w:t>IFI4.2 - Cooperative</w:t>
      </w:r>
      <w:r w:rsidRPr="00753097">
        <w:rPr>
          <w:rFonts w:asciiTheme="minorHAnsi" w:eastAsia="Times New Roman" w:hAnsiTheme="minorHAnsi" w:cstheme="minorHAnsi"/>
          <w:b/>
          <w:i/>
          <w:sz w:val="16"/>
          <w:szCs w:val="20"/>
        </w:rPr>
        <w:t>=</w:t>
      </w:r>
      <w:r>
        <w:rPr>
          <w:rFonts w:asciiTheme="minorHAnsi" w:eastAsia="Times New Roman" w:hAnsiTheme="minorHAnsi" w:cstheme="minorHAnsi"/>
          <w:b/>
          <w:i/>
          <w:sz w:val="16"/>
          <w:szCs w:val="20"/>
        </w:rPr>
        <w:t>5</w:t>
      </w:r>
      <w:r w:rsidRPr="00753097">
        <w:rPr>
          <w:rFonts w:asciiTheme="minorHAnsi" w:eastAsia="Times New Roman" w:hAnsiTheme="minorHAnsi" w:cstheme="minorHAnsi"/>
          <w:b/>
          <w:i/>
          <w:sz w:val="16"/>
          <w:szCs w:val="20"/>
        </w:rPr>
        <w:t xml:space="preserve">. OTHERS SKIP TO </w:t>
      </w:r>
      <w:r>
        <w:rPr>
          <w:rFonts w:asciiTheme="minorHAnsi" w:eastAsia="Times New Roman" w:hAnsiTheme="minorHAnsi" w:cstheme="minorHAnsi"/>
          <w:b/>
          <w:i/>
          <w:sz w:val="16"/>
          <w:szCs w:val="20"/>
        </w:rPr>
        <w:t>IFI4c</w:t>
      </w:r>
      <w:r w:rsidRPr="00753097">
        <w:rPr>
          <w:rFonts w:asciiTheme="minorHAnsi" w:eastAsia="Times New Roman" w:hAnsiTheme="minorHAnsi" w:cstheme="minorHAnsi"/>
          <w:b/>
          <w:i/>
          <w:sz w:val="16"/>
          <w:szCs w:val="20"/>
        </w:rPr>
        <w:t>.</w:t>
      </w:r>
    </w:p>
    <w:p w:rsidR="006E3233" w:rsidRPr="006F773C" w:rsidRDefault="006E3233" w:rsidP="00861C53">
      <w:pPr>
        <w:kinsoku w:val="0"/>
        <w:overflowPunct w:val="0"/>
        <w:spacing w:after="0"/>
        <w:ind w:firstLine="540"/>
        <w:textAlignment w:val="baseline"/>
        <w:rPr>
          <w:rFonts w:asciiTheme="minorHAnsi" w:eastAsia="Times New Roman" w:hAnsiTheme="minorHAnsi" w:cstheme="minorHAnsi"/>
          <w:b/>
          <w:i/>
          <w:color w:val="FF0000"/>
          <w:sz w:val="16"/>
          <w:szCs w:val="20"/>
          <w:u w:val="single"/>
        </w:rPr>
      </w:pPr>
      <w:r w:rsidRPr="006F773C">
        <w:rPr>
          <w:rFonts w:asciiTheme="minorHAnsi" w:eastAsia="Times New Roman" w:hAnsiTheme="minorHAnsi" w:cstheme="minorHAnsi"/>
          <w:b/>
          <w:color w:val="FF0000"/>
          <w:sz w:val="20"/>
          <w:szCs w:val="20"/>
          <w:u w:val="single"/>
        </w:rPr>
        <w:t>SPONTAN/</w:t>
      </w:r>
      <w:r w:rsidR="00504829" w:rsidRPr="006F773C">
        <w:rPr>
          <w:rFonts w:asciiTheme="minorHAnsi" w:eastAsia="Times New Roman" w:hAnsiTheme="minorHAnsi" w:cstheme="minorHAnsi"/>
          <w:b/>
          <w:color w:val="FF0000"/>
          <w:sz w:val="20"/>
          <w:szCs w:val="20"/>
          <w:u w:val="single"/>
        </w:rPr>
        <w:t>JANGAN BACAKAN</w:t>
      </w:r>
      <w:r w:rsidRPr="006F773C">
        <w:rPr>
          <w:rFonts w:asciiTheme="minorHAnsi" w:eastAsia="Times New Roman" w:hAnsiTheme="minorHAnsi" w:cstheme="minorHAnsi"/>
          <w:b/>
          <w:color w:val="FF0000"/>
          <w:sz w:val="20"/>
          <w:szCs w:val="20"/>
          <w:u w:val="single"/>
        </w:rPr>
        <w:t xml:space="preserve"> </w:t>
      </w:r>
      <w:r w:rsidRPr="006F773C">
        <w:rPr>
          <w:rFonts w:asciiTheme="minorHAnsi" w:eastAsia="Times New Roman" w:hAnsiTheme="minorHAnsi" w:cstheme="minorHAnsi"/>
          <w:b/>
          <w:i/>
          <w:color w:val="FF0000"/>
          <w:sz w:val="16"/>
          <w:szCs w:val="20"/>
          <w:u w:val="single"/>
        </w:rPr>
        <w:t>DO NOT READ</w:t>
      </w:r>
    </w:p>
    <w:p w:rsidR="006E3233" w:rsidRDefault="006E3233" w:rsidP="00861C53">
      <w:pPr>
        <w:spacing w:after="0"/>
        <w:ind w:firstLine="540"/>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CODE TO FIT</w:t>
      </w:r>
      <w:r w:rsidRPr="00753097">
        <w:rPr>
          <w:rFonts w:asciiTheme="minorHAnsi" w:eastAsia="Times New Roman" w:hAnsiTheme="minorHAnsi" w:cstheme="minorHAnsi"/>
          <w:b/>
          <w:sz w:val="20"/>
          <w:szCs w:val="20"/>
        </w:rPr>
        <w:t xml:space="preserve"> </w:t>
      </w:r>
    </w:p>
    <w:p w:rsidR="006E3233" w:rsidRPr="00753097" w:rsidRDefault="006E3233" w:rsidP="00861C53">
      <w:pPr>
        <w:spacing w:after="0"/>
        <w:ind w:firstLine="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6E3233" w:rsidRPr="00753097" w:rsidRDefault="006E3233" w:rsidP="006E3233">
      <w:pPr>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IFI4b. Apa </w:t>
      </w:r>
      <w:r w:rsidRPr="006F773C">
        <w:rPr>
          <w:rFonts w:asciiTheme="minorHAnsi" w:eastAsia="Times New Roman" w:hAnsiTheme="minorHAnsi" w:cstheme="minorHAnsi"/>
          <w:b/>
          <w:sz w:val="20"/>
          <w:szCs w:val="20"/>
          <w:u w:val="single"/>
        </w:rPr>
        <w:t>alasan utama</w:t>
      </w:r>
      <w:r>
        <w:rPr>
          <w:rFonts w:asciiTheme="minorHAnsi" w:eastAsia="Times New Roman" w:hAnsiTheme="minorHAnsi" w:cstheme="minorHAnsi"/>
          <w:sz w:val="20"/>
          <w:szCs w:val="20"/>
        </w:rPr>
        <w:t xml:space="preserve"> Anda tidak menggunakan rekening Koperasi tersebut dalam 90 hari terakhir</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i/>
          <w:sz w:val="16"/>
          <w:szCs w:val="20"/>
        </w:rPr>
        <w:t>What is the main reason that you have not used a Cooperative account in the past 90 days</w:t>
      </w:r>
      <w:r w:rsidRPr="00753097">
        <w:rPr>
          <w:rFonts w:asciiTheme="minorHAnsi" w:eastAsia="Times New Roman" w:hAnsiTheme="minorHAnsi" w:cstheme="minorHAnsi"/>
          <w:i/>
          <w:sz w:val="16"/>
          <w:szCs w:val="20"/>
        </w:rPr>
        <w:t>?</w:t>
      </w:r>
    </w:p>
    <w:p w:rsidR="00AB4D3B" w:rsidRDefault="00AB4D3B" w:rsidP="007B269F">
      <w:pPr>
        <w:spacing w:after="0"/>
        <w:ind w:left="450"/>
        <w:rPr>
          <w:rFonts w:asciiTheme="minorHAnsi" w:eastAsia="Times New Roman" w:hAnsiTheme="minorHAnsi" w:cstheme="minorHAnsi"/>
          <w:b/>
          <w:sz w:val="20"/>
          <w:szCs w:val="20"/>
        </w:rPr>
      </w:pPr>
    </w:p>
    <w:p w:rsidR="006E3233" w:rsidRPr="00753097" w:rsidRDefault="006E3233" w:rsidP="007B269F">
      <w:pPr>
        <w:spacing w:after="0"/>
        <w:ind w:left="45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IFI4c </w:t>
      </w:r>
      <w:r w:rsidR="00861C53" w:rsidRPr="00753097">
        <w:rPr>
          <w:rFonts w:asciiTheme="minorHAnsi" w:eastAsia="Times New Roman" w:hAnsiTheme="minorHAnsi" w:cstheme="minorHAnsi"/>
          <w:b/>
          <w:sz w:val="20"/>
          <w:szCs w:val="20"/>
        </w:rPr>
        <w:t xml:space="preserve">JIKA </w:t>
      </w:r>
      <w:r w:rsidR="00861C53" w:rsidRPr="00AB4D3B">
        <w:rPr>
          <w:rFonts w:asciiTheme="minorHAnsi" w:eastAsia="Times New Roman" w:hAnsiTheme="minorHAnsi" w:cstheme="minorHAnsi"/>
          <w:b/>
          <w:sz w:val="20"/>
          <w:szCs w:val="20"/>
          <w:u w:val="single"/>
        </w:rPr>
        <w:t>MENGGUNAKAN PEGADAIAN LEBIH DARI 90 HARI YANG LALU</w:t>
      </w:r>
      <w:r w:rsidR="00861C53" w:rsidRPr="00753097" w:rsidDel="00861C53">
        <w:rPr>
          <w:rFonts w:asciiTheme="minorHAnsi" w:eastAsia="Times New Roman" w:hAnsiTheme="minorHAnsi" w:cstheme="minorHAnsi"/>
          <w:b/>
          <w:sz w:val="20"/>
          <w:szCs w:val="20"/>
        </w:rPr>
        <w:t xml:space="preserve"> </w:t>
      </w:r>
      <w:r w:rsidR="00861C5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KODE </w:t>
      </w:r>
      <w:r>
        <w:rPr>
          <w:rFonts w:asciiTheme="minorHAnsi" w:eastAsia="Times New Roman" w:hAnsiTheme="minorHAnsi" w:cstheme="minorHAnsi"/>
          <w:b/>
          <w:sz w:val="20"/>
          <w:szCs w:val="20"/>
        </w:rPr>
        <w:t>5</w:t>
      </w:r>
      <w:r w:rsidRPr="00753097">
        <w:rPr>
          <w:rFonts w:asciiTheme="minorHAnsi" w:eastAsia="Times New Roman" w:hAnsiTheme="minorHAnsi" w:cstheme="minorHAnsi"/>
          <w:b/>
          <w:sz w:val="20"/>
          <w:szCs w:val="20"/>
        </w:rPr>
        <w:t xml:space="preserve"> DI </w:t>
      </w:r>
      <w:r w:rsidRPr="00065344">
        <w:rPr>
          <w:rFonts w:asciiTheme="minorHAnsi" w:eastAsia="Times New Roman" w:hAnsiTheme="minorHAnsi" w:cstheme="minorHAnsi"/>
          <w:b/>
          <w:color w:val="FF0000"/>
          <w:sz w:val="20"/>
          <w:szCs w:val="20"/>
        </w:rPr>
        <w:t xml:space="preserve">IFI4.3 </w:t>
      </w:r>
      <w:r w:rsidR="00861C53">
        <w:rPr>
          <w:rFonts w:asciiTheme="minorHAnsi" w:eastAsia="Times New Roman" w:hAnsiTheme="minorHAnsi" w:cstheme="minorHAnsi"/>
          <w:b/>
          <w:color w:val="FF0000"/>
          <w:sz w:val="20"/>
          <w:szCs w:val="20"/>
        </w:rPr>
        <w:t>–</w:t>
      </w:r>
      <w:r w:rsidRPr="00065344">
        <w:rPr>
          <w:rFonts w:asciiTheme="minorHAnsi" w:eastAsia="Times New Roman" w:hAnsiTheme="minorHAnsi" w:cstheme="minorHAnsi"/>
          <w:b/>
          <w:color w:val="FF0000"/>
          <w:sz w:val="20"/>
          <w:szCs w:val="20"/>
        </w:rPr>
        <w:t xml:space="preserve"> Pegadaian</w:t>
      </w:r>
      <w:r w:rsidR="00861C53" w:rsidRPr="007B269F">
        <w:rPr>
          <w:rFonts w:asciiTheme="minorHAnsi" w:eastAsia="Times New Roman" w:hAnsiTheme="minorHAnsi" w:cstheme="minorHAnsi"/>
          <w:b/>
          <w:color w:val="000000" w:themeColor="text1"/>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IFI4d</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w:t>
      </w:r>
      <w:r>
        <w:rPr>
          <w:rFonts w:asciiTheme="minorHAnsi" w:eastAsia="Times New Roman" w:hAnsiTheme="minorHAnsi" w:cstheme="minorHAnsi"/>
          <w:b/>
          <w:i/>
          <w:sz w:val="16"/>
          <w:szCs w:val="20"/>
        </w:rPr>
        <w:t>IFI4.3 - Pegadaian</w:t>
      </w:r>
      <w:r w:rsidRPr="00753097">
        <w:rPr>
          <w:rFonts w:asciiTheme="minorHAnsi" w:eastAsia="Times New Roman" w:hAnsiTheme="minorHAnsi" w:cstheme="minorHAnsi"/>
          <w:b/>
          <w:i/>
          <w:sz w:val="16"/>
          <w:szCs w:val="20"/>
        </w:rPr>
        <w:t>=</w:t>
      </w:r>
      <w:r>
        <w:rPr>
          <w:rFonts w:asciiTheme="minorHAnsi" w:eastAsia="Times New Roman" w:hAnsiTheme="minorHAnsi" w:cstheme="minorHAnsi"/>
          <w:b/>
          <w:i/>
          <w:sz w:val="16"/>
          <w:szCs w:val="20"/>
        </w:rPr>
        <w:t>5</w:t>
      </w:r>
      <w:r w:rsidRPr="00753097">
        <w:rPr>
          <w:rFonts w:asciiTheme="minorHAnsi" w:eastAsia="Times New Roman" w:hAnsiTheme="minorHAnsi" w:cstheme="minorHAnsi"/>
          <w:b/>
          <w:i/>
          <w:sz w:val="16"/>
          <w:szCs w:val="20"/>
        </w:rPr>
        <w:t xml:space="preserve">. OTHERS SKIP TO </w:t>
      </w:r>
      <w:r>
        <w:rPr>
          <w:rFonts w:asciiTheme="minorHAnsi" w:eastAsia="Times New Roman" w:hAnsiTheme="minorHAnsi" w:cstheme="minorHAnsi"/>
          <w:b/>
          <w:i/>
          <w:sz w:val="16"/>
          <w:szCs w:val="20"/>
        </w:rPr>
        <w:t>IFI4d</w:t>
      </w:r>
      <w:r w:rsidRPr="00753097">
        <w:rPr>
          <w:rFonts w:asciiTheme="minorHAnsi" w:eastAsia="Times New Roman" w:hAnsiTheme="minorHAnsi" w:cstheme="minorHAnsi"/>
          <w:b/>
          <w:i/>
          <w:sz w:val="16"/>
          <w:szCs w:val="20"/>
        </w:rPr>
        <w:t>.</w:t>
      </w:r>
    </w:p>
    <w:p w:rsidR="006E3233" w:rsidRPr="006F773C" w:rsidRDefault="006E3233" w:rsidP="00861C53">
      <w:pPr>
        <w:kinsoku w:val="0"/>
        <w:overflowPunct w:val="0"/>
        <w:spacing w:after="0"/>
        <w:ind w:firstLine="450"/>
        <w:textAlignment w:val="baseline"/>
        <w:rPr>
          <w:rFonts w:asciiTheme="minorHAnsi" w:eastAsia="Times New Roman" w:hAnsiTheme="minorHAnsi" w:cstheme="minorHAnsi"/>
          <w:b/>
          <w:i/>
          <w:color w:val="FF0000"/>
          <w:sz w:val="16"/>
          <w:szCs w:val="20"/>
          <w:u w:val="single"/>
        </w:rPr>
      </w:pPr>
      <w:r w:rsidRPr="006F773C">
        <w:rPr>
          <w:rFonts w:asciiTheme="minorHAnsi" w:eastAsia="Times New Roman" w:hAnsiTheme="minorHAnsi" w:cstheme="minorHAnsi"/>
          <w:b/>
          <w:color w:val="FF0000"/>
          <w:sz w:val="20"/>
          <w:szCs w:val="20"/>
          <w:u w:val="single"/>
        </w:rPr>
        <w:t>SPONTAN/</w:t>
      </w:r>
      <w:r w:rsidR="00504829" w:rsidRPr="006F773C">
        <w:rPr>
          <w:rFonts w:asciiTheme="minorHAnsi" w:eastAsia="Times New Roman" w:hAnsiTheme="minorHAnsi" w:cstheme="minorHAnsi"/>
          <w:b/>
          <w:color w:val="FF0000"/>
          <w:sz w:val="20"/>
          <w:szCs w:val="20"/>
          <w:u w:val="single"/>
        </w:rPr>
        <w:t>JANGAN BACAKAN</w:t>
      </w:r>
      <w:r w:rsidRPr="006F773C">
        <w:rPr>
          <w:rFonts w:asciiTheme="minorHAnsi" w:eastAsia="Times New Roman" w:hAnsiTheme="minorHAnsi" w:cstheme="minorHAnsi"/>
          <w:b/>
          <w:color w:val="FF0000"/>
          <w:sz w:val="20"/>
          <w:szCs w:val="20"/>
          <w:u w:val="single"/>
        </w:rPr>
        <w:t xml:space="preserve"> </w:t>
      </w:r>
      <w:r w:rsidRPr="006F773C">
        <w:rPr>
          <w:rFonts w:asciiTheme="minorHAnsi" w:eastAsia="Times New Roman" w:hAnsiTheme="minorHAnsi" w:cstheme="minorHAnsi"/>
          <w:b/>
          <w:i/>
          <w:color w:val="FF0000"/>
          <w:sz w:val="16"/>
          <w:szCs w:val="20"/>
          <w:u w:val="single"/>
        </w:rPr>
        <w:t>DO NOT READ</w:t>
      </w:r>
    </w:p>
    <w:p w:rsidR="006E3233" w:rsidRDefault="006E3233" w:rsidP="00861C53">
      <w:pPr>
        <w:spacing w:after="0"/>
        <w:ind w:firstLine="450"/>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CODE TO FIT</w:t>
      </w:r>
      <w:r w:rsidRPr="00753097">
        <w:rPr>
          <w:rFonts w:asciiTheme="minorHAnsi" w:eastAsia="Times New Roman" w:hAnsiTheme="minorHAnsi" w:cstheme="minorHAnsi"/>
          <w:b/>
          <w:sz w:val="20"/>
          <w:szCs w:val="20"/>
        </w:rPr>
        <w:t xml:space="preserve"> </w:t>
      </w:r>
    </w:p>
    <w:p w:rsidR="006E3233" w:rsidRPr="00753097" w:rsidRDefault="006E3233" w:rsidP="00861C53">
      <w:pPr>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6E3233" w:rsidRPr="00753097" w:rsidRDefault="006E3233" w:rsidP="006E3233">
      <w:pPr>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IFI4c. Apa </w:t>
      </w:r>
      <w:r w:rsidRPr="006F773C">
        <w:rPr>
          <w:rFonts w:asciiTheme="minorHAnsi" w:eastAsia="Times New Roman" w:hAnsiTheme="minorHAnsi" w:cstheme="minorHAnsi"/>
          <w:b/>
          <w:sz w:val="20"/>
          <w:szCs w:val="20"/>
          <w:u w:val="single"/>
        </w:rPr>
        <w:t>alasan utama</w:t>
      </w:r>
      <w:r>
        <w:rPr>
          <w:rFonts w:asciiTheme="minorHAnsi" w:eastAsia="Times New Roman" w:hAnsiTheme="minorHAnsi" w:cstheme="minorHAnsi"/>
          <w:sz w:val="20"/>
          <w:szCs w:val="20"/>
        </w:rPr>
        <w:t xml:space="preserve"> Anda tidak menggunakan rekening Pegadaian tersebut dalam 90 hari terakhir</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i/>
          <w:sz w:val="16"/>
          <w:szCs w:val="20"/>
        </w:rPr>
        <w:t>What is the main reason that you have not used a Pegadaian account in the past 90 days</w:t>
      </w:r>
      <w:r w:rsidRPr="00753097">
        <w:rPr>
          <w:rFonts w:asciiTheme="minorHAnsi" w:eastAsia="Times New Roman" w:hAnsiTheme="minorHAnsi" w:cstheme="minorHAnsi"/>
          <w:i/>
          <w:sz w:val="16"/>
          <w:szCs w:val="20"/>
        </w:rPr>
        <w:t>?</w:t>
      </w:r>
    </w:p>
    <w:p w:rsidR="00AB4D3B" w:rsidRDefault="00AB4D3B" w:rsidP="007B269F">
      <w:pPr>
        <w:spacing w:after="0"/>
        <w:ind w:left="450"/>
        <w:rPr>
          <w:rFonts w:asciiTheme="minorHAnsi" w:eastAsia="Times New Roman" w:hAnsiTheme="minorHAnsi" w:cstheme="minorHAnsi"/>
          <w:b/>
          <w:sz w:val="20"/>
          <w:szCs w:val="20"/>
        </w:rPr>
      </w:pPr>
    </w:p>
    <w:p w:rsidR="006E3233" w:rsidRPr="00753097" w:rsidRDefault="006E3233" w:rsidP="007B269F">
      <w:pPr>
        <w:spacing w:after="0"/>
        <w:ind w:left="45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TANYAKAN IFI4d </w:t>
      </w:r>
      <w:r w:rsidR="00861C53" w:rsidRPr="00753097">
        <w:rPr>
          <w:rFonts w:asciiTheme="minorHAnsi" w:eastAsia="Times New Roman" w:hAnsiTheme="minorHAnsi" w:cstheme="minorHAnsi"/>
          <w:b/>
          <w:sz w:val="20"/>
          <w:szCs w:val="20"/>
        </w:rPr>
        <w:t xml:space="preserve">JIKA </w:t>
      </w:r>
      <w:r w:rsidR="00861C53" w:rsidRPr="00AB4D3B">
        <w:rPr>
          <w:rFonts w:asciiTheme="minorHAnsi" w:eastAsia="Times New Roman" w:hAnsiTheme="minorHAnsi" w:cstheme="minorHAnsi"/>
          <w:b/>
          <w:sz w:val="20"/>
          <w:szCs w:val="20"/>
          <w:u w:val="single"/>
        </w:rPr>
        <w:t>MENGGUNAKAN KANTOR POS LEBIH DARI 90 HARI YANG LALU</w:t>
      </w:r>
      <w:r w:rsidR="00861C53" w:rsidRPr="00753097" w:rsidDel="00861C53">
        <w:rPr>
          <w:rFonts w:asciiTheme="minorHAnsi" w:eastAsia="Times New Roman" w:hAnsiTheme="minorHAnsi" w:cstheme="minorHAnsi"/>
          <w:b/>
          <w:sz w:val="20"/>
          <w:szCs w:val="20"/>
        </w:rPr>
        <w:t xml:space="preserve"> </w:t>
      </w:r>
      <w:r w:rsidR="00861C53">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TERLINGKAR KODE </w:t>
      </w:r>
      <w:r>
        <w:rPr>
          <w:rFonts w:asciiTheme="minorHAnsi" w:eastAsia="Times New Roman" w:hAnsiTheme="minorHAnsi" w:cstheme="minorHAnsi"/>
          <w:b/>
          <w:sz w:val="20"/>
          <w:szCs w:val="20"/>
        </w:rPr>
        <w:t>5</w:t>
      </w:r>
      <w:r w:rsidRPr="00753097">
        <w:rPr>
          <w:rFonts w:asciiTheme="minorHAnsi" w:eastAsia="Times New Roman" w:hAnsiTheme="minorHAnsi" w:cstheme="minorHAnsi"/>
          <w:b/>
          <w:sz w:val="20"/>
          <w:szCs w:val="20"/>
        </w:rPr>
        <w:t xml:space="preserve"> DI </w:t>
      </w:r>
      <w:r w:rsidRPr="006F773C">
        <w:rPr>
          <w:rFonts w:asciiTheme="minorHAnsi" w:eastAsia="Times New Roman" w:hAnsiTheme="minorHAnsi" w:cstheme="minorHAnsi"/>
          <w:b/>
          <w:color w:val="FF0000"/>
          <w:sz w:val="20"/>
          <w:szCs w:val="20"/>
        </w:rPr>
        <w:t>IFI4.</w:t>
      </w:r>
      <w:r>
        <w:rPr>
          <w:rFonts w:asciiTheme="minorHAnsi" w:eastAsia="Times New Roman" w:hAnsiTheme="minorHAnsi" w:cstheme="minorHAnsi"/>
          <w:b/>
          <w:color w:val="FF0000"/>
          <w:sz w:val="20"/>
          <w:szCs w:val="20"/>
        </w:rPr>
        <w:t>4</w:t>
      </w:r>
      <w:r w:rsidRPr="006F773C">
        <w:rPr>
          <w:rFonts w:asciiTheme="minorHAnsi" w:eastAsia="Times New Roman" w:hAnsiTheme="minorHAnsi" w:cstheme="minorHAnsi"/>
          <w:b/>
          <w:color w:val="FF0000"/>
          <w:sz w:val="20"/>
          <w:szCs w:val="20"/>
        </w:rPr>
        <w:t xml:space="preserve"> </w:t>
      </w:r>
      <w:r>
        <w:rPr>
          <w:rFonts w:asciiTheme="minorHAnsi" w:eastAsia="Times New Roman" w:hAnsiTheme="minorHAnsi" w:cstheme="minorHAnsi"/>
          <w:b/>
          <w:color w:val="FF0000"/>
          <w:sz w:val="20"/>
          <w:szCs w:val="20"/>
        </w:rPr>
        <w:t>–</w:t>
      </w:r>
      <w:r w:rsidRPr="006F773C">
        <w:rPr>
          <w:rFonts w:asciiTheme="minorHAnsi" w:eastAsia="Times New Roman" w:hAnsiTheme="minorHAnsi" w:cstheme="minorHAnsi"/>
          <w:b/>
          <w:color w:val="FF0000"/>
          <w:sz w:val="20"/>
          <w:szCs w:val="20"/>
        </w:rPr>
        <w:t xml:space="preserve"> </w:t>
      </w:r>
      <w:r>
        <w:rPr>
          <w:rFonts w:asciiTheme="minorHAnsi" w:eastAsia="Times New Roman" w:hAnsiTheme="minorHAnsi" w:cstheme="minorHAnsi"/>
          <w:b/>
          <w:color w:val="FF0000"/>
          <w:sz w:val="20"/>
          <w:szCs w:val="20"/>
        </w:rPr>
        <w:t>Kantor Pos</w:t>
      </w:r>
      <w:r w:rsidR="00861C53" w:rsidRPr="007B269F">
        <w:rPr>
          <w:rFonts w:asciiTheme="minorHAnsi" w:eastAsia="Times New Roman" w:hAnsiTheme="minorHAnsi" w:cstheme="minorHAnsi"/>
          <w:b/>
          <w:color w:val="000000" w:themeColor="text1"/>
          <w:sz w:val="20"/>
          <w:szCs w:val="20"/>
        </w:rPr>
        <w:t>)</w:t>
      </w:r>
      <w:r w:rsidRPr="00753097">
        <w:rPr>
          <w:rFonts w:asciiTheme="minorHAnsi" w:eastAsia="Times New Roman" w:hAnsiTheme="minorHAnsi" w:cstheme="minorHAnsi"/>
          <w:b/>
          <w:sz w:val="20"/>
          <w:szCs w:val="20"/>
        </w:rPr>
        <w:t xml:space="preserve">. LAINNYA LANJUTKAN KE </w:t>
      </w:r>
      <w:r>
        <w:rPr>
          <w:rFonts w:asciiTheme="minorHAnsi" w:eastAsia="Times New Roman" w:hAnsiTheme="minorHAnsi" w:cstheme="minorHAnsi"/>
          <w:b/>
          <w:sz w:val="20"/>
          <w:szCs w:val="20"/>
        </w:rPr>
        <w:t>IFI5</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 xml:space="preserve">ASK IF </w:t>
      </w:r>
      <w:r>
        <w:rPr>
          <w:rFonts w:asciiTheme="minorHAnsi" w:eastAsia="Times New Roman" w:hAnsiTheme="minorHAnsi" w:cstheme="minorHAnsi"/>
          <w:b/>
          <w:i/>
          <w:sz w:val="16"/>
          <w:szCs w:val="20"/>
        </w:rPr>
        <w:t>IFI4.4 – Post Office</w:t>
      </w:r>
      <w:r w:rsidRPr="00753097">
        <w:rPr>
          <w:rFonts w:asciiTheme="minorHAnsi" w:eastAsia="Times New Roman" w:hAnsiTheme="minorHAnsi" w:cstheme="minorHAnsi"/>
          <w:b/>
          <w:i/>
          <w:sz w:val="16"/>
          <w:szCs w:val="20"/>
        </w:rPr>
        <w:t>=</w:t>
      </w:r>
      <w:r>
        <w:rPr>
          <w:rFonts w:asciiTheme="minorHAnsi" w:eastAsia="Times New Roman" w:hAnsiTheme="minorHAnsi" w:cstheme="minorHAnsi"/>
          <w:b/>
          <w:i/>
          <w:sz w:val="16"/>
          <w:szCs w:val="20"/>
        </w:rPr>
        <w:t>5</w:t>
      </w:r>
      <w:r w:rsidRPr="00753097">
        <w:rPr>
          <w:rFonts w:asciiTheme="minorHAnsi" w:eastAsia="Times New Roman" w:hAnsiTheme="minorHAnsi" w:cstheme="minorHAnsi"/>
          <w:b/>
          <w:i/>
          <w:sz w:val="16"/>
          <w:szCs w:val="20"/>
        </w:rPr>
        <w:t>.</w:t>
      </w:r>
      <w:r w:rsidR="00861C53">
        <w:rPr>
          <w:rFonts w:asciiTheme="minorHAnsi" w:eastAsia="Times New Roman" w:hAnsiTheme="minorHAnsi" w:cstheme="minorHAnsi"/>
          <w:b/>
          <w:i/>
          <w:sz w:val="16"/>
          <w:szCs w:val="20"/>
        </w:rPr>
        <w:t xml:space="preserve"> </w:t>
      </w:r>
      <w:r w:rsidRPr="00753097">
        <w:rPr>
          <w:rFonts w:asciiTheme="minorHAnsi" w:eastAsia="Times New Roman" w:hAnsiTheme="minorHAnsi" w:cstheme="minorHAnsi"/>
          <w:b/>
          <w:i/>
          <w:sz w:val="16"/>
          <w:szCs w:val="20"/>
        </w:rPr>
        <w:t xml:space="preserve">OTHERS SKIP TO </w:t>
      </w:r>
      <w:r>
        <w:rPr>
          <w:rFonts w:asciiTheme="minorHAnsi" w:eastAsia="Times New Roman" w:hAnsiTheme="minorHAnsi" w:cstheme="minorHAnsi"/>
          <w:b/>
          <w:i/>
          <w:sz w:val="16"/>
          <w:szCs w:val="20"/>
        </w:rPr>
        <w:t>IFI5</w:t>
      </w:r>
      <w:r w:rsidRPr="00753097">
        <w:rPr>
          <w:rFonts w:asciiTheme="minorHAnsi" w:eastAsia="Times New Roman" w:hAnsiTheme="minorHAnsi" w:cstheme="minorHAnsi"/>
          <w:b/>
          <w:i/>
          <w:sz w:val="16"/>
          <w:szCs w:val="20"/>
        </w:rPr>
        <w:t>.</w:t>
      </w:r>
    </w:p>
    <w:p w:rsidR="006E3233" w:rsidRPr="006F773C" w:rsidRDefault="006E3233" w:rsidP="00861C53">
      <w:pPr>
        <w:kinsoku w:val="0"/>
        <w:overflowPunct w:val="0"/>
        <w:spacing w:after="0"/>
        <w:ind w:left="450"/>
        <w:textAlignment w:val="baseline"/>
        <w:rPr>
          <w:rFonts w:asciiTheme="minorHAnsi" w:eastAsia="Times New Roman" w:hAnsiTheme="minorHAnsi" w:cstheme="minorHAnsi"/>
          <w:b/>
          <w:i/>
          <w:color w:val="FF0000"/>
          <w:sz w:val="16"/>
          <w:szCs w:val="20"/>
          <w:u w:val="single"/>
        </w:rPr>
      </w:pPr>
      <w:r w:rsidRPr="006F773C">
        <w:rPr>
          <w:rFonts w:asciiTheme="minorHAnsi" w:eastAsia="Times New Roman" w:hAnsiTheme="minorHAnsi" w:cstheme="minorHAnsi"/>
          <w:b/>
          <w:color w:val="FF0000"/>
          <w:sz w:val="20"/>
          <w:szCs w:val="20"/>
          <w:u w:val="single"/>
        </w:rPr>
        <w:t>SPONTAN/</w:t>
      </w:r>
      <w:r w:rsidR="00504829" w:rsidRPr="006F773C">
        <w:rPr>
          <w:rFonts w:asciiTheme="minorHAnsi" w:eastAsia="Times New Roman" w:hAnsiTheme="minorHAnsi" w:cstheme="minorHAnsi"/>
          <w:b/>
          <w:color w:val="FF0000"/>
          <w:sz w:val="20"/>
          <w:szCs w:val="20"/>
          <w:u w:val="single"/>
        </w:rPr>
        <w:t>JANGAN BACAKAN</w:t>
      </w:r>
      <w:r w:rsidRPr="006F773C">
        <w:rPr>
          <w:rFonts w:asciiTheme="minorHAnsi" w:eastAsia="Times New Roman" w:hAnsiTheme="minorHAnsi" w:cstheme="minorHAnsi"/>
          <w:b/>
          <w:color w:val="FF0000"/>
          <w:sz w:val="20"/>
          <w:szCs w:val="20"/>
          <w:u w:val="single"/>
        </w:rPr>
        <w:t xml:space="preserve"> </w:t>
      </w:r>
      <w:r w:rsidRPr="006F773C">
        <w:rPr>
          <w:rFonts w:asciiTheme="minorHAnsi" w:eastAsia="Times New Roman" w:hAnsiTheme="minorHAnsi" w:cstheme="minorHAnsi"/>
          <w:b/>
          <w:i/>
          <w:color w:val="FF0000"/>
          <w:sz w:val="16"/>
          <w:szCs w:val="20"/>
          <w:u w:val="single"/>
        </w:rPr>
        <w:t>DO NOT READ</w:t>
      </w:r>
    </w:p>
    <w:p w:rsidR="006E3233" w:rsidRDefault="006E3233" w:rsidP="00861C53">
      <w:pPr>
        <w:spacing w:after="0"/>
        <w:ind w:left="450"/>
        <w:rPr>
          <w:rFonts w:asciiTheme="minorHAnsi" w:eastAsia="Times New Roman"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CODE TO FIT</w:t>
      </w:r>
      <w:r w:rsidRPr="00753097">
        <w:rPr>
          <w:rFonts w:asciiTheme="minorHAnsi" w:eastAsia="Times New Roman" w:hAnsiTheme="minorHAnsi" w:cstheme="minorHAnsi"/>
          <w:b/>
          <w:sz w:val="20"/>
          <w:szCs w:val="20"/>
        </w:rPr>
        <w:t xml:space="preserve"> </w:t>
      </w:r>
    </w:p>
    <w:p w:rsidR="006E3233" w:rsidRPr="00753097" w:rsidRDefault="006E3233" w:rsidP="00861C53">
      <w:pPr>
        <w:spacing w:after="0"/>
        <w:ind w:left="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6E3233" w:rsidRDefault="006E3233" w:rsidP="007B269F">
      <w:pPr>
        <w:spacing w:after="0"/>
        <w:rPr>
          <w:rFonts w:asciiTheme="minorHAnsi" w:eastAsia="Times New Roman" w:hAnsiTheme="minorHAnsi" w:cstheme="minorHAnsi"/>
          <w:i/>
          <w:sz w:val="16"/>
          <w:szCs w:val="20"/>
        </w:rPr>
      </w:pPr>
      <w:r>
        <w:rPr>
          <w:rFonts w:asciiTheme="minorHAnsi" w:eastAsia="Times New Roman" w:hAnsiTheme="minorHAnsi" w:cstheme="minorHAnsi"/>
          <w:sz w:val="20"/>
          <w:szCs w:val="20"/>
        </w:rPr>
        <w:t xml:space="preserve">IFI4d. Apa </w:t>
      </w:r>
      <w:r w:rsidRPr="006F773C">
        <w:rPr>
          <w:rFonts w:asciiTheme="minorHAnsi" w:eastAsia="Times New Roman" w:hAnsiTheme="minorHAnsi" w:cstheme="minorHAnsi"/>
          <w:b/>
          <w:sz w:val="20"/>
          <w:szCs w:val="20"/>
          <w:u w:val="single"/>
        </w:rPr>
        <w:t>alasan utama</w:t>
      </w:r>
      <w:r>
        <w:rPr>
          <w:rFonts w:asciiTheme="minorHAnsi" w:eastAsia="Times New Roman" w:hAnsiTheme="minorHAnsi" w:cstheme="minorHAnsi"/>
          <w:sz w:val="20"/>
          <w:szCs w:val="20"/>
        </w:rPr>
        <w:t xml:space="preserve"> Anda tidak menggunakan rekening Kantor Pos tersebut dalam 90 hari terakhir</w:t>
      </w:r>
      <w:r w:rsidRPr="00753097">
        <w:rPr>
          <w:rFonts w:asciiTheme="minorHAnsi" w:eastAsia="Times New Roman" w:hAnsiTheme="minorHAnsi" w:cstheme="minorHAnsi"/>
          <w:sz w:val="20"/>
          <w:szCs w:val="20"/>
        </w:rPr>
        <w:t xml:space="preserve">? </w:t>
      </w:r>
      <w:r>
        <w:rPr>
          <w:rFonts w:asciiTheme="minorHAnsi" w:eastAsia="Times New Roman" w:hAnsiTheme="minorHAnsi" w:cstheme="minorHAnsi"/>
          <w:i/>
          <w:sz w:val="16"/>
          <w:szCs w:val="20"/>
        </w:rPr>
        <w:t>What is the main reason that you have not used a Post Office account in the past 90 days</w:t>
      </w:r>
      <w:r w:rsidRPr="00753097">
        <w:rPr>
          <w:rFonts w:asciiTheme="minorHAnsi" w:eastAsia="Times New Roman" w:hAnsiTheme="minorHAnsi" w:cstheme="minorHAnsi"/>
          <w:i/>
          <w:sz w:val="16"/>
          <w:szCs w:val="20"/>
        </w:rPr>
        <w:t>?</w:t>
      </w:r>
    </w:p>
    <w:p w:rsidR="00AB4D3B" w:rsidRDefault="00AB4D3B">
      <w:pPr>
        <w:rPr>
          <w:rFonts w:asciiTheme="minorHAnsi" w:eastAsia="Times New Roman" w:hAnsiTheme="minorHAnsi" w:cstheme="minorHAnsi"/>
          <w:i/>
          <w:sz w:val="16"/>
          <w:szCs w:val="20"/>
        </w:rPr>
      </w:pPr>
      <w:r>
        <w:rPr>
          <w:rFonts w:asciiTheme="minorHAnsi" w:eastAsia="Times New Roman" w:hAnsiTheme="minorHAnsi" w:cstheme="minorHAnsi"/>
          <w:i/>
          <w:sz w:val="16"/>
          <w:szCs w:val="20"/>
        </w:rPr>
        <w:br w:type="page"/>
      </w:r>
    </w:p>
    <w:p w:rsidR="00A12247" w:rsidRDefault="00A12247" w:rsidP="007B269F">
      <w:pPr>
        <w:spacing w:after="0"/>
        <w:rPr>
          <w:rFonts w:asciiTheme="minorHAnsi" w:eastAsia="Times New Roman" w:hAnsiTheme="minorHAnsi" w:cstheme="minorHAnsi"/>
          <w:i/>
          <w:sz w:val="16"/>
          <w:szCs w:val="20"/>
        </w:rPr>
      </w:pPr>
    </w:p>
    <w:tbl>
      <w:tblPr>
        <w:tblStyle w:val="TableGrid"/>
        <w:tblW w:w="0" w:type="auto"/>
        <w:jc w:val="center"/>
        <w:tblLayout w:type="fixed"/>
        <w:tblLook w:val="04A0" w:firstRow="1" w:lastRow="0" w:firstColumn="1" w:lastColumn="0" w:noHBand="0" w:noVBand="1"/>
      </w:tblPr>
      <w:tblGrid>
        <w:gridCol w:w="4593"/>
        <w:gridCol w:w="1245"/>
        <w:gridCol w:w="1245"/>
        <w:gridCol w:w="1245"/>
        <w:gridCol w:w="1245"/>
      </w:tblGrid>
      <w:tr w:rsidR="00697F4B" w:rsidRPr="00753097" w:rsidTr="00AB4D3B">
        <w:trPr>
          <w:jc w:val="center"/>
        </w:trPr>
        <w:tc>
          <w:tcPr>
            <w:tcW w:w="4593" w:type="dxa"/>
          </w:tcPr>
          <w:p w:rsidR="00697F4B" w:rsidRDefault="00697F4B" w:rsidP="009F4363">
            <w:pPr>
              <w:rPr>
                <w:rFonts w:asciiTheme="minorHAnsi" w:eastAsia="Times New Roman" w:hAnsiTheme="minorHAnsi" w:cstheme="minorHAnsi"/>
                <w:sz w:val="20"/>
                <w:szCs w:val="20"/>
              </w:rPr>
            </w:pPr>
          </w:p>
          <w:p w:rsidR="00A12247" w:rsidRPr="00753097" w:rsidRDefault="00A12247" w:rsidP="009F4363">
            <w:pPr>
              <w:rPr>
                <w:rFonts w:asciiTheme="minorHAnsi" w:eastAsia="Times New Roman" w:hAnsiTheme="minorHAnsi" w:cstheme="minorHAnsi"/>
                <w:sz w:val="20"/>
                <w:szCs w:val="20"/>
              </w:rPr>
            </w:pPr>
          </w:p>
        </w:tc>
        <w:tc>
          <w:tcPr>
            <w:tcW w:w="1245" w:type="dxa"/>
          </w:tcPr>
          <w:p w:rsidR="00A12247" w:rsidRDefault="00A12247" w:rsidP="009F4363">
            <w:pPr>
              <w:jc w:val="center"/>
              <w:rPr>
                <w:rFonts w:asciiTheme="minorHAnsi" w:eastAsia="Times New Roman" w:hAnsiTheme="minorHAnsi" w:cstheme="minorHAnsi"/>
                <w:b/>
                <w:sz w:val="20"/>
                <w:szCs w:val="20"/>
              </w:rPr>
            </w:pPr>
          </w:p>
          <w:p w:rsidR="00697F4B"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w:t>
            </w:r>
          </w:p>
          <w:p w:rsidR="00697F4B"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IFI4a</w:t>
            </w:r>
          </w:p>
          <w:p w:rsidR="00697F4B" w:rsidRPr="00753097"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BPR</w:t>
            </w:r>
          </w:p>
        </w:tc>
        <w:tc>
          <w:tcPr>
            <w:tcW w:w="1245" w:type="dxa"/>
          </w:tcPr>
          <w:p w:rsidR="00A12247" w:rsidRDefault="00A12247">
            <w:pPr>
              <w:jc w:val="center"/>
              <w:rPr>
                <w:rFonts w:asciiTheme="minorHAnsi" w:eastAsia="Times New Roman" w:hAnsiTheme="minorHAnsi" w:cstheme="minorHAnsi"/>
                <w:b/>
                <w:sz w:val="20"/>
                <w:szCs w:val="20"/>
              </w:rPr>
            </w:pPr>
          </w:p>
          <w:p w:rsidR="00697F4B" w:rsidRDefault="00697F4B">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w:t>
            </w:r>
          </w:p>
          <w:p w:rsidR="00697F4B"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IFI4b</w:t>
            </w:r>
          </w:p>
          <w:p w:rsidR="00697F4B" w:rsidRPr="00753097"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Koperasi</w:t>
            </w:r>
          </w:p>
        </w:tc>
        <w:tc>
          <w:tcPr>
            <w:tcW w:w="1245" w:type="dxa"/>
          </w:tcPr>
          <w:p w:rsidR="00A12247" w:rsidRDefault="00A12247">
            <w:pPr>
              <w:jc w:val="center"/>
              <w:rPr>
                <w:rFonts w:asciiTheme="minorHAnsi" w:eastAsia="Times New Roman" w:hAnsiTheme="minorHAnsi" w:cstheme="minorHAnsi"/>
                <w:b/>
                <w:sz w:val="20"/>
                <w:szCs w:val="20"/>
              </w:rPr>
            </w:pPr>
          </w:p>
          <w:p w:rsidR="00697F4B" w:rsidRDefault="00697F4B">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w:t>
            </w:r>
          </w:p>
          <w:p w:rsidR="00697F4B"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IFI4c</w:t>
            </w:r>
          </w:p>
          <w:p w:rsidR="00697F4B" w:rsidRPr="00753097"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Pegadaian</w:t>
            </w:r>
          </w:p>
        </w:tc>
        <w:tc>
          <w:tcPr>
            <w:tcW w:w="1245" w:type="dxa"/>
          </w:tcPr>
          <w:p w:rsidR="00A12247" w:rsidRDefault="00A12247">
            <w:pPr>
              <w:jc w:val="center"/>
              <w:rPr>
                <w:rFonts w:asciiTheme="minorHAnsi" w:eastAsia="Times New Roman" w:hAnsiTheme="minorHAnsi" w:cstheme="minorHAnsi"/>
                <w:b/>
                <w:sz w:val="20"/>
                <w:szCs w:val="20"/>
              </w:rPr>
            </w:pPr>
          </w:p>
          <w:p w:rsidR="00697F4B" w:rsidRDefault="00697F4B">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w:t>
            </w:r>
          </w:p>
          <w:p w:rsidR="00697F4B"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IFI4d</w:t>
            </w:r>
          </w:p>
          <w:p w:rsidR="00697F4B" w:rsidRPr="00753097" w:rsidRDefault="00697F4B" w:rsidP="009F4363">
            <w:pPr>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Kantor Pos</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tidak perlu menggunakan </w:t>
            </w:r>
            <w:r>
              <w:rPr>
                <w:rFonts w:asciiTheme="minorHAnsi" w:eastAsia="Times New Roman" w:hAnsiTheme="minorHAnsi" w:cstheme="minorHAnsi"/>
                <w:sz w:val="20"/>
                <w:szCs w:val="20"/>
              </w:rPr>
              <w:t xml:space="preserve">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w:t>
            </w:r>
            <w:r w:rsidRPr="006F773C">
              <w:rPr>
                <w:rFonts w:asciiTheme="minorHAnsi" w:eastAsia="Times New Roman" w:hAnsiTheme="minorHAnsi" w:cstheme="minorHAnsi"/>
                <w:sz w:val="20"/>
                <w:szCs w:val="20"/>
              </w:rPr>
              <w:t>lebih sering dari itu</w:t>
            </w:r>
            <w:r>
              <w:rPr>
                <w:rFonts w:asciiTheme="minorHAnsi" w:eastAsia="Times New Roman" w:hAnsiTheme="minorHAnsi" w:cstheme="minorHAnsi"/>
                <w:sz w:val="20"/>
                <w:szCs w:val="20"/>
              </w:rPr>
              <w:t xml:space="preserve"> tapi saya masih menggunakannya</w:t>
            </w:r>
            <w:r w:rsidRPr="006F773C">
              <w:rPr>
                <w:rFonts w:asciiTheme="minorHAnsi" w:eastAsia="Times New Roman" w:hAnsiTheme="minorHAnsi" w:cstheme="minorHAnsi"/>
                <w:i/>
                <w:sz w:val="20"/>
                <w:szCs w:val="20"/>
              </w:rPr>
              <w:t xml:space="preserve"> </w:t>
            </w:r>
            <w:r w:rsidRPr="006F773C">
              <w:rPr>
                <w:rFonts w:asciiTheme="minorHAnsi" w:eastAsia="Times New Roman" w:hAnsiTheme="minorHAnsi" w:cstheme="minorHAnsi"/>
                <w:i/>
                <w:sz w:val="16"/>
                <w:szCs w:val="20"/>
              </w:rPr>
              <w:t>I do not need to use an account more often than tha</w:t>
            </w:r>
            <w:r>
              <w:rPr>
                <w:rFonts w:asciiTheme="minorHAnsi" w:eastAsia="Times New Roman" w:hAnsiTheme="minorHAnsi" w:cstheme="minorHAnsi"/>
                <w:i/>
                <w:sz w:val="16"/>
                <w:szCs w:val="20"/>
              </w:rPr>
              <w:t>t but I still using it</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sudah tidak menggunakan 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lagi</w:t>
            </w:r>
            <w:r w:rsidRPr="006F773C">
              <w:rPr>
                <w:rFonts w:asciiTheme="minorHAnsi" w:eastAsia="Times New Roman" w:hAnsiTheme="minorHAnsi" w:cstheme="minorHAnsi"/>
                <w:sz w:val="20"/>
                <w:szCs w:val="20"/>
              </w:rPr>
              <w:t xml:space="preserve"> karena biayanya terlalu mahal</w:t>
            </w:r>
            <w:r>
              <w:rPr>
                <w:rFonts w:asciiTheme="minorHAnsi" w:eastAsia="Times New Roman" w:hAnsiTheme="minorHAnsi" w:cstheme="minorHAnsi"/>
                <w:i/>
                <w:sz w:val="20"/>
                <w:szCs w:val="20"/>
              </w:rPr>
              <w:t xml:space="preserve"> </w:t>
            </w:r>
            <w:r w:rsidRPr="006F773C">
              <w:rPr>
                <w:rFonts w:asciiTheme="minorHAnsi" w:eastAsia="Times New Roman" w:hAnsiTheme="minorHAnsi" w:cstheme="minorHAnsi"/>
                <w:i/>
                <w:sz w:val="16"/>
                <w:szCs w:val="20"/>
              </w:rPr>
              <w:t>I have stopped using the account because the fees are too high.</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A04015" w:rsidRPr="00753097" w:rsidTr="00AB4D3B">
        <w:trPr>
          <w:jc w:val="center"/>
        </w:trPr>
        <w:tc>
          <w:tcPr>
            <w:tcW w:w="4593" w:type="dxa"/>
          </w:tcPr>
          <w:p w:rsidR="00A04015" w:rsidRPr="006F773C" w:rsidRDefault="00A04015">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sudah tidak menggunakan 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lagi karena saya mendapatkan layanan keuangan dari institusi lainnya </w:t>
            </w:r>
            <w:r w:rsidRPr="006F773C">
              <w:rPr>
                <w:rFonts w:asciiTheme="minorHAnsi" w:eastAsia="Times New Roman" w:hAnsiTheme="minorHAnsi" w:cstheme="minorHAnsi"/>
                <w:i/>
                <w:sz w:val="16"/>
                <w:szCs w:val="20"/>
              </w:rPr>
              <w:t>I have stopped using the account because I am getting the services I need elsewhere.</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sudah tidak menggunakan 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lagi karena layanan pelangan-nya buruk </w:t>
            </w:r>
            <w:r w:rsidRPr="006F773C">
              <w:rPr>
                <w:rFonts w:asciiTheme="minorHAnsi" w:eastAsia="Times New Roman" w:hAnsiTheme="minorHAnsi" w:cstheme="minorHAnsi"/>
                <w:i/>
                <w:sz w:val="16"/>
                <w:szCs w:val="20"/>
              </w:rPr>
              <w:t>I have stopped using the account because the customer service is poor.</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sudah tidak menggunakan 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lagi karena lokasi kantornya terlalu jauh</w:t>
            </w:r>
            <w:r w:rsidRPr="006F773C">
              <w:rPr>
                <w:rFonts w:asciiTheme="minorHAnsi" w:eastAsia="Times New Roman" w:hAnsiTheme="minorHAnsi" w:cstheme="minorHAnsi"/>
                <w:i/>
                <w:sz w:val="20"/>
                <w:szCs w:val="20"/>
              </w:rPr>
              <w:t xml:space="preserve"> </w:t>
            </w:r>
            <w:r w:rsidRPr="006F773C">
              <w:rPr>
                <w:rFonts w:asciiTheme="minorHAnsi" w:eastAsia="Times New Roman" w:hAnsiTheme="minorHAnsi" w:cstheme="minorHAnsi"/>
                <w:i/>
                <w:sz w:val="16"/>
                <w:szCs w:val="20"/>
              </w:rPr>
              <w:t>I have stopped using the account because the bank’s location is too far away.</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sz w:val="20"/>
                <w:szCs w:val="20"/>
              </w:rPr>
              <w:t xml:space="preserve">Saya sudah tidak menggunakan rekening </w:t>
            </w:r>
            <w:r w:rsidRPr="00AB4D3B">
              <w:rPr>
                <w:rFonts w:asciiTheme="minorHAnsi" w:eastAsia="Times New Roman" w:hAnsiTheme="minorHAnsi" w:cstheme="minorHAnsi"/>
                <w:b/>
                <w:sz w:val="20"/>
                <w:szCs w:val="20"/>
              </w:rPr>
              <w:t>(interviewer: sebutkan jenis institusinya)</w:t>
            </w:r>
            <w:r>
              <w:rPr>
                <w:rFonts w:asciiTheme="minorHAnsi" w:eastAsia="Times New Roman" w:hAnsiTheme="minorHAnsi" w:cstheme="minorHAnsi"/>
                <w:sz w:val="20"/>
                <w:szCs w:val="20"/>
              </w:rPr>
              <w:t xml:space="preserve"> lagi karena saya sudah pindah ke tempat baru</w:t>
            </w:r>
            <w:r w:rsidRPr="006F773C">
              <w:rPr>
                <w:rFonts w:asciiTheme="minorHAnsi" w:eastAsia="Times New Roman" w:hAnsiTheme="minorHAnsi" w:cstheme="minorHAnsi"/>
                <w:i/>
                <w:sz w:val="20"/>
                <w:szCs w:val="20"/>
              </w:rPr>
              <w:t xml:space="preserve"> </w:t>
            </w:r>
            <w:r w:rsidRPr="006F773C">
              <w:rPr>
                <w:rFonts w:asciiTheme="minorHAnsi" w:eastAsia="Times New Roman" w:hAnsiTheme="minorHAnsi" w:cstheme="minorHAnsi"/>
                <w:i/>
                <w:sz w:val="16"/>
                <w:szCs w:val="20"/>
              </w:rPr>
              <w:t>I have stopped using the account because I moved to a new location.</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A04015" w:rsidRPr="00753097" w:rsidTr="00AB4D3B">
        <w:trPr>
          <w:jc w:val="center"/>
        </w:trPr>
        <w:tc>
          <w:tcPr>
            <w:tcW w:w="4593" w:type="dxa"/>
          </w:tcPr>
          <w:p w:rsidR="00A04015" w:rsidRPr="006F773C" w:rsidRDefault="00A04015" w:rsidP="009F4363">
            <w:pPr>
              <w:rPr>
                <w:rFonts w:asciiTheme="minorHAnsi" w:eastAsia="Times New Roman" w:hAnsiTheme="minorHAnsi" w:cstheme="minorHAnsi"/>
                <w:i/>
                <w:sz w:val="16"/>
                <w:szCs w:val="20"/>
              </w:rPr>
            </w:pPr>
            <w:r w:rsidRPr="006F773C">
              <w:rPr>
                <w:rFonts w:asciiTheme="minorHAnsi" w:eastAsia="Times New Roman" w:hAnsiTheme="minorHAnsi" w:cstheme="minorHAnsi"/>
                <w:sz w:val="20"/>
                <w:szCs w:val="20"/>
              </w:rPr>
              <w:t>Lainnya, (sebutkan)</w:t>
            </w:r>
            <w:r>
              <w:rPr>
                <w:rFonts w:asciiTheme="minorHAnsi" w:eastAsia="Times New Roman" w:hAnsiTheme="minorHAnsi" w:cstheme="minorHAnsi"/>
                <w:i/>
                <w:sz w:val="20"/>
                <w:szCs w:val="20"/>
              </w:rPr>
              <w:t xml:space="preserve"> </w:t>
            </w:r>
            <w:r w:rsidRPr="006F773C">
              <w:rPr>
                <w:rFonts w:asciiTheme="minorHAnsi" w:eastAsia="Times New Roman" w:hAnsiTheme="minorHAnsi" w:cstheme="minorHAnsi"/>
                <w:i/>
                <w:sz w:val="16"/>
                <w:szCs w:val="20"/>
              </w:rPr>
              <w:t>Other (specify)</w:t>
            </w:r>
          </w:p>
          <w:p w:rsidR="00A04015" w:rsidRDefault="00A04015" w:rsidP="009F4363">
            <w:pPr>
              <w:rPr>
                <w:rFonts w:asciiTheme="minorHAnsi" w:eastAsia="Times New Roman" w:hAnsiTheme="minorHAnsi" w:cstheme="minorHAnsi"/>
                <w:i/>
                <w:sz w:val="20"/>
                <w:szCs w:val="20"/>
              </w:rPr>
            </w:pPr>
          </w:p>
          <w:p w:rsidR="00A04015" w:rsidRPr="006F773C" w:rsidRDefault="00A04015" w:rsidP="009F4363">
            <w:pPr>
              <w:rPr>
                <w:rFonts w:asciiTheme="minorHAnsi" w:eastAsia="Times New Roman" w:hAnsiTheme="minorHAnsi" w:cstheme="minorHAnsi"/>
                <w:i/>
                <w:sz w:val="20"/>
                <w:szCs w:val="20"/>
              </w:rPr>
            </w:pPr>
            <w:r w:rsidRPr="006F773C">
              <w:rPr>
                <w:rFonts w:asciiTheme="minorHAnsi" w:eastAsia="Times New Roman" w:hAnsiTheme="minorHAnsi" w:cstheme="minorHAnsi"/>
                <w:i/>
                <w:sz w:val="20"/>
                <w:szCs w:val="20"/>
              </w:rPr>
              <w:t xml:space="preserve"> __________________</w:t>
            </w:r>
          </w:p>
        </w:tc>
        <w:tc>
          <w:tcPr>
            <w:tcW w:w="1245" w:type="dxa"/>
            <w:vAlign w:val="center"/>
          </w:tcPr>
          <w:p w:rsidR="00A04015" w:rsidRPr="00753097" w:rsidRDefault="00A04015" w:rsidP="009F4363">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1245" w:type="dxa"/>
            <w:vAlign w:val="center"/>
          </w:tcPr>
          <w:p w:rsidR="00A04015" w:rsidRDefault="00A04015" w:rsidP="009F4363">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1245" w:type="dxa"/>
            <w:vAlign w:val="center"/>
          </w:tcPr>
          <w:p w:rsidR="00A04015" w:rsidRDefault="00A04015" w:rsidP="009F4363">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1245" w:type="dxa"/>
            <w:vAlign w:val="center"/>
          </w:tcPr>
          <w:p w:rsidR="00A04015" w:rsidRDefault="00A04015" w:rsidP="009F4363">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r>
    </w:tbl>
    <w:p w:rsidR="00A04015" w:rsidRDefault="00A04015" w:rsidP="005C497F">
      <w:pPr>
        <w:kinsoku w:val="0"/>
        <w:overflowPunct w:val="0"/>
        <w:spacing w:after="0"/>
        <w:textAlignment w:val="baseline"/>
        <w:rPr>
          <w:rFonts w:asciiTheme="minorHAnsi" w:eastAsia="Times New Roman" w:hAnsiTheme="minorHAnsi" w:cstheme="minorHAnsi"/>
          <w:sz w:val="20"/>
          <w:szCs w:val="20"/>
        </w:rPr>
      </w:pPr>
    </w:p>
    <w:p w:rsidR="001079EA" w:rsidRDefault="001079EA" w:rsidP="005C497F">
      <w:pPr>
        <w:kinsoku w:val="0"/>
        <w:overflowPunct w:val="0"/>
        <w:spacing w:after="0"/>
        <w:textAlignment w:val="baseline"/>
        <w:rPr>
          <w:rFonts w:asciiTheme="minorHAnsi" w:eastAsia="Times New Roman" w:hAnsiTheme="minorHAnsi" w:cstheme="minorHAnsi"/>
          <w:b/>
          <w:sz w:val="20"/>
          <w:szCs w:val="20"/>
        </w:rPr>
      </w:pPr>
    </w:p>
    <w:p w:rsidR="000A4DFF" w:rsidRPr="00753097" w:rsidRDefault="000A4DFF" w:rsidP="007B269F">
      <w:pPr>
        <w:kinsoku w:val="0"/>
        <w:overflowPunct w:val="0"/>
        <w:spacing w:after="0"/>
        <w:ind w:left="36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w:t>
      </w:r>
      <w:r w:rsidR="00E807D6" w:rsidRPr="00753097">
        <w:rPr>
          <w:rFonts w:asciiTheme="minorHAnsi" w:eastAsia="Times New Roman" w:hAnsiTheme="minorHAnsi" w:cstheme="minorHAnsi"/>
          <w:b/>
          <w:sz w:val="20"/>
          <w:szCs w:val="20"/>
        </w:rPr>
        <w:t xml:space="preserve">IFI5 </w:t>
      </w:r>
      <w:r w:rsidRPr="00753097">
        <w:rPr>
          <w:rFonts w:asciiTheme="minorHAnsi" w:eastAsia="Times New Roman" w:hAnsiTheme="minorHAnsi" w:cstheme="minorHAnsi"/>
          <w:b/>
          <w:sz w:val="20"/>
          <w:szCs w:val="20"/>
        </w:rPr>
        <w:t xml:space="preserve">JIKA </w:t>
      </w:r>
      <w:r w:rsidR="003B243E">
        <w:rPr>
          <w:rFonts w:asciiTheme="minorHAnsi" w:eastAsia="Times New Roman" w:hAnsiTheme="minorHAnsi" w:cstheme="minorHAnsi"/>
          <w:b/>
          <w:sz w:val="20"/>
          <w:szCs w:val="20"/>
        </w:rPr>
        <w:t>PERNAH MENGGUNAKAN BPR/ KOPERASI/ PEGADAIAN/ KANTOR POS (</w:t>
      </w:r>
      <w:r w:rsidRPr="00753097">
        <w:rPr>
          <w:rFonts w:asciiTheme="minorHAnsi" w:eastAsia="Times New Roman" w:hAnsiTheme="minorHAnsi" w:cstheme="minorHAnsi"/>
          <w:b/>
          <w:sz w:val="20"/>
          <w:szCs w:val="20"/>
        </w:rPr>
        <w:t>TERJAWAB “YA”</w:t>
      </w:r>
      <w:r w:rsidR="003B243E">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DI IFI1.1</w:t>
      </w:r>
      <w:r w:rsidR="005602F1">
        <w:rPr>
          <w:rFonts w:asciiTheme="minorHAnsi" w:eastAsia="Times New Roman" w:hAnsiTheme="minorHAnsi" w:cstheme="minorHAnsi"/>
          <w:b/>
          <w:sz w:val="20"/>
          <w:szCs w:val="20"/>
        </w:rPr>
        <w:t xml:space="preserve">/ IFI1.2/ IFI1.3/ </w:t>
      </w:r>
      <w:r w:rsidRPr="00753097">
        <w:rPr>
          <w:rFonts w:asciiTheme="minorHAnsi" w:eastAsia="Times New Roman" w:hAnsiTheme="minorHAnsi" w:cstheme="minorHAnsi"/>
          <w:b/>
          <w:sz w:val="20"/>
          <w:szCs w:val="20"/>
        </w:rPr>
        <w:t>IFI1.4</w:t>
      </w:r>
      <w:r w:rsidR="003B243E">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w:t>
      </w:r>
      <w:r w:rsidR="00E807D6" w:rsidRPr="00753097">
        <w:rPr>
          <w:rFonts w:asciiTheme="minorHAnsi" w:eastAsia="Times New Roman" w:hAnsiTheme="minorHAnsi" w:cstheme="minorHAnsi"/>
          <w:b/>
          <w:sz w:val="20"/>
          <w:szCs w:val="20"/>
        </w:rPr>
        <w:t xml:space="preserve">LANJUTKAN KE </w:t>
      </w:r>
      <w:r w:rsidR="003B243E">
        <w:rPr>
          <w:rFonts w:asciiTheme="minorHAnsi" w:eastAsia="Times New Roman" w:hAnsiTheme="minorHAnsi" w:cstheme="minorHAnsi"/>
          <w:b/>
          <w:sz w:val="20"/>
          <w:szCs w:val="20"/>
        </w:rPr>
        <w:t>FL1 (</w:t>
      </w:r>
      <w:r w:rsidR="00E807D6" w:rsidRPr="00753097">
        <w:rPr>
          <w:rFonts w:asciiTheme="minorHAnsi" w:eastAsia="Times New Roman" w:hAnsiTheme="minorHAnsi" w:cstheme="minorHAnsi"/>
          <w:b/>
          <w:sz w:val="20"/>
          <w:szCs w:val="20"/>
        </w:rPr>
        <w:t>BAGIAN SELANJUTNYA</w:t>
      </w:r>
      <w:r w:rsidR="003B243E">
        <w:rPr>
          <w:rFonts w:asciiTheme="minorHAnsi" w:eastAsia="Times New Roman" w:hAnsiTheme="minorHAnsi" w:cstheme="minorHAnsi"/>
          <w:b/>
          <w:sz w:val="20"/>
          <w:szCs w:val="20"/>
        </w:rPr>
        <w:t>)</w:t>
      </w:r>
      <w:r w:rsidR="00E807D6" w:rsidRPr="00753097">
        <w:rPr>
          <w:rFonts w:asciiTheme="minorHAnsi" w:eastAsia="Times New Roman" w:hAnsiTheme="minorHAnsi" w:cstheme="minorHAnsi"/>
          <w:b/>
          <w:sz w:val="20"/>
          <w:szCs w:val="20"/>
        </w:rPr>
        <w:t xml:space="preserve"> </w:t>
      </w:r>
      <w:r w:rsidR="00E807D6" w:rsidRPr="00753097">
        <w:rPr>
          <w:rFonts w:asciiTheme="minorHAnsi" w:eastAsia="Times New Roman" w:hAnsiTheme="minorHAnsi" w:cstheme="minorHAnsi"/>
          <w:b/>
          <w:i/>
          <w:sz w:val="16"/>
          <w:szCs w:val="20"/>
        </w:rPr>
        <w:t>ASK IF “YES” TO USING THE INSITUTION IN IFI1.1 THROUGH IFI1.4. OTHERS GO TO THE NEXT SECTION.</w:t>
      </w:r>
    </w:p>
    <w:p w:rsidR="00E807D6" w:rsidRPr="00753097" w:rsidRDefault="00CF3D83" w:rsidP="003B243E">
      <w:pPr>
        <w:kinsoku w:val="0"/>
        <w:overflowPunct w:val="0"/>
        <w:spacing w:after="0"/>
        <w:ind w:firstLine="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E807D6" w:rsidRPr="00753097">
        <w:rPr>
          <w:rFonts w:asciiTheme="minorHAnsi" w:eastAsia="Times New Roman" w:hAnsiTheme="minorHAnsi" w:cstheme="minorHAnsi"/>
          <w:b/>
          <w:sz w:val="20"/>
          <w:szCs w:val="20"/>
        </w:rPr>
        <w:t xml:space="preserve">. </w:t>
      </w:r>
      <w:r w:rsidR="00E807D6" w:rsidRPr="00753097">
        <w:rPr>
          <w:rFonts w:asciiTheme="minorHAnsi" w:eastAsia="Times New Roman" w:hAnsiTheme="minorHAnsi" w:cstheme="minorHAnsi"/>
          <w:b/>
          <w:i/>
          <w:sz w:val="16"/>
          <w:szCs w:val="20"/>
        </w:rPr>
        <w:t>READ OUT</w:t>
      </w:r>
    </w:p>
    <w:p w:rsidR="00E807D6" w:rsidRPr="00753097" w:rsidRDefault="00E807D6" w:rsidP="003B243E">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IFI5. Manakah layanan-layanan yang ditawarkan </w:t>
      </w:r>
      <w:r w:rsidR="00F96769" w:rsidRPr="00753097">
        <w:rPr>
          <w:rFonts w:asciiTheme="minorHAnsi" w:eastAsia="Times New Roman" w:hAnsiTheme="minorHAnsi" w:cstheme="minorHAnsi"/>
          <w:sz w:val="20"/>
          <w:szCs w:val="20"/>
        </w:rPr>
        <w:t xml:space="preserve">oleh </w:t>
      </w:r>
      <w:r w:rsidRPr="00753097">
        <w:rPr>
          <w:rFonts w:asciiTheme="minorHAnsi" w:eastAsia="Times New Roman" w:hAnsiTheme="minorHAnsi" w:cstheme="minorHAnsi"/>
          <w:sz w:val="20"/>
          <w:szCs w:val="20"/>
        </w:rPr>
        <w:t>(BACAKAN INSTITUSI KEUANGAN DALAM KOLOM)</w:t>
      </w:r>
      <w:r w:rsidR="00F96769" w:rsidRPr="00753097">
        <w:rPr>
          <w:rFonts w:asciiTheme="minorHAnsi" w:eastAsia="Times New Roman" w:hAnsiTheme="minorHAnsi" w:cstheme="minorHAnsi"/>
          <w:sz w:val="20"/>
          <w:szCs w:val="20"/>
        </w:rPr>
        <w:t xml:space="preserve"> berikut</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Which of the following services does your (READ THE FINANCIAL INSTITUTION IN THE COLUMN) offer?</w:t>
      </w:r>
    </w:p>
    <w:p w:rsidR="000208CF" w:rsidRPr="00753097" w:rsidRDefault="000208CF" w:rsidP="005C497F">
      <w:pPr>
        <w:kinsoku w:val="0"/>
        <w:overflowPunct w:val="0"/>
        <w:spacing w:after="0"/>
        <w:textAlignment w:val="baseline"/>
        <w:rPr>
          <w:rFonts w:asciiTheme="minorHAnsi" w:eastAsia="Times New Roman" w:hAnsiTheme="minorHAnsi" w:cstheme="minorHAnsi"/>
          <w:sz w:val="20"/>
          <w:szCs w:val="20"/>
        </w:rPr>
      </w:pPr>
    </w:p>
    <w:tbl>
      <w:tblPr>
        <w:tblStyle w:val="TableGrid"/>
        <w:tblW w:w="9550" w:type="dxa"/>
        <w:tblInd w:w="224" w:type="dxa"/>
        <w:tblLayout w:type="fixed"/>
        <w:tblLook w:val="04A0" w:firstRow="1" w:lastRow="0" w:firstColumn="1" w:lastColumn="0" w:noHBand="0" w:noVBand="1"/>
      </w:tblPr>
      <w:tblGrid>
        <w:gridCol w:w="576"/>
        <w:gridCol w:w="4590"/>
        <w:gridCol w:w="4384"/>
      </w:tblGrid>
      <w:tr w:rsidR="00EF3942" w:rsidRPr="00753097" w:rsidTr="00EF3942">
        <w:tc>
          <w:tcPr>
            <w:tcW w:w="576" w:type="dxa"/>
          </w:tcPr>
          <w:p w:rsidR="00EF3942" w:rsidRDefault="00EF3942" w:rsidP="005C497F">
            <w:pPr>
              <w:kinsoku w:val="0"/>
              <w:overflowPunct w:val="0"/>
              <w:textAlignment w:val="baseline"/>
              <w:rPr>
                <w:rFonts w:asciiTheme="minorHAnsi" w:eastAsia="Times New Roman" w:hAnsiTheme="minorHAnsi" w:cstheme="minorHAnsi"/>
                <w:sz w:val="20"/>
                <w:szCs w:val="20"/>
              </w:rPr>
            </w:pPr>
          </w:p>
        </w:tc>
        <w:tc>
          <w:tcPr>
            <w:tcW w:w="4590" w:type="dxa"/>
          </w:tcPr>
          <w:p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KARTU BANTU/BACAKAN. SA PER BARIS </w:t>
            </w:r>
            <w:r w:rsidRPr="007B269F">
              <w:rPr>
                <w:rFonts w:asciiTheme="minorHAnsi" w:eastAsia="Times New Roman" w:hAnsiTheme="minorHAnsi" w:cstheme="minorHAnsi"/>
                <w:b/>
                <w:i/>
                <w:sz w:val="16"/>
                <w:szCs w:val="20"/>
              </w:rPr>
              <w:t>READ OUT. SINGLE ASNWER PER ROW</w:t>
            </w:r>
          </w:p>
        </w:tc>
        <w:tc>
          <w:tcPr>
            <w:tcW w:w="4384" w:type="dxa"/>
          </w:tcPr>
          <w:p w:rsidR="00EF3942" w:rsidRPr="007B269F" w:rsidRDefault="00EF3942" w:rsidP="005C497F">
            <w:pPr>
              <w:kinsoku w:val="0"/>
              <w:overflowPunct w:val="0"/>
              <w:textAlignment w:val="baseline"/>
              <w:rPr>
                <w:rFonts w:asciiTheme="minorHAnsi" w:eastAsia="Times New Roman" w:hAnsiTheme="minorHAnsi" w:cstheme="minorHAnsi"/>
                <w:b/>
                <w:i/>
                <w:sz w:val="16"/>
                <w:szCs w:val="16"/>
              </w:rPr>
            </w:pPr>
            <w:r w:rsidRPr="007B269F">
              <w:rPr>
                <w:rFonts w:asciiTheme="minorHAnsi" w:eastAsia="Times New Roman" w:hAnsiTheme="minorHAnsi" w:cstheme="minorHAnsi"/>
                <w:b/>
                <w:sz w:val="20"/>
                <w:szCs w:val="20"/>
              </w:rPr>
              <w:t xml:space="preserve">1=  Minimal salah satu diantara hal berikut: tabungan, transfer uang, asuransi, investasi </w:t>
            </w:r>
            <w:r w:rsidRPr="007B269F">
              <w:rPr>
                <w:rFonts w:asciiTheme="minorHAnsi" w:eastAsia="Times New Roman" w:hAnsiTheme="minorHAnsi" w:cstheme="minorHAnsi"/>
                <w:b/>
                <w:i/>
                <w:sz w:val="16"/>
                <w:szCs w:val="16"/>
              </w:rPr>
              <w:t>At least one of the following: Savings, money transfers, insurance, investments</w:t>
            </w:r>
          </w:p>
          <w:p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Hanya pinjaman </w:t>
            </w:r>
            <w:r w:rsidRPr="007B269F">
              <w:rPr>
                <w:rFonts w:asciiTheme="minorHAnsi" w:eastAsia="Times New Roman" w:hAnsiTheme="minorHAnsi" w:cstheme="minorHAnsi"/>
                <w:b/>
                <w:i/>
                <w:sz w:val="16"/>
                <w:szCs w:val="16"/>
              </w:rPr>
              <w:t>Only loans</w:t>
            </w:r>
          </w:p>
          <w:p w:rsidR="00EF3942" w:rsidRPr="007B269F" w:rsidRDefault="00EF3942" w:rsidP="004B03B8">
            <w:pPr>
              <w:kinsoku w:val="0"/>
              <w:overflowPunct w:val="0"/>
              <w:textAlignment w:val="baseline"/>
              <w:rPr>
                <w:rFonts w:asciiTheme="minorHAnsi" w:eastAsia="Times New Roman" w:hAnsiTheme="minorHAnsi" w:cstheme="minorHAnsi"/>
                <w:b/>
                <w:i/>
                <w:sz w:val="16"/>
                <w:szCs w:val="16"/>
              </w:rPr>
            </w:pPr>
            <w:r w:rsidRPr="007B269F">
              <w:rPr>
                <w:rFonts w:asciiTheme="minorHAnsi" w:eastAsia="Times New Roman" w:hAnsiTheme="minorHAnsi" w:cstheme="minorHAnsi"/>
                <w:b/>
                <w:sz w:val="20"/>
                <w:szCs w:val="20"/>
              </w:rPr>
              <w:t xml:space="preserve">3= TIDAK SATUPUN DIATAS </w:t>
            </w:r>
            <w:r w:rsidRPr="007B269F">
              <w:rPr>
                <w:rFonts w:asciiTheme="minorHAnsi" w:eastAsia="Times New Roman" w:hAnsiTheme="minorHAnsi" w:cstheme="minorHAnsi"/>
                <w:b/>
                <w:i/>
                <w:sz w:val="16"/>
                <w:szCs w:val="16"/>
              </w:rPr>
              <w:t>NONE OF THE ABOVE</w:t>
            </w:r>
          </w:p>
          <w:p w:rsidR="00EF3942" w:rsidRPr="007B269F" w:rsidRDefault="00EF3942" w:rsidP="004B03B8">
            <w:pPr>
              <w:kinsoku w:val="0"/>
              <w:overflowPunct w:val="0"/>
              <w:textAlignment w:val="baseline"/>
              <w:rPr>
                <w:rFonts w:asciiTheme="minorHAnsi" w:eastAsia="Times New Roman" w:hAnsiTheme="minorHAnsi" w:cstheme="minorHAnsi"/>
                <w:b/>
                <w:sz w:val="20"/>
                <w:szCs w:val="20"/>
              </w:rPr>
            </w:pPr>
          </w:p>
        </w:tc>
      </w:tr>
      <w:tr w:rsidR="00EF3942" w:rsidRPr="00753097" w:rsidTr="007B269F">
        <w:tc>
          <w:tcPr>
            <w:tcW w:w="576" w:type="dxa"/>
            <w:vAlign w:val="bottom"/>
          </w:tcPr>
          <w:p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Bank Perkreditan Rakyat (BPR)</w:t>
            </w:r>
          </w:p>
        </w:tc>
        <w:tc>
          <w:tcPr>
            <w:tcW w:w="4384" w:type="dxa"/>
          </w:tcPr>
          <w:p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rsidTr="007B269F">
        <w:tc>
          <w:tcPr>
            <w:tcW w:w="576" w:type="dxa"/>
            <w:vAlign w:val="bottom"/>
          </w:tcPr>
          <w:p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Koperasi (BMT, Credit Union, KSP/USP, etc) / Ventura </w:t>
            </w:r>
            <w:r w:rsidRPr="00753097">
              <w:rPr>
                <w:rFonts w:asciiTheme="minorHAnsi" w:hAnsiTheme="minorHAnsi" w:cstheme="minorHAnsi"/>
                <w:i/>
                <w:iCs/>
                <w:sz w:val="16"/>
                <w:szCs w:val="16"/>
              </w:rPr>
              <w:t>Cooperative (BMT, Credit Union, KSP) / Ventura</w:t>
            </w:r>
          </w:p>
        </w:tc>
        <w:tc>
          <w:tcPr>
            <w:tcW w:w="4384" w:type="dxa"/>
          </w:tcPr>
          <w:p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rsidTr="007B269F">
        <w:tc>
          <w:tcPr>
            <w:tcW w:w="576" w:type="dxa"/>
            <w:vAlign w:val="bottom"/>
          </w:tcPr>
          <w:p w:rsidR="00EF3942" w:rsidRPr="00753097" w:rsidRDefault="00EF3942" w:rsidP="007B269F">
            <w:pPr>
              <w:kinsoku w:val="0"/>
              <w:overflowPunct w:val="0"/>
              <w:jc w:val="center"/>
              <w:textAlignment w:val="baseline"/>
              <w:rPr>
                <w:rFonts w:asciiTheme="minorHAnsi" w:hAnsiTheme="minorHAnsi" w:cstheme="minorHAnsi"/>
                <w:sz w:val="20"/>
                <w:szCs w:val="20"/>
              </w:rPr>
            </w:pPr>
            <w:r>
              <w:rPr>
                <w:rFonts w:asciiTheme="minorHAnsi" w:hAnsiTheme="minorHAnsi" w:cstheme="minorHAnsi"/>
                <w:sz w:val="20"/>
                <w:szCs w:val="20"/>
              </w:rPr>
              <w:t>___</w:t>
            </w:r>
          </w:p>
        </w:tc>
        <w:tc>
          <w:tcPr>
            <w:tcW w:w="4590" w:type="dxa"/>
          </w:tcPr>
          <w:p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Pegadaian</w:t>
            </w:r>
          </w:p>
        </w:tc>
        <w:tc>
          <w:tcPr>
            <w:tcW w:w="4384" w:type="dxa"/>
          </w:tcPr>
          <w:p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r w:rsidR="00EF3942" w:rsidRPr="00753097" w:rsidTr="007B269F">
        <w:tc>
          <w:tcPr>
            <w:tcW w:w="576" w:type="dxa"/>
            <w:vAlign w:val="bottom"/>
          </w:tcPr>
          <w:p w:rsidR="00EF3942" w:rsidRPr="00753097" w:rsidRDefault="00EF3942" w:rsidP="007B269F">
            <w:pPr>
              <w:kinsoku w:val="0"/>
              <w:overflowPunct w:val="0"/>
              <w:jc w:val="center"/>
              <w:textAlignment w:val="baseline"/>
              <w:rPr>
                <w:rFonts w:asciiTheme="minorHAnsi" w:eastAsia="Times New Roman" w:hAnsiTheme="minorHAnsi" w:cstheme="minorHAnsi"/>
                <w:sz w:val="20"/>
                <w:szCs w:val="20"/>
              </w:rPr>
            </w:pPr>
            <w:r>
              <w:rPr>
                <w:rFonts w:asciiTheme="minorHAnsi" w:hAnsiTheme="minorHAnsi" w:cstheme="minorHAnsi"/>
                <w:sz w:val="20"/>
                <w:szCs w:val="20"/>
              </w:rPr>
              <w:t>___</w:t>
            </w:r>
          </w:p>
        </w:tc>
        <w:tc>
          <w:tcPr>
            <w:tcW w:w="4590" w:type="dxa"/>
          </w:tcPr>
          <w:p w:rsidR="00EF3942" w:rsidRPr="00753097" w:rsidRDefault="00EF3942" w:rsidP="005C497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Kantor pos </w:t>
            </w:r>
            <w:r w:rsidRPr="00753097">
              <w:rPr>
                <w:rFonts w:asciiTheme="minorHAnsi" w:eastAsia="Times New Roman" w:hAnsiTheme="minorHAnsi" w:cstheme="minorHAnsi"/>
                <w:i/>
                <w:sz w:val="16"/>
                <w:szCs w:val="16"/>
              </w:rPr>
              <w:t>Post office bank</w:t>
            </w:r>
          </w:p>
        </w:tc>
        <w:tc>
          <w:tcPr>
            <w:tcW w:w="4384" w:type="dxa"/>
          </w:tcPr>
          <w:p w:rsidR="00EF3942" w:rsidRPr="00753097" w:rsidRDefault="00EF3942" w:rsidP="005C497F">
            <w:pPr>
              <w:kinsoku w:val="0"/>
              <w:overflowPunct w:val="0"/>
              <w:jc w:val="center"/>
              <w:textAlignment w:val="baseline"/>
              <w:rPr>
                <w:rFonts w:asciiTheme="minorHAnsi" w:eastAsia="Times New Roman" w:hAnsiTheme="minorHAnsi" w:cstheme="minorHAnsi"/>
                <w:sz w:val="20"/>
                <w:szCs w:val="20"/>
              </w:rPr>
            </w:pPr>
          </w:p>
        </w:tc>
      </w:tr>
    </w:tbl>
    <w:p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rsidR="00BA5942" w:rsidRDefault="00BA5942" w:rsidP="004B0F1C">
      <w:pPr>
        <w:kinsoku w:val="0"/>
        <w:overflowPunct w:val="0"/>
        <w:spacing w:after="0"/>
        <w:jc w:val="both"/>
        <w:textAlignment w:val="baseline"/>
        <w:rPr>
          <w:rFonts w:asciiTheme="minorHAnsi" w:eastAsia="Times New Roman" w:hAnsiTheme="minorHAnsi" w:cstheme="minorHAnsi"/>
          <w:b/>
          <w:sz w:val="20"/>
          <w:szCs w:val="20"/>
        </w:rPr>
        <w:sectPr w:rsidR="00BA5942" w:rsidSect="00613C81">
          <w:pgSz w:w="11907" w:h="16839" w:code="9"/>
          <w:pgMar w:top="720" w:right="720" w:bottom="720" w:left="720" w:header="720" w:footer="720" w:gutter="0"/>
          <w:cols w:space="720"/>
          <w:docGrid w:linePitch="360"/>
        </w:sectPr>
      </w:pPr>
    </w:p>
    <w:p w:rsidR="00F7767B" w:rsidRPr="00753097" w:rsidRDefault="00F7767B" w:rsidP="00AB4D3B">
      <w:pPr>
        <w:kinsoku w:val="0"/>
        <w:overflowPunct w:val="0"/>
        <w:spacing w:after="0"/>
        <w:ind w:left="360"/>
        <w:jc w:val="both"/>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IFI6 JIKA </w:t>
      </w:r>
      <w:r w:rsidRPr="00AB4D3B">
        <w:rPr>
          <w:rFonts w:asciiTheme="minorHAnsi" w:eastAsia="Times New Roman" w:hAnsiTheme="minorHAnsi" w:cstheme="minorHAnsi"/>
          <w:b/>
          <w:sz w:val="20"/>
          <w:szCs w:val="20"/>
          <w:u w:val="single"/>
        </w:rPr>
        <w:t>MENGGUNAKAN Bank Perkreditan Rakyat (BPR)</w:t>
      </w:r>
      <w:r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w:t>
      </w:r>
      <w:r w:rsidR="005602F1" w:rsidRPr="00753097">
        <w:rPr>
          <w:rFonts w:asciiTheme="minorHAnsi" w:eastAsia="Times New Roman" w:hAnsiTheme="minorHAnsi" w:cstheme="minorHAnsi"/>
          <w:b/>
          <w:sz w:val="20"/>
          <w:szCs w:val="20"/>
        </w:rPr>
        <w:t>TERLINGKAR “YA”</w:t>
      </w:r>
      <w:r w:rsidR="005602F1">
        <w:rPr>
          <w:rFonts w:asciiTheme="minorHAnsi" w:eastAsia="Times New Roman" w:hAnsiTheme="minorHAnsi" w:cstheme="minorHAnsi"/>
          <w:b/>
          <w:sz w:val="20"/>
          <w:szCs w:val="20"/>
        </w:rPr>
        <w:t>/KODE 1</w:t>
      </w:r>
      <w:r w:rsidR="005602F1"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 xml:space="preserve">UNTUK BPR </w:t>
      </w:r>
      <w:r w:rsidRPr="00753097">
        <w:rPr>
          <w:rFonts w:asciiTheme="minorHAnsi" w:eastAsia="Times New Roman" w:hAnsiTheme="minorHAnsi" w:cstheme="minorHAnsi"/>
          <w:b/>
          <w:sz w:val="20"/>
          <w:szCs w:val="20"/>
        </w:rPr>
        <w:t>DI IFI1</w:t>
      </w:r>
      <w:r w:rsidR="005602F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IFI7 </w:t>
      </w:r>
      <w:r w:rsidRPr="00753097">
        <w:rPr>
          <w:rFonts w:asciiTheme="minorHAnsi" w:eastAsia="Times New Roman" w:hAnsiTheme="minorHAnsi" w:cstheme="minorHAnsi"/>
          <w:b/>
          <w:i/>
          <w:sz w:val="16"/>
          <w:szCs w:val="20"/>
        </w:rPr>
        <w:t>ASK IF “YES” FOR Bank Perkreditan Rakyat (BPR) USE IN IFI1. OTHERS GO TO IFI7.</w:t>
      </w:r>
    </w:p>
    <w:p w:rsidR="00F35395" w:rsidRPr="00753097" w:rsidRDefault="00CF3D83" w:rsidP="005602F1">
      <w:pPr>
        <w:kinsoku w:val="0"/>
        <w:overflowPunct w:val="0"/>
        <w:spacing w:after="0"/>
        <w:ind w:firstLine="36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rsidR="00F35395" w:rsidRPr="00753097" w:rsidRDefault="00F35395" w:rsidP="005602F1">
      <w:pPr>
        <w:kinsoku w:val="0"/>
        <w:overflowPunct w:val="0"/>
        <w:spacing w:after="0"/>
        <w:ind w:firstLine="36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rsidR="005C497F" w:rsidRPr="00753097" w:rsidRDefault="005C497F" w:rsidP="00F7767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IFI6. Saya akan membacakan beberapa pernyataan. Tolong katakan, manakah diantara pernyataan</w:t>
      </w:r>
      <w:r w:rsidR="0021032F">
        <w:rPr>
          <w:rFonts w:asciiTheme="minorHAnsi" w:eastAsia="Times New Roman" w:hAnsiTheme="minorHAnsi" w:cstheme="minorHAnsi"/>
          <w:sz w:val="20"/>
          <w:szCs w:val="20"/>
        </w:rPr>
        <w:t>-pernyataan berikut</w:t>
      </w:r>
      <w:r w:rsidRPr="00753097">
        <w:rPr>
          <w:rFonts w:asciiTheme="minorHAnsi" w:eastAsia="Times New Roman" w:hAnsiTheme="minorHAnsi" w:cstheme="minorHAnsi"/>
          <w:sz w:val="20"/>
          <w:szCs w:val="20"/>
        </w:rPr>
        <w:t xml:space="preserve"> yang paling sesuai untuk menggambarkan </w:t>
      </w:r>
      <w:r w:rsidRPr="00AB4D3B">
        <w:rPr>
          <w:rFonts w:asciiTheme="minorHAnsi" w:eastAsia="Times New Roman" w:hAnsiTheme="minorHAnsi" w:cstheme="minorHAnsi"/>
          <w:b/>
          <w:sz w:val="20"/>
          <w:szCs w:val="20"/>
        </w:rPr>
        <w:t>akun</w:t>
      </w:r>
      <w:r w:rsidR="0021032F"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21032F" w:rsidRPr="00AB4D3B">
        <w:rPr>
          <w:rFonts w:asciiTheme="minorHAnsi" w:eastAsia="Times New Roman" w:hAnsiTheme="minorHAnsi" w:cstheme="minorHAnsi"/>
          <w:b/>
          <w:sz w:val="20"/>
          <w:szCs w:val="20"/>
        </w:rPr>
        <w:t>BPR</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Anda gunakan, baik yang terdaftar ataupun yang tidak. Anda tidak harus menggunakan layanan-layanan tersebut secara pribadi—saya hanya ingin mengetahui apakah </w:t>
      </w:r>
      <w:r w:rsidR="0021032F" w:rsidRPr="00AB4D3B">
        <w:rPr>
          <w:rFonts w:asciiTheme="minorHAnsi" w:eastAsia="Times New Roman" w:hAnsiTheme="minorHAnsi" w:cstheme="minorHAnsi"/>
          <w:b/>
          <w:sz w:val="20"/>
          <w:szCs w:val="20"/>
        </w:rPr>
        <w:t>BPR</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 xml:space="preserve">I will read you several statements. Please, tell me which of them apply to an </w:t>
      </w:r>
      <w:r w:rsidR="00F96C24">
        <w:rPr>
          <w:rFonts w:asciiTheme="minorHAnsi" w:eastAsia="Times New Roman" w:hAnsiTheme="minorHAnsi" w:cstheme="minorHAnsi"/>
          <w:i/>
          <w:sz w:val="16"/>
          <w:szCs w:val="20"/>
        </w:rPr>
        <w:t>BPR</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account that you us</w:t>
      </w:r>
      <w:r w:rsidRPr="00753097">
        <w:rPr>
          <w:rFonts w:asciiTheme="minorHAnsi" w:eastAsia="Times New Roman" w:hAnsiTheme="minorHAnsi" w:cstheme="minorHAnsi"/>
          <w:sz w:val="20"/>
          <w:szCs w:val="20"/>
        </w:rPr>
        <w:t>e</w:t>
      </w:r>
      <w:r w:rsidRPr="00753097">
        <w:rPr>
          <w:rFonts w:asciiTheme="minorHAnsi" w:eastAsia="Times New Roman" w:hAnsiTheme="minorHAnsi" w:cstheme="minorHAnsi"/>
          <w:i/>
          <w:sz w:val="16"/>
          <w:szCs w:val="20"/>
        </w:rPr>
        <w:t xml:space="preserve">, registered or not. You do not have to personally use those services – I just want to know if your </w:t>
      </w:r>
      <w:r w:rsidR="00F96C24">
        <w:rPr>
          <w:rFonts w:asciiTheme="minorHAnsi" w:eastAsia="Times New Roman" w:hAnsiTheme="minorHAnsi" w:cstheme="minorHAnsi"/>
          <w:i/>
          <w:sz w:val="16"/>
          <w:szCs w:val="20"/>
        </w:rPr>
        <w:t>BPR</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offers them.</w:t>
      </w:r>
    </w:p>
    <w:p w:rsidR="005C497F" w:rsidRDefault="005C497F" w:rsidP="005C497F">
      <w:pPr>
        <w:kinsoku w:val="0"/>
        <w:overflowPunct w:val="0"/>
        <w:spacing w:after="0"/>
        <w:textAlignment w:val="baseline"/>
        <w:rPr>
          <w:rFonts w:asciiTheme="minorHAnsi" w:eastAsia="Times New Roman" w:hAnsiTheme="minorHAnsi" w:cstheme="minorHAnsi"/>
          <w:sz w:val="20"/>
          <w:szCs w:val="20"/>
        </w:rPr>
      </w:pPr>
    </w:p>
    <w:p w:rsidR="0021032F" w:rsidRDefault="0021032F" w:rsidP="005C497F">
      <w:pPr>
        <w:kinsoku w:val="0"/>
        <w:overflowPunct w:val="0"/>
        <w:spacing w:after="0"/>
        <w:textAlignment w:val="baseline"/>
        <w:rPr>
          <w:rFonts w:asciiTheme="minorHAnsi" w:eastAsia="Times New Roman" w:hAnsiTheme="minorHAnsi" w:cstheme="minorHAnsi"/>
          <w:sz w:val="20"/>
          <w:szCs w:val="20"/>
        </w:rPr>
      </w:pPr>
    </w:p>
    <w:p w:rsidR="00DF20F8" w:rsidRPr="00753097" w:rsidRDefault="005602F1"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IFI7 JIKA </w:t>
      </w:r>
      <w:r w:rsidRPr="00AB4D3B">
        <w:rPr>
          <w:rFonts w:asciiTheme="minorHAnsi" w:eastAsia="Times New Roman" w:hAnsiTheme="minorHAnsi" w:cstheme="minorHAnsi"/>
          <w:b/>
          <w:sz w:val="20"/>
          <w:szCs w:val="20"/>
          <w:u w:val="single"/>
        </w:rPr>
        <w:t>MENGGUNAKAN KOPERASI</w:t>
      </w:r>
      <w:r w:rsidRPr="00753097">
        <w:rPr>
          <w:rFonts w:asciiTheme="minorHAnsi" w:eastAsia="Times New Roman" w:hAnsiTheme="minorHAnsi" w:cstheme="minorHAnsi"/>
          <w:b/>
          <w:sz w:val="20"/>
          <w:szCs w:val="20"/>
        </w:rPr>
        <w:t xml:space="preserve"> (BMT, CREDIT UNION, KSP/USP)/ VENTURA </w:t>
      </w:r>
      <w:r>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TERLINGKAR “YA”</w:t>
      </w:r>
      <w:r>
        <w:rPr>
          <w:rFonts w:asciiTheme="minorHAnsi" w:eastAsia="Times New Roman" w:hAnsiTheme="minorHAnsi" w:cstheme="minorHAnsi"/>
          <w:b/>
          <w:sz w:val="20"/>
          <w:szCs w:val="20"/>
        </w:rPr>
        <w:t>/KODE 1</w:t>
      </w:r>
      <w:r w:rsidRPr="00753097">
        <w:rPr>
          <w:rFonts w:asciiTheme="minorHAnsi" w:eastAsia="Times New Roman" w:hAnsiTheme="minorHAnsi" w:cstheme="minorHAnsi"/>
          <w:b/>
          <w:sz w:val="20"/>
          <w:szCs w:val="20"/>
        </w:rPr>
        <w:t xml:space="preserve"> </w:t>
      </w:r>
      <w:r>
        <w:rPr>
          <w:rFonts w:asciiTheme="minorHAnsi" w:eastAsia="Times New Roman" w:hAnsiTheme="minorHAnsi" w:cstheme="minorHAnsi"/>
          <w:b/>
          <w:sz w:val="20"/>
          <w:szCs w:val="20"/>
        </w:rPr>
        <w:t xml:space="preserve">UNTUK KOPERASI </w:t>
      </w:r>
      <w:r w:rsidRPr="00753097">
        <w:rPr>
          <w:rFonts w:asciiTheme="minorHAnsi" w:eastAsia="Times New Roman" w:hAnsiTheme="minorHAnsi" w:cstheme="minorHAnsi"/>
          <w:b/>
          <w:sz w:val="20"/>
          <w:szCs w:val="20"/>
        </w:rPr>
        <w:t>DI IFI1</w:t>
      </w:r>
      <w:r>
        <w:rPr>
          <w:rFonts w:asciiTheme="minorHAnsi" w:eastAsia="Times New Roman" w:hAnsiTheme="minorHAnsi" w:cstheme="minorHAnsi"/>
          <w:b/>
          <w:sz w:val="20"/>
          <w:szCs w:val="20"/>
        </w:rPr>
        <w:t>)</w:t>
      </w:r>
      <w:r w:rsidR="007229DD" w:rsidRPr="00753097">
        <w:rPr>
          <w:rFonts w:asciiTheme="minorHAnsi" w:eastAsia="Times New Roman" w:hAnsiTheme="minorHAnsi" w:cstheme="minorHAnsi"/>
          <w:b/>
          <w:sz w:val="20"/>
          <w:szCs w:val="20"/>
        </w:rPr>
        <w:t xml:space="preserve">. LAINNYA LANJUTKAN KE IFI8 </w:t>
      </w:r>
      <w:r w:rsidR="007229DD" w:rsidRPr="00753097">
        <w:rPr>
          <w:rFonts w:asciiTheme="minorHAnsi" w:eastAsia="Times New Roman" w:hAnsiTheme="minorHAnsi" w:cstheme="minorHAnsi"/>
          <w:b/>
          <w:i/>
          <w:sz w:val="16"/>
          <w:szCs w:val="20"/>
        </w:rPr>
        <w:t>ASK IF “YES” FOR Koperasi (BMT, Credit Union, KSP/USP)/Ventura USE IN IFI1. OTHERS GO TO IFI8.</w:t>
      </w:r>
    </w:p>
    <w:p w:rsidR="00F35395" w:rsidRPr="00753097" w:rsidRDefault="00CF3D83" w:rsidP="005602F1">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rsidR="00F35395" w:rsidRPr="00753097" w:rsidRDefault="00F35395" w:rsidP="005602F1">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IFI7. Manakah diantara pernyataan-pernyataan berikut ini yang paling sesuai untuk </w:t>
      </w:r>
      <w:r w:rsidRPr="00AB4D3B">
        <w:rPr>
          <w:rFonts w:asciiTheme="minorHAnsi" w:eastAsia="Times New Roman" w:hAnsiTheme="minorHAnsi" w:cstheme="minorHAnsi"/>
          <w:b/>
          <w:sz w:val="20"/>
          <w:szCs w:val="20"/>
        </w:rPr>
        <w:t>akun</w:t>
      </w:r>
      <w:r w:rsidR="0021032F"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KOPERASI</w:t>
      </w:r>
      <w:r w:rsidRPr="00753097">
        <w:rPr>
          <w:rFonts w:asciiTheme="minorHAnsi" w:eastAsia="Times New Roman" w:hAnsiTheme="minorHAnsi" w:cstheme="minorHAnsi"/>
          <w:sz w:val="20"/>
          <w:szCs w:val="20"/>
        </w:rPr>
        <w:t xml:space="preserve"> yang digunakan, baik yang didaftarkan ataupun tidak. Anda tidak harus menggunakan layanan-layanan tersebut secara pribadi—saya hanya ingin mengetahui apakah </w:t>
      </w:r>
      <w:r w:rsidR="0021032F" w:rsidRPr="00AB4D3B">
        <w:rPr>
          <w:rFonts w:asciiTheme="minorHAnsi" w:eastAsia="Times New Roman" w:hAnsiTheme="minorHAnsi" w:cstheme="minorHAnsi"/>
          <w:b/>
          <w:sz w:val="20"/>
          <w:szCs w:val="20"/>
        </w:rPr>
        <w:t>KOPERASI</w:t>
      </w:r>
      <w:r w:rsidR="0021032F"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Which of the following statements apply to COOPERATIVE account you use, registered or not?  You do not have to personally use those services – I just want to know if your cooperative offers them.</w:t>
      </w:r>
    </w:p>
    <w:p w:rsidR="005C497F" w:rsidRDefault="005C497F" w:rsidP="005C497F">
      <w:pPr>
        <w:kinsoku w:val="0"/>
        <w:overflowPunct w:val="0"/>
        <w:spacing w:after="0"/>
        <w:textAlignment w:val="baseline"/>
        <w:rPr>
          <w:rFonts w:asciiTheme="minorHAnsi" w:eastAsia="Times New Roman" w:hAnsiTheme="minorHAnsi" w:cstheme="minorHAnsi"/>
          <w:sz w:val="20"/>
          <w:szCs w:val="20"/>
        </w:rPr>
      </w:pPr>
    </w:p>
    <w:p w:rsidR="0021032F" w:rsidRPr="00753097" w:rsidRDefault="0021032F" w:rsidP="005C497F">
      <w:pPr>
        <w:kinsoku w:val="0"/>
        <w:overflowPunct w:val="0"/>
        <w:spacing w:after="0"/>
        <w:textAlignment w:val="baseline"/>
        <w:rPr>
          <w:rFonts w:asciiTheme="minorHAnsi" w:eastAsia="Times New Roman" w:hAnsiTheme="minorHAnsi" w:cstheme="minorHAnsi"/>
          <w:sz w:val="20"/>
          <w:szCs w:val="20"/>
        </w:rPr>
      </w:pPr>
    </w:p>
    <w:p w:rsidR="007E375B" w:rsidRPr="00753097" w:rsidRDefault="007E375B"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IFI8 JIKA </w:t>
      </w:r>
      <w:r w:rsidRPr="00AB4D3B">
        <w:rPr>
          <w:rFonts w:asciiTheme="minorHAnsi" w:eastAsia="Times New Roman" w:hAnsiTheme="minorHAnsi" w:cstheme="minorHAnsi"/>
          <w:b/>
          <w:sz w:val="20"/>
          <w:szCs w:val="20"/>
          <w:u w:val="single"/>
        </w:rPr>
        <w:t xml:space="preserve">MENGGUNAKAN </w:t>
      </w:r>
      <w:r w:rsidR="00CF535E" w:rsidRPr="00AB4D3B">
        <w:rPr>
          <w:rFonts w:asciiTheme="minorHAnsi" w:eastAsia="Times New Roman" w:hAnsiTheme="minorHAnsi" w:cstheme="minorHAnsi"/>
          <w:b/>
          <w:sz w:val="20"/>
          <w:szCs w:val="20"/>
          <w:u w:val="single"/>
        </w:rPr>
        <w:t>PEGADAIAN</w:t>
      </w:r>
      <w:r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w:t>
      </w:r>
      <w:r w:rsidR="005602F1" w:rsidRPr="00753097">
        <w:rPr>
          <w:rFonts w:asciiTheme="minorHAnsi" w:eastAsia="Times New Roman" w:hAnsiTheme="minorHAnsi" w:cstheme="minorHAnsi"/>
          <w:b/>
          <w:sz w:val="20"/>
          <w:szCs w:val="20"/>
        </w:rPr>
        <w:t>TERLINGKAR “YA”</w:t>
      </w:r>
      <w:r w:rsidR="005602F1">
        <w:rPr>
          <w:rFonts w:asciiTheme="minorHAnsi" w:eastAsia="Times New Roman" w:hAnsiTheme="minorHAnsi" w:cstheme="minorHAnsi"/>
          <w:b/>
          <w:sz w:val="20"/>
          <w:szCs w:val="20"/>
        </w:rPr>
        <w:t>/KODE 1</w:t>
      </w:r>
      <w:r w:rsidR="005602F1" w:rsidRPr="00753097">
        <w:rPr>
          <w:rFonts w:asciiTheme="minorHAnsi" w:eastAsia="Times New Roman" w:hAnsiTheme="minorHAnsi" w:cstheme="minorHAnsi"/>
          <w:b/>
          <w:sz w:val="20"/>
          <w:szCs w:val="20"/>
        </w:rPr>
        <w:t xml:space="preserve"> </w:t>
      </w:r>
      <w:r w:rsidR="005602F1">
        <w:rPr>
          <w:rFonts w:asciiTheme="minorHAnsi" w:eastAsia="Times New Roman" w:hAnsiTheme="minorHAnsi" w:cstheme="minorHAnsi"/>
          <w:b/>
          <w:sz w:val="20"/>
          <w:szCs w:val="20"/>
        </w:rPr>
        <w:t xml:space="preserve">UNTUK PEGADAIAN </w:t>
      </w:r>
      <w:r w:rsidRPr="00753097">
        <w:rPr>
          <w:rFonts w:asciiTheme="minorHAnsi" w:eastAsia="Times New Roman" w:hAnsiTheme="minorHAnsi" w:cstheme="minorHAnsi"/>
          <w:b/>
          <w:sz w:val="20"/>
          <w:szCs w:val="20"/>
        </w:rPr>
        <w:t xml:space="preserve">DI </w:t>
      </w:r>
      <w:r w:rsidR="00FB458D" w:rsidRPr="00753097">
        <w:rPr>
          <w:rFonts w:asciiTheme="minorHAnsi" w:eastAsia="Times New Roman" w:hAnsiTheme="minorHAnsi" w:cstheme="minorHAnsi"/>
          <w:b/>
          <w:sz w:val="20"/>
          <w:szCs w:val="20"/>
        </w:rPr>
        <w:t>IFI1</w:t>
      </w:r>
      <w:r w:rsidR="005602F1">
        <w:rPr>
          <w:rFonts w:asciiTheme="minorHAnsi" w:eastAsia="Times New Roman" w:hAnsiTheme="minorHAnsi" w:cstheme="minorHAnsi"/>
          <w:b/>
          <w:sz w:val="20"/>
          <w:szCs w:val="20"/>
        </w:rPr>
        <w:t>)</w:t>
      </w:r>
      <w:r w:rsidR="00FB458D" w:rsidRPr="00753097">
        <w:rPr>
          <w:rFonts w:asciiTheme="minorHAnsi" w:eastAsia="Times New Roman" w:hAnsiTheme="minorHAnsi" w:cstheme="minorHAnsi"/>
          <w:b/>
          <w:sz w:val="20"/>
          <w:szCs w:val="20"/>
        </w:rPr>
        <w:t xml:space="preserve">. LAINNYA LANJUTKAN KE IFI9 </w:t>
      </w:r>
      <w:r w:rsidR="00FB458D" w:rsidRPr="00753097">
        <w:rPr>
          <w:rFonts w:asciiTheme="minorHAnsi" w:eastAsia="Times New Roman" w:hAnsiTheme="minorHAnsi" w:cstheme="minorHAnsi"/>
          <w:b/>
          <w:i/>
          <w:sz w:val="16"/>
          <w:szCs w:val="20"/>
        </w:rPr>
        <w:t>ASK IF “YES” FOR Pegadaian USE IN IFI1. OTHERS GO TO IFI9.</w:t>
      </w:r>
    </w:p>
    <w:p w:rsidR="00F35395" w:rsidRPr="00753097" w:rsidRDefault="00CF3D83" w:rsidP="005602F1">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rsidR="00F35395" w:rsidRPr="00753097" w:rsidRDefault="00F35395" w:rsidP="005602F1">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IFI8. Manakah diantara pernyataan-pernyataan berikut ini yang paling sesuai untuk </w:t>
      </w:r>
      <w:r w:rsidRPr="00AB4D3B">
        <w:rPr>
          <w:rFonts w:asciiTheme="minorHAnsi" w:eastAsia="Times New Roman" w:hAnsiTheme="minorHAnsi" w:cstheme="minorHAnsi"/>
          <w:b/>
          <w:sz w:val="20"/>
          <w:szCs w:val="20"/>
        </w:rPr>
        <w:t>akun</w:t>
      </w:r>
      <w:r w:rsidR="00F96C24"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F96C24" w:rsidRPr="00AB4D3B">
        <w:rPr>
          <w:rFonts w:asciiTheme="minorHAnsi" w:eastAsia="Times New Roman" w:hAnsiTheme="minorHAnsi" w:cstheme="minorHAnsi"/>
          <w:b/>
          <w:sz w:val="20"/>
          <w:szCs w:val="20"/>
        </w:rPr>
        <w:t>PEGADAIAN</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digunakan, baik yang didaftarkan ataupun tidak. Anda tidak harus menggunakan layanan-layanan tersebut secara pribadi—saya hanya ingin mengetahui apakah </w:t>
      </w:r>
      <w:r w:rsidR="00F96C24" w:rsidRPr="00AB4D3B">
        <w:rPr>
          <w:rFonts w:asciiTheme="minorHAnsi" w:eastAsia="Times New Roman" w:hAnsiTheme="minorHAnsi" w:cstheme="minorHAnsi"/>
          <w:b/>
          <w:sz w:val="20"/>
          <w:szCs w:val="20"/>
        </w:rPr>
        <w:t>PEGADAIAN</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 xml:space="preserve">Which of the following statements apply to </w:t>
      </w:r>
      <w:r w:rsidR="00F96C24">
        <w:rPr>
          <w:rFonts w:asciiTheme="minorHAnsi" w:eastAsia="Times New Roman" w:hAnsiTheme="minorHAnsi" w:cstheme="minorHAnsi"/>
          <w:i/>
          <w:sz w:val="16"/>
          <w:szCs w:val="20"/>
        </w:rPr>
        <w:t>PAWNSHOP</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 xml:space="preserve">account you use, registered or not?  You do not have to personally use those services – I just want to know if your </w:t>
      </w:r>
      <w:r w:rsidR="00F96C24">
        <w:rPr>
          <w:rFonts w:asciiTheme="minorHAnsi" w:eastAsia="Times New Roman" w:hAnsiTheme="minorHAnsi" w:cstheme="minorHAnsi"/>
          <w:i/>
          <w:sz w:val="16"/>
          <w:szCs w:val="20"/>
        </w:rPr>
        <w:t>PAWNSHOP</w:t>
      </w:r>
      <w:r w:rsidR="00F96C24" w:rsidRPr="00753097">
        <w:rPr>
          <w:rFonts w:asciiTheme="minorHAnsi" w:eastAsia="Times New Roman" w:hAnsiTheme="minorHAnsi" w:cstheme="minorHAnsi"/>
          <w:i/>
          <w:sz w:val="16"/>
          <w:szCs w:val="20"/>
        </w:rPr>
        <w:t xml:space="preserve"> </w:t>
      </w:r>
      <w:r w:rsidRPr="00753097">
        <w:rPr>
          <w:rFonts w:asciiTheme="minorHAnsi" w:eastAsia="Times New Roman" w:hAnsiTheme="minorHAnsi" w:cstheme="minorHAnsi"/>
          <w:i/>
          <w:sz w:val="16"/>
          <w:szCs w:val="20"/>
        </w:rPr>
        <w:t>offers them.</w:t>
      </w:r>
    </w:p>
    <w:p w:rsidR="000208CF" w:rsidRDefault="000208CF" w:rsidP="005C497F">
      <w:pPr>
        <w:kinsoku w:val="0"/>
        <w:overflowPunct w:val="0"/>
        <w:spacing w:after="0"/>
        <w:textAlignment w:val="baseline"/>
        <w:rPr>
          <w:rFonts w:asciiTheme="minorHAnsi" w:eastAsia="Times New Roman" w:hAnsiTheme="minorHAnsi" w:cstheme="minorHAnsi"/>
          <w:sz w:val="20"/>
          <w:szCs w:val="20"/>
        </w:rPr>
      </w:pPr>
    </w:p>
    <w:p w:rsidR="0021032F" w:rsidRPr="00753097" w:rsidRDefault="0021032F" w:rsidP="005C497F">
      <w:pPr>
        <w:kinsoku w:val="0"/>
        <w:overflowPunct w:val="0"/>
        <w:spacing w:after="0"/>
        <w:textAlignment w:val="baseline"/>
        <w:rPr>
          <w:rFonts w:asciiTheme="minorHAnsi" w:eastAsia="Times New Roman" w:hAnsiTheme="minorHAnsi" w:cstheme="minorHAnsi"/>
          <w:sz w:val="20"/>
          <w:szCs w:val="20"/>
        </w:rPr>
      </w:pPr>
    </w:p>
    <w:p w:rsidR="005C497F" w:rsidRPr="00753097" w:rsidRDefault="000A4FBF"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695ABC" w:rsidRPr="00753097">
        <w:rPr>
          <w:rFonts w:asciiTheme="minorHAnsi" w:eastAsia="Times New Roman" w:hAnsiTheme="minorHAnsi" w:cstheme="minorHAnsi"/>
          <w:b/>
          <w:sz w:val="20"/>
          <w:szCs w:val="20"/>
        </w:rPr>
        <w:t>IFI9</w:t>
      </w:r>
      <w:r w:rsidRPr="00753097">
        <w:rPr>
          <w:rFonts w:asciiTheme="minorHAnsi" w:eastAsia="Times New Roman" w:hAnsiTheme="minorHAnsi" w:cstheme="minorHAnsi"/>
          <w:b/>
          <w:sz w:val="20"/>
          <w:szCs w:val="20"/>
        </w:rPr>
        <w:t xml:space="preserve"> JIKA </w:t>
      </w:r>
      <w:r w:rsidR="00D57B51" w:rsidRPr="00AB4D3B">
        <w:rPr>
          <w:rFonts w:asciiTheme="minorHAnsi" w:eastAsia="Times New Roman" w:hAnsiTheme="minorHAnsi" w:cstheme="minorHAnsi"/>
          <w:b/>
          <w:sz w:val="20"/>
          <w:szCs w:val="20"/>
          <w:u w:val="single"/>
        </w:rPr>
        <w:t>M</w:t>
      </w:r>
      <w:r w:rsidRPr="00AB4D3B">
        <w:rPr>
          <w:rFonts w:asciiTheme="minorHAnsi" w:eastAsia="Times New Roman" w:hAnsiTheme="minorHAnsi" w:cstheme="minorHAnsi"/>
          <w:b/>
          <w:sz w:val="20"/>
          <w:szCs w:val="20"/>
          <w:u w:val="single"/>
        </w:rPr>
        <w:t>ENGGUNAKAN KANTOR POS</w:t>
      </w:r>
      <w:r w:rsidRPr="00753097">
        <w:rPr>
          <w:rFonts w:asciiTheme="minorHAnsi" w:eastAsia="Times New Roman" w:hAnsiTheme="minorHAnsi" w:cstheme="minorHAnsi"/>
          <w:b/>
          <w:sz w:val="20"/>
          <w:szCs w:val="20"/>
        </w:rPr>
        <w:t xml:space="preserve"> </w:t>
      </w:r>
      <w:r w:rsidR="0021032F">
        <w:rPr>
          <w:rFonts w:asciiTheme="minorHAnsi" w:eastAsia="Times New Roman" w:hAnsiTheme="minorHAnsi" w:cstheme="minorHAnsi"/>
          <w:b/>
          <w:sz w:val="20"/>
          <w:szCs w:val="20"/>
        </w:rPr>
        <w:t>(</w:t>
      </w:r>
      <w:r w:rsidR="0021032F" w:rsidRPr="00753097">
        <w:rPr>
          <w:rFonts w:asciiTheme="minorHAnsi" w:eastAsia="Times New Roman" w:hAnsiTheme="minorHAnsi" w:cstheme="minorHAnsi"/>
          <w:b/>
          <w:sz w:val="20"/>
          <w:szCs w:val="20"/>
        </w:rPr>
        <w:t>TERLINGKAR “YA”</w:t>
      </w:r>
      <w:r w:rsidR="0021032F">
        <w:rPr>
          <w:rFonts w:asciiTheme="minorHAnsi" w:eastAsia="Times New Roman" w:hAnsiTheme="minorHAnsi" w:cstheme="minorHAnsi"/>
          <w:b/>
          <w:sz w:val="20"/>
          <w:szCs w:val="20"/>
        </w:rPr>
        <w:t>/KODE 1 UNTUK KANTOR POS</w:t>
      </w:r>
      <w:r w:rsidR="0021032F"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sz w:val="20"/>
          <w:szCs w:val="20"/>
        </w:rPr>
        <w:t>DI I</w:t>
      </w:r>
      <w:r w:rsidR="00AE0C14" w:rsidRPr="00753097">
        <w:rPr>
          <w:rFonts w:asciiTheme="minorHAnsi" w:eastAsia="Times New Roman" w:hAnsiTheme="minorHAnsi" w:cstheme="minorHAnsi"/>
          <w:b/>
          <w:sz w:val="20"/>
          <w:szCs w:val="20"/>
        </w:rPr>
        <w:t>FI1</w:t>
      </w:r>
      <w:r w:rsidR="0021032F">
        <w:rPr>
          <w:rFonts w:asciiTheme="minorHAnsi" w:eastAsia="Times New Roman" w:hAnsiTheme="minorHAnsi" w:cstheme="minorHAnsi"/>
          <w:b/>
          <w:sz w:val="20"/>
          <w:szCs w:val="20"/>
        </w:rPr>
        <w:t>)</w:t>
      </w:r>
      <w:r w:rsidR="00AE0C14" w:rsidRPr="00753097">
        <w:rPr>
          <w:rFonts w:asciiTheme="minorHAnsi" w:eastAsia="Times New Roman" w:hAnsiTheme="minorHAnsi" w:cstheme="minorHAnsi"/>
          <w:b/>
          <w:sz w:val="20"/>
          <w:szCs w:val="20"/>
        </w:rPr>
        <w:t xml:space="preserve">. LAINNYA LANJUTKAN KE IFI10 </w:t>
      </w:r>
      <w:r w:rsidR="00AE0C14" w:rsidRPr="00753097">
        <w:rPr>
          <w:rFonts w:asciiTheme="minorHAnsi" w:eastAsia="Times New Roman" w:hAnsiTheme="minorHAnsi" w:cstheme="minorHAnsi"/>
          <w:b/>
          <w:i/>
          <w:sz w:val="16"/>
          <w:szCs w:val="20"/>
        </w:rPr>
        <w:t>ASK IF “YES” FOR POST OFFICE USE IN IFI1. OTHERS GO TO IFI10.</w:t>
      </w:r>
    </w:p>
    <w:p w:rsidR="00F35395" w:rsidRPr="00753097" w:rsidRDefault="00CF3D83" w:rsidP="0021032F">
      <w:pPr>
        <w:kinsoku w:val="0"/>
        <w:overflowPunct w:val="0"/>
        <w:spacing w:after="0"/>
        <w:ind w:firstLine="450"/>
        <w:textAlignment w:val="baseline"/>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F35395" w:rsidRPr="00753097">
        <w:rPr>
          <w:rFonts w:asciiTheme="minorHAnsi" w:eastAsia="Times New Roman" w:hAnsiTheme="minorHAnsi" w:cstheme="minorHAnsi"/>
          <w:b/>
          <w:sz w:val="20"/>
          <w:szCs w:val="20"/>
        </w:rPr>
        <w:t xml:space="preserve">. </w:t>
      </w:r>
      <w:r w:rsidR="00F35395" w:rsidRPr="00753097">
        <w:rPr>
          <w:rFonts w:asciiTheme="minorHAnsi" w:eastAsia="Times New Roman" w:hAnsiTheme="minorHAnsi" w:cstheme="minorHAnsi"/>
          <w:b/>
          <w:i/>
          <w:sz w:val="16"/>
          <w:szCs w:val="20"/>
        </w:rPr>
        <w:t>READ OUT</w:t>
      </w:r>
    </w:p>
    <w:p w:rsidR="00F35395" w:rsidRPr="00753097" w:rsidRDefault="00F35395" w:rsidP="0021032F">
      <w:pPr>
        <w:kinsoku w:val="0"/>
        <w:overflowPunct w:val="0"/>
        <w:spacing w:after="0"/>
        <w:ind w:firstLine="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SA PER BARIS </w:t>
      </w:r>
      <w:r w:rsidRPr="00753097">
        <w:rPr>
          <w:rFonts w:asciiTheme="minorHAnsi" w:eastAsia="Times New Roman" w:hAnsiTheme="minorHAnsi" w:cstheme="minorHAnsi"/>
          <w:b/>
          <w:i/>
          <w:sz w:val="16"/>
          <w:szCs w:val="20"/>
        </w:rPr>
        <w:t>SINGLE ASNWER PER ROW</w:t>
      </w:r>
    </w:p>
    <w:p w:rsidR="005C497F" w:rsidRPr="00753097" w:rsidRDefault="005C497F" w:rsidP="005C497F">
      <w:pPr>
        <w:kinsoku w:val="0"/>
        <w:overflowPunct w:val="0"/>
        <w:spacing w:after="0"/>
        <w:jc w:val="both"/>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IFI9. Manakah diantara pernyataan-pernyataan berikut ini yang paling sesuai untuk </w:t>
      </w:r>
      <w:r w:rsidRPr="00AB4D3B">
        <w:rPr>
          <w:rFonts w:asciiTheme="minorHAnsi" w:eastAsia="Times New Roman" w:hAnsiTheme="minorHAnsi" w:cstheme="minorHAnsi"/>
          <w:b/>
          <w:sz w:val="20"/>
          <w:szCs w:val="20"/>
        </w:rPr>
        <w:t>akun</w:t>
      </w:r>
      <w:r w:rsidR="00F96C24" w:rsidRPr="00AB4D3B">
        <w:rPr>
          <w:rFonts w:asciiTheme="minorHAnsi" w:eastAsia="Times New Roman" w:hAnsiTheme="minorHAnsi" w:cstheme="minorHAnsi"/>
          <w:b/>
          <w:sz w:val="20"/>
          <w:szCs w:val="20"/>
        </w:rPr>
        <w:t>/rekening</w:t>
      </w:r>
      <w:r w:rsidRPr="00AB4D3B">
        <w:rPr>
          <w:rFonts w:asciiTheme="minorHAnsi" w:eastAsia="Times New Roman" w:hAnsiTheme="minorHAnsi" w:cstheme="minorHAnsi"/>
          <w:b/>
          <w:sz w:val="20"/>
          <w:szCs w:val="20"/>
        </w:rPr>
        <w:t xml:space="preserve"> </w:t>
      </w:r>
      <w:r w:rsidR="00F96C24" w:rsidRPr="00AB4D3B">
        <w:rPr>
          <w:rFonts w:asciiTheme="minorHAnsi" w:eastAsia="Times New Roman" w:hAnsiTheme="minorHAnsi" w:cstheme="minorHAnsi"/>
          <w:b/>
          <w:sz w:val="20"/>
          <w:szCs w:val="20"/>
        </w:rPr>
        <w:t>KANTOR POS</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yang digunakan, baik yang didaftarkan ataupun tidak. Anda tidak harus menggunakan layanan-layanan tersebut secara pribadi—saya hanya ingin mengetahui apakah </w:t>
      </w:r>
      <w:r w:rsidR="00F96C24" w:rsidRPr="00AB4D3B">
        <w:rPr>
          <w:rFonts w:asciiTheme="minorHAnsi" w:eastAsia="Times New Roman" w:hAnsiTheme="minorHAnsi" w:cstheme="minorHAnsi"/>
          <w:b/>
          <w:sz w:val="20"/>
          <w:szCs w:val="20"/>
        </w:rPr>
        <w:t>KANTOR POS</w:t>
      </w:r>
      <w:r w:rsidR="00F96C24"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Anda menawarkan hal ini. </w:t>
      </w:r>
      <w:r w:rsidRPr="00753097">
        <w:rPr>
          <w:rFonts w:asciiTheme="minorHAnsi" w:eastAsia="Times New Roman" w:hAnsiTheme="minorHAnsi" w:cstheme="minorHAnsi"/>
          <w:i/>
          <w:sz w:val="16"/>
          <w:szCs w:val="20"/>
        </w:rPr>
        <w:t>Which of the following statements apply to POST OFFICE account you use, registered or not?  You do not have to personally use those services – I just want to know if your POST OFFICE offers them.</w:t>
      </w:r>
    </w:p>
    <w:p w:rsidR="00BA5942" w:rsidRDefault="00BA5942">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tbl>
      <w:tblPr>
        <w:tblStyle w:val="TableGrid"/>
        <w:tblW w:w="15122" w:type="dxa"/>
        <w:jc w:val="center"/>
        <w:tblLayout w:type="fixed"/>
        <w:tblLook w:val="04A0" w:firstRow="1" w:lastRow="0" w:firstColumn="1" w:lastColumn="0" w:noHBand="0" w:noVBand="1"/>
      </w:tblPr>
      <w:tblGrid>
        <w:gridCol w:w="6752"/>
        <w:gridCol w:w="490"/>
        <w:gridCol w:w="630"/>
        <w:gridCol w:w="972"/>
        <w:gridCol w:w="549"/>
        <w:gridCol w:w="549"/>
        <w:gridCol w:w="995"/>
        <w:gridCol w:w="582"/>
        <w:gridCol w:w="583"/>
        <w:gridCol w:w="927"/>
        <w:gridCol w:w="571"/>
        <w:gridCol w:w="572"/>
        <w:gridCol w:w="950"/>
      </w:tblGrid>
      <w:tr w:rsidR="00A12247" w:rsidRPr="00753097" w:rsidTr="00AB4D3B">
        <w:trPr>
          <w:jc w:val="center"/>
        </w:trPr>
        <w:tc>
          <w:tcPr>
            <w:tcW w:w="6752" w:type="dxa"/>
            <w:vMerge w:val="restart"/>
            <w:tcBorders>
              <w:right w:val="single" w:sz="24" w:space="0" w:color="auto"/>
            </w:tcBorders>
          </w:tcPr>
          <w:p w:rsidR="00EF3942" w:rsidRPr="007B269F" w:rsidRDefault="00EF3942" w:rsidP="005C497F">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KARTU BANTU/BACAKAN. SA PER BARIS </w:t>
            </w:r>
            <w:r w:rsidRPr="007B269F">
              <w:rPr>
                <w:rFonts w:asciiTheme="minorHAnsi" w:eastAsia="Times New Roman" w:hAnsiTheme="minorHAnsi" w:cstheme="minorHAnsi"/>
                <w:b/>
                <w:i/>
                <w:sz w:val="16"/>
                <w:szCs w:val="20"/>
              </w:rPr>
              <w:t>READ OUT. SINGLE ANSWER PER ROW.</w:t>
            </w:r>
          </w:p>
        </w:tc>
        <w:tc>
          <w:tcPr>
            <w:tcW w:w="2092" w:type="dxa"/>
            <w:gridSpan w:val="3"/>
            <w:tcBorders>
              <w:top w:val="single" w:sz="4" w:space="0" w:color="auto"/>
              <w:left w:val="single" w:sz="24" w:space="0" w:color="auto"/>
              <w:bottom w:val="single" w:sz="4" w:space="0" w:color="auto"/>
              <w:right w:val="single" w:sz="24" w:space="0" w:color="auto"/>
            </w:tcBorders>
          </w:tcPr>
          <w:p w:rsidR="00A12247" w:rsidRDefault="00A12247">
            <w:pPr>
              <w:kinsoku w:val="0"/>
              <w:overflowPunct w:val="0"/>
              <w:jc w:val="center"/>
              <w:textAlignment w:val="baseline"/>
              <w:rPr>
                <w:rFonts w:asciiTheme="minorHAnsi" w:eastAsia="Times New Roman" w:hAnsiTheme="minorHAnsi" w:cstheme="minorHAnsi"/>
                <w:b/>
                <w:sz w:val="20"/>
                <w:szCs w:val="20"/>
              </w:rPr>
            </w:pPr>
          </w:p>
          <w:p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IFI6</w:t>
            </w:r>
          </w:p>
          <w:p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BPR</w:t>
            </w:r>
          </w:p>
          <w:p w:rsidR="00EF3942" w:rsidRPr="00BA5942" w:rsidRDefault="00EF3942">
            <w:pPr>
              <w:kinsoku w:val="0"/>
              <w:overflowPunct w:val="0"/>
              <w:jc w:val="center"/>
              <w:textAlignment w:val="baseline"/>
              <w:rPr>
                <w:rFonts w:asciiTheme="minorHAnsi" w:eastAsia="Times New Roman" w:hAnsiTheme="minorHAnsi" w:cstheme="minorHAnsi"/>
                <w:b/>
                <w:sz w:val="20"/>
                <w:szCs w:val="20"/>
              </w:rPr>
            </w:pPr>
          </w:p>
        </w:tc>
        <w:tc>
          <w:tcPr>
            <w:tcW w:w="2093" w:type="dxa"/>
            <w:gridSpan w:val="3"/>
            <w:tcBorders>
              <w:top w:val="single" w:sz="4" w:space="0" w:color="auto"/>
              <w:left w:val="single" w:sz="24" w:space="0" w:color="auto"/>
              <w:bottom w:val="single" w:sz="4" w:space="0" w:color="auto"/>
              <w:right w:val="single" w:sz="24" w:space="0" w:color="auto"/>
            </w:tcBorders>
          </w:tcPr>
          <w:p w:rsidR="00A12247" w:rsidRDefault="00A12247">
            <w:pPr>
              <w:kinsoku w:val="0"/>
              <w:overflowPunct w:val="0"/>
              <w:jc w:val="center"/>
              <w:textAlignment w:val="baseline"/>
              <w:rPr>
                <w:rFonts w:asciiTheme="minorHAnsi" w:eastAsia="Times New Roman" w:hAnsiTheme="minorHAnsi" w:cstheme="minorHAnsi"/>
                <w:b/>
                <w:sz w:val="20"/>
                <w:szCs w:val="20"/>
              </w:rPr>
            </w:pPr>
          </w:p>
          <w:p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rsidR="00EF3942" w:rsidRPr="00BA5942"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IFI7</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Koperasi (BMT, Credit Union, KSP/USP)/ Ventura</w:t>
            </w:r>
          </w:p>
        </w:tc>
        <w:tc>
          <w:tcPr>
            <w:tcW w:w="2092" w:type="dxa"/>
            <w:gridSpan w:val="3"/>
            <w:tcBorders>
              <w:top w:val="single" w:sz="4" w:space="0" w:color="auto"/>
              <w:left w:val="single" w:sz="24" w:space="0" w:color="auto"/>
              <w:bottom w:val="single" w:sz="4" w:space="0" w:color="auto"/>
              <w:right w:val="single" w:sz="24" w:space="0" w:color="auto"/>
            </w:tcBorders>
          </w:tcPr>
          <w:p w:rsidR="00A12247" w:rsidRDefault="00A12247">
            <w:pPr>
              <w:kinsoku w:val="0"/>
              <w:overflowPunct w:val="0"/>
              <w:jc w:val="center"/>
              <w:textAlignment w:val="baseline"/>
              <w:rPr>
                <w:rFonts w:asciiTheme="minorHAnsi" w:eastAsia="Times New Roman" w:hAnsiTheme="minorHAnsi" w:cstheme="minorHAnsi"/>
                <w:b/>
                <w:sz w:val="20"/>
                <w:szCs w:val="20"/>
              </w:rPr>
            </w:pPr>
          </w:p>
          <w:p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IFI8</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PEGADAIAN</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p>
        </w:tc>
        <w:tc>
          <w:tcPr>
            <w:tcW w:w="2093" w:type="dxa"/>
            <w:gridSpan w:val="3"/>
            <w:tcBorders>
              <w:top w:val="single" w:sz="4" w:space="0" w:color="auto"/>
              <w:left w:val="single" w:sz="24" w:space="0" w:color="auto"/>
              <w:bottom w:val="single" w:sz="4" w:space="0" w:color="auto"/>
              <w:right w:val="single" w:sz="24" w:space="0" w:color="auto"/>
            </w:tcBorders>
          </w:tcPr>
          <w:p w:rsidR="00A12247" w:rsidRDefault="00A12247">
            <w:pPr>
              <w:kinsoku w:val="0"/>
              <w:overflowPunct w:val="0"/>
              <w:jc w:val="center"/>
              <w:textAlignment w:val="baseline"/>
              <w:rPr>
                <w:rFonts w:asciiTheme="minorHAnsi" w:eastAsia="Times New Roman" w:hAnsiTheme="minorHAnsi" w:cstheme="minorHAnsi"/>
                <w:b/>
                <w:sz w:val="20"/>
                <w:szCs w:val="20"/>
              </w:rPr>
            </w:pPr>
          </w:p>
          <w:p w:rsidR="00EF3942" w:rsidRDefault="00EF3942">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____</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065344">
              <w:rPr>
                <w:rFonts w:asciiTheme="minorHAnsi" w:eastAsia="Times New Roman" w:hAnsiTheme="minorHAnsi" w:cstheme="minorHAnsi"/>
                <w:b/>
                <w:sz w:val="20"/>
                <w:szCs w:val="20"/>
              </w:rPr>
              <w:t>IFI9</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r w:rsidRPr="00BA5942">
              <w:rPr>
                <w:rFonts w:asciiTheme="minorHAnsi" w:eastAsia="Times New Roman" w:hAnsiTheme="minorHAnsi" w:cstheme="minorHAnsi"/>
                <w:b/>
                <w:sz w:val="20"/>
                <w:szCs w:val="20"/>
              </w:rPr>
              <w:t>KANTOR POS</w:t>
            </w:r>
          </w:p>
          <w:p w:rsidR="00EF3942" w:rsidRPr="00065344" w:rsidRDefault="00EF3942">
            <w:pPr>
              <w:kinsoku w:val="0"/>
              <w:overflowPunct w:val="0"/>
              <w:jc w:val="center"/>
              <w:textAlignment w:val="baseline"/>
              <w:rPr>
                <w:rFonts w:asciiTheme="minorHAnsi" w:eastAsia="Times New Roman" w:hAnsiTheme="minorHAnsi" w:cstheme="minorHAnsi"/>
                <w:b/>
                <w:sz w:val="20"/>
                <w:szCs w:val="20"/>
              </w:rPr>
            </w:pPr>
          </w:p>
        </w:tc>
      </w:tr>
      <w:tr w:rsidR="00FC586E" w:rsidRPr="00753097" w:rsidTr="00AB4D3B">
        <w:trPr>
          <w:jc w:val="center"/>
        </w:trPr>
        <w:tc>
          <w:tcPr>
            <w:tcW w:w="6752" w:type="dxa"/>
            <w:vMerge/>
            <w:tcBorders>
              <w:right w:val="single" w:sz="24" w:space="0" w:color="auto"/>
            </w:tcBorders>
          </w:tcPr>
          <w:p w:rsidR="00EF3942" w:rsidRPr="00753097" w:rsidRDefault="00EF3942" w:rsidP="005C497F">
            <w:pPr>
              <w:kinsoku w:val="0"/>
              <w:overflowPunct w:val="0"/>
              <w:textAlignment w:val="baseline"/>
              <w:rPr>
                <w:rFonts w:asciiTheme="minorHAnsi" w:eastAsia="Times New Roman" w:hAnsiTheme="minorHAnsi" w:cstheme="minorHAnsi"/>
                <w:sz w:val="20"/>
                <w:szCs w:val="20"/>
              </w:rPr>
            </w:pPr>
          </w:p>
        </w:tc>
        <w:tc>
          <w:tcPr>
            <w:tcW w:w="490" w:type="dxa"/>
            <w:tcBorders>
              <w:top w:val="single" w:sz="4" w:space="0" w:color="auto"/>
              <w:left w:val="single" w:sz="2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630" w:type="dxa"/>
            <w:tcBorders>
              <w:top w:val="single" w:sz="4" w:space="0" w:color="auto"/>
              <w:left w:val="single" w:sz="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972" w:type="dxa"/>
            <w:tcBorders>
              <w:top w:val="single" w:sz="4" w:space="0" w:color="auto"/>
              <w:left w:val="single" w:sz="4" w:space="0" w:color="auto"/>
              <w:bottom w:val="single" w:sz="4" w:space="0" w:color="auto"/>
              <w:right w:val="single" w:sz="2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rsidR="00EF3942" w:rsidRPr="00753097" w:rsidRDefault="00EF3942" w:rsidP="00AB4D3B">
            <w:pPr>
              <w:kinsoku w:val="0"/>
              <w:overflowPunct w:val="0"/>
              <w:jc w:val="center"/>
              <w:textAlignment w:val="baseline"/>
              <w:rPr>
                <w:rFonts w:asciiTheme="minorHAnsi" w:eastAsia="Times New Roman" w:hAnsiTheme="minorHAnsi" w:cstheme="minorHAnsi"/>
                <w:b/>
                <w:sz w:val="19"/>
                <w:szCs w:val="19"/>
              </w:rPr>
            </w:pPr>
            <w:r w:rsidRPr="00753097">
              <w:rPr>
                <w:rFonts w:asciiTheme="minorHAnsi" w:eastAsia="Times New Roman" w:hAnsiTheme="minorHAnsi" w:cstheme="minorHAnsi"/>
                <w:b/>
                <w:sz w:val="19"/>
                <w:szCs w:val="19"/>
              </w:rPr>
              <w:t>Tidak Tahu/</w:t>
            </w:r>
          </w:p>
          <w:p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i/>
                <w:sz w:val="16"/>
                <w:szCs w:val="20"/>
              </w:rPr>
              <w:t>Refused</w:t>
            </w:r>
          </w:p>
        </w:tc>
        <w:tc>
          <w:tcPr>
            <w:tcW w:w="549" w:type="dxa"/>
            <w:tcBorders>
              <w:top w:val="single" w:sz="4" w:space="0" w:color="auto"/>
              <w:left w:val="single" w:sz="2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549" w:type="dxa"/>
            <w:tcBorders>
              <w:top w:val="single" w:sz="4" w:space="0" w:color="auto"/>
              <w:left w:val="single" w:sz="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995" w:type="dxa"/>
            <w:tcBorders>
              <w:top w:val="single" w:sz="4" w:space="0" w:color="auto"/>
              <w:left w:val="single" w:sz="4" w:space="0" w:color="auto"/>
              <w:bottom w:val="single" w:sz="4" w:space="0" w:color="auto"/>
              <w:right w:val="single" w:sz="2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rsidR="00EF3942" w:rsidRPr="00753097" w:rsidRDefault="00EF3942" w:rsidP="00AB4D3B">
            <w:pPr>
              <w:kinsoku w:val="0"/>
              <w:overflowPunct w:val="0"/>
              <w:jc w:val="center"/>
              <w:textAlignment w:val="baseline"/>
              <w:rPr>
                <w:rFonts w:asciiTheme="minorHAnsi" w:eastAsia="Times New Roman" w:hAnsiTheme="minorHAnsi" w:cstheme="minorHAnsi"/>
                <w:b/>
                <w:sz w:val="19"/>
                <w:szCs w:val="19"/>
              </w:rPr>
            </w:pPr>
            <w:r w:rsidRPr="00753097">
              <w:rPr>
                <w:rFonts w:asciiTheme="minorHAnsi" w:eastAsia="Times New Roman" w:hAnsiTheme="minorHAnsi" w:cstheme="minorHAnsi"/>
                <w:b/>
                <w:sz w:val="19"/>
                <w:szCs w:val="19"/>
              </w:rPr>
              <w:t>Tidak Tahu/</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DK/Refused</w:t>
            </w:r>
          </w:p>
        </w:tc>
        <w:tc>
          <w:tcPr>
            <w:tcW w:w="582" w:type="dxa"/>
            <w:tcBorders>
              <w:top w:val="single" w:sz="4" w:space="0" w:color="auto"/>
              <w:left w:val="single" w:sz="2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583" w:type="dxa"/>
            <w:tcBorders>
              <w:top w:val="single" w:sz="4" w:space="0" w:color="auto"/>
              <w:left w:val="single" w:sz="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927" w:type="dxa"/>
            <w:tcBorders>
              <w:top w:val="single" w:sz="4" w:space="0" w:color="auto"/>
              <w:left w:val="single" w:sz="4" w:space="0" w:color="auto"/>
              <w:bottom w:val="single" w:sz="4" w:space="0" w:color="auto"/>
              <w:right w:val="single" w:sz="2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Tidak Tahu/</w:t>
            </w:r>
            <w:r w:rsidR="00FC586E">
              <w:rPr>
                <w:rFonts w:asciiTheme="minorHAnsi" w:eastAsia="Times New Roman" w:hAnsiTheme="minorHAnsi" w:cstheme="minorHAnsi"/>
                <w:b/>
                <w:sz w:val="19"/>
                <w:szCs w:val="19"/>
              </w:rPr>
              <w:t xml:space="preserve"> </w:t>
            </w:r>
            <w:r w:rsidRPr="00753097">
              <w:rPr>
                <w:rFonts w:asciiTheme="minorHAnsi" w:eastAsia="Times New Roman" w:hAnsiTheme="minorHAnsi" w:cstheme="minorHAnsi"/>
                <w:b/>
                <w:sz w:val="19"/>
                <w:szCs w:val="19"/>
              </w:rPr>
              <w:t>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DK/Refused</w:t>
            </w:r>
          </w:p>
        </w:tc>
        <w:tc>
          <w:tcPr>
            <w:tcW w:w="571" w:type="dxa"/>
            <w:tcBorders>
              <w:top w:val="single" w:sz="4" w:space="0" w:color="auto"/>
              <w:left w:val="single" w:sz="2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Ya</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Yes</w:t>
            </w:r>
          </w:p>
        </w:tc>
        <w:tc>
          <w:tcPr>
            <w:tcW w:w="572" w:type="dxa"/>
            <w:tcBorders>
              <w:top w:val="single" w:sz="4" w:space="0" w:color="auto"/>
              <w:left w:val="single" w:sz="4" w:space="0" w:color="auto"/>
              <w:bottom w:val="single" w:sz="4" w:space="0" w:color="auto"/>
              <w:right w:val="single" w:sz="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EF3942" w:rsidRPr="00753097" w:rsidRDefault="00EF3942" w:rsidP="00AB4D3B">
            <w:pPr>
              <w:kinsoku w:val="0"/>
              <w:overflowPunct w:val="0"/>
              <w:jc w:val="center"/>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19"/>
                <w:szCs w:val="19"/>
              </w:rPr>
              <w:t>Tidak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No</w:t>
            </w:r>
          </w:p>
        </w:tc>
        <w:tc>
          <w:tcPr>
            <w:tcW w:w="950" w:type="dxa"/>
            <w:tcBorders>
              <w:top w:val="single" w:sz="4" w:space="0" w:color="auto"/>
              <w:left w:val="single" w:sz="4" w:space="0" w:color="auto"/>
              <w:bottom w:val="single" w:sz="4" w:space="0" w:color="auto"/>
              <w:right w:val="single" w:sz="24" w:space="0" w:color="auto"/>
            </w:tcBorders>
          </w:tcPr>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3</w:t>
            </w:r>
          </w:p>
          <w:p w:rsidR="00EF3942" w:rsidRPr="00753097" w:rsidRDefault="00EF3942" w:rsidP="00AB4D3B">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19"/>
                <w:szCs w:val="19"/>
              </w:rPr>
              <w:t>Tidak Tahu/ Menolak</w:t>
            </w:r>
            <w:r w:rsidRPr="00753097">
              <w:rPr>
                <w:rFonts w:asciiTheme="minorHAnsi" w:eastAsia="Times New Roman" w:hAnsiTheme="minorHAnsi" w:cstheme="minorHAnsi"/>
                <w:b/>
                <w:sz w:val="20"/>
                <w:szCs w:val="20"/>
              </w:rPr>
              <w:t xml:space="preserve"> </w:t>
            </w:r>
            <w:r w:rsidRPr="00753097">
              <w:rPr>
                <w:rFonts w:asciiTheme="minorHAnsi" w:eastAsia="Times New Roman" w:hAnsiTheme="minorHAnsi" w:cstheme="minorHAnsi"/>
                <w:b/>
                <w:i/>
                <w:sz w:val="16"/>
                <w:szCs w:val="20"/>
              </w:rPr>
              <w:t>DK/Refused</w:t>
            </w:r>
          </w:p>
        </w:tc>
      </w:tr>
      <w:tr w:rsidR="00FC586E" w:rsidRPr="00753097" w:rsidTr="00AB4D3B">
        <w:trPr>
          <w:jc w:val="center"/>
        </w:trPr>
        <w:tc>
          <w:tcPr>
            <w:tcW w:w="6752" w:type="dxa"/>
            <w:tcBorders>
              <w:right w:val="single" w:sz="24" w:space="0" w:color="auto"/>
            </w:tcBorders>
          </w:tcPr>
          <w:p w:rsidR="00BA5942" w:rsidRDefault="00BA5942" w:rsidP="00AB4D3B">
            <w:pPr>
              <w:kinsoku w:val="0"/>
              <w:overflowPunct w:val="0"/>
              <w:textAlignment w:val="baseline"/>
              <w:rPr>
                <w:ins w:id="0" w:author="Xiaoyan Hu" w:date="2015-08-14T14:03:00Z"/>
                <w:rFonts w:asciiTheme="minorHAnsi" w:eastAsia="Times New Roman" w:hAnsiTheme="minorHAnsi" w:cstheme="minorHAnsi"/>
                <w:i/>
                <w:sz w:val="16"/>
                <w:szCs w:val="20"/>
              </w:rPr>
            </w:pPr>
            <w:r w:rsidRPr="00753097">
              <w:rPr>
                <w:rFonts w:asciiTheme="minorHAnsi" w:hAnsiTheme="minorHAnsi" w:cstheme="minorHAnsi"/>
                <w:sz w:val="20"/>
                <w:szCs w:val="20"/>
              </w:rPr>
              <w:t xml:space="preserve">Anda dapat mengakses rekening dan melakukan transaksi menggunakan aplikasi telepon genggam atau website internet </w:t>
            </w:r>
            <w:r w:rsidRPr="00753097">
              <w:rPr>
                <w:rFonts w:asciiTheme="minorHAnsi" w:eastAsia="Times New Roman" w:hAnsiTheme="minorHAnsi" w:cstheme="minorHAnsi"/>
                <w:i/>
                <w:sz w:val="16"/>
                <w:szCs w:val="20"/>
              </w:rPr>
              <w:t>You can access your account and make transactions using either a mobile phone application or internet/</w:t>
            </w:r>
            <w:r w:rsidRPr="00AB4D3B">
              <w:rPr>
                <w:rFonts w:asciiTheme="minorHAnsi" w:eastAsia="Times New Roman" w:hAnsiTheme="minorHAnsi" w:cstheme="minorHAnsi"/>
                <w:i/>
                <w:strike/>
                <w:sz w:val="16"/>
                <w:szCs w:val="20"/>
              </w:rPr>
              <w:t>bank’s</w:t>
            </w:r>
            <w:r w:rsidRPr="00753097">
              <w:rPr>
                <w:rFonts w:asciiTheme="minorHAnsi" w:eastAsia="Times New Roman" w:hAnsiTheme="minorHAnsi" w:cstheme="minorHAnsi"/>
                <w:i/>
                <w:sz w:val="16"/>
                <w:szCs w:val="20"/>
              </w:rPr>
              <w:t xml:space="preserve"> website</w:t>
            </w:r>
          </w:p>
          <w:p w:rsidR="00B16514" w:rsidRPr="00753097" w:rsidRDefault="00B16514" w:rsidP="00AB4D3B">
            <w:pPr>
              <w:kinsoku w:val="0"/>
              <w:overflowPunct w:val="0"/>
              <w:textAlignment w:val="baseline"/>
              <w:rPr>
                <w:rFonts w:asciiTheme="minorHAnsi" w:eastAsia="Times New Roman" w:hAnsiTheme="minorHAnsi" w:cstheme="minorHAnsi"/>
                <w:sz w:val="20"/>
                <w:szCs w:val="20"/>
              </w:rPr>
            </w:pPr>
          </w:p>
        </w:tc>
        <w:tc>
          <w:tcPr>
            <w:tcW w:w="490"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630"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72"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49"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9"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5"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82"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83"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71"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50"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FC586E" w:rsidRPr="00753097" w:rsidTr="00AB4D3B">
        <w:trPr>
          <w:jc w:val="center"/>
        </w:trPr>
        <w:tc>
          <w:tcPr>
            <w:tcW w:w="6752" w:type="dxa"/>
            <w:tcBorders>
              <w:right w:val="single" w:sz="24" w:space="0" w:color="auto"/>
            </w:tcBorders>
          </w:tcPr>
          <w:p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Lembaga menawarkan kartu debit/ATM dengan rekening ini </w:t>
            </w:r>
            <w:r w:rsidRPr="00753097">
              <w:rPr>
                <w:rFonts w:asciiTheme="minorHAnsi" w:eastAsia="Times New Roman" w:hAnsiTheme="minorHAnsi" w:cstheme="minorHAnsi"/>
                <w:i/>
                <w:sz w:val="16"/>
                <w:szCs w:val="20"/>
              </w:rPr>
              <w:t>The institution offers a debit/ATM card with this account</w:t>
            </w:r>
          </w:p>
        </w:tc>
        <w:tc>
          <w:tcPr>
            <w:tcW w:w="490"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630"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72"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49"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9"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5"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82"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83"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71"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50"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FC586E" w:rsidRPr="00753097" w:rsidTr="00AB4D3B">
        <w:trPr>
          <w:jc w:val="center"/>
        </w:trPr>
        <w:tc>
          <w:tcPr>
            <w:tcW w:w="6752" w:type="dxa"/>
            <w:tcBorders>
              <w:right w:val="single" w:sz="24" w:space="0" w:color="auto"/>
            </w:tcBorders>
          </w:tcPr>
          <w:p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Lembaga menawarkan kartu kredit dengan rekening ini </w:t>
            </w:r>
            <w:r w:rsidRPr="00753097">
              <w:rPr>
                <w:rFonts w:asciiTheme="minorHAnsi" w:eastAsia="Times New Roman" w:hAnsiTheme="minorHAnsi" w:cstheme="minorHAnsi"/>
                <w:i/>
                <w:sz w:val="16"/>
                <w:szCs w:val="20"/>
              </w:rPr>
              <w:t>The institution offers a credit card with this account</w:t>
            </w:r>
          </w:p>
        </w:tc>
        <w:tc>
          <w:tcPr>
            <w:tcW w:w="490"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630"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72"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49"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9"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5"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82"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83"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71"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50"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r w:rsidR="00FC586E" w:rsidRPr="00753097" w:rsidTr="00AB4D3B">
        <w:trPr>
          <w:jc w:val="center"/>
        </w:trPr>
        <w:tc>
          <w:tcPr>
            <w:tcW w:w="6752" w:type="dxa"/>
            <w:tcBorders>
              <w:right w:val="single" w:sz="24" w:space="0" w:color="auto"/>
            </w:tcBorders>
          </w:tcPr>
          <w:p w:rsidR="00BA5942" w:rsidRPr="00753097" w:rsidRDefault="00BA5942" w:rsidP="005C497F">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Anda dapat transfer yang dari/ke rekening ini tanpa menggunakan tunai (membuat setoran langsung, pembayaran/penarikan otomatis, transfer ke/dari rekening bank lain/</w:t>
            </w:r>
            <w:r w:rsidRPr="00753097">
              <w:rPr>
                <w:rFonts w:asciiTheme="minorHAnsi" w:hAnsiTheme="minorHAnsi" w:cstheme="minorHAnsi"/>
                <w:sz w:val="20"/>
                <w:szCs w:val="20"/>
                <w:lang w:val="sv-SE"/>
              </w:rPr>
              <w:t xml:space="preserve"> </w:t>
            </w:r>
            <w:r w:rsidRPr="00753097">
              <w:rPr>
                <w:rFonts w:asciiTheme="minorHAnsi" w:hAnsiTheme="minorHAnsi" w:cstheme="minorHAnsi"/>
                <w:sz w:val="20"/>
                <w:szCs w:val="20"/>
              </w:rPr>
              <w:t xml:space="preserve">mobile money/uang ponsel/LKM/arisan/ koperasi/pegadaian) </w:t>
            </w:r>
            <w:r w:rsidRPr="00753097">
              <w:rPr>
                <w:rFonts w:asciiTheme="minorHAnsi" w:eastAsia="Times New Roman" w:hAnsiTheme="minorHAnsi" w:cstheme="minorHAnsi"/>
                <w:i/>
                <w:sz w:val="16"/>
                <w:szCs w:val="20"/>
              </w:rPr>
              <w:t>You can transfer money to/from this account without using cash (make a direct deposit, automatic payments or withdrawals, transfers to/from other banks/mobile money account/MFI or cooperative account, through placing a standard order)</w:t>
            </w:r>
          </w:p>
        </w:tc>
        <w:tc>
          <w:tcPr>
            <w:tcW w:w="490"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630"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72"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49"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49"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95"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82"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83"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27"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571" w:type="dxa"/>
            <w:tcBorders>
              <w:top w:val="single" w:sz="4" w:space="0" w:color="auto"/>
              <w:left w:val="single" w:sz="2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572" w:type="dxa"/>
            <w:tcBorders>
              <w:top w:val="single" w:sz="4" w:space="0" w:color="auto"/>
              <w:left w:val="single" w:sz="4" w:space="0" w:color="auto"/>
              <w:bottom w:val="single" w:sz="4" w:space="0" w:color="auto"/>
              <w:right w:val="single" w:sz="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950" w:type="dxa"/>
            <w:tcBorders>
              <w:top w:val="single" w:sz="4" w:space="0" w:color="auto"/>
              <w:left w:val="single" w:sz="4" w:space="0" w:color="auto"/>
              <w:bottom w:val="single" w:sz="4" w:space="0" w:color="auto"/>
              <w:right w:val="single" w:sz="24" w:space="0" w:color="auto"/>
            </w:tcBorders>
            <w:vAlign w:val="center"/>
          </w:tcPr>
          <w:p w:rsidR="00BA5942" w:rsidRPr="00753097" w:rsidRDefault="00BA5942" w:rsidP="00065344">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r>
    </w:tbl>
    <w:p w:rsidR="00BA5942" w:rsidRDefault="00BA5942" w:rsidP="005C497F">
      <w:pPr>
        <w:kinsoku w:val="0"/>
        <w:overflowPunct w:val="0"/>
        <w:spacing w:after="0"/>
        <w:textAlignment w:val="baseline"/>
        <w:rPr>
          <w:rFonts w:asciiTheme="minorHAnsi" w:eastAsia="Times New Roman" w:hAnsiTheme="minorHAnsi" w:cstheme="minorHAnsi"/>
          <w:sz w:val="20"/>
          <w:szCs w:val="20"/>
        </w:rPr>
        <w:sectPr w:rsidR="00BA5942" w:rsidSect="00065344">
          <w:pgSz w:w="16839" w:h="11907" w:orient="landscape" w:code="9"/>
          <w:pgMar w:top="720" w:right="720" w:bottom="720" w:left="720" w:header="720" w:footer="720" w:gutter="0"/>
          <w:cols w:space="720"/>
          <w:docGrid w:linePitch="360"/>
        </w:sectPr>
      </w:pPr>
    </w:p>
    <w:p w:rsidR="000208CF" w:rsidRPr="00753097" w:rsidRDefault="000208CF" w:rsidP="005C497F">
      <w:pPr>
        <w:kinsoku w:val="0"/>
        <w:overflowPunct w:val="0"/>
        <w:spacing w:after="0"/>
        <w:textAlignment w:val="baseline"/>
        <w:rPr>
          <w:rFonts w:asciiTheme="minorHAnsi" w:eastAsia="Times New Roman" w:hAnsiTheme="minorHAnsi" w:cstheme="minorHAnsi"/>
          <w:sz w:val="20"/>
          <w:szCs w:val="20"/>
        </w:rPr>
      </w:pPr>
    </w:p>
    <w:p w:rsidR="00550221" w:rsidRPr="00753097" w:rsidRDefault="00550221" w:rsidP="00AB4D3B">
      <w:pPr>
        <w:spacing w:after="0"/>
        <w:ind w:left="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0362AD" w:rsidRPr="00753097">
        <w:rPr>
          <w:rFonts w:asciiTheme="minorHAnsi" w:eastAsia="Times New Roman" w:hAnsiTheme="minorHAnsi" w:cstheme="minorHAnsi"/>
          <w:b/>
          <w:sz w:val="20"/>
          <w:szCs w:val="20"/>
        </w:rPr>
        <w:t xml:space="preserve">IFI10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Bank Perkreditan Rakyat (BPR)</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BPR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IFI11</w:t>
      </w:r>
      <w:r w:rsidRPr="00753097">
        <w:rPr>
          <w:rFonts w:asciiTheme="minorHAnsi" w:eastAsia="Times New Roman" w:hAnsiTheme="minorHAnsi" w:cstheme="minorHAnsi"/>
          <w:b/>
          <w:i/>
          <w:sz w:val="16"/>
          <w:szCs w:val="20"/>
        </w:rPr>
        <w:t xml:space="preserve"> ASK IF “YES” FOR Bank Perkreditan Rakyat (BPR) USE IN IFI1. OTHERS GO TO IFI11</w:t>
      </w:r>
    </w:p>
    <w:p w:rsidR="0072577D" w:rsidRPr="00753097" w:rsidRDefault="00CF3D83" w:rsidP="00D57B51">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rsidR="005C497F" w:rsidRPr="00753097" w:rsidRDefault="005C497F" w:rsidP="00550221">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IFI10.</w:t>
      </w:r>
      <w:r w:rsidR="00550221"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BPR</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Have you ever used your MFI account for the following?</w:t>
      </w:r>
    </w:p>
    <w:p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rsidR="000362AD" w:rsidRPr="00753097" w:rsidRDefault="000362A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IFI11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KOPERASI</w:t>
      </w:r>
      <w:r w:rsidR="00D57B51" w:rsidRPr="00753097">
        <w:rPr>
          <w:rFonts w:asciiTheme="minorHAnsi" w:eastAsia="Times New Roman" w:hAnsiTheme="minorHAnsi" w:cstheme="minorHAnsi"/>
          <w:b/>
          <w:sz w:val="20"/>
          <w:szCs w:val="20"/>
        </w:rPr>
        <w:t xml:space="preserve"> (BMT, CREDIT UNION, KSP/USP)/ VENTURA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KOPERASI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LAINNYA LANJUTKAN KE IFI12</w:t>
      </w:r>
      <w:r w:rsidRPr="00753097">
        <w:rPr>
          <w:rFonts w:asciiTheme="minorHAnsi" w:eastAsia="Times New Roman" w:hAnsiTheme="minorHAnsi" w:cstheme="minorHAnsi"/>
          <w:b/>
          <w:i/>
          <w:sz w:val="16"/>
          <w:szCs w:val="20"/>
        </w:rPr>
        <w:t xml:space="preserve"> ASK IF “YES” FOR Koperasi (BMT, Credit Union, KSP)/Ventura USE IN IFI1. OTHERS GO TO IFI12</w:t>
      </w:r>
    </w:p>
    <w:p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IFI11.</w:t>
      </w:r>
      <w:r w:rsidR="000362AD"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KOPERASI</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Have you ever used your cooperative account for the following?</w:t>
      </w:r>
    </w:p>
    <w:p w:rsidR="0072577D" w:rsidRPr="00AB4D3B" w:rsidRDefault="0072577D" w:rsidP="005C497F">
      <w:pPr>
        <w:kinsoku w:val="0"/>
        <w:overflowPunct w:val="0"/>
        <w:spacing w:after="0"/>
        <w:textAlignment w:val="baseline"/>
        <w:rPr>
          <w:rFonts w:asciiTheme="minorHAnsi" w:eastAsia="Times New Roman" w:hAnsiTheme="minorHAnsi" w:cstheme="minorHAnsi"/>
          <w:i/>
          <w:sz w:val="20"/>
          <w:szCs w:val="20"/>
        </w:rPr>
      </w:pPr>
    </w:p>
    <w:p w:rsidR="005C497F" w:rsidRPr="00753097" w:rsidRDefault="0072577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IFI12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PEGADAIAN</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 xml:space="preserve">UNTUK PEGADAIAN </w:t>
      </w:r>
      <w:r w:rsidR="00D57B51" w:rsidRPr="00753097">
        <w:rPr>
          <w:rFonts w:asciiTheme="minorHAnsi" w:eastAsia="Times New Roman" w:hAnsiTheme="minorHAnsi" w:cstheme="minorHAnsi"/>
          <w:b/>
          <w:sz w:val="20"/>
          <w:szCs w:val="20"/>
        </w:rPr>
        <w:t>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IFI13 </w:t>
      </w:r>
      <w:r w:rsidRPr="00753097">
        <w:rPr>
          <w:rFonts w:asciiTheme="minorHAnsi" w:eastAsia="Times New Roman" w:hAnsiTheme="minorHAnsi" w:cstheme="minorHAnsi"/>
          <w:b/>
          <w:i/>
          <w:sz w:val="16"/>
          <w:szCs w:val="20"/>
        </w:rPr>
        <w:t>ASK IF “YES” FOR Pegadaian USE IN IFI1. OTHERS GO TO IFI13</w:t>
      </w:r>
    </w:p>
    <w:p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IFI12. 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PEGADAIAN</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 xml:space="preserve">Have you ever used your MFI account for the following? </w:t>
      </w:r>
    </w:p>
    <w:p w:rsidR="005C497F" w:rsidRPr="00753097" w:rsidRDefault="005C497F" w:rsidP="005C497F">
      <w:pPr>
        <w:kinsoku w:val="0"/>
        <w:overflowPunct w:val="0"/>
        <w:spacing w:after="0"/>
        <w:textAlignment w:val="baseline"/>
        <w:rPr>
          <w:rFonts w:asciiTheme="minorHAnsi" w:eastAsia="Times New Roman" w:hAnsiTheme="minorHAnsi" w:cstheme="minorHAnsi"/>
          <w:sz w:val="20"/>
          <w:szCs w:val="20"/>
        </w:rPr>
      </w:pPr>
    </w:p>
    <w:p w:rsidR="0072577D" w:rsidRPr="00753097" w:rsidRDefault="0072577D" w:rsidP="00AB4D3B">
      <w:pPr>
        <w:kinsoku w:val="0"/>
        <w:overflowPunct w:val="0"/>
        <w:spacing w:after="0"/>
        <w:ind w:left="45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IFI13 </w:t>
      </w:r>
      <w:r w:rsidR="00D57B51" w:rsidRPr="00753097">
        <w:rPr>
          <w:rFonts w:asciiTheme="minorHAnsi" w:eastAsia="Times New Roman" w:hAnsiTheme="minorHAnsi" w:cstheme="minorHAnsi"/>
          <w:b/>
          <w:sz w:val="20"/>
          <w:szCs w:val="20"/>
        </w:rPr>
        <w:t xml:space="preserve">JIKA </w:t>
      </w:r>
      <w:r w:rsidR="00D57B51" w:rsidRPr="0034489D">
        <w:rPr>
          <w:rFonts w:asciiTheme="minorHAnsi" w:eastAsia="Times New Roman" w:hAnsiTheme="minorHAnsi" w:cstheme="minorHAnsi"/>
          <w:b/>
          <w:sz w:val="20"/>
          <w:szCs w:val="20"/>
          <w:u w:val="single"/>
        </w:rPr>
        <w:t>MENGGUNAKAN KANTOR POS</w:t>
      </w:r>
      <w:r w:rsidR="00D57B51" w:rsidRPr="00753097">
        <w:rPr>
          <w:rFonts w:asciiTheme="minorHAnsi" w:eastAsia="Times New Roman" w:hAnsiTheme="minorHAnsi" w:cstheme="minorHAnsi"/>
          <w:b/>
          <w:sz w:val="20"/>
          <w:szCs w:val="20"/>
        </w:rPr>
        <w:t xml:space="preserve"> </w:t>
      </w:r>
      <w:r w:rsidR="00D57B51">
        <w:rPr>
          <w:rFonts w:asciiTheme="minorHAnsi" w:eastAsia="Times New Roman" w:hAnsiTheme="minorHAnsi" w:cstheme="minorHAnsi"/>
          <w:b/>
          <w:sz w:val="20"/>
          <w:szCs w:val="20"/>
        </w:rPr>
        <w:t>(</w:t>
      </w:r>
      <w:r w:rsidR="00D57B51" w:rsidRPr="00753097">
        <w:rPr>
          <w:rFonts w:asciiTheme="minorHAnsi" w:eastAsia="Times New Roman" w:hAnsiTheme="minorHAnsi" w:cstheme="minorHAnsi"/>
          <w:b/>
          <w:sz w:val="20"/>
          <w:szCs w:val="20"/>
        </w:rPr>
        <w:t>TERLINGKAR “YA”</w:t>
      </w:r>
      <w:r w:rsidR="00D57B51">
        <w:rPr>
          <w:rFonts w:asciiTheme="minorHAnsi" w:eastAsia="Times New Roman" w:hAnsiTheme="minorHAnsi" w:cstheme="minorHAnsi"/>
          <w:b/>
          <w:sz w:val="20"/>
          <w:szCs w:val="20"/>
        </w:rPr>
        <w:t>/KODE 1 UNTUK KANTOR POS</w:t>
      </w:r>
      <w:r w:rsidR="00D57B51" w:rsidRPr="00753097">
        <w:rPr>
          <w:rFonts w:asciiTheme="minorHAnsi" w:eastAsia="Times New Roman" w:hAnsiTheme="minorHAnsi" w:cstheme="minorHAnsi"/>
          <w:b/>
          <w:sz w:val="20"/>
          <w:szCs w:val="20"/>
        </w:rPr>
        <w:t xml:space="preserve"> DI IFI1</w:t>
      </w:r>
      <w:r w:rsidR="00D57B51">
        <w:rPr>
          <w:rFonts w:asciiTheme="minorHAnsi" w:eastAsia="Times New Roman" w:hAnsiTheme="minorHAnsi" w:cstheme="minorHAnsi"/>
          <w:b/>
          <w:sz w:val="20"/>
          <w:szCs w:val="20"/>
        </w:rPr>
        <w:t>)</w:t>
      </w:r>
      <w:r w:rsidRPr="00753097">
        <w:rPr>
          <w:rFonts w:asciiTheme="minorHAnsi" w:eastAsia="Times New Roman" w:hAnsiTheme="minorHAnsi" w:cstheme="minorHAnsi"/>
          <w:b/>
          <w:sz w:val="20"/>
          <w:szCs w:val="20"/>
        </w:rPr>
        <w:t xml:space="preserve">. LAINNYA LANJUTKAN KE IFI14 </w:t>
      </w:r>
      <w:r w:rsidRPr="00753097">
        <w:rPr>
          <w:rFonts w:asciiTheme="minorHAnsi" w:eastAsia="Times New Roman" w:hAnsiTheme="minorHAnsi" w:cstheme="minorHAnsi"/>
          <w:b/>
          <w:i/>
          <w:sz w:val="16"/>
          <w:szCs w:val="20"/>
        </w:rPr>
        <w:t>ASK IF “YES” FOR POST OFFICE USE IN IFI1. OTHERS GO TO IFI14</w:t>
      </w:r>
    </w:p>
    <w:p w:rsidR="0072577D" w:rsidRPr="00753097" w:rsidRDefault="00CF3D83" w:rsidP="00D57B51">
      <w:pPr>
        <w:kinsoku w:val="0"/>
        <w:overflowPunct w:val="0"/>
        <w:spacing w:after="0"/>
        <w:ind w:firstLine="450"/>
        <w:textAlignment w:val="baseline"/>
        <w:rPr>
          <w:rFonts w:asciiTheme="minorHAnsi" w:hAnsiTheme="minorHAnsi" w:cstheme="minorHAnsi"/>
          <w:b/>
          <w:i/>
          <w:sz w:val="16"/>
          <w:szCs w:val="20"/>
        </w:rPr>
      </w:pPr>
      <w:r>
        <w:rPr>
          <w:rFonts w:asciiTheme="minorHAnsi" w:hAnsiTheme="minorHAnsi" w:cstheme="minorHAnsi"/>
          <w:b/>
          <w:sz w:val="20"/>
          <w:szCs w:val="20"/>
        </w:rPr>
        <w:t>KARTU BANTU/BACAKAN</w:t>
      </w:r>
      <w:r w:rsidR="0072577D" w:rsidRPr="00753097">
        <w:rPr>
          <w:rFonts w:asciiTheme="minorHAnsi" w:hAnsiTheme="minorHAnsi" w:cstheme="minorHAnsi"/>
          <w:b/>
          <w:sz w:val="20"/>
          <w:szCs w:val="20"/>
        </w:rPr>
        <w:t xml:space="preserve"> </w:t>
      </w:r>
      <w:r w:rsidR="0072577D" w:rsidRPr="00753097">
        <w:rPr>
          <w:rFonts w:asciiTheme="minorHAnsi" w:hAnsiTheme="minorHAnsi" w:cstheme="minorHAnsi"/>
          <w:b/>
          <w:i/>
          <w:sz w:val="16"/>
          <w:szCs w:val="20"/>
        </w:rPr>
        <w:t>READ OUT</w:t>
      </w:r>
    </w:p>
    <w:p w:rsidR="001A5343" w:rsidRPr="00753097" w:rsidRDefault="001A5343" w:rsidP="00D57B51">
      <w:pPr>
        <w:spacing w:after="0"/>
        <w:ind w:firstLine="450"/>
        <w:rPr>
          <w:rFonts w:asciiTheme="minorHAnsi" w:eastAsia="Times New Roman" w:hAnsiTheme="minorHAnsi" w:cstheme="minorHAnsi"/>
          <w:b/>
          <w:sz w:val="16"/>
          <w:szCs w:val="20"/>
        </w:rPr>
      </w:pPr>
      <w:r w:rsidRPr="00753097">
        <w:rPr>
          <w:rFonts w:asciiTheme="minorHAnsi" w:hAnsiTheme="minorHAnsi" w:cstheme="minorHAnsi"/>
          <w:b/>
          <w:sz w:val="20"/>
          <w:szCs w:val="20"/>
        </w:rPr>
        <w:t>MA</w:t>
      </w:r>
      <w:r w:rsidRPr="00753097">
        <w:rPr>
          <w:rFonts w:asciiTheme="minorHAnsi" w:hAnsiTheme="minorHAnsi" w:cstheme="minorHAnsi"/>
          <w:b/>
          <w:sz w:val="16"/>
          <w:szCs w:val="20"/>
        </w:rPr>
        <w:t xml:space="preserve"> </w:t>
      </w:r>
    </w:p>
    <w:p w:rsidR="005C497F" w:rsidRPr="00753097" w:rsidRDefault="005C497F" w:rsidP="005C497F">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IFI13. Apakah Anda pernah menggunakan akun</w:t>
      </w:r>
      <w:r w:rsidR="00D57B51">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00EF3942" w:rsidRPr="00AB4D3B">
        <w:rPr>
          <w:rFonts w:asciiTheme="minorHAnsi" w:eastAsia="Times New Roman" w:hAnsiTheme="minorHAnsi" w:cstheme="minorHAnsi"/>
          <w:b/>
          <w:color w:val="FF0000"/>
          <w:sz w:val="20"/>
          <w:szCs w:val="20"/>
          <w:u w:val="single"/>
        </w:rPr>
        <w:t>KANTOR POS</w:t>
      </w:r>
      <w:r w:rsidR="00EF3942" w:rsidRPr="00AB4D3B">
        <w:rPr>
          <w:rFonts w:asciiTheme="minorHAnsi" w:eastAsia="Times New Roman" w:hAnsiTheme="minorHAnsi" w:cstheme="minorHAnsi"/>
          <w:color w:val="FF0000"/>
          <w:sz w:val="20"/>
          <w:szCs w:val="20"/>
        </w:rPr>
        <w:t xml:space="preserve"> </w:t>
      </w:r>
      <w:r w:rsidRPr="00753097">
        <w:rPr>
          <w:rFonts w:asciiTheme="minorHAnsi" w:eastAsia="Times New Roman" w:hAnsiTheme="minorHAnsi" w:cstheme="minorHAnsi"/>
          <w:sz w:val="20"/>
          <w:szCs w:val="20"/>
        </w:rPr>
        <w:t xml:space="preserve">Anda untuk hal-hal berikut ini? </w:t>
      </w:r>
      <w:r w:rsidRPr="00753097">
        <w:rPr>
          <w:rFonts w:asciiTheme="minorHAnsi" w:eastAsia="Times New Roman" w:hAnsiTheme="minorHAnsi" w:cstheme="minorHAnsi"/>
          <w:i/>
          <w:sz w:val="16"/>
          <w:szCs w:val="20"/>
        </w:rPr>
        <w:t>Have you ever used your post office bank account for the following?</w:t>
      </w:r>
    </w:p>
    <w:p w:rsidR="000643A3" w:rsidRDefault="000643A3" w:rsidP="005C497F">
      <w:pPr>
        <w:kinsoku w:val="0"/>
        <w:overflowPunct w:val="0"/>
        <w:spacing w:after="0"/>
        <w:textAlignment w:val="baseline"/>
        <w:rPr>
          <w:rFonts w:asciiTheme="minorHAnsi" w:eastAsia="Times New Roman" w:hAnsiTheme="minorHAnsi" w:cstheme="minorHAnsi"/>
          <w:sz w:val="20"/>
          <w:szCs w:val="20"/>
        </w:rPr>
      </w:pPr>
    </w:p>
    <w:tbl>
      <w:tblPr>
        <w:tblStyle w:val="TableGrid"/>
        <w:tblW w:w="10548" w:type="dxa"/>
        <w:tblLayout w:type="fixed"/>
        <w:tblLook w:val="04A0" w:firstRow="1" w:lastRow="0" w:firstColumn="1" w:lastColumn="0" w:noHBand="0" w:noVBand="1"/>
      </w:tblPr>
      <w:tblGrid>
        <w:gridCol w:w="4248"/>
        <w:gridCol w:w="787"/>
        <w:gridCol w:w="788"/>
        <w:gridCol w:w="787"/>
        <w:gridCol w:w="788"/>
        <w:gridCol w:w="787"/>
        <w:gridCol w:w="788"/>
        <w:gridCol w:w="787"/>
        <w:gridCol w:w="788"/>
      </w:tblGrid>
      <w:tr w:rsidR="00D57B51" w:rsidRPr="00753097" w:rsidTr="00AB4D3B">
        <w:trPr>
          <w:tblHeader/>
        </w:trPr>
        <w:tc>
          <w:tcPr>
            <w:tcW w:w="4248" w:type="dxa"/>
            <w:vMerge w:val="restart"/>
          </w:tcPr>
          <w:p w:rsidR="00D57B51" w:rsidRPr="007B269F" w:rsidRDefault="00D57B51" w:rsidP="005C497F">
            <w:pPr>
              <w:pStyle w:val="Default"/>
              <w:rPr>
                <w:rFonts w:asciiTheme="minorHAnsi" w:hAnsiTheme="minorHAnsi" w:cstheme="minorHAnsi"/>
                <w:b/>
                <w:color w:val="auto"/>
                <w:sz w:val="20"/>
                <w:szCs w:val="20"/>
              </w:rPr>
            </w:pPr>
            <w:r w:rsidRPr="007B269F">
              <w:rPr>
                <w:rFonts w:asciiTheme="minorHAnsi" w:hAnsiTheme="minorHAnsi" w:cstheme="minorHAnsi"/>
                <w:b/>
                <w:color w:val="auto"/>
                <w:sz w:val="20"/>
                <w:szCs w:val="20"/>
              </w:rPr>
              <w:t xml:space="preserve">KARTU BANTU/BACAKAN </w:t>
            </w:r>
            <w:r w:rsidRPr="007B269F">
              <w:rPr>
                <w:rFonts w:asciiTheme="minorHAnsi" w:hAnsiTheme="minorHAnsi" w:cstheme="minorHAnsi"/>
                <w:b/>
                <w:i/>
                <w:color w:val="auto"/>
                <w:sz w:val="16"/>
                <w:szCs w:val="20"/>
              </w:rPr>
              <w:t>READ OUT</w:t>
            </w:r>
          </w:p>
        </w:tc>
        <w:tc>
          <w:tcPr>
            <w:tcW w:w="1575" w:type="dxa"/>
            <w:gridSpan w:val="2"/>
          </w:tcPr>
          <w:p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IFI10</w:t>
            </w:r>
          </w:p>
          <w:p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BPR</w:t>
            </w:r>
          </w:p>
        </w:tc>
        <w:tc>
          <w:tcPr>
            <w:tcW w:w="1575" w:type="dxa"/>
            <w:gridSpan w:val="2"/>
          </w:tcPr>
          <w:p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IFI11</w:t>
            </w:r>
          </w:p>
          <w:p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KOPERASI</w:t>
            </w:r>
          </w:p>
        </w:tc>
        <w:tc>
          <w:tcPr>
            <w:tcW w:w="1575" w:type="dxa"/>
            <w:gridSpan w:val="2"/>
          </w:tcPr>
          <w:p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IFI12</w:t>
            </w:r>
          </w:p>
          <w:p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PEGADAIAN</w:t>
            </w:r>
          </w:p>
        </w:tc>
        <w:tc>
          <w:tcPr>
            <w:tcW w:w="1575" w:type="dxa"/>
            <w:gridSpan w:val="2"/>
          </w:tcPr>
          <w:p w:rsidR="00D57B51" w:rsidRPr="00753097" w:rsidRDefault="00D57B51" w:rsidP="001A5343">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IFI13</w:t>
            </w:r>
          </w:p>
          <w:p w:rsidR="00D57B51" w:rsidRPr="00753097" w:rsidRDefault="00EE7B50" w:rsidP="001A5343">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KANTOR POS</w:t>
            </w:r>
          </w:p>
        </w:tc>
      </w:tr>
      <w:tr w:rsidR="00D57B51" w:rsidRPr="00753097" w:rsidTr="00AB4D3B">
        <w:trPr>
          <w:tblHeader/>
        </w:trPr>
        <w:tc>
          <w:tcPr>
            <w:tcW w:w="4248" w:type="dxa"/>
            <w:vMerge/>
          </w:tcPr>
          <w:p w:rsidR="00D57B51" w:rsidRPr="00753097" w:rsidRDefault="00D57B51" w:rsidP="005C497F">
            <w:pPr>
              <w:pStyle w:val="Default"/>
              <w:rPr>
                <w:rFonts w:asciiTheme="minorHAnsi" w:hAnsiTheme="minorHAnsi" w:cstheme="minorHAnsi"/>
                <w:color w:val="auto"/>
                <w:sz w:val="20"/>
                <w:szCs w:val="20"/>
              </w:rPr>
            </w:pPr>
          </w:p>
        </w:tc>
        <w:tc>
          <w:tcPr>
            <w:tcW w:w="787"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c>
          <w:tcPr>
            <w:tcW w:w="787"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1</w:t>
            </w:r>
          </w:p>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Ya </w:t>
            </w:r>
            <w:r w:rsidRPr="00753097">
              <w:rPr>
                <w:rFonts w:asciiTheme="minorHAnsi" w:eastAsia="Times New Roman" w:hAnsiTheme="minorHAnsi" w:cstheme="minorHAnsi"/>
                <w:b/>
                <w:i/>
                <w:sz w:val="16"/>
                <w:szCs w:val="20"/>
              </w:rPr>
              <w:t>Yes</w:t>
            </w:r>
          </w:p>
        </w:tc>
        <w:tc>
          <w:tcPr>
            <w:tcW w:w="788" w:type="dxa"/>
          </w:tcPr>
          <w:p w:rsidR="00D57B51" w:rsidRPr="00753097" w:rsidRDefault="00D57B51">
            <w:pPr>
              <w:kinsoku w:val="0"/>
              <w:overflowPunct w:val="0"/>
              <w:jc w:val="center"/>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2</w:t>
            </w:r>
          </w:p>
          <w:p w:rsidR="00D57B51" w:rsidRPr="00753097" w:rsidRDefault="00D57B51">
            <w:pPr>
              <w:kinsoku w:val="0"/>
              <w:overflowPunct w:val="0"/>
              <w:jc w:val="center"/>
              <w:textAlignment w:val="baseline"/>
              <w:rPr>
                <w:rFonts w:asciiTheme="minorHAnsi" w:eastAsia="Times New Roman" w:hAnsiTheme="minorHAnsi" w:cstheme="minorHAnsi"/>
                <w:b/>
                <w:sz w:val="16"/>
                <w:szCs w:val="20"/>
              </w:rPr>
            </w:pPr>
            <w:r w:rsidRPr="00753097">
              <w:rPr>
                <w:rFonts w:asciiTheme="minorHAnsi" w:eastAsia="Times New Roman" w:hAnsiTheme="minorHAnsi" w:cstheme="minorHAnsi"/>
                <w:b/>
                <w:sz w:val="20"/>
                <w:szCs w:val="20"/>
              </w:rPr>
              <w:t xml:space="preserve">Tidak </w:t>
            </w:r>
            <w:r w:rsidRPr="00753097">
              <w:rPr>
                <w:rFonts w:asciiTheme="minorHAnsi" w:eastAsia="Times New Roman" w:hAnsiTheme="minorHAnsi" w:cstheme="minorHAnsi"/>
                <w:b/>
                <w:i/>
                <w:sz w:val="16"/>
                <w:szCs w:val="20"/>
              </w:rPr>
              <w:t>No</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Menyetor</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Deposit money</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Menarik</w:t>
            </w:r>
            <w:r w:rsidRPr="00753097">
              <w:rPr>
                <w:rFonts w:asciiTheme="minorHAnsi" w:hAnsiTheme="minorHAnsi" w:cstheme="minorHAnsi"/>
                <w:sz w:val="20"/>
                <w:szCs w:val="20"/>
              </w:rPr>
              <w:t xml:space="preserve"> uang </w:t>
            </w:r>
            <w:r w:rsidRPr="00753097">
              <w:rPr>
                <w:rFonts w:asciiTheme="minorHAnsi" w:hAnsiTheme="minorHAnsi" w:cstheme="minorHAnsi"/>
                <w:i/>
                <w:sz w:val="16"/>
                <w:szCs w:val="20"/>
              </w:rPr>
              <w:t>Withdraw money</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Membeli</w:t>
            </w:r>
            <w:r w:rsidRPr="00753097">
              <w:rPr>
                <w:rFonts w:asciiTheme="minorHAnsi" w:hAnsiTheme="minorHAnsi" w:cstheme="minorHAnsi"/>
                <w:sz w:val="20"/>
                <w:szCs w:val="20"/>
              </w:rPr>
              <w:t xml:space="preserve"> pulsa, </w:t>
            </w: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tagihan ponsel </w:t>
            </w:r>
            <w:r w:rsidRPr="00753097">
              <w:rPr>
                <w:rFonts w:asciiTheme="minorHAnsi" w:hAnsiTheme="minorHAnsi" w:cstheme="minorHAnsi"/>
                <w:i/>
                <w:sz w:val="16"/>
                <w:szCs w:val="20"/>
              </w:rPr>
              <w:t>Buy airtime top-ups, pay mobile phone bill</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uang sekolah (SPP) </w:t>
            </w:r>
            <w:r w:rsidRPr="00753097">
              <w:rPr>
                <w:rFonts w:asciiTheme="minorHAnsi" w:hAnsiTheme="minorHAnsi" w:cstheme="minorHAnsi"/>
                <w:i/>
                <w:sz w:val="16"/>
                <w:szCs w:val="20"/>
              </w:rPr>
              <w:t>Pay a school fee</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biaya medis/kesehatan </w:t>
            </w:r>
            <w:r w:rsidRPr="00753097">
              <w:rPr>
                <w:rFonts w:asciiTheme="minorHAnsi" w:hAnsiTheme="minorHAnsi" w:cstheme="minorHAnsi"/>
                <w:i/>
                <w:sz w:val="16"/>
                <w:szCs w:val="20"/>
              </w:rPr>
              <w:t>Pay a medical bill</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tagihan listrik </w:t>
            </w:r>
            <w:r w:rsidRPr="00753097">
              <w:rPr>
                <w:rFonts w:asciiTheme="minorHAnsi" w:hAnsiTheme="minorHAnsi" w:cstheme="minorHAnsi"/>
                <w:i/>
                <w:sz w:val="16"/>
                <w:szCs w:val="20"/>
              </w:rPr>
              <w:t>Pay an electricity bill</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akses air (PDAM) </w:t>
            </w:r>
            <w:r w:rsidRPr="00753097">
              <w:rPr>
                <w:rFonts w:asciiTheme="minorHAnsi" w:hAnsiTheme="minorHAnsi" w:cstheme="minorHAnsi"/>
                <w:i/>
                <w:sz w:val="16"/>
                <w:szCs w:val="20"/>
              </w:rPr>
              <w:t>Pay for water access or delivery</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rPr>
          <w:trHeight w:val="683"/>
        </w:trPr>
        <w:tc>
          <w:tcPr>
            <w:tcW w:w="4248" w:type="dxa"/>
          </w:tcPr>
          <w:p w:rsidR="00D05B48" w:rsidRPr="00753097" w:rsidRDefault="00D05B48" w:rsidP="007656F7">
            <w:pPr>
              <w:pStyle w:val="Default"/>
              <w:numPr>
                <w:ilvl w:val="0"/>
                <w:numId w:val="11"/>
              </w:numPr>
              <w:tabs>
                <w:tab w:val="left" w:pos="1458"/>
              </w:tabs>
              <w:ind w:left="360"/>
              <w:rPr>
                <w:rFonts w:asciiTheme="minorHAnsi" w:hAnsiTheme="minorHAnsi" w:cstheme="minorHAnsi"/>
                <w:i/>
                <w:iCs/>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lampu tenaga surya atau system tenaga surya dirumah</w:t>
            </w:r>
            <w:r w:rsidRPr="00753097">
              <w:rPr>
                <w:rFonts w:asciiTheme="majorHAnsi" w:hAnsiTheme="majorHAnsi" w:cstheme="minorHAnsi"/>
                <w:color w:val="auto"/>
                <w:sz w:val="20"/>
                <w:szCs w:val="20"/>
              </w:rPr>
              <w:t xml:space="preserve"> </w:t>
            </w:r>
            <w:r w:rsidRPr="00753097">
              <w:rPr>
                <w:rFonts w:asciiTheme="minorHAnsi" w:hAnsiTheme="minorHAnsi" w:cstheme="minorHAnsi"/>
                <w:i/>
                <w:sz w:val="16"/>
                <w:szCs w:val="20"/>
              </w:rPr>
              <w:t>Pay for solar lantern or a solar home system</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tabs>
                <w:tab w:val="left" w:pos="1458"/>
              </w:tabs>
              <w:ind w:left="360"/>
              <w:rPr>
                <w:rStyle w:val="CommentReference"/>
                <w:rFonts w:asciiTheme="minorHAnsi" w:eastAsiaTheme="minorHAnsi" w:hAnsiTheme="minorHAnsi" w:cstheme="minorHAnsi"/>
                <w:color w:val="auto"/>
              </w:rPr>
            </w:pPr>
            <w:r w:rsidRPr="00AB4D3B">
              <w:rPr>
                <w:rStyle w:val="CommentReference"/>
                <w:rFonts w:asciiTheme="minorHAnsi" w:eastAsiaTheme="minorHAnsi" w:hAnsiTheme="minorHAnsi" w:cstheme="minorHAnsi"/>
                <w:b/>
                <w:color w:val="auto"/>
                <w:sz w:val="20"/>
                <w:szCs w:val="20"/>
              </w:rPr>
              <w:t>Membayar</w:t>
            </w:r>
            <w:r w:rsidRPr="00753097">
              <w:rPr>
                <w:rStyle w:val="CommentReference"/>
                <w:rFonts w:asciiTheme="minorHAnsi" w:eastAsiaTheme="minorHAnsi" w:hAnsiTheme="minorHAnsi" w:cstheme="minorHAnsi"/>
                <w:color w:val="auto"/>
                <w:sz w:val="20"/>
                <w:szCs w:val="20"/>
              </w:rPr>
              <w:t xml:space="preserve"> tagihan TV/TV kabel/ TV satelit</w:t>
            </w:r>
            <w:r w:rsidRPr="00753097">
              <w:rPr>
                <w:rStyle w:val="CommentReference"/>
                <w:rFonts w:asciiTheme="majorHAnsi" w:eastAsiaTheme="minorHAnsi" w:hAnsiTheme="majorHAnsi" w:cstheme="minorHAnsi"/>
                <w:color w:val="auto"/>
                <w:sz w:val="20"/>
                <w:szCs w:val="20"/>
              </w:rPr>
              <w:t xml:space="preserve"> </w:t>
            </w:r>
            <w:r w:rsidRPr="00753097">
              <w:rPr>
                <w:rFonts w:asciiTheme="minorHAnsi" w:hAnsiTheme="minorHAnsi" w:cstheme="minorHAnsi"/>
                <w:i/>
                <w:sz w:val="20"/>
                <w:szCs w:val="20"/>
              </w:rPr>
              <w:t xml:space="preserve">PPay </w:t>
            </w:r>
            <w:r w:rsidRPr="00753097">
              <w:rPr>
                <w:rFonts w:asciiTheme="minorHAnsi" w:hAnsiTheme="minorHAnsi" w:cstheme="minorHAnsi"/>
                <w:i/>
                <w:sz w:val="16"/>
                <w:szCs w:val="20"/>
              </w:rPr>
              <w:t>TV/cable/satellite bill</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656F7">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tagihan pemerintah, termasuk pajak, denda atau </w:t>
            </w:r>
            <w:r w:rsidR="007656F7" w:rsidRPr="00753097">
              <w:rPr>
                <w:rFonts w:asciiTheme="minorHAnsi" w:hAnsiTheme="minorHAnsi" w:cstheme="minorHAnsi"/>
                <w:color w:val="auto"/>
                <w:sz w:val="20"/>
                <w:szCs w:val="20"/>
              </w:rPr>
              <w:t>biaya-biaya</w:t>
            </w:r>
            <w:r w:rsidR="000643A3">
              <w:rPr>
                <w:rFonts w:asciiTheme="minorHAnsi" w:hAnsiTheme="minorHAnsi" w:cstheme="minorHAnsi"/>
                <w:color w:val="auto"/>
                <w:sz w:val="20"/>
                <w:szCs w:val="20"/>
              </w:rPr>
              <w:t xml:space="preserve"> lainnya</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Pay a government bill, including tax, fine or fee</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t>Mengirimkan</w:t>
            </w:r>
            <w:r w:rsidRPr="00753097">
              <w:rPr>
                <w:rFonts w:asciiTheme="minorHAnsi" w:hAnsiTheme="minorHAnsi" w:cstheme="minorHAnsi"/>
                <w:color w:val="auto"/>
                <w:sz w:val="20"/>
                <w:szCs w:val="20"/>
              </w:rPr>
              <w:t xml:space="preserve"> uang ke anggota keluarga, teman, teman kerja atau kenalan untuk dukungan/tunjangan rutin, untuk </w:t>
            </w:r>
            <w:r w:rsidR="006B5E28" w:rsidRPr="00753097">
              <w:rPr>
                <w:rFonts w:asciiTheme="minorHAnsi" w:hAnsiTheme="minorHAnsi" w:cstheme="minorHAnsi"/>
                <w:color w:val="auto"/>
                <w:sz w:val="20"/>
                <w:szCs w:val="20"/>
              </w:rPr>
              <w:t xml:space="preserve">bantuan </w:t>
            </w:r>
            <w:r w:rsidRPr="00753097">
              <w:rPr>
                <w:rFonts w:asciiTheme="minorHAnsi" w:hAnsiTheme="minorHAnsi" w:cstheme="minorHAnsi"/>
                <w:color w:val="auto"/>
                <w:sz w:val="20"/>
                <w:szCs w:val="20"/>
              </w:rPr>
              <w:t xml:space="preserve">keadaan darurat atau </w:t>
            </w:r>
            <w:r w:rsidR="00F825E9" w:rsidRPr="00753097">
              <w:rPr>
                <w:rFonts w:asciiTheme="minorHAnsi" w:hAnsiTheme="minorHAnsi" w:cstheme="minorHAnsi"/>
                <w:color w:val="auto"/>
                <w:sz w:val="20"/>
                <w:szCs w:val="20"/>
              </w:rPr>
              <w:t xml:space="preserve">untuk </w:t>
            </w:r>
            <w:r w:rsidRPr="00753097">
              <w:rPr>
                <w:rFonts w:asciiTheme="minorHAnsi" w:hAnsiTheme="minorHAnsi" w:cstheme="minorHAnsi"/>
                <w:color w:val="auto"/>
                <w:sz w:val="20"/>
                <w:szCs w:val="20"/>
              </w:rPr>
              <w:t xml:space="preserve">alasan lainnya </w:t>
            </w:r>
            <w:r w:rsidRPr="00753097">
              <w:rPr>
                <w:rFonts w:asciiTheme="minorHAnsi" w:hAnsiTheme="minorHAnsi" w:cstheme="minorHAnsi"/>
                <w:i/>
                <w:sz w:val="16"/>
                <w:szCs w:val="20"/>
              </w:rPr>
              <w:lastRenderedPageBreak/>
              <w:t>Send money to family members, friends, workmates or other acquaintances for regular support/allowances, to help with emergencies, or for other reasons</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72577D">
            <w:pPr>
              <w:pStyle w:val="Default"/>
              <w:numPr>
                <w:ilvl w:val="0"/>
                <w:numId w:val="11"/>
              </w:numPr>
              <w:ind w:left="360"/>
              <w:rPr>
                <w:rFonts w:asciiTheme="minorHAnsi" w:hAnsiTheme="minorHAnsi" w:cstheme="minorHAnsi"/>
                <w:color w:val="auto"/>
                <w:sz w:val="20"/>
                <w:szCs w:val="20"/>
              </w:rPr>
            </w:pPr>
            <w:r w:rsidRPr="00AB4D3B">
              <w:rPr>
                <w:rFonts w:asciiTheme="minorHAnsi" w:hAnsiTheme="minorHAnsi" w:cstheme="minorHAnsi"/>
                <w:b/>
                <w:color w:val="auto"/>
                <w:sz w:val="20"/>
                <w:szCs w:val="20"/>
              </w:rPr>
              <w:lastRenderedPageBreak/>
              <w:t>Menerima</w:t>
            </w:r>
            <w:r w:rsidRPr="00753097">
              <w:rPr>
                <w:rFonts w:asciiTheme="minorHAnsi" w:hAnsiTheme="minorHAnsi" w:cstheme="minorHAnsi"/>
                <w:color w:val="auto"/>
                <w:sz w:val="20"/>
                <w:szCs w:val="20"/>
              </w:rPr>
              <w:t xml:space="preserve"> uang dari anggota keluarga, teman, teman kerja atau kenalan untuk dukungan/tunjangan rutin, untuk </w:t>
            </w:r>
            <w:r w:rsidR="00044C0D" w:rsidRPr="00753097">
              <w:rPr>
                <w:rFonts w:asciiTheme="minorHAnsi" w:hAnsiTheme="minorHAnsi" w:cstheme="minorHAnsi"/>
                <w:color w:val="auto"/>
                <w:sz w:val="20"/>
                <w:szCs w:val="20"/>
              </w:rPr>
              <w:t xml:space="preserve">bantuan </w:t>
            </w:r>
            <w:r w:rsidRPr="00753097">
              <w:rPr>
                <w:rFonts w:asciiTheme="minorHAnsi" w:hAnsiTheme="minorHAnsi" w:cstheme="minorHAnsi"/>
                <w:color w:val="auto"/>
                <w:sz w:val="20"/>
                <w:szCs w:val="20"/>
              </w:rPr>
              <w:t>keadaan darurat atau untuk alasan lainnya</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Receive money from family members, friends, workmates or other acquaintances for regular support/allowances, to help with emergencies, or for other reasons</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numPr>
                <w:ilvl w:val="0"/>
                <w:numId w:val="11"/>
              </w:numPr>
              <w:ind w:left="270" w:hanging="270"/>
              <w:rPr>
                <w:rFonts w:asciiTheme="minorHAnsi" w:hAnsiTheme="minorHAnsi" w:cstheme="minorHAnsi"/>
                <w:color w:val="auto"/>
                <w:sz w:val="20"/>
                <w:szCs w:val="20"/>
              </w:rPr>
            </w:pPr>
            <w:r w:rsidRPr="00AB4D3B">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dana bantuan pemerintah untuk kesejahteraan, pensiun atau bantuan lainnya </w:t>
            </w:r>
            <w:r w:rsidRPr="00753097">
              <w:rPr>
                <w:rFonts w:asciiTheme="minorHAnsi" w:hAnsiTheme="minorHAnsi" w:cstheme="minorHAnsi"/>
                <w:i/>
                <w:sz w:val="16"/>
                <w:szCs w:val="20"/>
              </w:rPr>
              <w:t>Receive welfare, pension or other benefit payment from the government</w:t>
            </w:r>
            <w:r w:rsidRPr="00753097">
              <w:rPr>
                <w:rFonts w:asciiTheme="minorHAnsi" w:hAnsiTheme="minorHAnsi" w:cstheme="minorHAnsi"/>
                <w:sz w:val="16"/>
                <w:szCs w:val="20"/>
              </w:rPr>
              <w:t xml:space="preserve"> </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numPr>
                <w:ilvl w:val="0"/>
                <w:numId w:val="11"/>
              </w:numPr>
              <w:ind w:left="270" w:hanging="270"/>
              <w:rPr>
                <w:rFonts w:asciiTheme="minorHAnsi" w:hAnsiTheme="minorHAnsi" w:cstheme="minorHAnsi"/>
                <w:color w:val="auto"/>
                <w:sz w:val="20"/>
                <w:szCs w:val="20"/>
              </w:rPr>
            </w:pPr>
            <w:r w:rsidRPr="00753097">
              <w:rPr>
                <w:rFonts w:asciiTheme="minorHAnsi" w:hAnsiTheme="minorHAnsi" w:cstheme="minorHAnsi"/>
                <w:sz w:val="20"/>
                <w:szCs w:val="20"/>
              </w:rPr>
              <w:t xml:space="preserve"> </w:t>
            </w:r>
            <w:r w:rsidRPr="00AB4D3B">
              <w:rPr>
                <w:rFonts w:asciiTheme="minorHAnsi" w:hAnsiTheme="minorHAnsi" w:cstheme="minorHAnsi"/>
                <w:b/>
                <w:color w:val="auto"/>
                <w:sz w:val="20"/>
                <w:szCs w:val="20"/>
              </w:rPr>
              <w:t>Menerima</w:t>
            </w:r>
            <w:r w:rsidRPr="00753097">
              <w:rPr>
                <w:rFonts w:asciiTheme="minorHAnsi" w:hAnsiTheme="minorHAnsi" w:cstheme="minorHAnsi"/>
                <w:color w:val="auto"/>
                <w:sz w:val="20"/>
                <w:szCs w:val="20"/>
              </w:rPr>
              <w:t xml:space="preserve"> upah/gaji untuk pekerjaan utama atau pekerjaan sampingan </w:t>
            </w:r>
            <w:r w:rsidRPr="00753097">
              <w:rPr>
                <w:rFonts w:asciiTheme="minorHAnsi" w:hAnsiTheme="minorHAnsi" w:cstheme="minorHAnsi"/>
                <w:i/>
                <w:sz w:val="16"/>
                <w:szCs w:val="20"/>
              </w:rPr>
              <w:t>Receive wages for primary or secondary job</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BE2D68">
            <w:pPr>
              <w:pStyle w:val="Default"/>
              <w:ind w:left="270" w:hanging="270"/>
              <w:rPr>
                <w:rFonts w:asciiTheme="minorHAnsi" w:hAnsiTheme="minorHAnsi" w:cstheme="minorHAnsi"/>
                <w:color w:val="auto"/>
                <w:sz w:val="20"/>
                <w:szCs w:val="20"/>
              </w:rPr>
            </w:pPr>
            <w:r w:rsidRPr="00753097">
              <w:rPr>
                <w:rFonts w:asciiTheme="minorHAnsi" w:hAnsiTheme="minorHAnsi" w:cstheme="minorHAnsi"/>
                <w:sz w:val="20"/>
                <w:szCs w:val="20"/>
              </w:rPr>
              <w:t xml:space="preserve">15. </w:t>
            </w:r>
            <w:r w:rsidR="00BE2D68" w:rsidRPr="00753097">
              <w:rPr>
                <w:rFonts w:asciiTheme="minorHAnsi" w:hAnsiTheme="minorHAnsi" w:cstheme="minorHAnsi"/>
                <w:color w:val="auto"/>
                <w:sz w:val="20"/>
                <w:szCs w:val="20"/>
              </w:rPr>
              <w:t xml:space="preserve">Melakukan </w:t>
            </w:r>
            <w:r w:rsidR="00BE2D68" w:rsidRPr="00AB4D3B">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untuk pembelian besar, termasuk tanah, hewan ternak, kediaman/rumah tinggal </w:t>
            </w:r>
            <w:r w:rsidRPr="00753097">
              <w:rPr>
                <w:rFonts w:asciiTheme="minorHAnsi" w:hAnsiTheme="minorHAnsi" w:cstheme="minorHAnsi"/>
                <w:i/>
                <w:sz w:val="16"/>
                <w:szCs w:val="20"/>
              </w:rPr>
              <w:t>Pay for large acquisitions, including land, cattle, residence</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16. </w:t>
            </w:r>
            <w:r w:rsidRPr="00753097">
              <w:rPr>
                <w:rFonts w:asciiTheme="minorHAnsi" w:hAnsiTheme="minorHAnsi" w:cstheme="minorHAnsi"/>
                <w:color w:val="auto"/>
                <w:sz w:val="20"/>
                <w:szCs w:val="20"/>
              </w:rPr>
              <w:t xml:space="preserve">Melakukan </w:t>
            </w:r>
            <w:r w:rsidRPr="00AB4D3B">
              <w:rPr>
                <w:rFonts w:asciiTheme="minorHAnsi" w:hAnsiTheme="minorHAnsi" w:cstheme="minorHAnsi"/>
                <w:b/>
                <w:color w:val="auto"/>
                <w:sz w:val="20"/>
                <w:szCs w:val="20"/>
              </w:rPr>
              <w:t>pembayaran</w:t>
            </w:r>
            <w:r w:rsidRPr="00753097">
              <w:rPr>
                <w:rFonts w:asciiTheme="minorHAnsi" w:hAnsiTheme="minorHAnsi" w:cstheme="minorHAnsi"/>
                <w:color w:val="auto"/>
                <w:sz w:val="20"/>
                <w:szCs w:val="20"/>
              </w:rPr>
              <w:t xml:space="preserve"> terkait asuransi atau menerima klaim atas asuransi </w:t>
            </w:r>
            <w:r w:rsidRPr="00753097">
              <w:rPr>
                <w:rFonts w:asciiTheme="minorHAnsi" w:hAnsiTheme="minorHAnsi" w:cstheme="minorHAnsi"/>
                <w:i/>
                <w:sz w:val="16"/>
                <w:szCs w:val="20"/>
              </w:rPr>
              <w:t>Make insurance-related payments or receive claims on insurance</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17. </w:t>
            </w:r>
            <w:r w:rsidR="0014586E" w:rsidRPr="00753097">
              <w:rPr>
                <w:rFonts w:asciiTheme="minorHAnsi" w:hAnsiTheme="minorHAnsi" w:cstheme="minorHAnsi"/>
                <w:color w:val="auto"/>
                <w:sz w:val="20"/>
                <w:szCs w:val="20"/>
              </w:rPr>
              <w:t xml:space="preserve">Mengambil </w:t>
            </w:r>
            <w:r w:rsidR="0014586E" w:rsidRPr="00AB4D3B">
              <w:rPr>
                <w:rFonts w:asciiTheme="minorHAnsi" w:hAnsiTheme="minorHAnsi" w:cstheme="minorHAnsi"/>
                <w:b/>
                <w:color w:val="auto"/>
                <w:sz w:val="20"/>
                <w:szCs w:val="20"/>
              </w:rPr>
              <w:t>pencairan</w:t>
            </w:r>
            <w:r w:rsidR="0014586E" w:rsidRPr="00753097">
              <w:rPr>
                <w:rFonts w:asciiTheme="minorHAnsi" w:hAnsiTheme="minorHAnsi" w:cstheme="minorHAnsi"/>
                <w:color w:val="auto"/>
                <w:sz w:val="20"/>
                <w:szCs w:val="20"/>
              </w:rPr>
              <w:t xml:space="preserve"> pinjaman atau </w:t>
            </w:r>
            <w:r w:rsidR="0014586E" w:rsidRPr="00AB4D3B">
              <w:rPr>
                <w:rFonts w:asciiTheme="minorHAnsi" w:hAnsiTheme="minorHAnsi" w:cstheme="minorHAnsi"/>
                <w:b/>
                <w:color w:val="auto"/>
                <w:sz w:val="20"/>
                <w:szCs w:val="20"/>
              </w:rPr>
              <w:t>membayar</w:t>
            </w:r>
            <w:r w:rsidR="0014586E" w:rsidRPr="00753097">
              <w:rPr>
                <w:rFonts w:asciiTheme="minorHAnsi" w:hAnsiTheme="minorHAnsi" w:cstheme="minorHAnsi"/>
                <w:color w:val="auto"/>
                <w:sz w:val="20"/>
                <w:szCs w:val="20"/>
              </w:rPr>
              <w:t xml:space="preserve"> cicilan pinjaman; memberi pinjaman atau menerima cicilan pinjaman </w:t>
            </w:r>
            <w:r w:rsidR="0014586E" w:rsidRPr="00753097">
              <w:rPr>
                <w:rFonts w:asciiTheme="minorHAnsi" w:hAnsiTheme="minorHAnsi" w:cstheme="minorHAnsi"/>
                <w:i/>
                <w:color w:val="auto"/>
                <w:sz w:val="16"/>
                <w:szCs w:val="20"/>
              </w:rPr>
              <w:t>Take a loan or make payments on a loan, give a loan or receive payments on a loan</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18. </w:t>
            </w:r>
            <w:r w:rsidRPr="00AB4D3B">
              <w:rPr>
                <w:rFonts w:asciiTheme="minorHAnsi" w:hAnsiTheme="minorHAnsi" w:cstheme="minorHAnsi"/>
                <w:b/>
                <w:sz w:val="20"/>
                <w:szCs w:val="18"/>
              </w:rPr>
              <w:t>Menabung</w:t>
            </w:r>
            <w:r w:rsidRPr="00753097">
              <w:rPr>
                <w:rFonts w:asciiTheme="minorHAnsi" w:hAnsiTheme="minorHAnsi" w:cstheme="minorHAnsi"/>
                <w:sz w:val="20"/>
                <w:szCs w:val="18"/>
              </w:rPr>
              <w:t xml:space="preserve"> uang untuk pembelian atau pembayaran di masa mendatang  </w:t>
            </w:r>
            <w:r w:rsidRPr="00753097">
              <w:rPr>
                <w:rFonts w:asciiTheme="minorHAnsi" w:hAnsiTheme="minorHAnsi" w:cstheme="minorHAnsi"/>
                <w:i/>
                <w:sz w:val="16"/>
                <w:szCs w:val="20"/>
              </w:rPr>
              <w:t>Save money for a future purchase or payment</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19. </w:t>
            </w:r>
            <w:r w:rsidRPr="00AB4D3B">
              <w:rPr>
                <w:rFonts w:asciiTheme="minorHAnsi" w:hAnsiTheme="minorHAnsi" w:cstheme="minorHAnsi"/>
                <w:b/>
                <w:sz w:val="20"/>
                <w:szCs w:val="18"/>
              </w:rPr>
              <w:t>Menyisihkan</w:t>
            </w:r>
            <w:r w:rsidRPr="00753097">
              <w:rPr>
                <w:rFonts w:asciiTheme="minorHAnsi" w:hAnsiTheme="minorHAnsi" w:cstheme="minorHAnsi"/>
                <w:sz w:val="20"/>
                <w:szCs w:val="18"/>
              </w:rPr>
              <w:t xml:space="preserve"> uang untuk pensiun, </w:t>
            </w:r>
            <w:r w:rsidRPr="00AB4D3B">
              <w:rPr>
                <w:rFonts w:asciiTheme="minorHAnsi" w:hAnsiTheme="minorHAnsi" w:cstheme="minorHAnsi"/>
                <w:b/>
                <w:sz w:val="20"/>
                <w:szCs w:val="18"/>
              </w:rPr>
              <w:t>membayar</w:t>
            </w:r>
            <w:r w:rsidRPr="00753097">
              <w:rPr>
                <w:rFonts w:asciiTheme="minorHAnsi" w:hAnsiTheme="minorHAnsi" w:cstheme="minorHAnsi"/>
                <w:sz w:val="20"/>
                <w:szCs w:val="18"/>
              </w:rPr>
              <w:t xml:space="preserve"> </w:t>
            </w:r>
            <w:r w:rsidR="009A3277">
              <w:rPr>
                <w:rFonts w:asciiTheme="minorHAnsi" w:hAnsiTheme="minorHAnsi" w:cstheme="minorHAnsi"/>
                <w:sz w:val="20"/>
                <w:szCs w:val="18"/>
              </w:rPr>
              <w:t>iuran</w:t>
            </w:r>
            <w:r w:rsidR="009A3277" w:rsidRPr="00753097">
              <w:rPr>
                <w:rFonts w:asciiTheme="minorHAnsi" w:hAnsiTheme="minorHAnsi" w:cstheme="minorHAnsi"/>
                <w:sz w:val="20"/>
                <w:szCs w:val="18"/>
              </w:rPr>
              <w:t xml:space="preserve"> </w:t>
            </w:r>
            <w:r w:rsidR="0055586A">
              <w:rPr>
                <w:rFonts w:asciiTheme="minorHAnsi" w:hAnsiTheme="minorHAnsi" w:cstheme="minorHAnsi"/>
                <w:sz w:val="20"/>
                <w:szCs w:val="18"/>
              </w:rPr>
              <w:t xml:space="preserve">dana </w:t>
            </w:r>
            <w:r w:rsidRPr="00753097">
              <w:rPr>
                <w:rFonts w:asciiTheme="minorHAnsi" w:hAnsiTheme="minorHAnsi" w:cstheme="minorHAnsi"/>
                <w:sz w:val="20"/>
                <w:szCs w:val="18"/>
              </w:rPr>
              <w:t xml:space="preserve">pensiun </w:t>
            </w:r>
            <w:r w:rsidRPr="00753097">
              <w:rPr>
                <w:rFonts w:asciiTheme="minorHAnsi" w:hAnsiTheme="minorHAnsi" w:cstheme="minorHAnsi"/>
                <w:i/>
                <w:sz w:val="16"/>
                <w:szCs w:val="20"/>
              </w:rPr>
              <w:t>Set aside money for pension, paid pension contributions</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20. </w:t>
            </w:r>
            <w:r w:rsidRPr="00AB4D3B">
              <w:rPr>
                <w:rFonts w:asciiTheme="minorHAnsi" w:hAnsiTheme="minorHAnsi" w:cstheme="minorHAnsi"/>
                <w:b/>
                <w:color w:val="auto"/>
                <w:sz w:val="20"/>
                <w:szCs w:val="20"/>
              </w:rPr>
              <w:t>Menyisihkan</w:t>
            </w:r>
            <w:r w:rsidRPr="00753097">
              <w:rPr>
                <w:rFonts w:asciiTheme="minorHAnsi" w:hAnsiTheme="minorHAnsi" w:cstheme="minorHAnsi"/>
                <w:color w:val="auto"/>
                <w:sz w:val="20"/>
                <w:szCs w:val="20"/>
              </w:rPr>
              <w:t xml:space="preserve"> uang untuk berjaga-jaga</w:t>
            </w:r>
            <w:r w:rsidR="00E63E89" w:rsidRPr="00753097">
              <w:rPr>
                <w:rFonts w:asciiTheme="minorHAnsi" w:hAnsiTheme="minorHAnsi" w:cstheme="minorHAnsi"/>
                <w:color w:val="auto"/>
                <w:sz w:val="20"/>
                <w:szCs w:val="20"/>
              </w:rPr>
              <w:t>/untuk tujuan tidak tetap</w:t>
            </w:r>
            <w:r w:rsidRPr="00753097">
              <w:rPr>
                <w:rFonts w:asciiTheme="minorHAnsi" w:hAnsiTheme="minorHAnsi" w:cstheme="minorHAnsi"/>
                <w:color w:val="auto"/>
                <w:sz w:val="20"/>
                <w:szCs w:val="20"/>
              </w:rPr>
              <w:t xml:space="preserve"> </w:t>
            </w:r>
            <w:r w:rsidRPr="00753097">
              <w:rPr>
                <w:rFonts w:asciiTheme="minorHAnsi" w:hAnsiTheme="minorHAnsi" w:cstheme="minorHAnsi"/>
                <w:i/>
                <w:sz w:val="16"/>
                <w:szCs w:val="20"/>
              </w:rPr>
              <w:t>Set money aside just in case/for an undetermined purpose</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6A019E" w:rsidP="00E607B5">
            <w:pPr>
              <w:pStyle w:val="Default"/>
              <w:numPr>
                <w:ilvl w:val="0"/>
                <w:numId w:val="13"/>
              </w:numPr>
              <w:ind w:left="360"/>
              <w:rPr>
                <w:rFonts w:asciiTheme="minorHAnsi" w:hAnsiTheme="minorHAnsi" w:cstheme="minorHAnsi"/>
                <w:color w:val="auto"/>
                <w:sz w:val="20"/>
                <w:szCs w:val="20"/>
              </w:rPr>
            </w:pPr>
            <w:r w:rsidRPr="00AB4D3B">
              <w:rPr>
                <w:rFonts w:asciiTheme="minorHAnsi" w:hAnsiTheme="minorHAnsi" w:cstheme="minorHAnsi"/>
                <w:b/>
                <w:sz w:val="20"/>
                <w:szCs w:val="20"/>
              </w:rPr>
              <w:t>Ber</w:t>
            </w:r>
            <w:r w:rsidR="00D05B48" w:rsidRPr="00AB4D3B">
              <w:rPr>
                <w:rFonts w:asciiTheme="minorHAnsi" w:hAnsiTheme="minorHAnsi" w:cstheme="minorHAnsi"/>
                <w:b/>
                <w:sz w:val="20"/>
                <w:szCs w:val="20"/>
              </w:rPr>
              <w:t>investasi</w:t>
            </w:r>
            <w:r w:rsidR="00D05B48" w:rsidRPr="00753097">
              <w:rPr>
                <w:rFonts w:asciiTheme="minorHAnsi" w:hAnsiTheme="minorHAnsi" w:cstheme="minorHAnsi"/>
                <w:sz w:val="20"/>
                <w:szCs w:val="20"/>
              </w:rPr>
              <w:t xml:space="preserve">, termasuk </w:t>
            </w:r>
            <w:r w:rsidR="00D05B48" w:rsidRPr="00AB4D3B">
              <w:rPr>
                <w:rFonts w:asciiTheme="minorHAnsi" w:hAnsiTheme="minorHAnsi" w:cstheme="minorHAnsi"/>
                <w:b/>
                <w:sz w:val="20"/>
                <w:szCs w:val="20"/>
              </w:rPr>
              <w:t>membeli</w:t>
            </w:r>
            <w:r w:rsidR="00D05B48" w:rsidRPr="00753097">
              <w:rPr>
                <w:rFonts w:asciiTheme="minorHAnsi" w:hAnsiTheme="minorHAnsi" w:cstheme="minorHAnsi"/>
                <w:sz w:val="20"/>
                <w:szCs w:val="20"/>
              </w:rPr>
              <w:t xml:space="preserve"> saham </w:t>
            </w:r>
            <w:r w:rsidR="00D05B48" w:rsidRPr="00753097">
              <w:rPr>
                <w:rFonts w:asciiTheme="minorHAnsi" w:hAnsiTheme="minorHAnsi" w:cstheme="minorHAnsi"/>
                <w:i/>
                <w:sz w:val="16"/>
                <w:szCs w:val="20"/>
              </w:rPr>
              <w:t>Make an investment, including buy stock or shares</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AB4D3B">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22. </w:t>
            </w:r>
            <w:r w:rsidRPr="00AB4D3B">
              <w:rPr>
                <w:rFonts w:asciiTheme="minorHAnsi" w:hAnsiTheme="minorHAnsi" w:cstheme="minorHAnsi"/>
                <w:b/>
                <w:color w:val="auto"/>
                <w:sz w:val="20"/>
                <w:szCs w:val="20"/>
              </w:rPr>
              <w:t>Membayar</w:t>
            </w:r>
            <w:r w:rsidRPr="00753097">
              <w:rPr>
                <w:rFonts w:asciiTheme="minorHAnsi" w:hAnsiTheme="minorHAnsi" w:cstheme="minorHAnsi"/>
                <w:color w:val="auto"/>
                <w:sz w:val="20"/>
                <w:szCs w:val="20"/>
              </w:rPr>
              <w:t xml:space="preserve"> barang atau layanan di toko </w:t>
            </w:r>
            <w:r w:rsidR="00EB008A">
              <w:rPr>
                <w:rFonts w:asciiTheme="minorHAnsi" w:hAnsiTheme="minorHAnsi" w:cstheme="minorHAnsi"/>
                <w:color w:val="auto"/>
                <w:sz w:val="20"/>
                <w:szCs w:val="20"/>
              </w:rPr>
              <w:t>kelontong/bahan pangan</w:t>
            </w:r>
            <w:r w:rsidRPr="00753097">
              <w:rPr>
                <w:rFonts w:asciiTheme="minorHAnsi" w:hAnsiTheme="minorHAnsi" w:cstheme="minorHAnsi"/>
                <w:color w:val="auto"/>
                <w:sz w:val="20"/>
                <w:szCs w:val="20"/>
              </w:rPr>
              <w:t>, toko pakaian atau toko lainnya</w:t>
            </w:r>
            <w:r w:rsidRPr="00753097">
              <w:rPr>
                <w:rFonts w:asciiTheme="minorHAnsi" w:hAnsiTheme="minorHAnsi" w:cstheme="minorHAnsi"/>
                <w:i/>
                <w:color w:val="auto"/>
                <w:sz w:val="20"/>
                <w:szCs w:val="20"/>
              </w:rPr>
              <w:t xml:space="preserve">  </w:t>
            </w:r>
            <w:r w:rsidRPr="00753097">
              <w:rPr>
                <w:rFonts w:asciiTheme="minorHAnsi" w:hAnsiTheme="minorHAnsi" w:cstheme="minorHAnsi"/>
                <w:i/>
                <w:sz w:val="16"/>
                <w:szCs w:val="20"/>
              </w:rPr>
              <w:t>Pay for goods or services at a grocery store, clothing shop or any other store/shop</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613C81" w:rsidRDefault="00D05B48" w:rsidP="00E607B5">
            <w:pPr>
              <w:pStyle w:val="Default"/>
              <w:ind w:left="360" w:hanging="360"/>
              <w:rPr>
                <w:rFonts w:asciiTheme="minorHAnsi" w:hAnsiTheme="minorHAnsi" w:cstheme="minorHAnsi"/>
                <w:color w:val="auto"/>
                <w:sz w:val="20"/>
                <w:szCs w:val="20"/>
              </w:rPr>
            </w:pPr>
            <w:r w:rsidRPr="00613C81">
              <w:rPr>
                <w:rFonts w:asciiTheme="minorHAnsi" w:hAnsiTheme="minorHAnsi" w:cstheme="minorHAnsi"/>
                <w:color w:val="auto"/>
                <w:sz w:val="20"/>
                <w:szCs w:val="20"/>
              </w:rPr>
              <w:t xml:space="preserve">23. </w:t>
            </w:r>
            <w:r w:rsidR="00121A08" w:rsidRPr="00AB4D3B">
              <w:rPr>
                <w:rFonts w:asciiTheme="minorHAnsi" w:hAnsiTheme="minorHAnsi" w:cstheme="minorHAnsi"/>
                <w:b/>
                <w:color w:val="auto"/>
                <w:sz w:val="20"/>
                <w:szCs w:val="20"/>
              </w:rPr>
              <w:t>Transfer</w:t>
            </w:r>
            <w:r w:rsidR="00121A08" w:rsidRPr="00613C81">
              <w:rPr>
                <w:rFonts w:asciiTheme="minorHAnsi" w:hAnsiTheme="minorHAnsi" w:cstheme="minorHAnsi"/>
                <w:color w:val="auto"/>
                <w:sz w:val="20"/>
                <w:szCs w:val="20"/>
              </w:rPr>
              <w:t xml:space="preserve"> uang dari satu rekening institusi keuangan non-bank (LKM, Koperasi dll) ke rekening bank atau dari rekening bank ke rekening institusi keuangan lainnya </w:t>
            </w:r>
            <w:r w:rsidRPr="00613C81">
              <w:rPr>
                <w:rFonts w:asciiTheme="minorHAnsi" w:hAnsiTheme="minorHAnsi" w:cstheme="minorHAnsi"/>
                <w:i/>
                <w:color w:val="auto"/>
                <w:sz w:val="16"/>
                <w:szCs w:val="20"/>
              </w:rPr>
              <w:t>Transfer money from one non-bank financial institution (Koperasi, MFI, etc.) to a bank account or from a bank account to another financial institution</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613C81" w:rsidRDefault="00D05B48" w:rsidP="00E607B5">
            <w:pPr>
              <w:pStyle w:val="Default"/>
              <w:ind w:left="360" w:hanging="360"/>
              <w:rPr>
                <w:rFonts w:asciiTheme="minorHAnsi" w:hAnsiTheme="minorHAnsi" w:cstheme="minorHAnsi"/>
                <w:color w:val="auto"/>
                <w:sz w:val="20"/>
                <w:szCs w:val="20"/>
              </w:rPr>
            </w:pPr>
            <w:r w:rsidRPr="00613C81">
              <w:rPr>
                <w:rFonts w:asciiTheme="minorHAnsi" w:hAnsiTheme="minorHAnsi" w:cstheme="minorHAnsi"/>
                <w:color w:val="auto"/>
                <w:sz w:val="20"/>
                <w:szCs w:val="20"/>
              </w:rPr>
              <w:t xml:space="preserve">24. </w:t>
            </w:r>
            <w:r w:rsidR="00121A08" w:rsidRPr="00AB4D3B">
              <w:rPr>
                <w:rFonts w:asciiTheme="minorHAnsi" w:hAnsiTheme="minorHAnsi" w:cstheme="minorHAnsi"/>
                <w:b/>
                <w:color w:val="auto"/>
                <w:sz w:val="20"/>
                <w:szCs w:val="20"/>
              </w:rPr>
              <w:t>Transfer</w:t>
            </w:r>
            <w:r w:rsidR="00121A08" w:rsidRPr="00613C81">
              <w:rPr>
                <w:rFonts w:asciiTheme="minorHAnsi" w:hAnsiTheme="minorHAnsi" w:cstheme="minorHAnsi"/>
                <w:color w:val="auto"/>
                <w:sz w:val="20"/>
                <w:szCs w:val="20"/>
              </w:rPr>
              <w:t xml:space="preserve"> uang dari satu rekening institusi keuangan non-bank (LKM, Koperasi dll) ke akun rekening mobile money atau dari akun rekening mobile money ke institusi keuangan lainnya </w:t>
            </w:r>
            <w:r w:rsidRPr="00613C81">
              <w:rPr>
                <w:rFonts w:asciiTheme="minorHAnsi" w:hAnsiTheme="minorHAnsi" w:cstheme="minorHAnsi"/>
                <w:i/>
                <w:color w:val="auto"/>
                <w:sz w:val="16"/>
                <w:szCs w:val="20"/>
              </w:rPr>
              <w:t xml:space="preserve">Transfer money from one non-bank financial institution (Koperasi, MFI, etc.) to a mobile money account or from a mobile money account </w:t>
            </w:r>
            <w:r w:rsidRPr="00613C81">
              <w:rPr>
                <w:rFonts w:asciiTheme="minorHAnsi" w:hAnsiTheme="minorHAnsi" w:cstheme="minorHAnsi"/>
                <w:i/>
                <w:color w:val="auto"/>
                <w:sz w:val="16"/>
                <w:szCs w:val="20"/>
              </w:rPr>
              <w:lastRenderedPageBreak/>
              <w:t>to another financial institution</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lastRenderedPageBreak/>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lastRenderedPageBreak/>
              <w:t xml:space="preserve">25. </w:t>
            </w:r>
            <w:r w:rsidR="00240DB9" w:rsidRPr="00AB4D3B">
              <w:rPr>
                <w:rFonts w:asciiTheme="minorHAnsi" w:hAnsiTheme="minorHAnsi" w:cstheme="minorHAnsi"/>
                <w:b/>
                <w:color w:val="auto"/>
                <w:sz w:val="20"/>
                <w:szCs w:val="20"/>
              </w:rPr>
              <w:t>Transfer</w:t>
            </w:r>
            <w:r w:rsidR="00240DB9" w:rsidRPr="00753097">
              <w:rPr>
                <w:rFonts w:asciiTheme="minorHAnsi" w:hAnsiTheme="minorHAnsi" w:cstheme="minorHAnsi"/>
                <w:color w:val="auto"/>
                <w:sz w:val="20"/>
                <w:szCs w:val="20"/>
              </w:rPr>
              <w:t xml:space="preserve"> uang dari rekening bank ke rekening institusi keuangan lainnya (LKM dll) </w:t>
            </w:r>
            <w:r w:rsidR="00240DB9" w:rsidRPr="00753097">
              <w:rPr>
                <w:rFonts w:asciiTheme="minorHAnsi" w:hAnsiTheme="minorHAnsi" w:cstheme="minorHAnsi"/>
                <w:i/>
                <w:color w:val="auto"/>
                <w:sz w:val="16"/>
                <w:szCs w:val="20"/>
              </w:rPr>
              <w:t>ransfer money from a bank account to an account at another financial institution (MFI, etc.)</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2772D0">
            <w:pPr>
              <w:pStyle w:val="Default"/>
              <w:ind w:left="360" w:hanging="360"/>
              <w:rPr>
                <w:rFonts w:asciiTheme="minorHAnsi" w:hAnsiTheme="minorHAnsi" w:cstheme="minorHAnsi"/>
                <w:color w:val="auto"/>
                <w:sz w:val="20"/>
                <w:szCs w:val="20"/>
              </w:rPr>
            </w:pPr>
            <w:r w:rsidRPr="00753097">
              <w:rPr>
                <w:rFonts w:asciiTheme="minorHAnsi" w:hAnsiTheme="minorHAnsi" w:cstheme="minorHAnsi"/>
                <w:sz w:val="20"/>
                <w:szCs w:val="20"/>
              </w:rPr>
              <w:t xml:space="preserve">26. </w:t>
            </w:r>
            <w:r w:rsidRPr="00AB4D3B">
              <w:rPr>
                <w:rFonts w:asciiTheme="minorHAnsi" w:hAnsiTheme="minorHAnsi" w:cstheme="minorHAnsi"/>
                <w:b/>
                <w:sz w:val="20"/>
              </w:rPr>
              <w:t>Membayar</w:t>
            </w:r>
            <w:r w:rsidRPr="00753097">
              <w:rPr>
                <w:rFonts w:asciiTheme="minorHAnsi" w:hAnsiTheme="minorHAnsi" w:cstheme="minorHAnsi"/>
                <w:sz w:val="20"/>
              </w:rPr>
              <w:t xml:space="preserve"> uang </w:t>
            </w:r>
            <w:r w:rsidR="002772D0" w:rsidRPr="00753097">
              <w:rPr>
                <w:rFonts w:asciiTheme="minorHAnsi" w:hAnsiTheme="minorHAnsi" w:cstheme="minorHAnsi"/>
                <w:sz w:val="20"/>
              </w:rPr>
              <w:t>atau menerima uang dari kelompok simpan/pinjam</w:t>
            </w:r>
            <w:r w:rsidRPr="00753097">
              <w:rPr>
                <w:rFonts w:asciiTheme="minorHAnsi" w:hAnsiTheme="minorHAnsi" w:cstheme="minorHAnsi"/>
                <w:sz w:val="20"/>
              </w:rPr>
              <w:t xml:space="preserve"> </w:t>
            </w:r>
            <w:r w:rsidRPr="00753097">
              <w:rPr>
                <w:rFonts w:asciiTheme="minorHAnsi" w:hAnsiTheme="minorHAnsi" w:cstheme="minorHAnsi"/>
                <w:i/>
                <w:sz w:val="16"/>
                <w:szCs w:val="20"/>
              </w:rPr>
              <w:t>Pay money to or receive money from your Savings and/or lending group</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5C497F">
            <w:pPr>
              <w:pStyle w:val="Default"/>
              <w:rPr>
                <w:rFonts w:asciiTheme="minorHAnsi" w:hAnsiTheme="minorHAnsi" w:cstheme="minorHAnsi"/>
                <w:color w:val="auto"/>
                <w:sz w:val="20"/>
                <w:szCs w:val="20"/>
              </w:rPr>
            </w:pPr>
            <w:r w:rsidRPr="00753097">
              <w:rPr>
                <w:rFonts w:asciiTheme="minorHAnsi" w:hAnsiTheme="minorHAnsi" w:cstheme="minorHAnsi"/>
                <w:sz w:val="20"/>
                <w:szCs w:val="20"/>
              </w:rPr>
              <w:t xml:space="preserve">27. </w:t>
            </w:r>
            <w:r w:rsidRPr="00AB4D3B">
              <w:rPr>
                <w:rFonts w:asciiTheme="minorHAnsi" w:hAnsiTheme="minorHAnsi" w:cstheme="minorHAnsi"/>
                <w:b/>
                <w:sz w:val="20"/>
                <w:szCs w:val="20"/>
              </w:rPr>
              <w:t>Membayar</w:t>
            </w:r>
            <w:r w:rsidRPr="00753097">
              <w:rPr>
                <w:rFonts w:asciiTheme="minorHAnsi" w:hAnsiTheme="minorHAnsi" w:cstheme="minorHAnsi"/>
                <w:sz w:val="20"/>
                <w:szCs w:val="20"/>
              </w:rPr>
              <w:t xml:space="preserve"> sewa </w:t>
            </w:r>
            <w:r w:rsidRPr="00753097">
              <w:rPr>
                <w:rFonts w:asciiTheme="minorHAnsi" w:hAnsiTheme="minorHAnsi" w:cstheme="minorHAnsi"/>
                <w:i/>
                <w:sz w:val="16"/>
                <w:szCs w:val="20"/>
              </w:rPr>
              <w:t>Pay rent</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D05B48" w:rsidP="00E607B5">
            <w:pPr>
              <w:pStyle w:val="Default"/>
              <w:ind w:left="270" w:hanging="270"/>
              <w:rPr>
                <w:rFonts w:asciiTheme="minorHAnsi" w:hAnsiTheme="minorHAnsi" w:cstheme="minorHAnsi"/>
                <w:color w:val="auto"/>
                <w:sz w:val="20"/>
                <w:szCs w:val="20"/>
              </w:rPr>
            </w:pPr>
            <w:r w:rsidRPr="00753097">
              <w:rPr>
                <w:rFonts w:asciiTheme="minorHAnsi" w:hAnsiTheme="minorHAnsi" w:cstheme="minorHAnsi"/>
                <w:sz w:val="20"/>
                <w:szCs w:val="20"/>
              </w:rPr>
              <w:t xml:space="preserve">28. Pemeliharaan rekening: check saldo, mengubah PIN, pernyataan singkat dll </w:t>
            </w:r>
            <w:r w:rsidRPr="00753097">
              <w:rPr>
                <w:rFonts w:asciiTheme="minorHAnsi" w:hAnsiTheme="minorHAnsi" w:cstheme="minorHAnsi"/>
                <w:i/>
                <w:sz w:val="16"/>
                <w:szCs w:val="20"/>
              </w:rPr>
              <w:t>Account maintenance: Check your account balance, change PIN, receive mini-statement, etc.</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r w:rsidR="00D05B48" w:rsidRPr="00753097" w:rsidTr="00AB4D3B">
        <w:tc>
          <w:tcPr>
            <w:tcW w:w="4248" w:type="dxa"/>
          </w:tcPr>
          <w:p w:rsidR="00D05B48" w:rsidRPr="00753097" w:rsidRDefault="00A35282" w:rsidP="00A35282">
            <w:pPr>
              <w:pStyle w:val="Default"/>
              <w:rPr>
                <w:rFonts w:asciiTheme="minorHAnsi" w:hAnsiTheme="minorHAnsi" w:cstheme="minorHAnsi"/>
                <w:i/>
                <w:sz w:val="16"/>
                <w:szCs w:val="20"/>
              </w:rPr>
            </w:pPr>
            <w:r w:rsidRPr="00753097">
              <w:rPr>
                <w:rFonts w:asciiTheme="minorHAnsi" w:hAnsiTheme="minorHAnsi" w:cstheme="minorHAnsi"/>
                <w:sz w:val="20"/>
                <w:szCs w:val="20"/>
              </w:rPr>
              <w:t>29.</w:t>
            </w:r>
            <w:r w:rsidR="00D05B48" w:rsidRPr="00753097">
              <w:rPr>
                <w:rFonts w:asciiTheme="minorHAnsi" w:hAnsiTheme="minorHAnsi" w:cstheme="minorHAnsi"/>
                <w:sz w:val="20"/>
                <w:szCs w:val="20"/>
              </w:rPr>
              <w:t xml:space="preserve">Lainnya (Sebutkan____________) </w:t>
            </w:r>
            <w:r w:rsidR="00D05B48" w:rsidRPr="00753097">
              <w:rPr>
                <w:rFonts w:asciiTheme="minorHAnsi" w:hAnsiTheme="minorHAnsi" w:cstheme="minorHAnsi"/>
                <w:i/>
                <w:sz w:val="16"/>
                <w:szCs w:val="20"/>
              </w:rPr>
              <w:t>Other (Specify)</w:t>
            </w:r>
          </w:p>
          <w:p w:rsidR="00A35282" w:rsidRPr="00753097" w:rsidRDefault="00A35282" w:rsidP="00A35282">
            <w:pPr>
              <w:pStyle w:val="Default"/>
              <w:ind w:left="720"/>
              <w:rPr>
                <w:rFonts w:asciiTheme="minorHAnsi" w:hAnsiTheme="minorHAnsi" w:cstheme="minorHAnsi"/>
                <w:color w:val="auto"/>
                <w:sz w:val="20"/>
                <w:szCs w:val="20"/>
              </w:rPr>
            </w:pPr>
            <w:r w:rsidRPr="00753097">
              <w:rPr>
                <w:rFonts w:asciiTheme="minorHAnsi" w:hAnsiTheme="minorHAnsi" w:cstheme="minorHAnsi"/>
                <w:i/>
                <w:sz w:val="16"/>
                <w:szCs w:val="20"/>
              </w:rPr>
              <w:t>_________________________________________</w:t>
            </w:r>
          </w:p>
        </w:tc>
        <w:tc>
          <w:tcPr>
            <w:tcW w:w="787" w:type="dxa"/>
            <w:vAlign w:val="center"/>
          </w:tcPr>
          <w:p w:rsidR="00D05B48" w:rsidRPr="00753097" w:rsidRDefault="00D05B48">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c>
          <w:tcPr>
            <w:tcW w:w="787"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1</w:t>
            </w:r>
          </w:p>
        </w:tc>
        <w:tc>
          <w:tcPr>
            <w:tcW w:w="788" w:type="dxa"/>
            <w:vAlign w:val="center"/>
          </w:tcPr>
          <w:p w:rsidR="00D05B48" w:rsidRPr="00753097" w:rsidRDefault="00D05B48" w:rsidP="00056961">
            <w:pPr>
              <w:pStyle w:val="Default"/>
              <w:jc w:val="center"/>
              <w:rPr>
                <w:rFonts w:asciiTheme="minorHAnsi" w:hAnsiTheme="minorHAnsi" w:cstheme="minorHAnsi"/>
                <w:color w:val="auto"/>
                <w:sz w:val="20"/>
                <w:szCs w:val="20"/>
              </w:rPr>
            </w:pPr>
            <w:r w:rsidRPr="00753097">
              <w:rPr>
                <w:rFonts w:asciiTheme="minorHAnsi" w:hAnsiTheme="minorHAnsi" w:cstheme="minorHAnsi"/>
                <w:color w:val="auto"/>
                <w:sz w:val="20"/>
                <w:szCs w:val="20"/>
              </w:rPr>
              <w:t>2</w:t>
            </w:r>
          </w:p>
        </w:tc>
      </w:tr>
    </w:tbl>
    <w:p w:rsidR="00121A08" w:rsidRDefault="00121A08" w:rsidP="005C497F">
      <w:pPr>
        <w:kinsoku w:val="0"/>
        <w:overflowPunct w:val="0"/>
        <w:spacing w:after="0"/>
        <w:textAlignment w:val="baseline"/>
        <w:rPr>
          <w:rFonts w:asciiTheme="minorHAnsi" w:eastAsia="Times New Roman" w:hAnsiTheme="minorHAnsi" w:cstheme="minorHAnsi"/>
          <w:sz w:val="20"/>
          <w:szCs w:val="20"/>
        </w:rPr>
      </w:pPr>
    </w:p>
    <w:p w:rsidR="00121A08" w:rsidRDefault="00121A08" w:rsidP="005C497F">
      <w:pPr>
        <w:kinsoku w:val="0"/>
        <w:overflowPunct w:val="0"/>
        <w:spacing w:after="0"/>
        <w:textAlignment w:val="baseline"/>
        <w:rPr>
          <w:rFonts w:asciiTheme="minorHAnsi" w:eastAsia="Times New Roman" w:hAnsiTheme="minorHAnsi" w:cstheme="minorHAnsi"/>
          <w:sz w:val="20"/>
          <w:szCs w:val="20"/>
        </w:rPr>
      </w:pPr>
    </w:p>
    <w:tbl>
      <w:tblPr>
        <w:tblStyle w:val="TableGrid1"/>
        <w:tblW w:w="0" w:type="auto"/>
        <w:tblLook w:val="04A0" w:firstRow="1" w:lastRow="0" w:firstColumn="1" w:lastColumn="0" w:noHBand="0" w:noVBand="1"/>
      </w:tblPr>
      <w:tblGrid>
        <w:gridCol w:w="10548"/>
      </w:tblGrid>
      <w:tr w:rsidR="001A5343" w:rsidRPr="00753097" w:rsidTr="007B269F">
        <w:tc>
          <w:tcPr>
            <w:tcW w:w="10548" w:type="dxa"/>
            <w:shd w:val="clear" w:color="auto" w:fill="FABF8F" w:themeFill="accent6" w:themeFillTint="99"/>
          </w:tcPr>
          <w:p w:rsidR="001A5343" w:rsidRPr="00753097" w:rsidRDefault="001A5343" w:rsidP="00AB4D3B">
            <w:pPr>
              <w:rPr>
                <w:rFonts w:asciiTheme="minorHAnsi" w:hAnsiTheme="minorHAnsi" w:cstheme="minorHAnsi"/>
                <w:b/>
                <w:sz w:val="26"/>
                <w:szCs w:val="26"/>
              </w:rPr>
            </w:pPr>
            <w:r w:rsidRPr="00753097">
              <w:rPr>
                <w:rFonts w:asciiTheme="minorHAnsi" w:hAnsiTheme="minorHAnsi" w:cstheme="minorHAnsi"/>
                <w:b/>
                <w:sz w:val="20"/>
                <w:szCs w:val="26"/>
              </w:rPr>
              <w:t xml:space="preserve">Subsection 6.2: </w:t>
            </w:r>
            <w:r w:rsidR="00462B83">
              <w:rPr>
                <w:rFonts w:asciiTheme="minorHAnsi" w:hAnsiTheme="minorHAnsi" w:cstheme="minorHAnsi"/>
                <w:b/>
                <w:sz w:val="20"/>
                <w:szCs w:val="26"/>
              </w:rPr>
              <w:t xml:space="preserve">Jarak dan Waktu Tempuh </w:t>
            </w:r>
            <w:r w:rsidRPr="00AB4D3B">
              <w:rPr>
                <w:rFonts w:asciiTheme="minorHAnsi" w:hAnsiTheme="minorHAnsi" w:cstheme="minorHAnsi"/>
                <w:b/>
                <w:i/>
                <w:sz w:val="16"/>
                <w:szCs w:val="26"/>
              </w:rPr>
              <w:t>Distance and reach</w:t>
            </w:r>
          </w:p>
        </w:tc>
      </w:tr>
    </w:tbl>
    <w:p w:rsidR="00F73FBC" w:rsidRDefault="00F73FBC" w:rsidP="007B269F">
      <w:pPr>
        <w:spacing w:after="0"/>
        <w:rPr>
          <w:rFonts w:asciiTheme="minorHAnsi" w:hAnsiTheme="minorHAnsi" w:cstheme="minorHAnsi"/>
          <w:sz w:val="20"/>
          <w:szCs w:val="20"/>
        </w:rPr>
      </w:pPr>
    </w:p>
    <w:p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 KITA AKAN BERBICARA MENGENAI JARAK, WAKTU, DAN MODA YANG DIGUNAKAN TERHADAP LEMBAGA KEUANGAN BUKAN BANK”</w:t>
      </w:r>
    </w:p>
    <w:p w:rsidR="00EE7B50" w:rsidRPr="00753097" w:rsidRDefault="00EE7B50" w:rsidP="007B269F">
      <w:pPr>
        <w:spacing w:after="0"/>
        <w:rPr>
          <w:rFonts w:asciiTheme="minorHAnsi" w:hAnsiTheme="minorHAnsi" w:cstheme="minorHAnsi"/>
          <w:sz w:val="20"/>
          <w:szCs w:val="20"/>
        </w:rPr>
      </w:pPr>
    </w:p>
    <w:p w:rsidR="001A5343" w:rsidRPr="00753097" w:rsidRDefault="00F73FBC" w:rsidP="0010556F">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00C866EA" w:rsidRPr="00753097">
        <w:rPr>
          <w:rFonts w:asciiTheme="minorHAnsi" w:hAnsiTheme="minorHAnsi" w:cstheme="minorHAnsi"/>
          <w:b/>
          <w:i/>
          <w:sz w:val="16"/>
          <w:szCs w:val="20"/>
        </w:rPr>
        <w:t>ASK ALL</w:t>
      </w:r>
    </w:p>
    <w:p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1A5343" w:rsidRPr="00753097" w:rsidRDefault="001A5343" w:rsidP="001A5343">
      <w:pPr>
        <w:rPr>
          <w:rFonts w:asciiTheme="minorHAnsi" w:hAnsiTheme="minorHAnsi" w:cstheme="minorHAnsi"/>
          <w:i/>
          <w:sz w:val="16"/>
          <w:szCs w:val="20"/>
        </w:rPr>
      </w:pPr>
      <w:r w:rsidRPr="00753097">
        <w:rPr>
          <w:rFonts w:asciiTheme="minorHAnsi" w:hAnsiTheme="minorHAnsi" w:cstheme="minorHAnsi"/>
          <w:sz w:val="20"/>
          <w:szCs w:val="20"/>
        </w:rPr>
        <w:t xml:space="preserve">IFI14. Seberapa dekat hal-hal berikut ini dengan tempat tinggal Anda? </w:t>
      </w:r>
      <w:r w:rsidRPr="00753097">
        <w:rPr>
          <w:rFonts w:asciiTheme="minorHAnsi" w:hAnsiTheme="minorHAnsi" w:cstheme="minorHAnsi"/>
          <w:i/>
          <w:sz w:val="16"/>
          <w:szCs w:val="20"/>
        </w:rPr>
        <w:t>How close are the following to where you live?</w:t>
      </w:r>
    </w:p>
    <w:p w:rsidR="00F73FBC" w:rsidRPr="00753097" w:rsidRDefault="00F73FBC" w:rsidP="0010556F">
      <w:pPr>
        <w:spacing w:after="0"/>
        <w:ind w:firstLine="45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1A5343" w:rsidRPr="00753097" w:rsidRDefault="001A5343" w:rsidP="00AB4D3B">
      <w:pPr>
        <w:spacing w:after="0"/>
        <w:rPr>
          <w:rFonts w:asciiTheme="minorHAnsi" w:hAnsiTheme="minorHAnsi" w:cstheme="minorHAnsi"/>
          <w:i/>
          <w:sz w:val="16"/>
          <w:szCs w:val="20"/>
        </w:rPr>
      </w:pPr>
      <w:r w:rsidRPr="00753097">
        <w:rPr>
          <w:rFonts w:asciiTheme="minorHAnsi" w:hAnsiTheme="minorHAnsi" w:cstheme="minorHAnsi"/>
          <w:sz w:val="20"/>
          <w:szCs w:val="20"/>
        </w:rPr>
        <w:t xml:space="preserve">IFI15. Jika Anda harus pergi ke institusi ini, berapa lama waktu yang Anda butuhkan untuk menuju kesana. Saya ingin mengetahui, jika Anda menggunakan alat transportasi atau berjalan kaki atau naik sepeda, apapun yang Anda gunakan—berapa lama waktu yang Anda butuhkan untuk sampai disana? Tidak peduli Anda menggunakannya ataukah tidak—saya hanya ingin tahu berapa jauh jaraknya dari tempat Anda. </w:t>
      </w:r>
      <w:r w:rsidRPr="00753097">
        <w:rPr>
          <w:rFonts w:asciiTheme="minorHAnsi" w:hAnsiTheme="minorHAnsi" w:cstheme="minorHAnsi"/>
          <w:i/>
          <w:sz w:val="16"/>
          <w:szCs w:val="20"/>
        </w:rPr>
        <w:t>If you had to go to this institution, how much time it would take you. I want to know, if you use your typical mode of transport or walk or ride a bicycle, whatever you usually do – how long would it take you to get there? It does not matter if you use it or not – I just want to know how far it is from you.</w:t>
      </w:r>
    </w:p>
    <w:p w:rsidR="00BA5942" w:rsidRDefault="00BA5942" w:rsidP="00AB4D3B">
      <w:pPr>
        <w:spacing w:after="0"/>
        <w:rPr>
          <w:rFonts w:asciiTheme="minorHAnsi" w:hAnsiTheme="minorHAnsi" w:cstheme="minorHAnsi"/>
          <w:b/>
          <w:sz w:val="20"/>
          <w:szCs w:val="20"/>
        </w:rPr>
      </w:pPr>
    </w:p>
    <w:p w:rsidR="001A5343" w:rsidRPr="00753097" w:rsidRDefault="00F73FBC" w:rsidP="00AB4D3B">
      <w:pPr>
        <w:spacing w:after="0"/>
        <w:ind w:left="450"/>
        <w:jc w:val="both"/>
        <w:rPr>
          <w:rFonts w:asciiTheme="minorHAnsi" w:hAnsiTheme="minorHAnsi" w:cstheme="minorHAnsi"/>
          <w:b/>
          <w:i/>
          <w:sz w:val="16"/>
          <w:szCs w:val="20"/>
        </w:rPr>
      </w:pPr>
      <w:r w:rsidRPr="00753097">
        <w:rPr>
          <w:rFonts w:asciiTheme="minorHAnsi" w:hAnsiTheme="minorHAnsi" w:cstheme="minorHAnsi"/>
          <w:b/>
          <w:sz w:val="20"/>
          <w:szCs w:val="20"/>
        </w:rPr>
        <w:t xml:space="preserve">TANYAKAN IFI6 UNTUK SETIAP PILIHAN YANG TERLINGKAR DI IFI14. JIKA TIDAK ADA PILIHAN YANG TERLINGKAR DI </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F</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 xml:space="preserve">14 </w:t>
      </w:r>
      <w:r w:rsidRPr="00753097">
        <w:rPr>
          <w:rFonts w:asciiTheme="minorHAnsi" w:hAnsiTheme="minorHAnsi" w:cstheme="minorHAnsi"/>
          <w:b/>
          <w:sz w:val="20"/>
          <w:szCs w:val="20"/>
        </w:rPr>
        <w:t xml:space="preserve">LANJUTKAN KE </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F</w:t>
      </w:r>
      <w:r w:rsidR="00462B83">
        <w:rPr>
          <w:rFonts w:asciiTheme="minorHAnsi" w:hAnsiTheme="minorHAnsi" w:cstheme="minorHAnsi"/>
          <w:b/>
          <w:sz w:val="20"/>
          <w:szCs w:val="20"/>
        </w:rPr>
        <w:t>I</w:t>
      </w:r>
      <w:r w:rsidR="00462B83" w:rsidRPr="00753097">
        <w:rPr>
          <w:rFonts w:asciiTheme="minorHAnsi" w:hAnsiTheme="minorHAnsi" w:cstheme="minorHAnsi"/>
          <w:b/>
          <w:sz w:val="20"/>
          <w:szCs w:val="20"/>
        </w:rPr>
        <w:t xml:space="preserve">19 </w:t>
      </w:r>
      <w:r w:rsidRPr="00753097">
        <w:rPr>
          <w:rFonts w:asciiTheme="minorHAnsi" w:hAnsiTheme="minorHAnsi" w:cstheme="minorHAnsi"/>
          <w:b/>
          <w:i/>
          <w:sz w:val="16"/>
          <w:szCs w:val="20"/>
        </w:rPr>
        <w:t>ASK FOR EACH OPTION MARKED IN IFI14. IF NO OPTIONS MARKED SKIP TO IFI19.</w:t>
      </w:r>
    </w:p>
    <w:p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1A5343" w:rsidRPr="00753097" w:rsidRDefault="001A5343" w:rsidP="00AA2C53">
      <w:pPr>
        <w:spacing w:after="0"/>
        <w:rPr>
          <w:rFonts w:asciiTheme="minorHAnsi" w:hAnsiTheme="minorHAnsi" w:cstheme="minorHAnsi"/>
          <w:i/>
          <w:sz w:val="16"/>
          <w:szCs w:val="20"/>
        </w:rPr>
      </w:pPr>
      <w:r w:rsidRPr="00753097">
        <w:rPr>
          <w:rFonts w:asciiTheme="minorHAnsi" w:hAnsiTheme="minorHAnsi" w:cstheme="minorHAnsi"/>
          <w:sz w:val="20"/>
          <w:szCs w:val="20"/>
        </w:rPr>
        <w:t xml:space="preserve">IFI16.Bagaimana cara </w:t>
      </w:r>
      <w:r w:rsidR="00462B83">
        <w:rPr>
          <w:rFonts w:asciiTheme="minorHAnsi" w:hAnsiTheme="minorHAnsi" w:cstheme="minorHAnsi"/>
          <w:sz w:val="20"/>
          <w:szCs w:val="20"/>
        </w:rPr>
        <w:t>Anda</w:t>
      </w:r>
      <w:r w:rsidR="00462B83" w:rsidRPr="00753097">
        <w:rPr>
          <w:rFonts w:asciiTheme="minorHAnsi" w:hAnsiTheme="minorHAnsi" w:cstheme="minorHAnsi"/>
          <w:sz w:val="20"/>
          <w:szCs w:val="20"/>
        </w:rPr>
        <w:t xml:space="preserve"> </w:t>
      </w:r>
      <w:r w:rsidRPr="00753097">
        <w:rPr>
          <w:rFonts w:asciiTheme="minorHAnsi" w:hAnsiTheme="minorHAnsi" w:cstheme="minorHAnsi"/>
          <w:sz w:val="20"/>
          <w:szCs w:val="20"/>
        </w:rPr>
        <w:t>untuk mencapai lokasi</w:t>
      </w:r>
      <w:r w:rsidR="00A35282" w:rsidRPr="00753097">
        <w:rPr>
          <w:rFonts w:asciiTheme="minorHAnsi" w:hAnsiTheme="minorHAnsi" w:cstheme="minorHAnsi"/>
          <w:sz w:val="20"/>
          <w:szCs w:val="20"/>
        </w:rPr>
        <w:t xml:space="preserve"> terdekat</w:t>
      </w:r>
      <w:r w:rsidRPr="00753097">
        <w:rPr>
          <w:rFonts w:asciiTheme="minorHAnsi" w:hAnsiTheme="minorHAnsi" w:cstheme="minorHAnsi"/>
          <w:sz w:val="20"/>
          <w:szCs w:val="20"/>
        </w:rPr>
        <w:t xml:space="preserve"> tersebut (BACAKAN LAYANAN KEUANGAN DARI DAFTAR)? </w:t>
      </w:r>
      <w:r w:rsidRPr="00753097">
        <w:rPr>
          <w:rFonts w:asciiTheme="minorHAnsi" w:hAnsiTheme="minorHAnsi" w:cstheme="minorHAnsi"/>
          <w:i/>
          <w:sz w:val="16"/>
          <w:szCs w:val="20"/>
        </w:rPr>
        <w:t>How would you get to the closest (READ A FINANCIAL SERVICE FROM THE LIST)?</w:t>
      </w:r>
    </w:p>
    <w:p w:rsidR="00C866EA" w:rsidRPr="00753097" w:rsidRDefault="00C866EA" w:rsidP="00AA2C53">
      <w:pPr>
        <w:spacing w:after="0"/>
        <w:rPr>
          <w:rFonts w:asciiTheme="minorHAnsi" w:hAnsiTheme="minorHAnsi" w:cstheme="minorHAnsi"/>
          <w:i/>
          <w:sz w:val="16"/>
          <w:szCs w:val="20"/>
        </w:rPr>
      </w:pPr>
    </w:p>
    <w:p w:rsidR="001A5343" w:rsidRPr="00753097" w:rsidRDefault="00857EF0" w:rsidP="00AB4D3B">
      <w:pPr>
        <w:spacing w:after="0"/>
        <w:ind w:left="450"/>
        <w:rPr>
          <w:rFonts w:asciiTheme="minorHAnsi" w:hAnsiTheme="minorHAnsi" w:cstheme="minorHAnsi"/>
          <w:b/>
          <w:i/>
          <w:sz w:val="16"/>
          <w:szCs w:val="20"/>
        </w:rPr>
      </w:pPr>
      <w:r w:rsidRPr="00753097">
        <w:rPr>
          <w:rFonts w:asciiTheme="minorHAnsi" w:hAnsiTheme="minorHAnsi" w:cstheme="minorHAnsi"/>
          <w:b/>
          <w:sz w:val="20"/>
          <w:szCs w:val="20"/>
        </w:rPr>
        <w:t xml:space="preserve">TANYAKAN IFI17 UNTUK SETIAP PILIHAN YANG TERLINGKAR DI IFI14. JIKA TIDAK ADA PILIHAN YANG TERLINGKAR </w:t>
      </w:r>
      <w:r w:rsidR="00462B83">
        <w:rPr>
          <w:rFonts w:asciiTheme="minorHAnsi" w:hAnsiTheme="minorHAnsi" w:cstheme="minorHAnsi"/>
          <w:b/>
          <w:sz w:val="20"/>
          <w:szCs w:val="20"/>
        </w:rPr>
        <w:t xml:space="preserve">IFI14 </w:t>
      </w:r>
      <w:r w:rsidRPr="00753097">
        <w:rPr>
          <w:rFonts w:asciiTheme="minorHAnsi" w:hAnsiTheme="minorHAnsi" w:cstheme="minorHAnsi"/>
          <w:b/>
          <w:sz w:val="20"/>
          <w:szCs w:val="20"/>
        </w:rPr>
        <w:t xml:space="preserve">LANJUTKAN KE IFI19 </w:t>
      </w:r>
      <w:r w:rsidRPr="00753097">
        <w:rPr>
          <w:rFonts w:asciiTheme="minorHAnsi" w:hAnsiTheme="minorHAnsi" w:cstheme="minorHAnsi"/>
          <w:b/>
          <w:i/>
          <w:sz w:val="16"/>
          <w:szCs w:val="20"/>
        </w:rPr>
        <w:t>ASK FOR EACH OPTION MARKED IN IFI14. IF NO OPTIONS MARKED SKIP TO IFI19.</w:t>
      </w:r>
    </w:p>
    <w:p w:rsidR="00C866EA" w:rsidRPr="00753097" w:rsidRDefault="00CF3D83" w:rsidP="0010556F">
      <w:pPr>
        <w:spacing w:after="0"/>
        <w:ind w:firstLine="450"/>
        <w:rPr>
          <w:rFonts w:asciiTheme="minorHAnsi" w:hAnsiTheme="minorHAnsi" w:cstheme="minorHAnsi"/>
          <w:b/>
          <w:i/>
          <w:sz w:val="16"/>
          <w:szCs w:val="20"/>
        </w:rPr>
      </w:pPr>
      <w:r>
        <w:rPr>
          <w:rFonts w:asciiTheme="minorHAnsi" w:hAnsiTheme="minorHAnsi" w:cstheme="minorHAnsi"/>
          <w:b/>
          <w:sz w:val="20"/>
          <w:szCs w:val="20"/>
        </w:rPr>
        <w:t>KARTU BANTU/BACAKAN</w:t>
      </w:r>
      <w:r w:rsidR="00C866EA" w:rsidRPr="00753097">
        <w:rPr>
          <w:rFonts w:asciiTheme="minorHAnsi" w:hAnsiTheme="minorHAnsi" w:cstheme="minorHAnsi"/>
          <w:b/>
          <w:sz w:val="20"/>
          <w:szCs w:val="20"/>
        </w:rPr>
        <w:t xml:space="preserve"> </w:t>
      </w:r>
      <w:r w:rsidR="00C866EA" w:rsidRPr="00753097">
        <w:rPr>
          <w:rFonts w:asciiTheme="minorHAnsi" w:hAnsiTheme="minorHAnsi" w:cstheme="minorHAnsi"/>
          <w:b/>
          <w:i/>
          <w:sz w:val="16"/>
          <w:szCs w:val="20"/>
        </w:rPr>
        <w:t>READ OUT</w:t>
      </w:r>
    </w:p>
    <w:p w:rsidR="00C866EA" w:rsidRPr="00753097" w:rsidRDefault="00C866EA" w:rsidP="0010556F">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0208CF" w:rsidRDefault="001F7302" w:rsidP="001A5343">
      <w:pPr>
        <w:rPr>
          <w:rFonts w:asciiTheme="minorHAnsi" w:hAnsiTheme="minorHAnsi" w:cstheme="minorHAnsi"/>
          <w:i/>
          <w:sz w:val="16"/>
          <w:szCs w:val="20"/>
        </w:rPr>
      </w:pPr>
      <w:r w:rsidRPr="00753097">
        <w:rPr>
          <w:rFonts w:asciiTheme="minorHAnsi" w:hAnsiTheme="minorHAnsi" w:cstheme="minorHAnsi"/>
          <w:sz w:val="20"/>
          <w:szCs w:val="20"/>
        </w:rPr>
        <w:t xml:space="preserve">IFI17. Dari skala 1 sampai 5, dimana 1 sangat mudah dan 5 berarti sangat sulit, seberapa sulit Anda pergi ke_____? </w:t>
      </w:r>
      <w:r w:rsidRPr="00753097">
        <w:rPr>
          <w:rFonts w:asciiTheme="minorHAnsi" w:hAnsiTheme="minorHAnsi" w:cstheme="minorHAnsi"/>
          <w:i/>
          <w:sz w:val="16"/>
          <w:szCs w:val="20"/>
        </w:rPr>
        <w:t>ASK FOR EACH OPTION MARKED IN IFI14. IF NO OPTIONS MARKED SKIP TO IFI19. On a scale from 1 to 5, with 1 being very easy and 5 being very difficult, how difficult it would be for you to go t</w:t>
      </w:r>
      <w:r w:rsidR="008D2287" w:rsidRPr="00753097">
        <w:rPr>
          <w:rFonts w:asciiTheme="minorHAnsi" w:hAnsiTheme="minorHAnsi" w:cstheme="minorHAnsi"/>
          <w:i/>
          <w:sz w:val="16"/>
          <w:szCs w:val="20"/>
        </w:rPr>
        <w:t xml:space="preserve">o the closest_______________ ? </w:t>
      </w:r>
      <w:r w:rsidR="001A5343" w:rsidRPr="00753097">
        <w:rPr>
          <w:rFonts w:asciiTheme="minorHAnsi" w:hAnsiTheme="minorHAnsi" w:cstheme="minorHAnsi"/>
          <w:i/>
          <w:sz w:val="16"/>
          <w:szCs w:val="20"/>
        </w:rPr>
        <w:t xml:space="preserve"> </w:t>
      </w:r>
    </w:p>
    <w:p w:rsidR="0010556F" w:rsidRDefault="0010556F" w:rsidP="001A5343">
      <w:pPr>
        <w:rPr>
          <w:rFonts w:asciiTheme="minorHAnsi" w:hAnsiTheme="minorHAnsi" w:cstheme="minorHAnsi"/>
          <w:i/>
          <w:sz w:val="16"/>
          <w:szCs w:val="20"/>
        </w:rPr>
      </w:pPr>
    </w:p>
    <w:p w:rsidR="00BA5942" w:rsidRDefault="00BA5942" w:rsidP="006C3891">
      <w:pPr>
        <w:rPr>
          <w:rFonts w:asciiTheme="minorHAnsi" w:hAnsiTheme="minorHAnsi" w:cstheme="minorHAnsi"/>
          <w:sz w:val="20"/>
          <w:szCs w:val="20"/>
        </w:rPr>
        <w:sectPr w:rsidR="00BA5942" w:rsidSect="00613C81">
          <w:pgSz w:w="11907" w:h="16839" w:code="9"/>
          <w:pgMar w:top="720" w:right="720" w:bottom="720" w:left="720" w:header="720" w:footer="720" w:gutter="0"/>
          <w:cols w:space="720"/>
          <w:docGrid w:linePitch="360"/>
        </w:sectPr>
      </w:pPr>
    </w:p>
    <w:tbl>
      <w:tblPr>
        <w:tblStyle w:val="TableGrid2"/>
        <w:tblW w:w="15588" w:type="dxa"/>
        <w:tblLayout w:type="fixed"/>
        <w:tblLook w:val="04A0" w:firstRow="1" w:lastRow="0" w:firstColumn="1" w:lastColumn="0" w:noHBand="0" w:noVBand="1"/>
      </w:tblPr>
      <w:tblGrid>
        <w:gridCol w:w="3078"/>
        <w:gridCol w:w="2700"/>
        <w:gridCol w:w="3060"/>
        <w:gridCol w:w="3960"/>
        <w:gridCol w:w="2790"/>
      </w:tblGrid>
      <w:tr w:rsidR="001A5343" w:rsidRPr="00753097" w:rsidTr="007B269F">
        <w:tc>
          <w:tcPr>
            <w:tcW w:w="3078" w:type="dxa"/>
          </w:tcPr>
          <w:p w:rsidR="001A5343"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lastRenderedPageBreak/>
              <w:t>KARTU BANTU/BACAKAN</w:t>
            </w:r>
            <w:r w:rsidR="001A5343" w:rsidRPr="007B269F">
              <w:rPr>
                <w:rFonts w:asciiTheme="minorHAnsi" w:hAnsiTheme="minorHAnsi" w:cstheme="minorHAnsi"/>
                <w:b/>
                <w:sz w:val="20"/>
                <w:szCs w:val="20"/>
              </w:rPr>
              <w:t xml:space="preserve">. SA </w:t>
            </w:r>
            <w:r w:rsidR="001A5343" w:rsidRPr="007B269F">
              <w:rPr>
                <w:rFonts w:asciiTheme="minorHAnsi" w:hAnsiTheme="minorHAnsi" w:cstheme="minorHAnsi"/>
                <w:b/>
                <w:i/>
                <w:sz w:val="16"/>
                <w:szCs w:val="20"/>
              </w:rPr>
              <w:t>READ OUT. SINGLE ANSWER.</w:t>
            </w:r>
          </w:p>
        </w:tc>
        <w:tc>
          <w:tcPr>
            <w:tcW w:w="2700" w:type="dxa"/>
          </w:tcPr>
          <w:p w:rsidR="001A5343" w:rsidRPr="007B269F" w:rsidRDefault="001A5343" w:rsidP="007B269F">
            <w:pPr>
              <w:jc w:val="center"/>
              <w:rPr>
                <w:rFonts w:asciiTheme="minorHAnsi" w:hAnsiTheme="minorHAnsi" w:cstheme="minorHAnsi"/>
                <w:b/>
                <w:sz w:val="20"/>
                <w:szCs w:val="20"/>
              </w:rPr>
            </w:pPr>
            <w:r w:rsidRPr="007B269F">
              <w:rPr>
                <w:rFonts w:asciiTheme="minorHAnsi" w:hAnsiTheme="minorHAnsi" w:cstheme="minorHAnsi"/>
                <w:b/>
                <w:sz w:val="20"/>
                <w:szCs w:val="20"/>
              </w:rPr>
              <w:t>IFI14</w:t>
            </w:r>
          </w:p>
          <w:p w:rsidR="001A5343" w:rsidRPr="007B269F" w:rsidRDefault="00462B83" w:rsidP="00AB4D3B">
            <w:pPr>
              <w:ind w:left="252" w:hanging="252"/>
              <w:jc w:val="center"/>
              <w:rPr>
                <w:rFonts w:asciiTheme="minorHAnsi" w:hAnsiTheme="minorHAnsi" w:cstheme="minorHAnsi"/>
                <w:b/>
                <w:sz w:val="20"/>
                <w:szCs w:val="20"/>
              </w:rPr>
            </w:pPr>
            <w:r>
              <w:rPr>
                <w:rFonts w:asciiTheme="minorHAnsi" w:hAnsiTheme="minorHAnsi" w:cstheme="minorHAnsi"/>
                <w:b/>
                <w:sz w:val="20"/>
                <w:szCs w:val="20"/>
              </w:rPr>
              <w:t>Seberapa dekat dengan rumah Anda?</w:t>
            </w:r>
          </w:p>
        </w:tc>
        <w:tc>
          <w:tcPr>
            <w:tcW w:w="3060" w:type="dxa"/>
          </w:tcPr>
          <w:p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IFI15</w:t>
            </w:r>
          </w:p>
          <w:p w:rsidR="001A5343" w:rsidRPr="007B269F" w:rsidRDefault="00462B83" w:rsidP="007B269F">
            <w:pPr>
              <w:ind w:left="252" w:hanging="252"/>
              <w:jc w:val="center"/>
              <w:rPr>
                <w:rFonts w:asciiTheme="minorHAnsi" w:hAnsiTheme="minorHAnsi" w:cstheme="minorHAnsi"/>
                <w:b/>
                <w:sz w:val="20"/>
                <w:szCs w:val="20"/>
              </w:rPr>
            </w:pPr>
            <w:r>
              <w:rPr>
                <w:rFonts w:asciiTheme="minorHAnsi" w:hAnsiTheme="minorHAnsi" w:cstheme="minorHAnsi"/>
                <w:b/>
                <w:sz w:val="20"/>
                <w:szCs w:val="20"/>
              </w:rPr>
              <w:t>Berapa lama untuk sampai ke tempat…?</w:t>
            </w:r>
          </w:p>
        </w:tc>
        <w:tc>
          <w:tcPr>
            <w:tcW w:w="3960" w:type="dxa"/>
          </w:tcPr>
          <w:p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IFI16</w:t>
            </w:r>
          </w:p>
          <w:p w:rsidR="001A5343" w:rsidRPr="007B269F" w:rsidRDefault="00462B83" w:rsidP="007B269F">
            <w:pPr>
              <w:ind w:left="342" w:hanging="342"/>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Cara Anda ke tempat…?</w:t>
            </w:r>
          </w:p>
        </w:tc>
        <w:tc>
          <w:tcPr>
            <w:tcW w:w="2790" w:type="dxa"/>
          </w:tcPr>
          <w:p w:rsidR="001A5343" w:rsidRPr="007B269F" w:rsidRDefault="001A5343" w:rsidP="007B269F">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IFI17</w:t>
            </w:r>
          </w:p>
          <w:p w:rsidR="001A5343" w:rsidRPr="007B269F" w:rsidRDefault="00462B83" w:rsidP="007B269F">
            <w:pPr>
              <w:ind w:left="252" w:hanging="252"/>
              <w:jc w:val="center"/>
              <w:rPr>
                <w:rFonts w:asciiTheme="minorHAnsi" w:eastAsia="Times New Roman" w:hAnsiTheme="minorHAnsi" w:cstheme="minorHAnsi"/>
                <w:b/>
                <w:sz w:val="20"/>
                <w:szCs w:val="20"/>
              </w:rPr>
            </w:pPr>
            <w:r>
              <w:rPr>
                <w:rFonts w:asciiTheme="minorHAnsi" w:eastAsia="Times New Roman" w:hAnsiTheme="minorHAnsi" w:cstheme="minorHAnsi"/>
                <w:b/>
                <w:sz w:val="20"/>
                <w:szCs w:val="20"/>
              </w:rPr>
              <w:t>Seberapa mudah atau sulit Anda pergi ke tempat…?</w:t>
            </w:r>
          </w:p>
        </w:tc>
      </w:tr>
      <w:tr w:rsidR="00FF7436" w:rsidRPr="00753097" w:rsidTr="005B60CC">
        <w:tc>
          <w:tcPr>
            <w:tcW w:w="3078" w:type="dxa"/>
          </w:tcPr>
          <w:p w:rsidR="00FF7436" w:rsidRPr="00753097" w:rsidRDefault="00FF7436" w:rsidP="006C3891">
            <w:pPr>
              <w:rPr>
                <w:rFonts w:asciiTheme="minorHAnsi" w:hAnsiTheme="minorHAnsi" w:cstheme="minorHAnsi"/>
                <w:sz w:val="20"/>
                <w:szCs w:val="20"/>
              </w:rPr>
            </w:pPr>
          </w:p>
        </w:tc>
        <w:tc>
          <w:tcPr>
            <w:tcW w:w="2700" w:type="dxa"/>
          </w:tcPr>
          <w:p w:rsidR="00FF7436" w:rsidRPr="007B269F" w:rsidRDefault="00FF7436" w:rsidP="00FF7436">
            <w:pPr>
              <w:ind w:left="342" w:hanging="342"/>
              <w:rPr>
                <w:rFonts w:asciiTheme="minorHAnsi" w:hAnsiTheme="minorHAnsi" w:cstheme="minorHAnsi"/>
                <w:b/>
                <w:i/>
                <w:sz w:val="16"/>
                <w:szCs w:val="20"/>
              </w:rPr>
            </w:pPr>
            <w:r w:rsidRPr="007B269F">
              <w:rPr>
                <w:rFonts w:asciiTheme="minorHAnsi" w:hAnsiTheme="minorHAnsi" w:cstheme="minorHAnsi"/>
                <w:b/>
                <w:sz w:val="20"/>
                <w:szCs w:val="20"/>
              </w:rPr>
              <w:t xml:space="preserve">1= 0.5 Km atau kurang </w:t>
            </w:r>
            <w:r w:rsidRPr="007B269F">
              <w:rPr>
                <w:rFonts w:asciiTheme="minorHAnsi" w:hAnsiTheme="minorHAnsi" w:cstheme="minorHAnsi"/>
                <w:b/>
                <w:i/>
                <w:sz w:val="16"/>
                <w:szCs w:val="20"/>
              </w:rPr>
              <w:t>0.5 km or less</w:t>
            </w:r>
          </w:p>
          <w:p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2= Lebih dari 0.5 km sampai 1 km </w:t>
            </w:r>
            <w:r w:rsidRPr="007B269F">
              <w:rPr>
                <w:rFonts w:asciiTheme="minorHAnsi" w:hAnsiTheme="minorHAnsi" w:cstheme="minorHAnsi"/>
                <w:b/>
                <w:i/>
                <w:sz w:val="16"/>
                <w:szCs w:val="20"/>
              </w:rPr>
              <w:t>More than 0.5 km to 1km</w:t>
            </w:r>
          </w:p>
          <w:p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3= Lebih dari 1 km sampai 5 km </w:t>
            </w:r>
            <w:r w:rsidRPr="007B269F">
              <w:rPr>
                <w:rFonts w:asciiTheme="minorHAnsi" w:hAnsiTheme="minorHAnsi" w:cstheme="minorHAnsi"/>
                <w:b/>
                <w:i/>
                <w:sz w:val="16"/>
                <w:szCs w:val="20"/>
              </w:rPr>
              <w:t>More than 1km to 5 km</w:t>
            </w:r>
          </w:p>
          <w:p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4= lebih dari 5 km sampai 10 km </w:t>
            </w:r>
            <w:r w:rsidRPr="007B269F">
              <w:rPr>
                <w:rFonts w:asciiTheme="minorHAnsi" w:hAnsiTheme="minorHAnsi" w:cstheme="minorHAnsi"/>
                <w:b/>
                <w:i/>
                <w:sz w:val="16"/>
                <w:szCs w:val="20"/>
              </w:rPr>
              <w:t>More than 5km to 10km</w:t>
            </w:r>
          </w:p>
          <w:p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5= Lebih dari 10 km sampai 15 km </w:t>
            </w:r>
            <w:r w:rsidRPr="007B269F">
              <w:rPr>
                <w:rFonts w:asciiTheme="minorHAnsi" w:hAnsiTheme="minorHAnsi" w:cstheme="minorHAnsi"/>
                <w:b/>
                <w:i/>
                <w:sz w:val="16"/>
                <w:szCs w:val="20"/>
              </w:rPr>
              <w:t>More than 10km to 15 km</w:t>
            </w:r>
          </w:p>
          <w:p w:rsidR="00FF7436" w:rsidRPr="007B269F" w:rsidRDefault="00FF7436" w:rsidP="00FF7436">
            <w:pPr>
              <w:ind w:left="252" w:hanging="252"/>
              <w:rPr>
                <w:rFonts w:asciiTheme="minorHAnsi" w:hAnsiTheme="minorHAnsi" w:cstheme="minorHAnsi"/>
                <w:b/>
                <w:i/>
                <w:sz w:val="16"/>
                <w:szCs w:val="20"/>
              </w:rPr>
            </w:pPr>
            <w:r w:rsidRPr="007B269F">
              <w:rPr>
                <w:rFonts w:asciiTheme="minorHAnsi" w:hAnsiTheme="minorHAnsi" w:cstheme="minorHAnsi"/>
                <w:b/>
                <w:sz w:val="20"/>
                <w:szCs w:val="20"/>
              </w:rPr>
              <w:t xml:space="preserve">6= Lebih dari 15 Km </w:t>
            </w:r>
            <w:r w:rsidRPr="007B269F">
              <w:rPr>
                <w:rFonts w:asciiTheme="minorHAnsi" w:hAnsiTheme="minorHAnsi" w:cstheme="minorHAnsi"/>
                <w:b/>
                <w:i/>
                <w:sz w:val="16"/>
                <w:szCs w:val="20"/>
              </w:rPr>
              <w:t xml:space="preserve">More than 15km </w:t>
            </w:r>
          </w:p>
          <w:p w:rsidR="00FF7436" w:rsidRPr="007B269F" w:rsidRDefault="00FF7436" w:rsidP="00FF7436">
            <w:pPr>
              <w:rPr>
                <w:rFonts w:asciiTheme="minorHAnsi" w:hAnsiTheme="minorHAnsi" w:cstheme="minorHAnsi"/>
                <w:b/>
                <w:sz w:val="20"/>
                <w:szCs w:val="20"/>
              </w:rPr>
            </w:pPr>
            <w:r w:rsidRPr="007B269F">
              <w:rPr>
                <w:rFonts w:asciiTheme="minorHAnsi" w:hAnsiTheme="minorHAnsi" w:cstheme="minorHAnsi"/>
                <w:b/>
                <w:sz w:val="20"/>
                <w:szCs w:val="20"/>
              </w:rPr>
              <w:t xml:space="preserve">7= Tidak tahu/Menolak </w:t>
            </w:r>
            <w:r w:rsidRPr="007B269F">
              <w:rPr>
                <w:rFonts w:asciiTheme="minorHAnsi" w:hAnsiTheme="minorHAnsi" w:cstheme="minorHAnsi"/>
                <w:b/>
                <w:i/>
                <w:sz w:val="16"/>
                <w:szCs w:val="20"/>
              </w:rPr>
              <w:t>DK/Refused</w:t>
            </w:r>
          </w:p>
        </w:tc>
        <w:tc>
          <w:tcPr>
            <w:tcW w:w="3060" w:type="dxa"/>
          </w:tcPr>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15 menit atau kurang </w:t>
            </w:r>
            <w:r w:rsidRPr="007B269F">
              <w:rPr>
                <w:rFonts w:asciiTheme="minorHAnsi" w:eastAsia="Times New Roman" w:hAnsiTheme="minorHAnsi" w:cstheme="minorHAnsi"/>
                <w:b/>
                <w:i/>
                <w:sz w:val="16"/>
                <w:szCs w:val="20"/>
              </w:rPr>
              <w:t>15 minutes or less</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2= Lebih dari 15 menit sampai 30 menit </w:t>
            </w:r>
            <w:r w:rsidRPr="007B269F">
              <w:rPr>
                <w:rFonts w:asciiTheme="minorHAnsi" w:eastAsia="Times New Roman" w:hAnsiTheme="minorHAnsi" w:cstheme="minorHAnsi"/>
                <w:b/>
                <w:i/>
                <w:sz w:val="16"/>
                <w:szCs w:val="20"/>
              </w:rPr>
              <w:t>More than 15 to 30 minutes</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Lebih dari 30 menit sampai 1 jam </w:t>
            </w:r>
            <w:r w:rsidRPr="007B269F">
              <w:rPr>
                <w:rFonts w:asciiTheme="minorHAnsi" w:eastAsia="Times New Roman" w:hAnsiTheme="minorHAnsi" w:cstheme="minorHAnsi"/>
                <w:b/>
                <w:i/>
                <w:sz w:val="16"/>
                <w:szCs w:val="20"/>
              </w:rPr>
              <w:t>More than 30 minutes to an hour</w:t>
            </w:r>
          </w:p>
          <w:p w:rsidR="00FF7436" w:rsidRPr="007B269F" w:rsidRDefault="00FF7436" w:rsidP="00FF7436">
            <w:pPr>
              <w:ind w:left="342" w:hanging="34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4= Lebih dari 1 jam sampai 2 jam </w:t>
            </w:r>
            <w:r w:rsidRPr="007B269F">
              <w:rPr>
                <w:rFonts w:asciiTheme="minorHAnsi" w:eastAsia="Times New Roman" w:hAnsiTheme="minorHAnsi" w:cstheme="minorHAnsi"/>
                <w:b/>
                <w:i/>
                <w:sz w:val="16"/>
                <w:szCs w:val="20"/>
              </w:rPr>
              <w:t>More than an hour to 2 hours</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5= Lebih dari 2 jam sampai 4 jam </w:t>
            </w:r>
            <w:r w:rsidRPr="007B269F">
              <w:rPr>
                <w:rFonts w:asciiTheme="minorHAnsi" w:eastAsia="Times New Roman" w:hAnsiTheme="minorHAnsi" w:cstheme="minorHAnsi"/>
                <w:b/>
                <w:i/>
                <w:sz w:val="16"/>
                <w:szCs w:val="20"/>
              </w:rPr>
              <w:t>More than 2 hours to 4 hours</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6= Lebih dari 4 jam </w:t>
            </w:r>
            <w:r w:rsidRPr="007B269F">
              <w:rPr>
                <w:rFonts w:asciiTheme="minorHAnsi" w:eastAsia="Times New Roman" w:hAnsiTheme="minorHAnsi" w:cstheme="minorHAnsi"/>
                <w:b/>
                <w:i/>
                <w:sz w:val="16"/>
                <w:szCs w:val="20"/>
              </w:rPr>
              <w:t>More than 4 hours</w:t>
            </w:r>
          </w:p>
          <w:p w:rsidR="00FF7436" w:rsidRPr="007B269F" w:rsidRDefault="00FF7436" w:rsidP="00FF7436">
            <w:pPr>
              <w:rPr>
                <w:rFonts w:asciiTheme="minorHAnsi" w:hAnsiTheme="minorHAnsi" w:cstheme="minorHAnsi"/>
                <w:b/>
                <w:sz w:val="20"/>
                <w:szCs w:val="20"/>
              </w:rPr>
            </w:pPr>
            <w:r w:rsidRPr="007B269F">
              <w:rPr>
                <w:rFonts w:asciiTheme="minorHAnsi" w:eastAsia="Times New Roman" w:hAnsiTheme="minorHAnsi" w:cstheme="minorHAnsi"/>
                <w:b/>
                <w:sz w:val="20"/>
                <w:szCs w:val="20"/>
              </w:rPr>
              <w:t xml:space="preserve">7= Tidak tahu/Menolak </w:t>
            </w:r>
            <w:r w:rsidRPr="007B269F">
              <w:rPr>
                <w:rFonts w:asciiTheme="minorHAnsi" w:eastAsia="Times New Roman" w:hAnsiTheme="minorHAnsi" w:cstheme="minorHAnsi"/>
                <w:b/>
                <w:i/>
                <w:sz w:val="16"/>
                <w:szCs w:val="20"/>
              </w:rPr>
              <w:t>DK/Refused</w:t>
            </w:r>
          </w:p>
        </w:tc>
        <w:tc>
          <w:tcPr>
            <w:tcW w:w="3960" w:type="dxa"/>
          </w:tcPr>
          <w:p w:rsidR="00FF7436" w:rsidRPr="007B269F" w:rsidRDefault="00FF7436" w:rsidP="00FF7436">
            <w:pPr>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Berjalan kaki </w:t>
            </w:r>
            <w:r w:rsidRPr="007B269F">
              <w:rPr>
                <w:rFonts w:asciiTheme="minorHAnsi" w:eastAsia="Times New Roman" w:hAnsiTheme="minorHAnsi" w:cstheme="minorHAnsi"/>
                <w:b/>
                <w:i/>
                <w:sz w:val="16"/>
                <w:szCs w:val="20"/>
              </w:rPr>
              <w:t>Walk</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2= Menggunakan ojek atau mini bis </w:t>
            </w:r>
            <w:r w:rsidRPr="007B269F">
              <w:rPr>
                <w:rFonts w:asciiTheme="minorHAnsi" w:eastAsia="Times New Roman" w:hAnsiTheme="minorHAnsi" w:cstheme="minorHAnsi"/>
                <w:b/>
                <w:i/>
                <w:sz w:val="16"/>
                <w:szCs w:val="20"/>
              </w:rPr>
              <w:t>Use a motorcycle taxi or a mini-bus taxi</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Menggunakan bis umum </w:t>
            </w:r>
            <w:r w:rsidRPr="007B269F">
              <w:rPr>
                <w:rFonts w:asciiTheme="minorHAnsi" w:eastAsia="Times New Roman" w:hAnsiTheme="minorHAnsi" w:cstheme="minorHAnsi"/>
                <w:b/>
                <w:i/>
                <w:sz w:val="16"/>
                <w:szCs w:val="20"/>
              </w:rPr>
              <w:t>Use a regular bus</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4= Menggunakan kereta </w:t>
            </w:r>
            <w:r w:rsidRPr="007B269F">
              <w:rPr>
                <w:rFonts w:asciiTheme="minorHAnsi" w:eastAsia="Times New Roman" w:hAnsiTheme="minorHAnsi" w:cstheme="minorHAnsi"/>
                <w:b/>
                <w:i/>
                <w:sz w:val="16"/>
                <w:szCs w:val="20"/>
              </w:rPr>
              <w:t>Have to take a train</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5= Agen mendatangi saya </w:t>
            </w:r>
            <w:r w:rsidRPr="007B269F">
              <w:rPr>
                <w:rFonts w:asciiTheme="minorHAnsi" w:eastAsia="Times New Roman" w:hAnsiTheme="minorHAnsi" w:cstheme="minorHAnsi"/>
                <w:b/>
                <w:i/>
                <w:sz w:val="16"/>
                <w:szCs w:val="20"/>
              </w:rPr>
              <w:t>Agent would come to me</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6= Naik sepeda </w:t>
            </w:r>
            <w:r w:rsidRPr="007B269F">
              <w:rPr>
                <w:rFonts w:asciiTheme="minorHAnsi" w:eastAsia="Times New Roman" w:hAnsiTheme="minorHAnsi" w:cstheme="minorHAnsi"/>
                <w:b/>
                <w:i/>
                <w:sz w:val="16"/>
                <w:szCs w:val="20"/>
              </w:rPr>
              <w:t>Ride a bicycle</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7= Naik mobil pribadi atau sepeda motor pribadi </w:t>
            </w:r>
            <w:r w:rsidRPr="007B269F">
              <w:rPr>
                <w:rFonts w:asciiTheme="minorHAnsi" w:eastAsia="Times New Roman" w:hAnsiTheme="minorHAnsi" w:cstheme="minorHAnsi"/>
                <w:b/>
                <w:i/>
                <w:sz w:val="16"/>
                <w:szCs w:val="20"/>
              </w:rPr>
              <w:t>Ride my own car or motorbike</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8= Mendapat tebengan mobil/sepeda motor secaa gratis dari teman/kerabat/tetangga </w:t>
            </w:r>
            <w:r w:rsidRPr="007B269F">
              <w:rPr>
                <w:rFonts w:asciiTheme="minorHAnsi" w:eastAsia="Times New Roman" w:hAnsiTheme="minorHAnsi" w:cstheme="minorHAnsi"/>
                <w:b/>
                <w:i/>
                <w:sz w:val="16"/>
                <w:szCs w:val="20"/>
              </w:rPr>
              <w:t>Get a car/motorbike ride for free with a friend/relative/neighbor</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9= Lainnya (Sebutkan____) </w:t>
            </w:r>
            <w:r w:rsidRPr="007B269F">
              <w:rPr>
                <w:rFonts w:asciiTheme="minorHAnsi" w:eastAsia="Times New Roman" w:hAnsiTheme="minorHAnsi" w:cstheme="minorHAnsi"/>
                <w:b/>
                <w:i/>
                <w:sz w:val="16"/>
                <w:szCs w:val="20"/>
              </w:rPr>
              <w:t>Other (Specify)</w:t>
            </w:r>
          </w:p>
          <w:p w:rsidR="00FF7436" w:rsidRPr="007B269F" w:rsidRDefault="00FF7436" w:rsidP="00FF7436">
            <w:pPr>
              <w:rPr>
                <w:rFonts w:asciiTheme="minorHAnsi" w:hAnsiTheme="minorHAnsi" w:cstheme="minorHAnsi"/>
                <w:b/>
                <w:sz w:val="20"/>
                <w:szCs w:val="20"/>
              </w:rPr>
            </w:pPr>
            <w:r w:rsidRPr="007B269F">
              <w:rPr>
                <w:rFonts w:asciiTheme="minorHAnsi" w:eastAsia="Times New Roman" w:hAnsiTheme="minorHAnsi" w:cstheme="minorHAnsi"/>
                <w:b/>
                <w:sz w:val="20"/>
                <w:szCs w:val="20"/>
              </w:rPr>
              <w:t xml:space="preserve">10= Tidak tahu/Menolak </w:t>
            </w:r>
            <w:r w:rsidRPr="007B269F">
              <w:rPr>
                <w:rFonts w:asciiTheme="minorHAnsi" w:eastAsia="Times New Roman" w:hAnsiTheme="minorHAnsi" w:cstheme="minorHAnsi"/>
                <w:b/>
                <w:i/>
                <w:sz w:val="16"/>
                <w:szCs w:val="20"/>
              </w:rPr>
              <w:t>DK/Refused</w:t>
            </w:r>
          </w:p>
        </w:tc>
        <w:tc>
          <w:tcPr>
            <w:tcW w:w="2790" w:type="dxa"/>
          </w:tcPr>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1= Sangat mudah </w:t>
            </w:r>
            <w:r w:rsidRPr="007B269F">
              <w:rPr>
                <w:rFonts w:asciiTheme="minorHAnsi" w:eastAsia="Times New Roman" w:hAnsiTheme="minorHAnsi" w:cstheme="minorHAnsi"/>
                <w:b/>
                <w:i/>
                <w:sz w:val="16"/>
                <w:szCs w:val="20"/>
              </w:rPr>
              <w:t>Very easy</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2= Mudah </w:t>
            </w:r>
            <w:r w:rsidRPr="007B269F">
              <w:rPr>
                <w:rFonts w:asciiTheme="minorHAnsi" w:eastAsia="Times New Roman" w:hAnsiTheme="minorHAnsi" w:cstheme="minorHAnsi"/>
                <w:b/>
                <w:i/>
                <w:sz w:val="16"/>
                <w:szCs w:val="20"/>
              </w:rPr>
              <w:t>Somewhat easy</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3= Sulit tidak, mudah pun tidak </w:t>
            </w:r>
            <w:r w:rsidRPr="007B269F">
              <w:rPr>
                <w:rFonts w:asciiTheme="minorHAnsi" w:eastAsia="Times New Roman" w:hAnsiTheme="minorHAnsi" w:cstheme="minorHAnsi"/>
                <w:b/>
                <w:i/>
                <w:sz w:val="16"/>
                <w:szCs w:val="20"/>
              </w:rPr>
              <w:t>Neither difficult nor easy</w:t>
            </w:r>
          </w:p>
          <w:p w:rsidR="00FF7436" w:rsidRPr="007B269F" w:rsidRDefault="00FF7436" w:rsidP="00FF7436">
            <w:pPr>
              <w:ind w:left="252" w:hanging="252"/>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4= Sulit </w:t>
            </w:r>
            <w:r w:rsidRPr="007B269F">
              <w:rPr>
                <w:rFonts w:asciiTheme="minorHAnsi" w:eastAsia="Times New Roman" w:hAnsiTheme="minorHAnsi" w:cstheme="minorHAnsi"/>
                <w:b/>
                <w:i/>
                <w:sz w:val="16"/>
                <w:szCs w:val="20"/>
              </w:rPr>
              <w:t>Somewhat difficult</w:t>
            </w:r>
          </w:p>
          <w:p w:rsidR="00FF7436" w:rsidRPr="007B269F" w:rsidRDefault="00FF7436" w:rsidP="00FF7436">
            <w:pPr>
              <w:ind w:left="252" w:hanging="252"/>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5= Sangat sulit </w:t>
            </w:r>
            <w:r w:rsidRPr="007B269F">
              <w:rPr>
                <w:rFonts w:asciiTheme="minorHAnsi" w:eastAsia="Times New Roman" w:hAnsiTheme="minorHAnsi" w:cstheme="minorHAnsi"/>
                <w:b/>
                <w:i/>
                <w:sz w:val="16"/>
                <w:szCs w:val="20"/>
              </w:rPr>
              <w:t>Very difficult</w:t>
            </w:r>
          </w:p>
          <w:p w:rsidR="00FF7436" w:rsidRPr="007B269F" w:rsidRDefault="00FF7436" w:rsidP="00FF7436">
            <w:pPr>
              <w:rPr>
                <w:rFonts w:asciiTheme="minorHAnsi" w:hAnsiTheme="minorHAnsi" w:cstheme="minorHAnsi"/>
                <w:b/>
                <w:sz w:val="20"/>
                <w:szCs w:val="20"/>
              </w:rPr>
            </w:pPr>
            <w:r w:rsidRPr="007B269F">
              <w:rPr>
                <w:rFonts w:asciiTheme="minorHAnsi" w:eastAsia="Times New Roman" w:hAnsiTheme="minorHAnsi" w:cstheme="minorHAnsi"/>
                <w:b/>
                <w:sz w:val="20"/>
                <w:szCs w:val="20"/>
              </w:rPr>
              <w:t xml:space="preserve">6= Tidak tahu/Menolak </w:t>
            </w:r>
            <w:r w:rsidRPr="007B269F">
              <w:rPr>
                <w:rFonts w:asciiTheme="minorHAnsi" w:eastAsia="Times New Roman" w:hAnsiTheme="minorHAnsi" w:cstheme="minorHAnsi"/>
                <w:b/>
                <w:i/>
                <w:sz w:val="16"/>
                <w:szCs w:val="20"/>
              </w:rPr>
              <w:t>DK/Refused</w:t>
            </w: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Kantor cabang bank </w:t>
            </w:r>
            <w:r w:rsidRPr="00753097">
              <w:rPr>
                <w:rFonts w:asciiTheme="minorHAnsi" w:hAnsiTheme="minorHAnsi" w:cstheme="minorHAnsi"/>
                <w:i/>
                <w:sz w:val="16"/>
                <w:szCs w:val="20"/>
              </w:rPr>
              <w:t>A bank branch</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ATM</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15764A">
            <w:pPr>
              <w:rPr>
                <w:rFonts w:asciiTheme="minorHAnsi" w:hAnsiTheme="minorHAnsi" w:cstheme="minorHAnsi"/>
                <w:sz w:val="20"/>
                <w:szCs w:val="20"/>
              </w:rPr>
            </w:pPr>
            <w:r w:rsidRPr="00753097">
              <w:rPr>
                <w:rFonts w:asciiTheme="minorHAnsi" w:hAnsiTheme="minorHAnsi" w:cstheme="minorHAnsi"/>
                <w:sz w:val="20"/>
                <w:szCs w:val="20"/>
              </w:rPr>
              <w:t xml:space="preserve">Agen </w:t>
            </w:r>
            <w:r w:rsidRPr="00753097">
              <w:rPr>
                <w:rFonts w:asciiTheme="minorHAnsi" w:eastAsia="Cambria" w:hAnsiTheme="minorHAnsi" w:cstheme="minorHAnsi"/>
                <w:sz w:val="20"/>
                <w:szCs w:val="20"/>
              </w:rPr>
              <w:t>mobile money/uang ponsel</w:t>
            </w:r>
            <w:r w:rsidRPr="00753097">
              <w:rPr>
                <w:rFonts w:asciiTheme="minorHAnsi" w:hAnsiTheme="minorHAnsi" w:cstheme="minorHAnsi"/>
                <w:i/>
                <w:sz w:val="16"/>
                <w:szCs w:val="20"/>
              </w:rPr>
              <w:t xml:space="preserve"> A mobile money agent</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Agen bank </w:t>
            </w:r>
            <w:r w:rsidRPr="00753097">
              <w:rPr>
                <w:rFonts w:asciiTheme="minorHAnsi" w:hAnsiTheme="minorHAnsi" w:cstheme="minorHAnsi"/>
                <w:i/>
                <w:sz w:val="16"/>
                <w:szCs w:val="20"/>
              </w:rPr>
              <w:t>A banking agent</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Toko eceran/kios yang menyediakan layanan </w:t>
            </w:r>
            <w:r w:rsidRPr="00753097">
              <w:rPr>
                <w:rFonts w:asciiTheme="minorHAnsi" w:eastAsia="Cambria" w:hAnsiTheme="minorHAnsi" w:cstheme="minorHAnsi"/>
                <w:sz w:val="20"/>
                <w:szCs w:val="20"/>
              </w:rPr>
              <w:t>mobile money/uang ponsel</w:t>
            </w:r>
            <w:r w:rsidRPr="00753097">
              <w:rPr>
                <w:rFonts w:asciiTheme="minorHAnsi" w:hAnsiTheme="minorHAnsi" w:cstheme="minorHAnsi"/>
                <w:i/>
                <w:sz w:val="16"/>
                <w:szCs w:val="20"/>
              </w:rPr>
              <w:t xml:space="preserve"> A retail store/kiosk with over-the-counter MM services</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BPR</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Koperasi/Ventura </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1A5343" w:rsidRPr="00753097" w:rsidTr="007B269F">
        <w:tc>
          <w:tcPr>
            <w:tcW w:w="3078" w:type="dxa"/>
          </w:tcPr>
          <w:p w:rsidR="001A5343" w:rsidRPr="00753097" w:rsidRDefault="001A5343" w:rsidP="006C3891">
            <w:pPr>
              <w:rPr>
                <w:rFonts w:asciiTheme="minorHAnsi" w:hAnsiTheme="minorHAnsi" w:cstheme="minorHAnsi"/>
                <w:sz w:val="20"/>
                <w:szCs w:val="20"/>
              </w:rPr>
            </w:pPr>
            <w:r w:rsidRPr="00753097">
              <w:rPr>
                <w:rFonts w:asciiTheme="minorHAnsi" w:hAnsiTheme="minorHAnsi" w:cstheme="minorHAnsi"/>
                <w:sz w:val="20"/>
                <w:szCs w:val="20"/>
              </w:rPr>
              <w:t xml:space="preserve">Penyedia layanan keuangan informal seperti arisan, kelompok simpan pinjam, kelompok tani, dll </w:t>
            </w:r>
            <w:r w:rsidRPr="00753097">
              <w:rPr>
                <w:rFonts w:asciiTheme="minorHAnsi" w:hAnsiTheme="minorHAnsi" w:cstheme="minorHAnsi"/>
                <w:i/>
                <w:sz w:val="16"/>
                <w:szCs w:val="20"/>
              </w:rPr>
              <w:t>Semi-formal/informal financial or savings  group (Arisan, kelompok tani/ternak, dll)</w:t>
            </w:r>
          </w:p>
        </w:tc>
        <w:tc>
          <w:tcPr>
            <w:tcW w:w="2700" w:type="dxa"/>
          </w:tcPr>
          <w:p w:rsidR="001A5343" w:rsidRPr="00753097" w:rsidRDefault="001A5343" w:rsidP="006C3891">
            <w:pPr>
              <w:rPr>
                <w:rFonts w:asciiTheme="minorHAnsi" w:hAnsiTheme="minorHAnsi" w:cstheme="minorHAnsi"/>
                <w:sz w:val="20"/>
                <w:szCs w:val="20"/>
              </w:rPr>
            </w:pPr>
          </w:p>
        </w:tc>
        <w:tc>
          <w:tcPr>
            <w:tcW w:w="3060" w:type="dxa"/>
          </w:tcPr>
          <w:p w:rsidR="001A5343" w:rsidRPr="00753097" w:rsidRDefault="001A5343" w:rsidP="006C3891">
            <w:pPr>
              <w:rPr>
                <w:rFonts w:asciiTheme="minorHAnsi" w:hAnsiTheme="minorHAnsi" w:cstheme="minorHAnsi"/>
                <w:sz w:val="20"/>
                <w:szCs w:val="20"/>
              </w:rPr>
            </w:pPr>
          </w:p>
        </w:tc>
        <w:tc>
          <w:tcPr>
            <w:tcW w:w="3960" w:type="dxa"/>
          </w:tcPr>
          <w:p w:rsidR="001A5343" w:rsidRPr="00753097" w:rsidRDefault="001A5343" w:rsidP="006C3891">
            <w:pPr>
              <w:rPr>
                <w:rFonts w:asciiTheme="minorHAnsi" w:hAnsiTheme="minorHAnsi" w:cstheme="minorHAnsi"/>
                <w:sz w:val="20"/>
                <w:szCs w:val="20"/>
              </w:rPr>
            </w:pPr>
          </w:p>
        </w:tc>
        <w:tc>
          <w:tcPr>
            <w:tcW w:w="2790" w:type="dxa"/>
          </w:tcPr>
          <w:p w:rsidR="001A5343" w:rsidRPr="00753097" w:rsidRDefault="001A5343" w:rsidP="006C3891">
            <w:pPr>
              <w:rPr>
                <w:rFonts w:asciiTheme="minorHAnsi" w:hAnsiTheme="minorHAnsi" w:cstheme="minorHAnsi"/>
                <w:sz w:val="20"/>
                <w:szCs w:val="20"/>
              </w:rPr>
            </w:pPr>
          </w:p>
        </w:tc>
      </w:tr>
      <w:tr w:rsidR="002E51EB" w:rsidRPr="00753097" w:rsidTr="007B269F">
        <w:tc>
          <w:tcPr>
            <w:tcW w:w="3078" w:type="dxa"/>
          </w:tcPr>
          <w:p w:rsidR="002E51EB" w:rsidRPr="00753097" w:rsidRDefault="002E51EB" w:rsidP="006C3891">
            <w:pPr>
              <w:rPr>
                <w:rFonts w:asciiTheme="minorHAnsi" w:hAnsiTheme="minorHAnsi" w:cstheme="minorHAnsi"/>
                <w:sz w:val="20"/>
                <w:szCs w:val="20"/>
              </w:rPr>
            </w:pPr>
            <w:r w:rsidRPr="00753097">
              <w:rPr>
                <w:rFonts w:asciiTheme="minorHAnsi" w:hAnsiTheme="minorHAnsi" w:cstheme="minorHAnsi"/>
                <w:sz w:val="20"/>
                <w:szCs w:val="20"/>
              </w:rPr>
              <w:t>Pegadaian</w:t>
            </w:r>
          </w:p>
        </w:tc>
        <w:tc>
          <w:tcPr>
            <w:tcW w:w="2700" w:type="dxa"/>
          </w:tcPr>
          <w:p w:rsidR="002E51EB" w:rsidRPr="00753097" w:rsidRDefault="002E51EB" w:rsidP="006C3891">
            <w:pPr>
              <w:rPr>
                <w:rFonts w:asciiTheme="minorHAnsi" w:hAnsiTheme="minorHAnsi" w:cstheme="minorHAnsi"/>
                <w:sz w:val="20"/>
                <w:szCs w:val="20"/>
              </w:rPr>
            </w:pPr>
          </w:p>
        </w:tc>
        <w:tc>
          <w:tcPr>
            <w:tcW w:w="3060" w:type="dxa"/>
          </w:tcPr>
          <w:p w:rsidR="002E51EB" w:rsidRPr="00753097" w:rsidRDefault="002E51EB" w:rsidP="006C3891">
            <w:pPr>
              <w:rPr>
                <w:rFonts w:asciiTheme="minorHAnsi" w:hAnsiTheme="minorHAnsi" w:cstheme="minorHAnsi"/>
                <w:sz w:val="20"/>
                <w:szCs w:val="20"/>
              </w:rPr>
            </w:pPr>
          </w:p>
        </w:tc>
        <w:tc>
          <w:tcPr>
            <w:tcW w:w="3960" w:type="dxa"/>
          </w:tcPr>
          <w:p w:rsidR="002E51EB" w:rsidRPr="00753097" w:rsidRDefault="002E51EB" w:rsidP="006C3891">
            <w:pPr>
              <w:rPr>
                <w:rFonts w:asciiTheme="minorHAnsi" w:hAnsiTheme="minorHAnsi" w:cstheme="minorHAnsi"/>
                <w:sz w:val="20"/>
                <w:szCs w:val="20"/>
              </w:rPr>
            </w:pPr>
          </w:p>
        </w:tc>
        <w:tc>
          <w:tcPr>
            <w:tcW w:w="2790" w:type="dxa"/>
          </w:tcPr>
          <w:p w:rsidR="002E51EB" w:rsidRPr="00753097" w:rsidRDefault="002E51EB" w:rsidP="006C3891">
            <w:pPr>
              <w:rPr>
                <w:rFonts w:asciiTheme="minorHAnsi" w:hAnsiTheme="minorHAnsi" w:cstheme="minorHAnsi"/>
                <w:sz w:val="20"/>
                <w:szCs w:val="20"/>
              </w:rPr>
            </w:pPr>
          </w:p>
        </w:tc>
      </w:tr>
      <w:tr w:rsidR="002E51EB" w:rsidRPr="00753097" w:rsidTr="007B269F">
        <w:tc>
          <w:tcPr>
            <w:tcW w:w="3078" w:type="dxa"/>
          </w:tcPr>
          <w:p w:rsidR="002E51EB" w:rsidRPr="00753097" w:rsidRDefault="002E51EB" w:rsidP="006C3891">
            <w:pPr>
              <w:rPr>
                <w:rFonts w:asciiTheme="minorHAnsi" w:hAnsiTheme="minorHAnsi" w:cstheme="minorHAnsi"/>
                <w:sz w:val="20"/>
                <w:szCs w:val="20"/>
              </w:rPr>
            </w:pPr>
            <w:r w:rsidRPr="00753097">
              <w:rPr>
                <w:rFonts w:asciiTheme="minorHAnsi" w:hAnsiTheme="minorHAnsi" w:cstheme="minorHAnsi"/>
                <w:sz w:val="20"/>
                <w:szCs w:val="20"/>
              </w:rPr>
              <w:t>Kantor pos</w:t>
            </w:r>
          </w:p>
        </w:tc>
        <w:tc>
          <w:tcPr>
            <w:tcW w:w="2700" w:type="dxa"/>
          </w:tcPr>
          <w:p w:rsidR="002E51EB" w:rsidRPr="00753097" w:rsidRDefault="002E51EB" w:rsidP="006C3891">
            <w:pPr>
              <w:rPr>
                <w:rFonts w:asciiTheme="minorHAnsi" w:hAnsiTheme="minorHAnsi" w:cstheme="minorHAnsi"/>
                <w:sz w:val="20"/>
                <w:szCs w:val="20"/>
              </w:rPr>
            </w:pPr>
          </w:p>
        </w:tc>
        <w:tc>
          <w:tcPr>
            <w:tcW w:w="3060" w:type="dxa"/>
          </w:tcPr>
          <w:p w:rsidR="002E51EB" w:rsidRPr="00753097" w:rsidRDefault="002E51EB" w:rsidP="006C3891">
            <w:pPr>
              <w:rPr>
                <w:rFonts w:asciiTheme="minorHAnsi" w:hAnsiTheme="minorHAnsi" w:cstheme="minorHAnsi"/>
                <w:sz w:val="20"/>
                <w:szCs w:val="20"/>
              </w:rPr>
            </w:pPr>
          </w:p>
        </w:tc>
        <w:tc>
          <w:tcPr>
            <w:tcW w:w="3960" w:type="dxa"/>
          </w:tcPr>
          <w:p w:rsidR="002E51EB" w:rsidRPr="00753097" w:rsidRDefault="002E51EB" w:rsidP="006C3891">
            <w:pPr>
              <w:rPr>
                <w:rFonts w:asciiTheme="minorHAnsi" w:hAnsiTheme="minorHAnsi" w:cstheme="minorHAnsi"/>
                <w:sz w:val="20"/>
                <w:szCs w:val="20"/>
              </w:rPr>
            </w:pPr>
          </w:p>
        </w:tc>
        <w:tc>
          <w:tcPr>
            <w:tcW w:w="2790" w:type="dxa"/>
          </w:tcPr>
          <w:p w:rsidR="002E51EB" w:rsidRPr="00753097" w:rsidRDefault="002E51EB" w:rsidP="006C3891">
            <w:pPr>
              <w:rPr>
                <w:rFonts w:asciiTheme="minorHAnsi" w:hAnsiTheme="minorHAnsi" w:cstheme="minorHAnsi"/>
                <w:sz w:val="20"/>
                <w:szCs w:val="20"/>
              </w:rPr>
            </w:pPr>
          </w:p>
        </w:tc>
      </w:tr>
    </w:tbl>
    <w:p w:rsidR="00BA5942" w:rsidRDefault="00BA5942" w:rsidP="001A5343">
      <w:pPr>
        <w:rPr>
          <w:rFonts w:asciiTheme="minorHAnsi" w:eastAsia="Times New Roman" w:hAnsiTheme="minorHAnsi" w:cstheme="minorHAnsi"/>
          <w:sz w:val="20"/>
          <w:szCs w:val="20"/>
        </w:rPr>
        <w:sectPr w:rsidR="00BA5942" w:rsidSect="00065344">
          <w:pgSz w:w="16839" w:h="11907" w:orient="landscape" w:code="9"/>
          <w:pgMar w:top="720" w:right="720" w:bottom="720" w:left="720" w:header="720" w:footer="720" w:gutter="0"/>
          <w:cols w:space="720"/>
          <w:docGrid w:linePitch="360"/>
        </w:sectPr>
      </w:pPr>
    </w:p>
    <w:p w:rsidR="001A5343" w:rsidRPr="00753097" w:rsidRDefault="001A5343" w:rsidP="00AB4D3B">
      <w:pPr>
        <w:spacing w:after="0"/>
        <w:rPr>
          <w:rFonts w:asciiTheme="minorHAnsi" w:eastAsia="Times New Roman" w:hAnsiTheme="minorHAnsi" w:cstheme="minorHAnsi"/>
          <w:sz w:val="20"/>
          <w:szCs w:val="20"/>
        </w:rPr>
      </w:pPr>
    </w:p>
    <w:tbl>
      <w:tblPr>
        <w:tblStyle w:val="TableGrid1"/>
        <w:tblW w:w="0" w:type="auto"/>
        <w:tblLook w:val="04A0" w:firstRow="1" w:lastRow="0" w:firstColumn="1" w:lastColumn="0" w:noHBand="0" w:noVBand="1"/>
      </w:tblPr>
      <w:tblGrid>
        <w:gridCol w:w="10683"/>
      </w:tblGrid>
      <w:tr w:rsidR="001A5343" w:rsidRPr="00753097" w:rsidTr="006C3891">
        <w:tc>
          <w:tcPr>
            <w:tcW w:w="12950" w:type="dxa"/>
            <w:shd w:val="clear" w:color="auto" w:fill="FABF8F" w:themeFill="accent6" w:themeFillTint="99"/>
          </w:tcPr>
          <w:p w:rsidR="001A5343" w:rsidRPr="00753097" w:rsidRDefault="001A5343" w:rsidP="006C3891">
            <w:pPr>
              <w:rPr>
                <w:rFonts w:asciiTheme="minorHAnsi" w:hAnsiTheme="minorHAnsi" w:cstheme="minorHAnsi"/>
                <w:b/>
                <w:sz w:val="20"/>
                <w:szCs w:val="20"/>
              </w:rPr>
            </w:pPr>
            <w:r w:rsidRPr="00753097">
              <w:rPr>
                <w:rFonts w:asciiTheme="minorHAnsi" w:hAnsiTheme="minorHAnsi" w:cstheme="minorHAnsi"/>
                <w:b/>
                <w:sz w:val="20"/>
                <w:szCs w:val="20"/>
              </w:rPr>
              <w:t xml:space="preserve">Subsection 6.3: </w:t>
            </w:r>
            <w:r w:rsidR="00462B83">
              <w:rPr>
                <w:rFonts w:asciiTheme="minorHAnsi" w:hAnsiTheme="minorHAnsi" w:cstheme="minorHAnsi"/>
                <w:b/>
                <w:sz w:val="20"/>
                <w:szCs w:val="20"/>
              </w:rPr>
              <w:t xml:space="preserve">Kelompok Simpan Pinjam </w:t>
            </w:r>
            <w:r w:rsidRPr="00AB4D3B">
              <w:rPr>
                <w:rFonts w:asciiTheme="minorHAnsi" w:hAnsiTheme="minorHAnsi" w:cstheme="minorHAnsi"/>
                <w:b/>
                <w:i/>
                <w:sz w:val="16"/>
                <w:szCs w:val="20"/>
              </w:rPr>
              <w:t>Savings and loans groups</w:t>
            </w:r>
          </w:p>
        </w:tc>
      </w:tr>
    </w:tbl>
    <w:p w:rsidR="00BA5942" w:rsidRDefault="00BA5942" w:rsidP="00065344">
      <w:pPr>
        <w:spacing w:after="0"/>
        <w:jc w:val="both"/>
        <w:rPr>
          <w:rFonts w:asciiTheme="minorHAnsi" w:eastAsiaTheme="minorHAnsi" w:hAnsiTheme="minorHAnsi" w:cstheme="minorHAnsi"/>
          <w:sz w:val="20"/>
          <w:szCs w:val="20"/>
        </w:rPr>
      </w:pPr>
    </w:p>
    <w:p w:rsidR="00462B83" w:rsidRDefault="00462B83" w:rsidP="00065344">
      <w:pPr>
        <w:spacing w:after="0"/>
        <w:jc w:val="both"/>
        <w:rPr>
          <w:rFonts w:asciiTheme="minorHAnsi" w:eastAsiaTheme="minorHAnsi" w:hAnsiTheme="minorHAnsi" w:cstheme="minorHAnsi"/>
          <w:b/>
          <w:sz w:val="20"/>
          <w:szCs w:val="20"/>
        </w:rPr>
      </w:pPr>
      <w:r>
        <w:rPr>
          <w:rFonts w:asciiTheme="minorHAnsi" w:eastAsiaTheme="minorHAnsi" w:hAnsiTheme="minorHAnsi" w:cstheme="minorHAnsi"/>
          <w:b/>
          <w:sz w:val="20"/>
          <w:szCs w:val="20"/>
        </w:rPr>
        <w:t xml:space="preserve">INTERVIEWER BACAKAN: </w:t>
      </w:r>
      <w:r w:rsidR="00EE7B50">
        <w:rPr>
          <w:rFonts w:asciiTheme="minorHAnsi" w:eastAsiaTheme="minorHAnsi" w:hAnsiTheme="minorHAnsi" w:cstheme="minorHAnsi"/>
          <w:b/>
          <w:sz w:val="20"/>
          <w:szCs w:val="20"/>
        </w:rPr>
        <w:t>“</w:t>
      </w:r>
      <w:r w:rsidR="00BA5942" w:rsidRPr="00BA5942">
        <w:rPr>
          <w:rFonts w:asciiTheme="minorHAnsi" w:eastAsiaTheme="minorHAnsi" w:hAnsiTheme="minorHAnsi" w:cstheme="minorHAnsi"/>
          <w:b/>
          <w:sz w:val="20"/>
          <w:szCs w:val="20"/>
        </w:rPr>
        <w:t>BANYAK ORANG YANG MENGGUNAKAN KOMUNITAS ATAU KELOMPOK INFORMAL SEPERTI KELOMPOK TABUNGAN ATAU SIMPAN PINJAM, ARISAN, KELOMPOK USAHA (TANI, TERNAK, INDUSTRY RUMAH DLL), KELOMPOK SIMPAN PINJAM PEREMPUAN (SPP) ATAU P4K, KELOMPOK INVESTASI, KELOMPOK KESEJAHTERAAN YANG BERKONTRIBUSI SECARA TERATUR</w:t>
      </w:r>
      <w:r w:rsidR="001A5343" w:rsidRPr="00065344">
        <w:rPr>
          <w:rFonts w:asciiTheme="minorHAnsi" w:eastAsiaTheme="minorHAnsi" w:hAnsiTheme="minorHAnsi" w:cstheme="minorHAnsi"/>
          <w:b/>
          <w:sz w:val="20"/>
          <w:szCs w:val="20"/>
        </w:rPr>
        <w:t>.</w:t>
      </w:r>
      <w:r w:rsidR="00EE7B50">
        <w:rPr>
          <w:rFonts w:asciiTheme="minorHAnsi" w:eastAsiaTheme="minorHAnsi" w:hAnsiTheme="minorHAnsi" w:cstheme="minorHAnsi"/>
          <w:b/>
          <w:sz w:val="20"/>
          <w:szCs w:val="20"/>
        </w:rPr>
        <w:t>”</w:t>
      </w:r>
    </w:p>
    <w:p w:rsidR="00462B83" w:rsidRDefault="00EE7B50" w:rsidP="00065344">
      <w:pPr>
        <w:spacing w:after="0"/>
        <w:jc w:val="both"/>
        <w:rPr>
          <w:rFonts w:asciiTheme="minorHAnsi" w:eastAsiaTheme="minorHAnsi" w:hAnsiTheme="minorHAnsi" w:cstheme="minorHAnsi"/>
          <w:b/>
          <w:sz w:val="20"/>
          <w:szCs w:val="20"/>
        </w:rPr>
      </w:pPr>
      <w:r>
        <w:rPr>
          <w:rFonts w:asciiTheme="minorHAnsi" w:eastAsiaTheme="minorHAnsi" w:hAnsiTheme="minorHAnsi" w:cstheme="minorHAnsi"/>
          <w:b/>
          <w:sz w:val="20"/>
          <w:szCs w:val="20"/>
        </w:rPr>
        <w:t>“</w:t>
      </w:r>
      <w:r w:rsidR="00462B83">
        <w:rPr>
          <w:rFonts w:asciiTheme="minorHAnsi" w:eastAsiaTheme="minorHAnsi" w:hAnsiTheme="minorHAnsi" w:cstheme="minorHAnsi"/>
          <w:b/>
          <w:sz w:val="20"/>
          <w:szCs w:val="20"/>
        </w:rPr>
        <w:t>DI BAGIAN INI KITA AKAN MEMBICARAKAN TENTANG KOMUNITAS ATAU KELOMPOK TERSEBUT.</w:t>
      </w:r>
      <w:r>
        <w:rPr>
          <w:rFonts w:asciiTheme="minorHAnsi" w:eastAsiaTheme="minorHAnsi" w:hAnsiTheme="minorHAnsi" w:cstheme="minorHAnsi"/>
          <w:b/>
          <w:sz w:val="20"/>
          <w:szCs w:val="20"/>
        </w:rPr>
        <w:t>”</w:t>
      </w:r>
    </w:p>
    <w:p w:rsidR="001A5343" w:rsidRPr="00065344" w:rsidRDefault="001A5343" w:rsidP="00065344">
      <w:pPr>
        <w:spacing w:after="0"/>
        <w:jc w:val="both"/>
        <w:rPr>
          <w:rFonts w:asciiTheme="minorHAnsi" w:eastAsiaTheme="minorHAnsi" w:hAnsiTheme="minorHAnsi" w:cstheme="minorHAnsi"/>
          <w:b/>
          <w:i/>
          <w:sz w:val="16"/>
          <w:szCs w:val="20"/>
        </w:rPr>
      </w:pPr>
      <w:r w:rsidRPr="00065344">
        <w:rPr>
          <w:rFonts w:asciiTheme="minorHAnsi" w:eastAsiaTheme="minorHAnsi" w:hAnsiTheme="minorHAnsi" w:cstheme="minorHAnsi"/>
          <w:b/>
          <w:i/>
          <w:sz w:val="16"/>
          <w:szCs w:val="20"/>
        </w:rPr>
        <w:t xml:space="preserve">Many people belong to informal societies or group saving schemes such as, savings and lending groups, arisan, kelompok usaha (tani, ternak, industry rumah, dll), kelompok simpan pinjam perempuan (SPP) atau P4K,  investment clubs, clan/welfare groups to which they contribute on a regular basis.  </w:t>
      </w:r>
    </w:p>
    <w:p w:rsidR="00BA5942" w:rsidRDefault="00BA5942" w:rsidP="007903E9">
      <w:pPr>
        <w:spacing w:after="0"/>
        <w:rPr>
          <w:rFonts w:asciiTheme="minorHAnsi" w:eastAsiaTheme="minorHAnsi" w:hAnsiTheme="minorHAnsi" w:cstheme="minorHAnsi"/>
          <w:b/>
          <w:sz w:val="20"/>
          <w:szCs w:val="20"/>
        </w:rPr>
      </w:pPr>
    </w:p>
    <w:p w:rsidR="0037497B" w:rsidRPr="00753097" w:rsidRDefault="0037497B" w:rsidP="00AB4D3B">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TANYAKAN SEMUA</w:t>
      </w:r>
    </w:p>
    <w:p w:rsidR="001A5343" w:rsidRPr="00753097" w:rsidRDefault="001A5343" w:rsidP="001A5343">
      <w:pPr>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IFI19. Berapa banyak komunitas informal atau kelompok simpan pinjam yang Anda ikuti?_____ kelompok (-99 untuk Tidak tahu/Menolak) </w:t>
      </w:r>
      <w:r w:rsidRPr="00753097">
        <w:rPr>
          <w:rFonts w:asciiTheme="minorHAnsi" w:eastAsiaTheme="minorHAnsi" w:hAnsiTheme="minorHAnsi" w:cstheme="minorHAnsi"/>
          <w:i/>
          <w:sz w:val="16"/>
          <w:szCs w:val="20"/>
        </w:rPr>
        <w:t xml:space="preserve">ASK ALL. How many informal societies or group saving schemes do you personally belong to? ___________ groups </w:t>
      </w:r>
      <w:r w:rsidRPr="00753097">
        <w:rPr>
          <w:rFonts w:asciiTheme="minorHAnsi" w:eastAsia="Times New Roman" w:hAnsiTheme="minorHAnsi" w:cstheme="minorHAnsi"/>
          <w:i/>
          <w:sz w:val="16"/>
          <w:szCs w:val="20"/>
        </w:rPr>
        <w:t>(-99 for DK/Refused).</w:t>
      </w:r>
    </w:p>
    <w:tbl>
      <w:tblPr>
        <w:tblStyle w:val="TableGrid"/>
        <w:tblW w:w="0" w:type="auto"/>
        <w:jc w:val="center"/>
        <w:tblLook w:val="04A0" w:firstRow="1" w:lastRow="0" w:firstColumn="1" w:lastColumn="0" w:noHBand="0" w:noVBand="1"/>
      </w:tblPr>
      <w:tblGrid>
        <w:gridCol w:w="4140"/>
        <w:gridCol w:w="3024"/>
      </w:tblGrid>
      <w:tr w:rsidR="0037497B" w:rsidRPr="00753097" w:rsidTr="00393C19">
        <w:trPr>
          <w:jc w:val="center"/>
        </w:trPr>
        <w:tc>
          <w:tcPr>
            <w:tcW w:w="4140" w:type="dxa"/>
          </w:tcPr>
          <w:p w:rsidR="005B60CC" w:rsidRDefault="005B60CC" w:rsidP="001A5343">
            <w:pPr>
              <w:rPr>
                <w:rFonts w:asciiTheme="minorHAnsi" w:eastAsiaTheme="minorHAnsi" w:hAnsiTheme="minorHAnsi" w:cstheme="minorHAnsi"/>
                <w:sz w:val="20"/>
                <w:szCs w:val="20"/>
              </w:rPr>
            </w:pPr>
          </w:p>
          <w:p w:rsidR="0037497B" w:rsidRPr="00753097" w:rsidRDefault="00BD097A"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Banyaknya komunitas yang diikuti </w:t>
            </w:r>
          </w:p>
        </w:tc>
        <w:tc>
          <w:tcPr>
            <w:tcW w:w="3024" w:type="dxa"/>
          </w:tcPr>
          <w:p w:rsidR="005B60CC" w:rsidRDefault="005B60CC" w:rsidP="001A5343">
            <w:pPr>
              <w:rPr>
                <w:rFonts w:asciiTheme="minorHAnsi" w:eastAsiaTheme="minorHAnsi" w:hAnsiTheme="minorHAnsi" w:cstheme="minorHAnsi"/>
                <w:sz w:val="20"/>
                <w:szCs w:val="20"/>
              </w:rPr>
            </w:pPr>
          </w:p>
          <w:p w:rsidR="0037497B" w:rsidRPr="00753097" w:rsidRDefault="00BD097A"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p>
        </w:tc>
      </w:tr>
      <w:tr w:rsidR="0037497B" w:rsidRPr="00753097" w:rsidTr="00393C19">
        <w:trPr>
          <w:jc w:val="center"/>
        </w:trPr>
        <w:tc>
          <w:tcPr>
            <w:tcW w:w="4140" w:type="dxa"/>
          </w:tcPr>
          <w:p w:rsidR="0037497B" w:rsidRPr="00753097" w:rsidRDefault="0037497B"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r w:rsidR="00B10A2B">
              <w:rPr>
                <w:rFonts w:asciiTheme="minorHAnsi" w:eastAsiaTheme="minorHAnsi" w:hAnsiTheme="minorHAnsi" w:cstheme="minorHAnsi"/>
                <w:sz w:val="20"/>
                <w:szCs w:val="20"/>
              </w:rPr>
              <w:t xml:space="preserve"> </w:t>
            </w:r>
            <w:r w:rsidR="00B10A2B" w:rsidRPr="00753097">
              <w:rPr>
                <w:rFonts w:asciiTheme="minorHAnsi" w:eastAsia="Times New Roman" w:hAnsiTheme="minorHAnsi" w:cstheme="minorHAnsi"/>
                <w:i/>
                <w:sz w:val="16"/>
                <w:szCs w:val="20"/>
              </w:rPr>
              <w:t>DK/Refused</w:t>
            </w:r>
          </w:p>
        </w:tc>
        <w:tc>
          <w:tcPr>
            <w:tcW w:w="3024" w:type="dxa"/>
          </w:tcPr>
          <w:p w:rsidR="0037497B" w:rsidRPr="00753097" w:rsidRDefault="0037497B" w:rsidP="001A534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rsidR="0037497B" w:rsidRPr="00753097" w:rsidRDefault="0037497B" w:rsidP="001A5343">
      <w:pPr>
        <w:rPr>
          <w:rFonts w:asciiTheme="minorHAnsi" w:eastAsiaTheme="minorHAnsi" w:hAnsiTheme="minorHAnsi" w:cstheme="minorHAnsi"/>
          <w:i/>
          <w:sz w:val="16"/>
          <w:szCs w:val="20"/>
        </w:rPr>
      </w:pPr>
    </w:p>
    <w:p w:rsidR="001A5343" w:rsidRPr="00753097" w:rsidRDefault="00EA178E"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462B83">
        <w:rPr>
          <w:rFonts w:asciiTheme="minorHAnsi" w:eastAsiaTheme="minorHAnsi" w:hAnsiTheme="minorHAnsi" w:cstheme="minorHAnsi"/>
          <w:b/>
          <w:sz w:val="20"/>
          <w:szCs w:val="20"/>
        </w:rPr>
        <w:t xml:space="preserve">IFI21 </w:t>
      </w:r>
      <w:r w:rsidRPr="00753097">
        <w:rPr>
          <w:rFonts w:asciiTheme="minorHAnsi" w:eastAsiaTheme="minorHAnsi" w:hAnsiTheme="minorHAnsi" w:cstheme="minorHAnsi"/>
          <w:b/>
          <w:sz w:val="20"/>
          <w:szCs w:val="20"/>
        </w:rPr>
        <w:t xml:space="preserve">JIKA </w:t>
      </w:r>
      <w:r w:rsidR="00462B83">
        <w:rPr>
          <w:rFonts w:asciiTheme="minorHAnsi" w:eastAsiaTheme="minorHAnsi" w:hAnsiTheme="minorHAnsi" w:cstheme="minorHAnsi"/>
          <w:b/>
          <w:sz w:val="20"/>
          <w:szCs w:val="20"/>
        </w:rPr>
        <w:t>RESPONDEN MENGIKUTI</w:t>
      </w:r>
      <w:r w:rsidR="00773195">
        <w:rPr>
          <w:rFonts w:asciiTheme="minorHAnsi" w:eastAsiaTheme="minorHAnsi" w:hAnsiTheme="minorHAnsi" w:cstheme="minorHAnsi"/>
          <w:b/>
          <w:sz w:val="20"/>
          <w:szCs w:val="20"/>
        </w:rPr>
        <w:t>/TERGABUNG DI</w:t>
      </w:r>
      <w:r w:rsidR="00462B83">
        <w:rPr>
          <w:rFonts w:asciiTheme="minorHAnsi" w:eastAsiaTheme="minorHAnsi" w:hAnsiTheme="minorHAnsi" w:cstheme="minorHAnsi"/>
          <w:b/>
          <w:sz w:val="20"/>
          <w:szCs w:val="20"/>
        </w:rPr>
        <w:t xml:space="preserve"> SETIDAKNYA SATU KOMUNITAS/ KELOMPOK SIMPAN PINJAM (</w:t>
      </w:r>
      <w:r w:rsidR="000643A3">
        <w:rPr>
          <w:rFonts w:asciiTheme="minorHAnsi" w:eastAsiaTheme="minorHAnsi" w:hAnsiTheme="minorHAnsi" w:cstheme="minorHAnsi"/>
          <w:b/>
          <w:sz w:val="20"/>
          <w:szCs w:val="20"/>
        </w:rPr>
        <w:t>TERISI 1 ATAU LEBIH DI IFI19)</w:t>
      </w:r>
      <w:r w:rsidRPr="00753097">
        <w:rPr>
          <w:rFonts w:asciiTheme="minorHAnsi" w:eastAsiaTheme="minorHAnsi" w:hAnsiTheme="minorHAnsi" w:cstheme="minorHAnsi"/>
          <w:b/>
          <w:sz w:val="20"/>
          <w:szCs w:val="20"/>
        </w:rPr>
        <w:t xml:space="preserve">. LAINNYA LANJUTKAN KE IFI25 </w:t>
      </w:r>
      <w:r w:rsidRPr="00753097">
        <w:rPr>
          <w:rFonts w:asciiTheme="minorHAnsi" w:eastAsiaTheme="minorHAnsi" w:hAnsiTheme="minorHAnsi" w:cstheme="minorHAnsi"/>
          <w:b/>
          <w:i/>
          <w:sz w:val="16"/>
          <w:szCs w:val="20"/>
        </w:rPr>
        <w:t>ASK IF IFI19&gt;0. OTHERS SKIP TO IFI25.</w:t>
      </w:r>
    </w:p>
    <w:p w:rsidR="00EA178E" w:rsidRPr="00753097" w:rsidRDefault="00CF3D83" w:rsidP="000643A3">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EA178E" w:rsidRPr="00753097">
        <w:rPr>
          <w:rFonts w:asciiTheme="minorHAnsi" w:eastAsiaTheme="minorHAnsi" w:hAnsiTheme="minorHAnsi" w:cstheme="minorHAnsi"/>
          <w:b/>
          <w:sz w:val="20"/>
          <w:szCs w:val="20"/>
        </w:rPr>
        <w:t xml:space="preserve">. </w:t>
      </w:r>
      <w:r w:rsidR="00EA178E" w:rsidRPr="00753097">
        <w:rPr>
          <w:rFonts w:asciiTheme="minorHAnsi" w:eastAsiaTheme="minorHAnsi" w:hAnsiTheme="minorHAnsi" w:cstheme="minorHAnsi"/>
          <w:b/>
          <w:i/>
          <w:sz w:val="16"/>
          <w:szCs w:val="20"/>
        </w:rPr>
        <w:t>READ OUT</w:t>
      </w:r>
    </w:p>
    <w:p w:rsidR="00EA178E" w:rsidRPr="00753097" w:rsidRDefault="00EA178E" w:rsidP="000643A3">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MA </w:t>
      </w:r>
      <w:r w:rsidRPr="00753097">
        <w:rPr>
          <w:rFonts w:asciiTheme="minorHAnsi" w:eastAsiaTheme="minorHAnsi" w:hAnsiTheme="minorHAnsi" w:cstheme="minorHAnsi"/>
          <w:b/>
          <w:i/>
          <w:sz w:val="16"/>
          <w:szCs w:val="20"/>
        </w:rPr>
        <w:t>ACCEPT MULTIPLE ANSWERS.</w:t>
      </w:r>
    </w:p>
    <w:p w:rsidR="001A5343" w:rsidRDefault="001A5343" w:rsidP="001A5343">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IFI21. Apakah Anda menerima layanan-layanan berikut melalui komunitas informal atau kelompok simpan pinjam yang Anda ikuti? </w:t>
      </w:r>
      <w:r w:rsidRPr="00753097">
        <w:rPr>
          <w:rFonts w:asciiTheme="minorHAnsi" w:eastAsiaTheme="minorHAnsi" w:hAnsiTheme="minorHAnsi" w:cstheme="minorHAnsi"/>
          <w:i/>
          <w:sz w:val="16"/>
          <w:szCs w:val="20"/>
        </w:rPr>
        <w:t>Do you receive the following services through any of the informal societies or group saving schemes that you personally belong to?</w:t>
      </w:r>
    </w:p>
    <w:tbl>
      <w:tblPr>
        <w:tblStyle w:val="TableGrid"/>
        <w:tblW w:w="0" w:type="auto"/>
        <w:jc w:val="center"/>
        <w:tblLook w:val="04A0" w:firstRow="1" w:lastRow="0" w:firstColumn="1" w:lastColumn="0" w:noHBand="0" w:noVBand="1"/>
      </w:tblPr>
      <w:tblGrid>
        <w:gridCol w:w="7200"/>
        <w:gridCol w:w="1216"/>
        <w:gridCol w:w="1216"/>
      </w:tblGrid>
      <w:tr w:rsidR="002F7B42" w:rsidRPr="00753097" w:rsidTr="00AB4D3B">
        <w:trPr>
          <w:jc w:val="center"/>
        </w:trPr>
        <w:tc>
          <w:tcPr>
            <w:tcW w:w="7200" w:type="dxa"/>
          </w:tcPr>
          <w:p w:rsidR="002F7B42" w:rsidRPr="00753097" w:rsidRDefault="002F7B42" w:rsidP="006C3891">
            <w:pPr>
              <w:rPr>
                <w:rFonts w:asciiTheme="minorHAnsi" w:eastAsiaTheme="minorHAnsi" w:hAnsiTheme="minorHAnsi" w:cstheme="minorHAnsi"/>
                <w:sz w:val="20"/>
                <w:szCs w:val="20"/>
              </w:rPr>
            </w:pPr>
          </w:p>
        </w:tc>
        <w:tc>
          <w:tcPr>
            <w:tcW w:w="1216" w:type="dxa"/>
          </w:tcPr>
          <w:p w:rsidR="002F7B42" w:rsidRPr="00065344" w:rsidRDefault="002F7B42" w:rsidP="002F7B42">
            <w:pPr>
              <w:jc w:val="center"/>
              <w:rPr>
                <w:rFonts w:asciiTheme="minorHAnsi" w:eastAsiaTheme="minorHAnsi" w:hAnsiTheme="minorHAnsi" w:cstheme="minorHAnsi"/>
                <w:b/>
                <w:sz w:val="20"/>
                <w:szCs w:val="20"/>
              </w:rPr>
            </w:pPr>
            <w:r w:rsidRPr="00065344">
              <w:rPr>
                <w:rFonts w:asciiTheme="minorHAnsi" w:eastAsiaTheme="minorHAnsi" w:hAnsiTheme="minorHAnsi" w:cstheme="minorHAnsi"/>
                <w:b/>
                <w:sz w:val="20"/>
                <w:szCs w:val="20"/>
              </w:rPr>
              <w:t>1</w:t>
            </w:r>
          </w:p>
          <w:p w:rsidR="002F7B42" w:rsidRPr="00065344" w:rsidRDefault="002F7B42" w:rsidP="002F7B42">
            <w:pPr>
              <w:jc w:val="center"/>
              <w:rPr>
                <w:rFonts w:asciiTheme="minorHAnsi" w:eastAsiaTheme="minorHAnsi" w:hAnsiTheme="minorHAnsi" w:cstheme="minorHAnsi"/>
                <w:b/>
                <w:i/>
                <w:sz w:val="18"/>
                <w:szCs w:val="20"/>
              </w:rPr>
            </w:pPr>
            <w:r w:rsidRPr="00065344">
              <w:rPr>
                <w:rFonts w:asciiTheme="minorHAnsi" w:eastAsiaTheme="minorHAnsi" w:hAnsiTheme="minorHAnsi" w:cstheme="minorHAnsi"/>
                <w:b/>
                <w:sz w:val="20"/>
                <w:szCs w:val="20"/>
              </w:rPr>
              <w:t xml:space="preserve">Ya </w:t>
            </w:r>
            <w:r w:rsidRPr="00065344">
              <w:rPr>
                <w:rFonts w:asciiTheme="minorHAnsi" w:eastAsiaTheme="minorHAnsi" w:hAnsiTheme="minorHAnsi" w:cstheme="minorHAnsi"/>
                <w:b/>
                <w:i/>
                <w:sz w:val="18"/>
                <w:szCs w:val="20"/>
              </w:rPr>
              <w:t>Yes</w:t>
            </w:r>
          </w:p>
        </w:tc>
        <w:tc>
          <w:tcPr>
            <w:tcW w:w="1216" w:type="dxa"/>
          </w:tcPr>
          <w:p w:rsidR="002F7B42" w:rsidRPr="00065344" w:rsidRDefault="002F7B42" w:rsidP="002F7B42">
            <w:pPr>
              <w:jc w:val="center"/>
              <w:rPr>
                <w:rFonts w:asciiTheme="minorHAnsi" w:eastAsiaTheme="minorHAnsi" w:hAnsiTheme="minorHAnsi" w:cstheme="minorHAnsi"/>
                <w:b/>
                <w:sz w:val="20"/>
                <w:szCs w:val="20"/>
              </w:rPr>
            </w:pPr>
            <w:r w:rsidRPr="00065344">
              <w:rPr>
                <w:rFonts w:asciiTheme="minorHAnsi" w:eastAsiaTheme="minorHAnsi" w:hAnsiTheme="minorHAnsi" w:cstheme="minorHAnsi"/>
                <w:b/>
                <w:sz w:val="20"/>
                <w:szCs w:val="20"/>
              </w:rPr>
              <w:t>2</w:t>
            </w:r>
          </w:p>
          <w:p w:rsidR="002F7B42" w:rsidRPr="00065344" w:rsidRDefault="002F7B42" w:rsidP="002F7B42">
            <w:pPr>
              <w:jc w:val="center"/>
              <w:rPr>
                <w:rFonts w:asciiTheme="minorHAnsi" w:eastAsiaTheme="minorHAnsi" w:hAnsiTheme="minorHAnsi" w:cstheme="minorHAnsi"/>
                <w:b/>
                <w:i/>
                <w:sz w:val="16"/>
                <w:szCs w:val="20"/>
              </w:rPr>
            </w:pPr>
            <w:r w:rsidRPr="00065344">
              <w:rPr>
                <w:rFonts w:asciiTheme="minorHAnsi" w:eastAsiaTheme="minorHAnsi" w:hAnsiTheme="minorHAnsi" w:cstheme="minorHAnsi"/>
                <w:b/>
                <w:sz w:val="20"/>
                <w:szCs w:val="20"/>
              </w:rPr>
              <w:t xml:space="preserve">Tidak </w:t>
            </w:r>
            <w:r w:rsidRPr="00065344">
              <w:rPr>
                <w:rFonts w:asciiTheme="minorHAnsi" w:eastAsiaTheme="minorHAnsi" w:hAnsiTheme="minorHAnsi" w:cstheme="minorHAnsi"/>
                <w:b/>
                <w:i/>
                <w:sz w:val="16"/>
                <w:szCs w:val="20"/>
              </w:rPr>
              <w:t>No</w:t>
            </w:r>
          </w:p>
        </w:tc>
      </w:tr>
      <w:tr w:rsidR="002F7B42" w:rsidRPr="00753097" w:rsidTr="00AB4D3B">
        <w:trPr>
          <w:jc w:val="center"/>
        </w:trPr>
        <w:tc>
          <w:tcPr>
            <w:tcW w:w="7200" w:type="dxa"/>
          </w:tcPr>
          <w:p w:rsidR="002F7B42" w:rsidRPr="00753097" w:rsidRDefault="002F7B42" w:rsidP="001D71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Kelompok </w:t>
            </w:r>
            <w:r w:rsidR="001D7191" w:rsidRPr="00753097">
              <w:rPr>
                <w:rFonts w:asciiTheme="minorHAnsi" w:eastAsiaTheme="minorHAnsi" w:hAnsiTheme="minorHAnsi" w:cstheme="minorHAnsi"/>
                <w:sz w:val="20"/>
                <w:szCs w:val="20"/>
              </w:rPr>
              <w:t>gotong royong—s</w:t>
            </w:r>
            <w:r w:rsidRPr="00753097">
              <w:rPr>
                <w:rFonts w:asciiTheme="minorHAnsi" w:eastAsiaTheme="minorHAnsi" w:hAnsiTheme="minorHAnsi" w:cstheme="minorHAnsi"/>
                <w:sz w:val="20"/>
                <w:szCs w:val="20"/>
              </w:rPr>
              <w:t xml:space="preserve">aling tolong menolong seperti untuk pemakaman </w:t>
            </w:r>
            <w:r w:rsidRPr="00753097">
              <w:rPr>
                <w:rFonts w:asciiTheme="minorHAnsi" w:eastAsiaTheme="minorHAnsi" w:hAnsiTheme="minorHAnsi" w:cstheme="minorHAnsi"/>
                <w:i/>
                <w:sz w:val="16"/>
                <w:szCs w:val="20"/>
              </w:rPr>
              <w:t>Welfare/clan group – we help each other out for things like funerals</w:t>
            </w:r>
            <w:r w:rsidRPr="00753097">
              <w:rPr>
                <w:rFonts w:asciiTheme="minorHAnsi" w:eastAsiaTheme="minorHAnsi" w:hAnsiTheme="minorHAnsi" w:cstheme="minorHAnsi"/>
                <w:sz w:val="16"/>
                <w:szCs w:val="20"/>
              </w:rPr>
              <w:t xml:space="preserve"> </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mengumpulkan uang </w:t>
            </w:r>
            <w:r w:rsidR="00E46F46" w:rsidRPr="00753097">
              <w:rPr>
                <w:rFonts w:asciiTheme="minorHAnsi" w:eastAsiaTheme="minorHAnsi" w:hAnsiTheme="minorHAnsi" w:cstheme="minorHAnsi"/>
                <w:sz w:val="20"/>
                <w:szCs w:val="20"/>
              </w:rPr>
              <w:t>da</w:t>
            </w:r>
            <w:r w:rsidR="00E46F46">
              <w:rPr>
                <w:rFonts w:asciiTheme="minorHAnsi" w:eastAsiaTheme="minorHAnsi" w:hAnsiTheme="minorHAnsi" w:cstheme="minorHAnsi"/>
                <w:sz w:val="20"/>
                <w:szCs w:val="20"/>
              </w:rPr>
              <w:t>n</w:t>
            </w:r>
            <w:r w:rsidR="00E46F46"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memberikannya pada anggota </w:t>
            </w:r>
            <w:r w:rsidR="00F32051" w:rsidRPr="00753097">
              <w:rPr>
                <w:rFonts w:asciiTheme="minorHAnsi" w:eastAsiaTheme="minorHAnsi" w:hAnsiTheme="minorHAnsi" w:cstheme="minorHAnsi"/>
                <w:sz w:val="20"/>
                <w:szCs w:val="20"/>
              </w:rPr>
              <w:t>secara keseluruhan dalam bentuk uang atau hadiah</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We collect money and give to each member a lump sum (pot) or gift in turn</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menyimpan dan meminjamkan uang kepada anggota dan/atau non-anggota yang harus mereka bayar dengan bunga </w:t>
            </w:r>
            <w:r w:rsidRPr="00753097">
              <w:rPr>
                <w:rFonts w:asciiTheme="minorHAnsi" w:eastAsiaTheme="minorHAnsi" w:hAnsiTheme="minorHAnsi" w:cstheme="minorHAnsi"/>
                <w:i/>
                <w:sz w:val="16"/>
                <w:szCs w:val="20"/>
              </w:rPr>
              <w:t>We save and lend money to members and/or non-members to be repaid with interest</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mendistribusikan semua uang yang dikumpulkan pada tiap anggota secara teratur </w:t>
            </w:r>
            <w:r w:rsidRPr="00753097">
              <w:rPr>
                <w:rFonts w:asciiTheme="minorHAnsi" w:eastAsiaTheme="minorHAnsi" w:hAnsiTheme="minorHAnsi" w:cstheme="minorHAnsi"/>
                <w:i/>
                <w:sz w:val="16"/>
                <w:szCs w:val="20"/>
              </w:rPr>
              <w:t>We periodically distribute all monies held by the group to its members</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menyimpan dan menempatkan uang bersama dalam sebuah akun/rekening </w:t>
            </w:r>
            <w:r w:rsidRPr="00753097">
              <w:rPr>
                <w:rFonts w:asciiTheme="minorHAnsi" w:eastAsiaTheme="minorHAnsi" w:hAnsiTheme="minorHAnsi" w:cstheme="minorHAnsi"/>
                <w:i/>
                <w:sz w:val="16"/>
                <w:szCs w:val="20"/>
              </w:rPr>
              <w:t>We save together and put the money in an account</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rsidP="00C037F0">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w:t>
            </w:r>
            <w:r w:rsidR="001B6DF8" w:rsidRPr="00753097">
              <w:rPr>
                <w:rFonts w:asciiTheme="minorHAnsi" w:eastAsiaTheme="minorHAnsi" w:hAnsiTheme="minorHAnsi" w:cstheme="minorHAnsi"/>
                <w:sz w:val="20"/>
                <w:szCs w:val="20"/>
              </w:rPr>
              <w:t>mem</w:t>
            </w:r>
            <w:r w:rsidRPr="00753097">
              <w:rPr>
                <w:rFonts w:asciiTheme="minorHAnsi" w:eastAsiaTheme="minorHAnsi" w:hAnsiTheme="minorHAnsi" w:cstheme="minorHAnsi"/>
                <w:sz w:val="20"/>
                <w:szCs w:val="20"/>
              </w:rPr>
              <w:t xml:space="preserve">bentuk investasi lain </w:t>
            </w:r>
            <w:r w:rsidR="000D3D62" w:rsidRPr="00753097">
              <w:rPr>
                <w:rFonts w:asciiTheme="minorHAnsi" w:eastAsiaTheme="minorHAnsi" w:hAnsiTheme="minorHAnsi" w:cstheme="minorHAnsi"/>
                <w:sz w:val="20"/>
                <w:szCs w:val="20"/>
              </w:rPr>
              <w:t>secara</w:t>
            </w:r>
            <w:r w:rsidRPr="00753097">
              <w:rPr>
                <w:rFonts w:asciiTheme="minorHAnsi" w:eastAsiaTheme="minorHAnsi" w:hAnsiTheme="minorHAnsi" w:cstheme="minorHAnsi"/>
                <w:sz w:val="20"/>
                <w:szCs w:val="20"/>
              </w:rPr>
              <w:t xml:space="preserve"> kelompok misalnya property, </w:t>
            </w:r>
            <w:r w:rsidR="00C037F0" w:rsidRPr="00753097">
              <w:rPr>
                <w:rFonts w:asciiTheme="minorHAnsi" w:eastAsiaTheme="minorHAnsi" w:hAnsiTheme="minorHAnsi" w:cstheme="minorHAnsi"/>
                <w:sz w:val="20"/>
                <w:szCs w:val="20"/>
              </w:rPr>
              <w:t>usaha</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We make other kinds of investments as a group e.g. property, business</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F7B42" w:rsidRPr="00753097" w:rsidTr="00AB4D3B">
        <w:trPr>
          <w:jc w:val="center"/>
        </w:trPr>
        <w:tc>
          <w:tcPr>
            <w:tcW w:w="7200" w:type="dxa"/>
          </w:tcPr>
          <w:p w:rsidR="002F7B42" w:rsidRPr="00753097" w:rsidRDefault="002F7B42" w:rsidP="000006B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berinvestasi dalam pasar saham </w:t>
            </w:r>
            <w:r w:rsidR="000006B6" w:rsidRPr="00753097">
              <w:rPr>
                <w:rFonts w:asciiTheme="minorHAnsi" w:eastAsiaTheme="minorHAnsi" w:hAnsiTheme="minorHAnsi" w:cstheme="minorHAnsi"/>
                <w:sz w:val="20"/>
                <w:szCs w:val="20"/>
              </w:rPr>
              <w:t>secara</w:t>
            </w:r>
            <w:r w:rsidRPr="00753097">
              <w:rPr>
                <w:rFonts w:asciiTheme="minorHAnsi" w:eastAsiaTheme="minorHAnsi" w:hAnsiTheme="minorHAnsi" w:cstheme="minorHAnsi"/>
                <w:sz w:val="20"/>
                <w:szCs w:val="20"/>
              </w:rPr>
              <w:t xml:space="preserve"> kelompok </w:t>
            </w:r>
            <w:r w:rsidRPr="00753097">
              <w:rPr>
                <w:rFonts w:asciiTheme="minorHAnsi" w:eastAsiaTheme="minorHAnsi" w:hAnsiTheme="minorHAnsi" w:cstheme="minorHAnsi"/>
                <w:i/>
                <w:sz w:val="16"/>
                <w:szCs w:val="20"/>
              </w:rPr>
              <w:t>We invest in the stock market as a group</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2F7B42" w:rsidRPr="00753097" w:rsidRDefault="002F7B4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C2062A" w:rsidRPr="00753097" w:rsidTr="00AB4D3B">
        <w:trPr>
          <w:jc w:val="center"/>
        </w:trPr>
        <w:tc>
          <w:tcPr>
            <w:tcW w:w="7200" w:type="dxa"/>
          </w:tcPr>
          <w:p w:rsidR="00C2062A" w:rsidRPr="00753097" w:rsidRDefault="00C2062A" w:rsidP="000006B6">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Kami membentuk kelompok untuk meminjam uang ke bank atau LKM (Koperasi, BPR dll) untuk tujuan usaha </w:t>
            </w:r>
            <w:r w:rsidRPr="00753097">
              <w:rPr>
                <w:rFonts w:asciiTheme="majorHAnsi" w:eastAsiaTheme="minorHAnsi" w:hAnsiTheme="majorHAnsi" w:cstheme="minorHAnsi"/>
                <w:i/>
                <w:sz w:val="16"/>
                <w:szCs w:val="20"/>
              </w:rPr>
              <w:t>we formed a group to borrow money from bank or MFI</w:t>
            </w:r>
            <w:r w:rsidRPr="00753097">
              <w:rPr>
                <w:rFonts w:asciiTheme="majorHAnsi" w:eastAsiaTheme="minorHAnsi" w:hAnsiTheme="majorHAnsi" w:cstheme="minorHAnsi"/>
                <w:sz w:val="16"/>
                <w:szCs w:val="20"/>
              </w:rPr>
              <w:t xml:space="preserve">  </w:t>
            </w:r>
            <w:r w:rsidRPr="00753097">
              <w:rPr>
                <w:rFonts w:asciiTheme="majorHAnsi" w:eastAsiaTheme="minorHAnsi" w:hAnsiTheme="majorHAnsi" w:cstheme="minorHAnsi"/>
                <w:i/>
                <w:sz w:val="16"/>
                <w:szCs w:val="20"/>
              </w:rPr>
              <w:t>for business purpose</w:t>
            </w:r>
          </w:p>
        </w:tc>
        <w:tc>
          <w:tcPr>
            <w:tcW w:w="1216" w:type="dxa"/>
            <w:vAlign w:val="center"/>
          </w:tcPr>
          <w:p w:rsidR="00C2062A" w:rsidRPr="00753097" w:rsidRDefault="00C2062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216" w:type="dxa"/>
            <w:vAlign w:val="center"/>
          </w:tcPr>
          <w:p w:rsidR="00C2062A" w:rsidRPr="00753097" w:rsidRDefault="00C2062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bl>
    <w:p w:rsidR="00BA5942" w:rsidRDefault="00BA5942">
      <w:pPr>
        <w:rPr>
          <w:rFonts w:asciiTheme="minorHAnsi" w:eastAsiaTheme="minorHAnsi" w:hAnsiTheme="minorHAnsi" w:cstheme="minorHAnsi"/>
          <w:b/>
          <w:sz w:val="20"/>
          <w:szCs w:val="20"/>
        </w:rPr>
      </w:pPr>
    </w:p>
    <w:p w:rsidR="005E6A15" w:rsidRPr="00753097" w:rsidRDefault="005E6A15"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Pr>
          <w:rFonts w:asciiTheme="minorHAnsi" w:eastAsiaTheme="minorHAnsi" w:hAnsiTheme="minorHAnsi" w:cstheme="minorHAnsi"/>
          <w:b/>
          <w:sz w:val="20"/>
          <w:szCs w:val="20"/>
        </w:rPr>
        <w:t xml:space="preserve">IFI21a </w:t>
      </w:r>
      <w:r w:rsidR="0037411F" w:rsidRPr="00753097">
        <w:rPr>
          <w:rFonts w:asciiTheme="minorHAnsi" w:eastAsiaTheme="minorHAnsi" w:hAnsiTheme="minorHAnsi" w:cstheme="minorHAnsi"/>
          <w:b/>
          <w:sz w:val="20"/>
          <w:szCs w:val="20"/>
        </w:rPr>
        <w:t xml:space="preserve">JIKA </w:t>
      </w:r>
      <w:r w:rsidR="0037411F">
        <w:rPr>
          <w:rFonts w:asciiTheme="minorHAnsi" w:eastAsiaTheme="minorHAnsi" w:hAnsiTheme="minorHAnsi" w:cstheme="minorHAnsi"/>
          <w:b/>
          <w:sz w:val="20"/>
          <w:szCs w:val="20"/>
        </w:rPr>
        <w:t>RESPONDEN MENGIKUTI</w:t>
      </w:r>
      <w:r w:rsidR="00773195">
        <w:rPr>
          <w:rFonts w:asciiTheme="minorHAnsi" w:eastAsiaTheme="minorHAnsi" w:hAnsiTheme="minorHAnsi" w:cstheme="minorHAnsi"/>
          <w:b/>
          <w:sz w:val="20"/>
          <w:szCs w:val="20"/>
        </w:rPr>
        <w:t>/TERGABUNG DI</w:t>
      </w:r>
      <w:r w:rsidR="0037411F">
        <w:rPr>
          <w:rFonts w:asciiTheme="minorHAnsi" w:eastAsiaTheme="minorHAnsi" w:hAnsiTheme="minorHAnsi" w:cstheme="minorHAnsi"/>
          <w:b/>
          <w:sz w:val="20"/>
          <w:szCs w:val="20"/>
        </w:rPr>
        <w:t xml:space="preserve"> SETIDAKNYA SATU KOMUNITAS/ KELOMPOK SIMPAN PINJAM (TERISI 1 ATAU LEBIH DI IFI19)</w:t>
      </w:r>
      <w:r w:rsidRPr="00753097">
        <w:rPr>
          <w:rFonts w:asciiTheme="minorHAnsi" w:eastAsiaTheme="minorHAnsi" w:hAnsiTheme="minorHAnsi" w:cstheme="minorHAnsi"/>
          <w:b/>
          <w:sz w:val="20"/>
          <w:szCs w:val="20"/>
        </w:rPr>
        <w:t xml:space="preserve">. LAINNYA LANJUTKAN KE IFI25 </w:t>
      </w:r>
      <w:r w:rsidRPr="00753097">
        <w:rPr>
          <w:rFonts w:asciiTheme="minorHAnsi" w:eastAsiaTheme="minorHAnsi" w:hAnsiTheme="minorHAnsi" w:cstheme="minorHAnsi"/>
          <w:b/>
          <w:i/>
          <w:sz w:val="16"/>
          <w:szCs w:val="20"/>
        </w:rPr>
        <w:t>ASK IF IFI19&gt;0. OTHERS SKIP TO IFI25.</w:t>
      </w:r>
    </w:p>
    <w:p w:rsidR="005E6A15" w:rsidRPr="00065344" w:rsidRDefault="00CF3D83" w:rsidP="00773195">
      <w:pPr>
        <w:spacing w:after="0"/>
        <w:ind w:firstLine="450"/>
        <w:rPr>
          <w:rFonts w:asciiTheme="minorHAnsi" w:eastAsiaTheme="minorHAnsi" w:hAnsiTheme="minorHAnsi" w:cstheme="minorHAnsi"/>
          <w:b/>
          <w:i/>
          <w:sz w:val="16"/>
          <w:szCs w:val="20"/>
          <w:u w:val="single"/>
        </w:rPr>
      </w:pPr>
      <w:r>
        <w:rPr>
          <w:rFonts w:asciiTheme="minorHAnsi" w:eastAsiaTheme="minorHAnsi" w:hAnsiTheme="minorHAnsi" w:cstheme="minorHAnsi"/>
          <w:b/>
          <w:sz w:val="20"/>
          <w:szCs w:val="20"/>
          <w:u w:val="single"/>
        </w:rPr>
        <w:t>KARTU BANTU/BACAKAN</w:t>
      </w:r>
      <w:r w:rsidR="005E6A15" w:rsidRPr="00065344">
        <w:rPr>
          <w:rFonts w:asciiTheme="minorHAnsi" w:eastAsiaTheme="minorHAnsi" w:hAnsiTheme="minorHAnsi" w:cstheme="minorHAnsi"/>
          <w:b/>
          <w:sz w:val="20"/>
          <w:szCs w:val="20"/>
          <w:u w:val="single"/>
        </w:rPr>
        <w:t xml:space="preserve">. </w:t>
      </w:r>
      <w:r w:rsidR="005E6A15" w:rsidRPr="00065344">
        <w:rPr>
          <w:rFonts w:asciiTheme="minorHAnsi" w:eastAsiaTheme="minorHAnsi" w:hAnsiTheme="minorHAnsi" w:cstheme="minorHAnsi"/>
          <w:b/>
          <w:i/>
          <w:sz w:val="16"/>
          <w:szCs w:val="20"/>
          <w:u w:val="single"/>
        </w:rPr>
        <w:t>READ OUT</w:t>
      </w:r>
    </w:p>
    <w:p w:rsidR="005E6A15" w:rsidRPr="00753097" w:rsidRDefault="005E6A15" w:rsidP="00773195">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MA </w:t>
      </w:r>
      <w:r w:rsidRPr="00753097">
        <w:rPr>
          <w:rFonts w:asciiTheme="minorHAnsi" w:eastAsiaTheme="minorHAnsi" w:hAnsiTheme="minorHAnsi" w:cstheme="minorHAnsi"/>
          <w:b/>
          <w:i/>
          <w:sz w:val="16"/>
          <w:szCs w:val="20"/>
        </w:rPr>
        <w:t>ACCEPT MULTIPLE ANSWERS.</w:t>
      </w:r>
    </w:p>
    <w:p w:rsidR="005E6A15" w:rsidRPr="00753097" w:rsidRDefault="005E6A15" w:rsidP="005E6A15">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IFI2</w:t>
      </w:r>
      <w:r>
        <w:rPr>
          <w:rFonts w:asciiTheme="minorHAnsi" w:eastAsiaTheme="minorHAnsi" w:hAnsiTheme="minorHAnsi" w:cstheme="minorHAnsi"/>
          <w:sz w:val="20"/>
          <w:szCs w:val="20"/>
        </w:rPr>
        <w:t>1a</w:t>
      </w:r>
      <w:r w:rsidRPr="00753097">
        <w:rPr>
          <w:rFonts w:asciiTheme="minorHAnsi" w:eastAsiaTheme="minorHAnsi" w:hAnsiTheme="minorHAnsi" w:cstheme="minorHAnsi"/>
          <w:sz w:val="20"/>
          <w:szCs w:val="20"/>
        </w:rPr>
        <w:t xml:space="preserve">. </w:t>
      </w:r>
      <w:r>
        <w:rPr>
          <w:rFonts w:asciiTheme="minorHAnsi" w:eastAsiaTheme="minorHAnsi" w:hAnsiTheme="minorHAnsi" w:cstheme="minorHAnsi"/>
          <w:sz w:val="20"/>
          <w:szCs w:val="20"/>
        </w:rPr>
        <w:t>Apakah kelompok Anda bisa mendapatkan pinjaman dari bank?</w:t>
      </w:r>
      <w:r>
        <w:rPr>
          <w:rFonts w:asciiTheme="minorHAnsi" w:eastAsiaTheme="minorHAnsi" w:hAnsiTheme="minorHAnsi" w:cstheme="minorHAnsi"/>
          <w:i/>
          <w:sz w:val="16"/>
          <w:szCs w:val="20"/>
        </w:rPr>
        <w:t xml:space="preserve"> Can your group take a loan from a bank</w:t>
      </w:r>
      <w:r w:rsidRPr="00753097">
        <w:rPr>
          <w:rFonts w:asciiTheme="minorHAnsi" w:eastAsiaTheme="minorHAnsi" w:hAnsiTheme="minorHAnsi" w:cstheme="minorHAnsi"/>
          <w:i/>
          <w:sz w:val="16"/>
          <w:szCs w:val="20"/>
        </w:rPr>
        <w:t>?</w:t>
      </w:r>
    </w:p>
    <w:tbl>
      <w:tblPr>
        <w:tblStyle w:val="TableGrid"/>
        <w:tblW w:w="0" w:type="auto"/>
        <w:jc w:val="center"/>
        <w:tblLook w:val="04A0" w:firstRow="1" w:lastRow="0" w:firstColumn="1" w:lastColumn="0" w:noHBand="0" w:noVBand="1"/>
      </w:tblPr>
      <w:tblGrid>
        <w:gridCol w:w="5138"/>
        <w:gridCol w:w="845"/>
      </w:tblGrid>
      <w:tr w:rsidR="00B10A2B" w:rsidRPr="00753097" w:rsidTr="00065344">
        <w:trPr>
          <w:jc w:val="center"/>
        </w:trPr>
        <w:tc>
          <w:tcPr>
            <w:tcW w:w="5138" w:type="dxa"/>
          </w:tcPr>
          <w:p w:rsidR="00B10A2B" w:rsidRPr="00753097" w:rsidRDefault="00B10A2B" w:rsidP="009F4363">
            <w:pPr>
              <w:rPr>
                <w:rFonts w:asciiTheme="minorHAnsi" w:eastAsiaTheme="minorHAnsi" w:hAnsiTheme="minorHAnsi" w:cstheme="minorHAnsi"/>
                <w:sz w:val="20"/>
                <w:szCs w:val="20"/>
              </w:rPr>
            </w:pPr>
            <w:r>
              <w:rPr>
                <w:rFonts w:asciiTheme="minorHAnsi" w:eastAsiaTheme="minorHAnsi" w:hAnsiTheme="minorHAnsi" w:cstheme="minorHAnsi"/>
                <w:sz w:val="20"/>
                <w:szCs w:val="20"/>
              </w:rPr>
              <w:t xml:space="preserve">Ya </w:t>
            </w:r>
            <w:r w:rsidRPr="00065344">
              <w:rPr>
                <w:rFonts w:asciiTheme="minorHAnsi" w:eastAsiaTheme="minorHAnsi" w:hAnsiTheme="minorHAnsi" w:cstheme="minorHAnsi"/>
                <w:i/>
                <w:sz w:val="16"/>
                <w:szCs w:val="20"/>
              </w:rPr>
              <w:t>Yes</w:t>
            </w:r>
            <w:r w:rsidRPr="00065344">
              <w:rPr>
                <w:rFonts w:asciiTheme="minorHAnsi" w:eastAsiaTheme="minorHAnsi" w:hAnsiTheme="minorHAnsi" w:cstheme="minorHAnsi"/>
                <w:sz w:val="16"/>
                <w:szCs w:val="20"/>
              </w:rPr>
              <w:t xml:space="preserve"> </w:t>
            </w:r>
          </w:p>
        </w:tc>
        <w:tc>
          <w:tcPr>
            <w:tcW w:w="845" w:type="dxa"/>
          </w:tcPr>
          <w:p w:rsidR="00B10A2B" w:rsidRPr="00753097" w:rsidRDefault="00B10A2B" w:rsidP="00065344">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r>
      <w:tr w:rsidR="00B10A2B" w:rsidRPr="00753097" w:rsidTr="00065344">
        <w:trPr>
          <w:jc w:val="center"/>
        </w:trPr>
        <w:tc>
          <w:tcPr>
            <w:tcW w:w="5138" w:type="dxa"/>
          </w:tcPr>
          <w:p w:rsidR="00B10A2B" w:rsidRPr="00753097" w:rsidRDefault="00B10A2B" w:rsidP="009F4363">
            <w:pPr>
              <w:rPr>
                <w:rFonts w:asciiTheme="minorHAnsi" w:eastAsiaTheme="minorHAnsi" w:hAnsiTheme="minorHAnsi" w:cstheme="minorHAnsi"/>
                <w:sz w:val="20"/>
                <w:szCs w:val="20"/>
              </w:rPr>
            </w:pPr>
            <w:r>
              <w:rPr>
                <w:rFonts w:asciiTheme="minorHAnsi" w:eastAsiaTheme="minorHAnsi" w:hAnsiTheme="minorHAnsi" w:cstheme="minorHAnsi"/>
                <w:sz w:val="20"/>
                <w:szCs w:val="20"/>
              </w:rPr>
              <w:t xml:space="preserve">Tidak </w:t>
            </w:r>
            <w:r w:rsidRPr="00065344">
              <w:rPr>
                <w:rFonts w:asciiTheme="minorHAnsi" w:eastAsiaTheme="minorHAnsi" w:hAnsiTheme="minorHAnsi" w:cstheme="minorHAnsi"/>
                <w:i/>
                <w:sz w:val="16"/>
                <w:szCs w:val="20"/>
              </w:rPr>
              <w:t>No</w:t>
            </w:r>
          </w:p>
        </w:tc>
        <w:tc>
          <w:tcPr>
            <w:tcW w:w="845" w:type="dxa"/>
          </w:tcPr>
          <w:p w:rsidR="00B10A2B" w:rsidRPr="00753097" w:rsidRDefault="00B10A2B" w:rsidP="00065344">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r>
      <w:tr w:rsidR="00B10A2B" w:rsidRPr="00753097" w:rsidTr="00065344">
        <w:trPr>
          <w:jc w:val="center"/>
        </w:trPr>
        <w:tc>
          <w:tcPr>
            <w:tcW w:w="5138" w:type="dxa"/>
          </w:tcPr>
          <w:p w:rsidR="00B10A2B" w:rsidRPr="00753097" w:rsidRDefault="00B10A2B" w:rsidP="009F4363">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r>
              <w:rPr>
                <w:rFonts w:asciiTheme="minorHAnsi" w:eastAsiaTheme="minorHAnsi" w:hAnsiTheme="minorHAnsi" w:cstheme="minorHAnsi"/>
                <w:sz w:val="20"/>
                <w:szCs w:val="20"/>
              </w:rPr>
              <w:t xml:space="preserve"> </w:t>
            </w:r>
            <w:r w:rsidRPr="00753097">
              <w:rPr>
                <w:rFonts w:asciiTheme="minorHAnsi" w:eastAsia="Times New Roman" w:hAnsiTheme="minorHAnsi" w:cstheme="minorHAnsi"/>
                <w:i/>
                <w:sz w:val="16"/>
                <w:szCs w:val="20"/>
              </w:rPr>
              <w:t>DK/Refused</w:t>
            </w:r>
          </w:p>
        </w:tc>
        <w:tc>
          <w:tcPr>
            <w:tcW w:w="845" w:type="dxa"/>
          </w:tcPr>
          <w:p w:rsidR="00B10A2B" w:rsidRPr="00753097" w:rsidRDefault="00B10A2B" w:rsidP="00065344">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3</w:t>
            </w:r>
          </w:p>
        </w:tc>
      </w:tr>
    </w:tbl>
    <w:p w:rsidR="005E6A15" w:rsidRDefault="005E6A15" w:rsidP="00F10C59">
      <w:pPr>
        <w:spacing w:after="0"/>
        <w:rPr>
          <w:rFonts w:asciiTheme="minorHAnsi" w:eastAsiaTheme="minorHAnsi" w:hAnsiTheme="minorHAnsi" w:cstheme="minorHAnsi"/>
          <w:b/>
          <w:sz w:val="20"/>
          <w:szCs w:val="20"/>
        </w:rPr>
      </w:pPr>
    </w:p>
    <w:p w:rsidR="005E6A15" w:rsidRDefault="005E6A15" w:rsidP="00F10C59">
      <w:pPr>
        <w:spacing w:after="0"/>
        <w:rPr>
          <w:rFonts w:asciiTheme="minorHAnsi" w:eastAsiaTheme="minorHAnsi" w:hAnsiTheme="minorHAnsi" w:cstheme="minorHAnsi"/>
          <w:b/>
          <w:sz w:val="20"/>
          <w:szCs w:val="20"/>
        </w:rPr>
      </w:pPr>
    </w:p>
    <w:p w:rsidR="001A5343" w:rsidRPr="00753097" w:rsidRDefault="00FD2573"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773195" w:rsidRPr="00753097">
        <w:rPr>
          <w:rFonts w:asciiTheme="minorHAnsi" w:eastAsiaTheme="minorHAnsi" w:hAnsiTheme="minorHAnsi" w:cstheme="minorHAnsi"/>
          <w:b/>
          <w:sz w:val="20"/>
          <w:szCs w:val="20"/>
        </w:rPr>
        <w:t xml:space="preserve">JIKA </w:t>
      </w:r>
      <w:r w:rsidR="00773195">
        <w:rPr>
          <w:rFonts w:asciiTheme="minorHAnsi" w:eastAsiaTheme="minorHAnsi" w:hAnsiTheme="minorHAnsi" w:cstheme="minorHAnsi"/>
          <w:b/>
          <w:sz w:val="20"/>
          <w:szCs w:val="20"/>
        </w:rPr>
        <w:t>RESPONDEN MENGIKUTI/TERGABUNG DI SETIDAKNYA SATU KOMUNITAS/ KELOMPOK SIMPAN PINJAM (TERISI 1 ATAU LEBIH DI IFI19)</w:t>
      </w:r>
      <w:r w:rsidRPr="00753097">
        <w:rPr>
          <w:rFonts w:asciiTheme="minorHAnsi" w:eastAsiaTheme="minorHAnsi" w:hAnsiTheme="minorHAnsi" w:cstheme="minorHAnsi"/>
          <w:b/>
          <w:sz w:val="20"/>
          <w:szCs w:val="20"/>
        </w:rPr>
        <w:t xml:space="preserve">. LAINNYA LANJUTKAN KE IFI25 </w:t>
      </w:r>
      <w:r w:rsidRPr="00753097">
        <w:rPr>
          <w:rFonts w:asciiTheme="minorHAnsi" w:eastAsiaTheme="minorHAnsi" w:hAnsiTheme="minorHAnsi" w:cstheme="minorHAnsi"/>
          <w:b/>
          <w:i/>
          <w:sz w:val="16"/>
          <w:szCs w:val="20"/>
        </w:rPr>
        <w:t>ASK IF IFI19&gt;0. OTHERS SKIP TO IFI25</w:t>
      </w:r>
    </w:p>
    <w:p w:rsidR="00FD2573" w:rsidRPr="00065344" w:rsidRDefault="00A76A29" w:rsidP="00773195">
      <w:pPr>
        <w:spacing w:after="0"/>
        <w:ind w:firstLine="450"/>
        <w:rPr>
          <w:rFonts w:asciiTheme="minorHAnsi" w:eastAsiaTheme="minorHAnsi" w:hAnsiTheme="minorHAnsi" w:cstheme="minorHAnsi"/>
          <w:b/>
          <w:color w:val="FF0000"/>
          <w:sz w:val="20"/>
          <w:szCs w:val="20"/>
          <w:u w:val="single"/>
        </w:rPr>
      </w:pPr>
      <w:r w:rsidRPr="00065344">
        <w:rPr>
          <w:rFonts w:asciiTheme="minorHAnsi" w:eastAsiaTheme="minorHAnsi" w:hAnsiTheme="minorHAnsi" w:cstheme="minorHAnsi"/>
          <w:b/>
          <w:color w:val="FF0000"/>
          <w:sz w:val="20"/>
          <w:szCs w:val="20"/>
          <w:u w:val="single"/>
        </w:rPr>
        <w:t>SPONTAN/</w:t>
      </w:r>
      <w:r w:rsidR="00FD2573" w:rsidRPr="00065344">
        <w:rPr>
          <w:rFonts w:asciiTheme="minorHAnsi" w:eastAsiaTheme="minorHAnsi" w:hAnsiTheme="minorHAnsi" w:cstheme="minorHAnsi"/>
          <w:b/>
          <w:color w:val="FF0000"/>
          <w:sz w:val="20"/>
          <w:szCs w:val="20"/>
          <w:u w:val="single"/>
        </w:rPr>
        <w:t xml:space="preserve">JANGAN BACAKAN. </w:t>
      </w:r>
      <w:r w:rsidR="00FD2573" w:rsidRPr="00065344">
        <w:rPr>
          <w:rFonts w:asciiTheme="minorHAnsi" w:eastAsiaTheme="minorHAnsi" w:hAnsiTheme="minorHAnsi" w:cstheme="minorHAnsi"/>
          <w:b/>
          <w:i/>
          <w:color w:val="FF0000"/>
          <w:sz w:val="16"/>
          <w:szCs w:val="20"/>
          <w:u w:val="single"/>
        </w:rPr>
        <w:t>DO NOT READ</w:t>
      </w:r>
    </w:p>
    <w:p w:rsidR="00FD2573" w:rsidRPr="00753097" w:rsidRDefault="008233B2" w:rsidP="00773195">
      <w:pPr>
        <w:spacing w:after="0"/>
        <w:ind w:firstLine="450"/>
        <w:rPr>
          <w:rFonts w:asciiTheme="minorHAnsi" w:eastAsiaTheme="minorHAnsi" w:hAnsiTheme="minorHAnsi" w:cstheme="minorHAnsi"/>
          <w:b/>
          <w:sz w:val="20"/>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FD2573" w:rsidRPr="00753097">
        <w:rPr>
          <w:rFonts w:asciiTheme="minorHAnsi" w:eastAsiaTheme="minorHAnsi" w:hAnsiTheme="minorHAnsi" w:cstheme="minorHAnsi"/>
          <w:b/>
          <w:i/>
          <w:sz w:val="16"/>
          <w:szCs w:val="20"/>
        </w:rPr>
        <w:t>CODE TO FIT.</w:t>
      </w:r>
    </w:p>
    <w:p w:rsidR="00FD2573" w:rsidRPr="00753097" w:rsidRDefault="00FD2573" w:rsidP="00773195">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rsidR="001A5343" w:rsidRPr="00753097" w:rsidRDefault="001A5343" w:rsidP="001A5343">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IFI22. </w:t>
      </w:r>
      <w:r w:rsidR="00872B11" w:rsidRPr="00753097">
        <w:rPr>
          <w:rFonts w:asciiTheme="minorHAnsi" w:eastAsiaTheme="minorHAnsi" w:hAnsiTheme="minorHAnsi" w:cstheme="minorHAnsi"/>
          <w:sz w:val="20"/>
          <w:szCs w:val="20"/>
        </w:rPr>
        <w:t xml:space="preserve">Apa </w:t>
      </w:r>
      <w:r w:rsidR="00872B11" w:rsidRPr="00AB4D3B">
        <w:rPr>
          <w:rFonts w:asciiTheme="minorHAnsi" w:eastAsiaTheme="minorHAnsi" w:hAnsiTheme="minorHAnsi" w:cstheme="minorHAnsi"/>
          <w:b/>
          <w:i/>
          <w:sz w:val="20"/>
          <w:szCs w:val="20"/>
          <w:u w:val="single"/>
        </w:rPr>
        <w:t>alasan paling penting</w:t>
      </w:r>
      <w:r w:rsidR="00872B11" w:rsidRPr="00753097">
        <w:rPr>
          <w:rFonts w:asciiTheme="minorHAnsi" w:eastAsiaTheme="minorHAnsi" w:hAnsiTheme="minorHAnsi" w:cstheme="minorHAnsi"/>
          <w:sz w:val="20"/>
          <w:szCs w:val="20"/>
        </w:rPr>
        <w:t xml:space="preserve"> Anda menggunakan komunitas informal dan/atau kelompok simpan pinjam? </w:t>
      </w:r>
      <w:r w:rsidR="00872B11" w:rsidRPr="00753097">
        <w:rPr>
          <w:rFonts w:asciiTheme="minorHAnsi" w:eastAsiaTheme="minorHAnsi" w:hAnsiTheme="minorHAnsi" w:cstheme="minorHAnsi"/>
          <w:i/>
          <w:sz w:val="16"/>
          <w:szCs w:val="20"/>
        </w:rPr>
        <w:t xml:space="preserve">ASK IF IFI19&gt;0. OTHERS SKIP TO IFI25. What is </w:t>
      </w:r>
      <w:r w:rsidR="00872B11" w:rsidRPr="00753097">
        <w:rPr>
          <w:rFonts w:asciiTheme="minorHAnsi" w:eastAsiaTheme="minorHAnsi" w:hAnsiTheme="minorHAnsi" w:cstheme="minorHAnsi"/>
          <w:i/>
          <w:sz w:val="16"/>
          <w:szCs w:val="20"/>
          <w:u w:val="single"/>
        </w:rPr>
        <w:t>the most important reason</w:t>
      </w:r>
      <w:r w:rsidR="00872B11" w:rsidRPr="00753097">
        <w:rPr>
          <w:rFonts w:asciiTheme="minorHAnsi" w:eastAsiaTheme="minorHAnsi" w:hAnsiTheme="minorHAnsi" w:cstheme="minorHAnsi"/>
          <w:i/>
          <w:sz w:val="16"/>
          <w:szCs w:val="20"/>
        </w:rPr>
        <w:t xml:space="preserve"> you use informal societies and/or group saving schemes?</w:t>
      </w:r>
    </w:p>
    <w:tbl>
      <w:tblPr>
        <w:tblStyle w:val="TableGrid"/>
        <w:tblW w:w="0" w:type="auto"/>
        <w:jc w:val="center"/>
        <w:tblLook w:val="04A0" w:firstRow="1" w:lastRow="0" w:firstColumn="1" w:lastColumn="0" w:noHBand="0" w:noVBand="1"/>
      </w:tblPr>
      <w:tblGrid>
        <w:gridCol w:w="8995"/>
        <w:gridCol w:w="837"/>
      </w:tblGrid>
      <w:tr w:rsidR="001A5343" w:rsidRPr="00753097" w:rsidTr="00AB4D3B">
        <w:trPr>
          <w:jc w:val="center"/>
        </w:trPr>
        <w:tc>
          <w:tcPr>
            <w:tcW w:w="8995" w:type="dxa"/>
          </w:tcPr>
          <w:p w:rsidR="001A5343" w:rsidRPr="00BE5C60" w:rsidRDefault="00227E4C">
            <w:pPr>
              <w:rPr>
                <w:rFonts w:asciiTheme="minorHAnsi" w:eastAsiaTheme="minorHAnsi" w:hAnsiTheme="minorHAnsi" w:cstheme="minorHAnsi"/>
                <w:b/>
                <w:i/>
                <w:color w:val="FF0000"/>
                <w:sz w:val="16"/>
                <w:szCs w:val="20"/>
              </w:rPr>
            </w:pPr>
            <w:r w:rsidRPr="00BE5C60">
              <w:rPr>
                <w:rFonts w:asciiTheme="minorHAnsi" w:eastAsiaTheme="minorHAnsi" w:hAnsiTheme="minorHAnsi" w:cstheme="minorHAnsi"/>
                <w:b/>
                <w:color w:val="FF0000"/>
                <w:sz w:val="20"/>
                <w:szCs w:val="20"/>
              </w:rPr>
              <w:t>SPONTAN/JANGAN BACAKAN</w:t>
            </w:r>
            <w:r w:rsidR="001A5343" w:rsidRPr="00BE5C60">
              <w:rPr>
                <w:rFonts w:asciiTheme="minorHAnsi" w:eastAsiaTheme="minorHAnsi" w:hAnsiTheme="minorHAnsi" w:cstheme="minorHAnsi"/>
                <w:b/>
                <w:color w:val="FF0000"/>
                <w:sz w:val="20"/>
                <w:szCs w:val="20"/>
              </w:rPr>
              <w:t xml:space="preserve">. </w:t>
            </w:r>
            <w:r w:rsidR="008233B2" w:rsidRPr="00BE5C60">
              <w:rPr>
                <w:rFonts w:asciiTheme="minorHAnsi" w:eastAsia="Times New Roman" w:hAnsiTheme="minorHAnsi" w:cstheme="minorHAnsi"/>
                <w:b/>
                <w:color w:val="FF0000"/>
                <w:sz w:val="20"/>
                <w:szCs w:val="20"/>
              </w:rPr>
              <w:t>SESUAIKAN JAWABAN DENGAN PILIHAN</w:t>
            </w:r>
            <w:r w:rsidR="001A5343" w:rsidRPr="00BE5C60">
              <w:rPr>
                <w:rFonts w:asciiTheme="minorHAnsi" w:eastAsiaTheme="minorHAnsi" w:hAnsiTheme="minorHAnsi" w:cstheme="minorHAnsi"/>
                <w:b/>
                <w:color w:val="FF0000"/>
                <w:sz w:val="20"/>
                <w:szCs w:val="20"/>
              </w:rPr>
              <w:t xml:space="preserve">. SA </w:t>
            </w:r>
            <w:r w:rsidR="001A5343" w:rsidRPr="00BE5C60">
              <w:rPr>
                <w:rFonts w:asciiTheme="minorHAnsi" w:eastAsiaTheme="minorHAnsi" w:hAnsiTheme="minorHAnsi" w:cstheme="minorHAnsi"/>
                <w:b/>
                <w:i/>
                <w:color w:val="FF0000"/>
                <w:sz w:val="16"/>
                <w:szCs w:val="20"/>
              </w:rPr>
              <w:t>DO NOT READ. CODE TO FIT. SINGLE ANSWER</w:t>
            </w:r>
          </w:p>
          <w:p w:rsidR="008233B2" w:rsidRPr="00056961" w:rsidRDefault="008233B2">
            <w:pPr>
              <w:rPr>
                <w:rFonts w:asciiTheme="minorHAnsi" w:eastAsiaTheme="minorHAnsi" w:hAnsiTheme="minorHAnsi" w:cstheme="minorHAnsi"/>
                <w:b/>
                <w:sz w:val="20"/>
                <w:szCs w:val="20"/>
              </w:rPr>
            </w:pPr>
          </w:p>
        </w:tc>
        <w:tc>
          <w:tcPr>
            <w:tcW w:w="837" w:type="dxa"/>
          </w:tcPr>
          <w:p w:rsidR="001A5343" w:rsidRPr="00753097" w:rsidRDefault="00717715"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A5343" w:rsidRPr="00753097" w:rsidTr="00AB4D3B">
        <w:trPr>
          <w:jc w:val="center"/>
        </w:trPr>
        <w:tc>
          <w:tcPr>
            <w:tcW w:w="8995" w:type="dxa"/>
          </w:tcPr>
          <w:p w:rsidR="001A5343" w:rsidRPr="00753097" w:rsidRDefault="006C07CD">
            <w:pPr>
              <w:rPr>
                <w:rFonts w:asciiTheme="minorHAnsi" w:eastAsiaTheme="minorHAnsi" w:hAnsiTheme="minorHAnsi" w:cstheme="minorHAnsi"/>
                <w:sz w:val="20"/>
                <w:szCs w:val="20"/>
              </w:rPr>
            </w:pPr>
            <w:r>
              <w:rPr>
                <w:rFonts w:asciiTheme="minorHAnsi" w:eastAsiaTheme="minorHAnsi" w:hAnsiTheme="minorHAnsi" w:cstheme="minorHAnsi"/>
                <w:sz w:val="20"/>
                <w:szCs w:val="20"/>
              </w:rPr>
              <w:t>Mendapatkan s</w:t>
            </w:r>
            <w:r w:rsidRPr="00753097">
              <w:rPr>
                <w:rFonts w:asciiTheme="minorHAnsi" w:eastAsiaTheme="minorHAnsi" w:hAnsiTheme="minorHAnsi" w:cstheme="minorHAnsi"/>
                <w:sz w:val="20"/>
                <w:szCs w:val="20"/>
              </w:rPr>
              <w:t>ejumlah</w:t>
            </w:r>
            <w:r w:rsidR="00F875E1" w:rsidRPr="00753097">
              <w:rPr>
                <w:rFonts w:asciiTheme="minorHAnsi" w:eastAsiaTheme="minorHAnsi" w:hAnsiTheme="minorHAnsi" w:cstheme="minorHAnsi"/>
                <w:sz w:val="20"/>
                <w:szCs w:val="20"/>
              </w:rPr>
              <w:t xml:space="preserve">/total uang </w:t>
            </w:r>
            <w:r>
              <w:rPr>
                <w:rFonts w:asciiTheme="minorHAnsi" w:eastAsiaTheme="minorHAnsi" w:hAnsiTheme="minorHAnsi" w:cstheme="minorHAnsi"/>
                <w:sz w:val="20"/>
                <w:szCs w:val="20"/>
              </w:rPr>
              <w:t>yang akan</w:t>
            </w:r>
            <w:r w:rsidRPr="00753097">
              <w:rPr>
                <w:rFonts w:asciiTheme="minorHAnsi" w:eastAsiaTheme="minorHAnsi" w:hAnsiTheme="minorHAnsi" w:cstheme="minorHAnsi"/>
                <w:sz w:val="20"/>
                <w:szCs w:val="20"/>
              </w:rPr>
              <w:t xml:space="preserve"> </w:t>
            </w:r>
            <w:r w:rsidR="00F875E1" w:rsidRPr="00753097">
              <w:rPr>
                <w:rFonts w:asciiTheme="minorHAnsi" w:eastAsiaTheme="minorHAnsi" w:hAnsiTheme="minorHAnsi" w:cstheme="minorHAnsi"/>
                <w:sz w:val="20"/>
                <w:szCs w:val="20"/>
              </w:rPr>
              <w:t xml:space="preserve">digunakan saat giliran Anda </w:t>
            </w:r>
            <w:r w:rsidR="00F875E1" w:rsidRPr="00753097">
              <w:rPr>
                <w:rFonts w:asciiTheme="minorHAnsi" w:eastAsiaTheme="minorHAnsi" w:hAnsiTheme="minorHAnsi" w:cstheme="minorHAnsi"/>
                <w:i/>
                <w:sz w:val="16"/>
                <w:szCs w:val="20"/>
              </w:rPr>
              <w:t>To have a lump sum to use when it Is your turn</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membuat uang saya aman </w:t>
            </w:r>
            <w:r w:rsidRPr="00753097">
              <w:rPr>
                <w:rFonts w:asciiTheme="minorHAnsi" w:eastAsiaTheme="minorHAnsi" w:hAnsiTheme="minorHAnsi" w:cstheme="minorHAnsi"/>
                <w:i/>
                <w:sz w:val="16"/>
                <w:szCs w:val="20"/>
              </w:rPr>
              <w:t>To keep money safe</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membantu jika ada anggota keluarga yang meninggal </w:t>
            </w:r>
            <w:r w:rsidRPr="00753097">
              <w:rPr>
                <w:rFonts w:asciiTheme="minorHAnsi" w:eastAsiaTheme="minorHAnsi" w:hAnsiTheme="minorHAnsi" w:cstheme="minorHAnsi"/>
                <w:i/>
                <w:sz w:val="16"/>
                <w:szCs w:val="20"/>
              </w:rPr>
              <w:t>To help when there is a death in the family</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Untuk membantu jika ada keadaan darurat lain</w:t>
            </w:r>
            <w:r w:rsidR="00E77C57">
              <w:rPr>
                <w:rFonts w:asciiTheme="minorHAnsi" w:eastAsiaTheme="minorHAnsi" w:hAnsiTheme="minorHAnsi" w:cstheme="minorHAnsi"/>
                <w:sz w:val="20"/>
                <w:szCs w:val="20"/>
              </w:rPr>
              <w:t>nya</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To help when there is any other emergency</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1A5343" w:rsidRPr="00753097" w:rsidTr="00AB4D3B">
        <w:trPr>
          <w:jc w:val="center"/>
        </w:trPr>
        <w:tc>
          <w:tcPr>
            <w:tcW w:w="8995" w:type="dxa"/>
          </w:tcPr>
          <w:p w:rsidR="001A5343" w:rsidRPr="00753097" w:rsidRDefault="001A5343" w:rsidP="00F93449">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Ini adalah yang wajib dalam </w:t>
            </w:r>
            <w:r w:rsidR="00F93449" w:rsidRPr="00753097">
              <w:rPr>
                <w:rFonts w:asciiTheme="minorHAnsi" w:eastAsiaTheme="minorHAnsi" w:hAnsiTheme="minorHAnsi" w:cstheme="minorHAnsi"/>
                <w:sz w:val="20"/>
                <w:szCs w:val="20"/>
              </w:rPr>
              <w:t>komunitas</w:t>
            </w:r>
            <w:r w:rsidRPr="00753097">
              <w:rPr>
                <w:rFonts w:asciiTheme="minorHAnsi" w:eastAsiaTheme="minorHAnsi" w:hAnsiTheme="minorHAnsi" w:cstheme="minorHAnsi"/>
                <w:sz w:val="20"/>
                <w:szCs w:val="20"/>
              </w:rPr>
              <w:t xml:space="preserve">/desa Anda </w:t>
            </w:r>
            <w:r w:rsidRPr="00753097">
              <w:rPr>
                <w:rFonts w:asciiTheme="minorHAnsi" w:eastAsiaTheme="minorHAnsi" w:hAnsiTheme="minorHAnsi" w:cstheme="minorHAnsi"/>
                <w:i/>
                <w:sz w:val="16"/>
                <w:szCs w:val="20"/>
              </w:rPr>
              <w:t>It is compulsory in your clan/village</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bersosialisasi/bertemu dengan teman Anda </w:t>
            </w:r>
            <w:r w:rsidRPr="00753097">
              <w:rPr>
                <w:rFonts w:asciiTheme="minorHAnsi" w:eastAsiaTheme="minorHAnsi" w:hAnsiTheme="minorHAnsi" w:cstheme="minorHAnsi"/>
                <w:i/>
                <w:sz w:val="16"/>
                <w:szCs w:val="20"/>
              </w:rPr>
              <w:t>To socialize / meet your friends</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1A5343" w:rsidRPr="00753097" w:rsidTr="00AB4D3B">
        <w:trPr>
          <w:jc w:val="center"/>
        </w:trPr>
        <w:tc>
          <w:tcPr>
            <w:tcW w:w="8995" w:type="dxa"/>
          </w:tcPr>
          <w:p w:rsidR="001A5343" w:rsidRPr="00753097" w:rsidRDefault="001A5343" w:rsidP="00F25202">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bertukar ide </w:t>
            </w:r>
            <w:r w:rsidR="00F25202" w:rsidRPr="00753097">
              <w:rPr>
                <w:rFonts w:asciiTheme="minorHAnsi" w:eastAsiaTheme="minorHAnsi" w:hAnsiTheme="minorHAnsi" w:cstheme="minorHAnsi"/>
                <w:sz w:val="20"/>
                <w:szCs w:val="20"/>
              </w:rPr>
              <w:t>usaha</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To exchange ideas about business</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Untuk berinvestasi pada hal yang lebih besar dengan mengambil uang/sumber daya bersama </w:t>
            </w:r>
            <w:r w:rsidRPr="00753097">
              <w:rPr>
                <w:rFonts w:asciiTheme="minorHAnsi" w:eastAsiaTheme="minorHAnsi" w:hAnsiTheme="minorHAnsi" w:cstheme="minorHAnsi"/>
                <w:i/>
                <w:sz w:val="16"/>
                <w:szCs w:val="20"/>
              </w:rPr>
              <w:t>To invest in bigger things by pulling money / resources together</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8</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Kelompok membelikan Anda barang-barang rumah tangga atau pertanian</w:t>
            </w:r>
            <w:r w:rsidR="0001626D">
              <w:rPr>
                <w:rFonts w:asciiTheme="minorHAnsi" w:eastAsiaTheme="minorHAnsi" w:hAnsiTheme="minorHAnsi" w:cstheme="minorHAnsi"/>
                <w:sz w:val="20"/>
                <w:szCs w:val="20"/>
              </w:rPr>
              <w:t>/ peternakan/ perikanan (tambak)</w:t>
            </w:r>
            <w:r w:rsidRPr="00753097">
              <w:rPr>
                <w:rFonts w:asciiTheme="minorHAnsi" w:eastAsiaTheme="minorHAnsi" w:hAnsiTheme="minorHAnsi" w:cstheme="minorHAnsi"/>
                <w:sz w:val="20"/>
                <w:szCs w:val="20"/>
              </w:rPr>
              <w:t xml:space="preserve"> yang bagus saat tiba giliran Anda </w:t>
            </w:r>
            <w:r w:rsidRPr="00753097">
              <w:rPr>
                <w:rFonts w:asciiTheme="minorHAnsi" w:eastAsiaTheme="minorHAnsi" w:hAnsiTheme="minorHAnsi" w:cstheme="minorHAnsi"/>
                <w:i/>
                <w:sz w:val="16"/>
                <w:szCs w:val="20"/>
              </w:rPr>
              <w:t>The group buys you household goods or farm good when it’s your turn</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Meningkatkan pendapatan melalui pinjaman </w:t>
            </w:r>
            <w:r w:rsidRPr="00753097">
              <w:rPr>
                <w:rFonts w:asciiTheme="minorHAnsi" w:eastAsiaTheme="minorHAnsi" w:hAnsiTheme="minorHAnsi" w:cstheme="minorHAnsi"/>
                <w:i/>
                <w:sz w:val="16"/>
                <w:szCs w:val="20"/>
              </w:rPr>
              <w:t>To increase income by lending</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10</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Karena Anda tidak bisa mendapatkan uang atau bantuan dari yang lain </w:t>
            </w:r>
            <w:r w:rsidRPr="00753097">
              <w:rPr>
                <w:rFonts w:asciiTheme="minorHAnsi" w:eastAsiaTheme="minorHAnsi" w:hAnsiTheme="minorHAnsi" w:cstheme="minorHAnsi"/>
                <w:i/>
                <w:sz w:val="16"/>
                <w:szCs w:val="20"/>
              </w:rPr>
              <w:t>Because you could not get money or help anywhere else</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11</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bisa mendapatkan uang dengan mudah saat membutuhkannya </w:t>
            </w:r>
            <w:r w:rsidRPr="00753097">
              <w:rPr>
                <w:rFonts w:asciiTheme="minorHAnsi" w:eastAsiaTheme="minorHAnsi" w:hAnsiTheme="minorHAnsi" w:cstheme="minorHAnsi"/>
                <w:i/>
                <w:sz w:val="16"/>
                <w:szCs w:val="20"/>
              </w:rPr>
              <w:t>You can get money easily when you need it</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12</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Mendapatkan motivasi/lebih disiplin menabung dari menabung bersama-sama dengan orang lain </w:t>
            </w:r>
            <w:r w:rsidRPr="00753097">
              <w:rPr>
                <w:rFonts w:asciiTheme="minorHAnsi" w:eastAsiaTheme="minorHAnsi" w:hAnsiTheme="minorHAnsi" w:cstheme="minorHAnsi"/>
                <w:i/>
                <w:sz w:val="16"/>
                <w:szCs w:val="20"/>
              </w:rPr>
              <w:t>Get motivated/get disciplined to save from saving with others</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13</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bisa menyimpan dirumah—uangnya selalu digunakan untuk hal lain </w:t>
            </w:r>
            <w:r w:rsidRPr="00753097">
              <w:rPr>
                <w:rFonts w:asciiTheme="minorHAnsi" w:eastAsiaTheme="minorHAnsi" w:hAnsiTheme="minorHAnsi" w:cstheme="minorHAnsi"/>
                <w:i/>
                <w:sz w:val="16"/>
                <w:szCs w:val="20"/>
              </w:rPr>
              <w:t>Can’t save at home – money gets used on other things</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14</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Karena hal ini membuat saya bekerja lebih keras </w:t>
            </w:r>
            <w:r w:rsidRPr="00753097">
              <w:rPr>
                <w:rFonts w:asciiTheme="minorHAnsi" w:eastAsiaTheme="minorHAnsi" w:hAnsiTheme="minorHAnsi" w:cstheme="minorHAnsi"/>
                <w:i/>
                <w:sz w:val="16"/>
                <w:szCs w:val="20"/>
              </w:rPr>
              <w:t>Because it encourages me to work harder</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15</w:t>
            </w:r>
          </w:p>
        </w:tc>
      </w:tr>
      <w:tr w:rsidR="001A5343" w:rsidRPr="00753097" w:rsidTr="00AB4D3B">
        <w:trPr>
          <w:jc w:val="center"/>
        </w:trPr>
        <w:tc>
          <w:tcPr>
            <w:tcW w:w="8995" w:type="dxa"/>
          </w:tcPr>
          <w:p w:rsidR="001A5343" w:rsidRPr="00753097" w:rsidRDefault="001A5343" w:rsidP="006C3891">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 </w:t>
            </w:r>
            <w:r w:rsidRPr="00753097">
              <w:rPr>
                <w:rFonts w:asciiTheme="minorHAnsi" w:eastAsiaTheme="minorHAnsi" w:hAnsiTheme="minorHAnsi" w:cstheme="minorHAnsi"/>
                <w:i/>
                <w:sz w:val="16"/>
                <w:szCs w:val="20"/>
              </w:rPr>
              <w:t>Other (Specify)</w:t>
            </w:r>
          </w:p>
          <w:p w:rsidR="0015283D" w:rsidRDefault="0015283D" w:rsidP="006C3891">
            <w:pPr>
              <w:rPr>
                <w:rFonts w:asciiTheme="minorHAnsi" w:eastAsiaTheme="minorHAnsi" w:hAnsiTheme="minorHAnsi" w:cstheme="minorHAnsi"/>
                <w:i/>
                <w:sz w:val="16"/>
                <w:szCs w:val="20"/>
              </w:rPr>
            </w:pPr>
          </w:p>
          <w:p w:rsidR="00342551" w:rsidRPr="00753097" w:rsidRDefault="00342551" w:rsidP="006C3891">
            <w:pPr>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w:t>
            </w:r>
          </w:p>
        </w:tc>
        <w:tc>
          <w:tcPr>
            <w:tcW w:w="837"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16</w:t>
            </w:r>
          </w:p>
        </w:tc>
      </w:tr>
    </w:tbl>
    <w:p w:rsidR="001A5343" w:rsidRPr="00753097" w:rsidRDefault="001A5343" w:rsidP="001A5343">
      <w:pPr>
        <w:rPr>
          <w:rFonts w:asciiTheme="minorHAnsi" w:eastAsiaTheme="minorHAnsi" w:hAnsiTheme="minorHAnsi" w:cstheme="minorHAnsi"/>
          <w:sz w:val="20"/>
          <w:szCs w:val="20"/>
        </w:rPr>
      </w:pPr>
    </w:p>
    <w:p w:rsidR="009122F3" w:rsidRPr="00753097" w:rsidRDefault="009122F3"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773195" w:rsidRPr="00753097">
        <w:rPr>
          <w:rFonts w:asciiTheme="minorHAnsi" w:eastAsiaTheme="minorHAnsi" w:hAnsiTheme="minorHAnsi" w:cstheme="minorHAnsi"/>
          <w:b/>
          <w:sz w:val="20"/>
          <w:szCs w:val="20"/>
        </w:rPr>
        <w:t xml:space="preserve">JIKA </w:t>
      </w:r>
      <w:r w:rsidR="00773195">
        <w:rPr>
          <w:rFonts w:asciiTheme="minorHAnsi" w:eastAsiaTheme="minorHAnsi" w:hAnsiTheme="minorHAnsi" w:cstheme="minorHAnsi"/>
          <w:b/>
          <w:sz w:val="20"/>
          <w:szCs w:val="20"/>
        </w:rPr>
        <w:t>RESPONDEN MENGIKUTI/TERGABUNG DI SETIDAKNYA SATU KOMUNITAS/ KELOMPOK SIMPAN PINJAM (TERISI 1 ATAU LEBIH DI IFI19)</w:t>
      </w:r>
      <w:r w:rsidRPr="00753097">
        <w:rPr>
          <w:rFonts w:asciiTheme="minorHAnsi" w:eastAsiaTheme="minorHAnsi" w:hAnsiTheme="minorHAnsi" w:cstheme="minorHAnsi"/>
          <w:b/>
          <w:sz w:val="20"/>
          <w:szCs w:val="20"/>
        </w:rPr>
        <w:t xml:space="preserve">. LAINNYA LANJUTKAN KE IFI25 </w:t>
      </w:r>
      <w:r w:rsidRPr="00753097">
        <w:rPr>
          <w:rFonts w:asciiTheme="minorHAnsi" w:eastAsiaTheme="minorHAnsi" w:hAnsiTheme="minorHAnsi" w:cstheme="minorHAnsi"/>
          <w:b/>
          <w:i/>
          <w:sz w:val="16"/>
          <w:szCs w:val="20"/>
        </w:rPr>
        <w:t>ASK IF IFI19&gt;0. OTHERS SKIP TO IFI25</w:t>
      </w:r>
    </w:p>
    <w:p w:rsidR="009122F3" w:rsidRPr="00753097" w:rsidRDefault="00CF3D83" w:rsidP="00773195">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9122F3" w:rsidRPr="00753097">
        <w:rPr>
          <w:rFonts w:asciiTheme="minorHAnsi" w:eastAsiaTheme="minorHAnsi" w:hAnsiTheme="minorHAnsi" w:cstheme="minorHAnsi"/>
          <w:b/>
          <w:sz w:val="20"/>
          <w:szCs w:val="20"/>
        </w:rPr>
        <w:t xml:space="preserve"> </w:t>
      </w:r>
      <w:r w:rsidR="009122F3" w:rsidRPr="00753097">
        <w:rPr>
          <w:rFonts w:asciiTheme="minorHAnsi" w:eastAsiaTheme="minorHAnsi" w:hAnsiTheme="minorHAnsi" w:cstheme="minorHAnsi"/>
          <w:b/>
          <w:i/>
          <w:sz w:val="16"/>
          <w:szCs w:val="20"/>
        </w:rPr>
        <w:t>READ OUT</w:t>
      </w:r>
    </w:p>
    <w:p w:rsidR="009122F3" w:rsidRPr="00753097" w:rsidRDefault="009122F3" w:rsidP="00773195">
      <w:pPr>
        <w:spacing w:after="0"/>
        <w:ind w:firstLine="45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MA </w:t>
      </w:r>
      <w:r w:rsidRPr="00753097">
        <w:rPr>
          <w:rFonts w:asciiTheme="minorHAnsi" w:eastAsiaTheme="minorHAnsi" w:hAnsiTheme="minorHAnsi" w:cstheme="minorHAnsi"/>
          <w:b/>
          <w:i/>
          <w:sz w:val="16"/>
          <w:szCs w:val="20"/>
        </w:rPr>
        <w:t>ACCEPT MULTIPLE ANSWERS</w:t>
      </w:r>
    </w:p>
    <w:p w:rsidR="001A5343" w:rsidRPr="00753097" w:rsidRDefault="001A5343" w:rsidP="001A5343">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IFI23. Pernahkah Anda mengalami hal-hal berikut ini dengan komunitas/ kelompok informal dimana Anda tergabung didalamnya? </w:t>
      </w:r>
      <w:r w:rsidRPr="00753097">
        <w:rPr>
          <w:rFonts w:asciiTheme="minorHAnsi" w:eastAsiaTheme="minorHAnsi" w:hAnsiTheme="minorHAnsi" w:cstheme="minorHAnsi"/>
          <w:i/>
          <w:sz w:val="16"/>
          <w:szCs w:val="20"/>
        </w:rPr>
        <w:t>Have you experienced any of the following with an informal society/group you belong to?</w:t>
      </w:r>
    </w:p>
    <w:tbl>
      <w:tblPr>
        <w:tblStyle w:val="TableGrid"/>
        <w:tblW w:w="0" w:type="auto"/>
        <w:jc w:val="center"/>
        <w:tblLook w:val="04A0" w:firstRow="1" w:lastRow="0" w:firstColumn="1" w:lastColumn="0" w:noHBand="0" w:noVBand="1"/>
      </w:tblPr>
      <w:tblGrid>
        <w:gridCol w:w="7290"/>
        <w:gridCol w:w="1097"/>
        <w:gridCol w:w="1097"/>
      </w:tblGrid>
      <w:tr w:rsidR="000722C1" w:rsidRPr="00753097" w:rsidTr="00AB4D3B">
        <w:trPr>
          <w:jc w:val="center"/>
        </w:trPr>
        <w:tc>
          <w:tcPr>
            <w:tcW w:w="7290" w:type="dxa"/>
          </w:tcPr>
          <w:p w:rsidR="000722C1"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0722C1" w:rsidRPr="007B269F">
              <w:rPr>
                <w:rFonts w:asciiTheme="minorHAnsi" w:eastAsiaTheme="minorHAnsi" w:hAnsiTheme="minorHAnsi" w:cstheme="minorHAnsi"/>
                <w:b/>
                <w:sz w:val="20"/>
                <w:szCs w:val="20"/>
              </w:rPr>
              <w:t xml:space="preserve">. MA </w:t>
            </w:r>
            <w:r w:rsidR="000722C1" w:rsidRPr="007B269F">
              <w:rPr>
                <w:rFonts w:asciiTheme="minorHAnsi" w:eastAsiaTheme="minorHAnsi" w:hAnsiTheme="minorHAnsi" w:cstheme="minorHAnsi"/>
                <w:b/>
                <w:i/>
                <w:sz w:val="16"/>
                <w:szCs w:val="20"/>
              </w:rPr>
              <w:t>READ OUT. ACCEPT MULTIPLE ANSWERS</w:t>
            </w:r>
          </w:p>
        </w:tc>
        <w:tc>
          <w:tcPr>
            <w:tcW w:w="1097" w:type="dxa"/>
          </w:tcPr>
          <w:p w:rsidR="000722C1" w:rsidRPr="00753097" w:rsidRDefault="000722C1" w:rsidP="000722C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1</w:t>
            </w:r>
          </w:p>
          <w:p w:rsidR="000722C1" w:rsidRPr="00753097" w:rsidRDefault="000722C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Ya</w:t>
            </w:r>
            <w:r w:rsidR="009C1B08">
              <w:rPr>
                <w:rFonts w:asciiTheme="minorHAnsi" w:eastAsiaTheme="minorHAnsi" w:hAnsiTheme="minorHAnsi" w:cstheme="minorHAnsi"/>
                <w:b/>
                <w:i/>
                <w:sz w:val="16"/>
                <w:szCs w:val="20"/>
              </w:rPr>
              <w:t xml:space="preserve"> </w:t>
            </w:r>
            <w:r w:rsidRPr="00753097">
              <w:rPr>
                <w:rFonts w:asciiTheme="minorHAnsi" w:eastAsiaTheme="minorHAnsi" w:hAnsiTheme="minorHAnsi" w:cstheme="minorHAnsi"/>
                <w:b/>
                <w:i/>
                <w:sz w:val="16"/>
                <w:szCs w:val="20"/>
              </w:rPr>
              <w:t>Yes</w:t>
            </w:r>
          </w:p>
        </w:tc>
        <w:tc>
          <w:tcPr>
            <w:tcW w:w="1097" w:type="dxa"/>
          </w:tcPr>
          <w:p w:rsidR="000722C1" w:rsidRPr="00753097" w:rsidRDefault="000722C1" w:rsidP="000722C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2</w:t>
            </w:r>
          </w:p>
          <w:p w:rsidR="000722C1" w:rsidRPr="00753097" w:rsidRDefault="000722C1" w:rsidP="000722C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Tidak </w:t>
            </w:r>
            <w:r w:rsidRPr="00753097">
              <w:rPr>
                <w:rFonts w:asciiTheme="minorHAnsi" w:eastAsiaTheme="minorHAnsi" w:hAnsiTheme="minorHAnsi" w:cstheme="minorHAnsi"/>
                <w:b/>
                <w:i/>
                <w:sz w:val="16"/>
                <w:szCs w:val="20"/>
              </w:rPr>
              <w:t>No</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Kehilangan uang karena dicuri atau ditipu oleh seseorang diluar kelompok </w:t>
            </w:r>
            <w:r w:rsidRPr="00753097">
              <w:rPr>
                <w:rFonts w:asciiTheme="minorHAnsi" w:eastAsiaTheme="minorHAnsi" w:hAnsiTheme="minorHAnsi" w:cstheme="minorHAnsi"/>
                <w:i/>
                <w:sz w:val="16"/>
                <w:szCs w:val="20"/>
              </w:rPr>
              <w:t>Lost money through theft or fraud by someone outside the group</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Kehilangan uang karena dicuri atau ditipu oleh anggota kelompok </w:t>
            </w:r>
            <w:r w:rsidRPr="00753097">
              <w:rPr>
                <w:rFonts w:asciiTheme="minorHAnsi" w:eastAsiaTheme="minorHAnsi" w:hAnsiTheme="minorHAnsi" w:cstheme="minorHAnsi"/>
                <w:i/>
                <w:sz w:val="16"/>
                <w:szCs w:val="20"/>
              </w:rPr>
              <w:t>Lost money through theft or fraud by a committee member</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Kehilangan uang karena investasi yang buruk </w:t>
            </w:r>
            <w:r w:rsidRPr="00753097">
              <w:rPr>
                <w:rFonts w:asciiTheme="minorHAnsi" w:eastAsiaTheme="minorHAnsi" w:hAnsiTheme="minorHAnsi" w:cstheme="minorHAnsi"/>
                <w:i/>
                <w:sz w:val="16"/>
                <w:szCs w:val="20"/>
              </w:rPr>
              <w:t>Lost money through bad investment of funds</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8F0BBE">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Kehilangan uang karena ketidakjujuran atau gagal bayar anggota kelompok </w:t>
            </w:r>
            <w:r w:rsidRPr="00753097">
              <w:rPr>
                <w:rFonts w:asciiTheme="minorHAnsi" w:eastAsiaTheme="minorHAnsi" w:hAnsiTheme="minorHAnsi" w:cstheme="minorHAnsi"/>
                <w:i/>
                <w:sz w:val="16"/>
                <w:szCs w:val="20"/>
              </w:rPr>
              <w:t>Lost money through dishonesty or default by members</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644F1F" w:rsidP="006C3891">
            <w:pPr>
              <w:rPr>
                <w:rFonts w:asciiTheme="minorHAnsi" w:eastAsiaTheme="minorHAnsi" w:hAnsiTheme="minorHAnsi" w:cstheme="minorHAnsi"/>
                <w:sz w:val="20"/>
                <w:szCs w:val="20"/>
              </w:rPr>
            </w:pPr>
            <w:r>
              <w:rPr>
                <w:rFonts w:asciiTheme="minorHAnsi" w:eastAsiaTheme="minorHAnsi" w:hAnsiTheme="minorHAnsi" w:cstheme="minorHAnsi"/>
                <w:sz w:val="20"/>
                <w:szCs w:val="20"/>
              </w:rPr>
              <w:t>Kehilangan</w:t>
            </w:r>
            <w:r w:rsidRPr="00753097">
              <w:rPr>
                <w:rFonts w:asciiTheme="minorHAnsi" w:eastAsiaTheme="minorHAnsi" w:hAnsiTheme="minorHAnsi" w:cstheme="minorHAnsi"/>
                <w:sz w:val="20"/>
                <w:szCs w:val="20"/>
              </w:rPr>
              <w:t xml:space="preserve"> </w:t>
            </w:r>
            <w:r w:rsidR="000722C1" w:rsidRPr="00753097">
              <w:rPr>
                <w:rFonts w:asciiTheme="minorHAnsi" w:eastAsiaTheme="minorHAnsi" w:hAnsiTheme="minorHAnsi" w:cstheme="minorHAnsi"/>
                <w:sz w:val="20"/>
                <w:szCs w:val="20"/>
              </w:rPr>
              <w:t xml:space="preserve">keanggotaan karena kematian atau pembatalan keanggotaan </w:t>
            </w:r>
            <w:r w:rsidR="000722C1" w:rsidRPr="00753097">
              <w:rPr>
                <w:rFonts w:asciiTheme="minorHAnsi" w:eastAsiaTheme="minorHAnsi" w:hAnsiTheme="minorHAnsi" w:cstheme="minorHAnsi"/>
                <w:i/>
                <w:sz w:val="16"/>
                <w:szCs w:val="20"/>
              </w:rPr>
              <w:t>Loss of membership through death or membership cancellation</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Ketidaksepahaman dalam kelompok </w:t>
            </w:r>
            <w:r w:rsidRPr="00753097">
              <w:rPr>
                <w:rFonts w:asciiTheme="minorHAnsi" w:eastAsiaTheme="minorHAnsi" w:hAnsiTheme="minorHAnsi" w:cstheme="minorHAnsi"/>
                <w:i/>
                <w:sz w:val="16"/>
                <w:szCs w:val="20"/>
              </w:rPr>
              <w:t>Disagreement within the group</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Kurangnya kepemimpinan </w:t>
            </w:r>
            <w:r w:rsidRPr="00753097">
              <w:rPr>
                <w:rFonts w:asciiTheme="minorHAnsi" w:eastAsiaTheme="minorHAnsi" w:hAnsiTheme="minorHAnsi" w:cstheme="minorHAnsi"/>
                <w:i/>
                <w:sz w:val="16"/>
                <w:szCs w:val="20"/>
              </w:rPr>
              <w:t>Poor leadership</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97" w:type="dxa"/>
            <w:vAlign w:val="center"/>
          </w:tcPr>
          <w:p w:rsidR="000722C1" w:rsidRPr="00753097" w:rsidRDefault="000722C1">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0722C1" w:rsidRPr="00753097" w:rsidTr="00AB4D3B">
        <w:trPr>
          <w:jc w:val="center"/>
        </w:trPr>
        <w:tc>
          <w:tcPr>
            <w:tcW w:w="7290" w:type="dxa"/>
          </w:tcPr>
          <w:p w:rsidR="000722C1" w:rsidRPr="00753097" w:rsidRDefault="000722C1"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Uang/uang tunai tidak tersedia secara cepat </w:t>
            </w:r>
            <w:r w:rsidRPr="00753097">
              <w:rPr>
                <w:rFonts w:asciiTheme="minorHAnsi" w:eastAsiaTheme="minorHAnsi" w:hAnsiTheme="minorHAnsi" w:cstheme="minorHAnsi"/>
                <w:i/>
                <w:sz w:val="16"/>
                <w:szCs w:val="20"/>
              </w:rPr>
              <w:t>Money / cash not available immediately</w:t>
            </w:r>
          </w:p>
        </w:tc>
        <w:tc>
          <w:tcPr>
            <w:tcW w:w="1097" w:type="dxa"/>
            <w:vAlign w:val="center"/>
          </w:tcPr>
          <w:p w:rsidR="000722C1" w:rsidRPr="00753097" w:rsidRDefault="00046CB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1</w:t>
            </w:r>
          </w:p>
        </w:tc>
        <w:tc>
          <w:tcPr>
            <w:tcW w:w="1097" w:type="dxa"/>
            <w:vAlign w:val="center"/>
          </w:tcPr>
          <w:p w:rsidR="000722C1" w:rsidRPr="00753097" w:rsidRDefault="00046CBD">
            <w:pPr>
              <w:jc w:val="center"/>
              <w:rPr>
                <w:rFonts w:asciiTheme="minorHAnsi" w:eastAsiaTheme="minorHAnsi" w:hAnsiTheme="minorHAnsi" w:cstheme="minorHAnsi"/>
                <w:sz w:val="20"/>
                <w:szCs w:val="20"/>
              </w:rPr>
            </w:pPr>
            <w:r>
              <w:rPr>
                <w:rFonts w:asciiTheme="minorHAnsi" w:eastAsiaTheme="minorHAnsi" w:hAnsiTheme="minorHAnsi" w:cstheme="minorHAnsi"/>
                <w:sz w:val="20"/>
                <w:szCs w:val="20"/>
              </w:rPr>
              <w:t>2</w:t>
            </w:r>
          </w:p>
        </w:tc>
      </w:tr>
    </w:tbl>
    <w:p w:rsidR="001A5343" w:rsidRPr="00753097" w:rsidRDefault="001A5343" w:rsidP="001A5343">
      <w:pPr>
        <w:rPr>
          <w:rFonts w:asciiTheme="minorHAnsi" w:eastAsiaTheme="minorHAnsi" w:hAnsiTheme="minorHAnsi" w:cstheme="minorHAnsi"/>
          <w:sz w:val="20"/>
          <w:szCs w:val="20"/>
        </w:rPr>
      </w:pPr>
    </w:p>
    <w:p w:rsidR="00142E42" w:rsidRPr="00753097" w:rsidRDefault="00142E42" w:rsidP="00AB4D3B">
      <w:pPr>
        <w:spacing w:after="0"/>
        <w:ind w:left="45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0E0703" w:rsidRPr="00753097">
        <w:rPr>
          <w:rFonts w:asciiTheme="minorHAnsi" w:eastAsiaTheme="minorHAnsi" w:hAnsiTheme="minorHAnsi" w:cstheme="minorHAnsi"/>
          <w:b/>
          <w:sz w:val="20"/>
          <w:szCs w:val="20"/>
        </w:rPr>
        <w:t xml:space="preserve">JIKA </w:t>
      </w:r>
      <w:r w:rsidR="000E0703">
        <w:rPr>
          <w:rFonts w:asciiTheme="minorHAnsi" w:eastAsiaTheme="minorHAnsi" w:hAnsiTheme="minorHAnsi" w:cstheme="minorHAnsi"/>
          <w:b/>
          <w:sz w:val="20"/>
          <w:szCs w:val="20"/>
        </w:rPr>
        <w:t>RESPONDEN MENGIKUTI/TERGABUNG DI SETIDAKNYA SATU KOMUNITAS/ KELOMPOK SIMPAN PINJAM (TERISI 1 ATAU LEBIH DI IFI19)</w:t>
      </w:r>
      <w:r w:rsidRPr="00753097">
        <w:rPr>
          <w:rFonts w:asciiTheme="minorHAnsi" w:eastAsiaTheme="minorHAnsi" w:hAnsiTheme="minorHAnsi" w:cstheme="minorHAnsi"/>
          <w:b/>
          <w:sz w:val="20"/>
          <w:szCs w:val="20"/>
        </w:rPr>
        <w:t xml:space="preserve">. LAINNYA LANJUTKANKE IFI25 </w:t>
      </w:r>
      <w:r w:rsidRPr="00753097">
        <w:rPr>
          <w:rFonts w:asciiTheme="minorHAnsi" w:eastAsiaTheme="minorHAnsi" w:hAnsiTheme="minorHAnsi" w:cstheme="minorHAnsi"/>
          <w:b/>
          <w:i/>
          <w:sz w:val="16"/>
          <w:szCs w:val="20"/>
        </w:rPr>
        <w:t>ASK IF IFI19&gt;0. OTHERS SKIP TO IFI25.</w:t>
      </w:r>
    </w:p>
    <w:p w:rsidR="00142E42" w:rsidRPr="00753097" w:rsidRDefault="00CF3D83" w:rsidP="000E0703">
      <w:pPr>
        <w:spacing w:after="0"/>
        <w:ind w:firstLine="45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142E42" w:rsidRPr="00753097">
        <w:rPr>
          <w:rFonts w:asciiTheme="minorHAnsi" w:eastAsiaTheme="minorHAnsi" w:hAnsiTheme="minorHAnsi" w:cstheme="minorHAnsi"/>
          <w:b/>
          <w:sz w:val="20"/>
          <w:szCs w:val="20"/>
        </w:rPr>
        <w:t xml:space="preserve"> </w:t>
      </w:r>
      <w:r w:rsidR="00142E42" w:rsidRPr="00753097">
        <w:rPr>
          <w:rFonts w:asciiTheme="minorHAnsi" w:eastAsiaTheme="minorHAnsi" w:hAnsiTheme="minorHAnsi" w:cstheme="minorHAnsi"/>
          <w:b/>
          <w:i/>
          <w:sz w:val="16"/>
          <w:szCs w:val="20"/>
        </w:rPr>
        <w:t>READ OUT.</w:t>
      </w:r>
    </w:p>
    <w:p w:rsidR="00142E42" w:rsidRPr="00753097" w:rsidRDefault="00142E42" w:rsidP="000E0703">
      <w:pPr>
        <w:spacing w:after="0"/>
        <w:ind w:firstLine="450"/>
        <w:rPr>
          <w:rFonts w:asciiTheme="minorHAnsi" w:eastAsiaTheme="minorHAnsi" w:hAnsiTheme="minorHAnsi" w:cstheme="minorHAnsi"/>
          <w:b/>
          <w:sz w:val="24"/>
          <w:szCs w:val="20"/>
        </w:rPr>
      </w:pPr>
      <w:r w:rsidRPr="00753097">
        <w:rPr>
          <w:rFonts w:asciiTheme="minorHAnsi" w:eastAsiaTheme="minorHAnsi" w:hAnsiTheme="minorHAnsi" w:cstheme="minorHAnsi"/>
          <w:b/>
          <w:sz w:val="20"/>
          <w:szCs w:val="20"/>
        </w:rPr>
        <w:t>SA</w:t>
      </w:r>
    </w:p>
    <w:p w:rsidR="001A5343" w:rsidRPr="00753097" w:rsidRDefault="001A5343" w:rsidP="001A5343">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IFI24. Apakah ada </w:t>
      </w:r>
      <w:r w:rsidR="00AA60FD">
        <w:rPr>
          <w:rFonts w:asciiTheme="minorHAnsi" w:eastAsiaTheme="minorHAnsi" w:hAnsiTheme="minorHAnsi" w:cstheme="minorHAnsi"/>
          <w:sz w:val="20"/>
          <w:szCs w:val="20"/>
        </w:rPr>
        <w:t>kelompok simpan pinjam</w:t>
      </w:r>
      <w:r w:rsidRPr="00753097">
        <w:rPr>
          <w:rFonts w:asciiTheme="minorHAnsi" w:eastAsiaTheme="minorHAnsi" w:hAnsiTheme="minorHAnsi" w:cstheme="minorHAnsi"/>
          <w:sz w:val="20"/>
          <w:szCs w:val="20"/>
        </w:rPr>
        <w:t xml:space="preserve"> Anda</w:t>
      </w:r>
      <w:r w:rsidR="002E3E2C">
        <w:rPr>
          <w:rFonts w:asciiTheme="minorHAnsi" w:eastAsiaTheme="minorHAnsi" w:hAnsiTheme="minorHAnsi" w:cstheme="minorHAnsi"/>
          <w:sz w:val="20"/>
          <w:szCs w:val="20"/>
        </w:rPr>
        <w:t>,</w:t>
      </w:r>
      <w:r w:rsidRPr="00753097">
        <w:rPr>
          <w:rFonts w:asciiTheme="minorHAnsi" w:eastAsiaTheme="minorHAnsi" w:hAnsiTheme="minorHAnsi" w:cstheme="minorHAnsi"/>
          <w:sz w:val="20"/>
          <w:szCs w:val="20"/>
        </w:rPr>
        <w:t xml:space="preserve"> yang terkait</w:t>
      </w:r>
      <w:r w:rsidR="00397C5D">
        <w:rPr>
          <w:rFonts w:asciiTheme="minorHAnsi" w:eastAsiaTheme="minorHAnsi" w:hAnsiTheme="minorHAnsi" w:cstheme="minorHAnsi"/>
          <w:sz w:val="20"/>
          <w:szCs w:val="20"/>
        </w:rPr>
        <w:t>/terhubung</w:t>
      </w:r>
      <w:r w:rsidRPr="00753097">
        <w:rPr>
          <w:rFonts w:asciiTheme="minorHAnsi" w:eastAsiaTheme="minorHAnsi" w:hAnsiTheme="minorHAnsi" w:cstheme="minorHAnsi"/>
          <w:sz w:val="20"/>
          <w:szCs w:val="20"/>
        </w:rPr>
        <w:t xml:space="preserve"> dengan kelompok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atau rekening bank? </w:t>
      </w:r>
      <w:r w:rsidRPr="00753097">
        <w:rPr>
          <w:rFonts w:asciiTheme="minorHAnsi" w:eastAsiaTheme="minorHAnsi" w:hAnsiTheme="minorHAnsi" w:cstheme="minorHAnsi"/>
          <w:i/>
          <w:sz w:val="16"/>
          <w:szCs w:val="20"/>
        </w:rPr>
        <w:t>Is any of your savings and loans group linked to a mobile money group wallet or have a bank account?</w:t>
      </w:r>
    </w:p>
    <w:tbl>
      <w:tblPr>
        <w:tblStyle w:val="TableGrid"/>
        <w:tblW w:w="0" w:type="auto"/>
        <w:jc w:val="center"/>
        <w:tblLook w:val="04A0" w:firstRow="1" w:lastRow="0" w:firstColumn="1" w:lastColumn="0" w:noHBand="0" w:noVBand="1"/>
      </w:tblPr>
      <w:tblGrid>
        <w:gridCol w:w="6498"/>
        <w:gridCol w:w="1350"/>
        <w:gridCol w:w="1350"/>
      </w:tblGrid>
      <w:tr w:rsidR="00695002" w:rsidRPr="00753097" w:rsidTr="00457851">
        <w:trPr>
          <w:jc w:val="center"/>
        </w:trPr>
        <w:tc>
          <w:tcPr>
            <w:tcW w:w="6498" w:type="dxa"/>
          </w:tcPr>
          <w:p w:rsidR="00695002" w:rsidRPr="007B269F" w:rsidRDefault="00CF3D83" w:rsidP="006C3891">
            <w:pPr>
              <w:rPr>
                <w:rFonts w:asciiTheme="minorHAnsi" w:eastAsiaTheme="minorHAnsi" w:hAnsiTheme="minorHAnsi" w:cstheme="minorHAnsi"/>
                <w:b/>
                <w:sz w:val="20"/>
                <w:szCs w:val="20"/>
              </w:rPr>
            </w:pPr>
            <w:r w:rsidRPr="007B269F">
              <w:rPr>
                <w:rFonts w:asciiTheme="minorHAnsi" w:eastAsiaTheme="minorHAnsi" w:hAnsiTheme="minorHAnsi" w:cstheme="minorHAnsi"/>
                <w:b/>
                <w:sz w:val="20"/>
                <w:szCs w:val="20"/>
              </w:rPr>
              <w:t>KARTU BANTU/BACAKAN</w:t>
            </w:r>
            <w:r w:rsidR="00695002" w:rsidRPr="007B269F">
              <w:rPr>
                <w:rFonts w:asciiTheme="minorHAnsi" w:eastAsiaTheme="minorHAnsi" w:hAnsiTheme="minorHAnsi" w:cstheme="minorHAnsi"/>
                <w:b/>
                <w:sz w:val="20"/>
                <w:szCs w:val="20"/>
              </w:rPr>
              <w:t xml:space="preserve"> </w:t>
            </w:r>
            <w:r w:rsidR="00695002" w:rsidRPr="007B269F">
              <w:rPr>
                <w:rFonts w:asciiTheme="minorHAnsi" w:eastAsiaTheme="minorHAnsi" w:hAnsiTheme="minorHAnsi" w:cstheme="minorHAnsi"/>
                <w:b/>
                <w:i/>
                <w:sz w:val="16"/>
                <w:szCs w:val="20"/>
              </w:rPr>
              <w:t>READ OUT.</w:t>
            </w:r>
            <w:r w:rsidR="00695002" w:rsidRPr="007B269F">
              <w:rPr>
                <w:rFonts w:asciiTheme="minorHAnsi" w:eastAsiaTheme="minorHAnsi" w:hAnsiTheme="minorHAnsi" w:cstheme="minorHAnsi"/>
                <w:b/>
                <w:sz w:val="20"/>
                <w:szCs w:val="20"/>
              </w:rPr>
              <w:t xml:space="preserve"> </w:t>
            </w:r>
          </w:p>
        </w:tc>
        <w:tc>
          <w:tcPr>
            <w:tcW w:w="1350" w:type="dxa"/>
          </w:tcPr>
          <w:p w:rsidR="00695002" w:rsidRPr="00753097" w:rsidRDefault="00695002" w:rsidP="0045785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1</w:t>
            </w:r>
          </w:p>
          <w:p w:rsidR="00695002" w:rsidRPr="00753097" w:rsidRDefault="00695002">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Ya</w:t>
            </w:r>
            <w:r w:rsidR="00AA60FD">
              <w:rPr>
                <w:rFonts w:asciiTheme="minorHAnsi" w:eastAsiaTheme="minorHAnsi" w:hAnsiTheme="minorHAnsi" w:cstheme="minorHAnsi"/>
                <w:b/>
                <w:i/>
                <w:sz w:val="16"/>
                <w:szCs w:val="20"/>
              </w:rPr>
              <w:t xml:space="preserve"> </w:t>
            </w:r>
            <w:r w:rsidRPr="00753097">
              <w:rPr>
                <w:rFonts w:asciiTheme="minorHAnsi" w:eastAsiaTheme="minorHAnsi" w:hAnsiTheme="minorHAnsi" w:cstheme="minorHAnsi"/>
                <w:b/>
                <w:i/>
                <w:sz w:val="16"/>
                <w:szCs w:val="20"/>
              </w:rPr>
              <w:t>Yes</w:t>
            </w:r>
          </w:p>
        </w:tc>
        <w:tc>
          <w:tcPr>
            <w:tcW w:w="1350" w:type="dxa"/>
          </w:tcPr>
          <w:p w:rsidR="00695002" w:rsidRPr="00753097" w:rsidRDefault="00695002" w:rsidP="0045785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2</w:t>
            </w:r>
          </w:p>
          <w:p w:rsidR="00695002" w:rsidRPr="00753097" w:rsidRDefault="00695002" w:rsidP="00457851">
            <w:pPr>
              <w:jc w:val="center"/>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Tidak </w:t>
            </w:r>
            <w:r w:rsidRPr="00753097">
              <w:rPr>
                <w:rFonts w:asciiTheme="minorHAnsi" w:eastAsiaTheme="minorHAnsi" w:hAnsiTheme="minorHAnsi" w:cstheme="minorHAnsi"/>
                <w:b/>
                <w:i/>
                <w:sz w:val="16"/>
                <w:szCs w:val="20"/>
              </w:rPr>
              <w:t>No</w:t>
            </w:r>
          </w:p>
        </w:tc>
      </w:tr>
      <w:tr w:rsidR="00695002" w:rsidRPr="00753097" w:rsidTr="007B269F">
        <w:trPr>
          <w:jc w:val="center"/>
        </w:trPr>
        <w:tc>
          <w:tcPr>
            <w:tcW w:w="6498" w:type="dxa"/>
          </w:tcPr>
          <w:p w:rsidR="00695002" w:rsidRPr="00753097" w:rsidRDefault="0069500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Terhubung dengan bank/rekening bank </w:t>
            </w:r>
            <w:r w:rsidRPr="00753097">
              <w:rPr>
                <w:rFonts w:asciiTheme="minorHAnsi" w:eastAsiaTheme="minorHAnsi" w:hAnsiTheme="minorHAnsi" w:cstheme="minorHAnsi"/>
                <w:i/>
                <w:sz w:val="16"/>
                <w:szCs w:val="20"/>
              </w:rPr>
              <w:t>Linked to a bank/have an account with a bank</w:t>
            </w:r>
          </w:p>
        </w:tc>
        <w:tc>
          <w:tcPr>
            <w:tcW w:w="1350" w:type="dxa"/>
            <w:vAlign w:val="center"/>
          </w:tcPr>
          <w:p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350" w:type="dxa"/>
            <w:vAlign w:val="center"/>
          </w:tcPr>
          <w:p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695002" w:rsidRPr="00753097" w:rsidTr="007B269F">
        <w:trPr>
          <w:jc w:val="center"/>
        </w:trPr>
        <w:tc>
          <w:tcPr>
            <w:tcW w:w="6498" w:type="dxa"/>
          </w:tcPr>
          <w:p w:rsidR="00695002" w:rsidRPr="00753097" w:rsidRDefault="00695002"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Terhubung dengan kelompok</w:t>
            </w:r>
            <w:r w:rsidR="00AA60FD">
              <w:rPr>
                <w:rFonts w:asciiTheme="minorHAnsi" w:eastAsia="Cambria" w:hAnsiTheme="minorHAnsi" w:cstheme="minorHAnsi"/>
                <w:sz w:val="20"/>
                <w:szCs w:val="20"/>
              </w:rPr>
              <w:t xml:space="preserve">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dompet mobile money</w:t>
            </w:r>
            <w:r w:rsidR="0026030F" w:rsidRPr="00753097">
              <w:rPr>
                <w:rFonts w:asciiTheme="minorHAnsi" w:eastAsiaTheme="minorHAnsi" w:hAnsiTheme="minorHAnsi" w:cstheme="minorHAnsi"/>
                <w:sz w:val="20"/>
                <w:szCs w:val="20"/>
              </w:rPr>
              <w:t>/</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Linked to a mobile money group wallet/have a mobile money wallet</w:t>
            </w:r>
          </w:p>
        </w:tc>
        <w:tc>
          <w:tcPr>
            <w:tcW w:w="1350" w:type="dxa"/>
            <w:vAlign w:val="center"/>
          </w:tcPr>
          <w:p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350" w:type="dxa"/>
            <w:vAlign w:val="center"/>
          </w:tcPr>
          <w:p w:rsidR="00695002" w:rsidRPr="00753097" w:rsidRDefault="00695002">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bl>
    <w:p w:rsidR="001A5343" w:rsidRPr="00753097" w:rsidRDefault="001A5343" w:rsidP="001A5343">
      <w:pPr>
        <w:rPr>
          <w:rFonts w:asciiTheme="minorHAnsi" w:eastAsiaTheme="minorHAnsi" w:hAnsiTheme="minorHAnsi" w:cstheme="minorHAnsi"/>
          <w:sz w:val="20"/>
          <w:szCs w:val="20"/>
        </w:rPr>
      </w:pPr>
    </w:p>
    <w:p w:rsidR="001A5343" w:rsidRPr="00753097" w:rsidRDefault="00D16C02" w:rsidP="00AB4D3B">
      <w:pPr>
        <w:spacing w:after="0"/>
        <w:ind w:left="54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w:t>
      </w:r>
      <w:r w:rsidR="00397C5D" w:rsidRPr="00753097">
        <w:rPr>
          <w:rFonts w:asciiTheme="minorHAnsi" w:eastAsiaTheme="minorHAnsi" w:hAnsiTheme="minorHAnsi" w:cstheme="minorHAnsi"/>
          <w:b/>
          <w:sz w:val="20"/>
          <w:szCs w:val="20"/>
        </w:rPr>
        <w:t xml:space="preserve">JIKA </w:t>
      </w:r>
      <w:r w:rsidR="00397C5D">
        <w:rPr>
          <w:rFonts w:asciiTheme="minorHAnsi" w:eastAsiaTheme="minorHAnsi" w:hAnsiTheme="minorHAnsi" w:cstheme="minorHAnsi"/>
          <w:b/>
          <w:sz w:val="20"/>
          <w:szCs w:val="20"/>
        </w:rPr>
        <w:t xml:space="preserve">RESPONDEN </w:t>
      </w:r>
      <w:r w:rsidR="00397C5D" w:rsidRPr="00AB4D3B">
        <w:rPr>
          <w:rFonts w:asciiTheme="minorHAnsi" w:eastAsiaTheme="minorHAnsi" w:hAnsiTheme="minorHAnsi" w:cstheme="minorHAnsi"/>
          <w:b/>
          <w:color w:val="FF0000"/>
          <w:sz w:val="20"/>
          <w:szCs w:val="20"/>
          <w:u w:val="single"/>
        </w:rPr>
        <w:t>TIDAK MENGIKUTI/</w:t>
      </w:r>
      <w:r w:rsidR="00397C5D">
        <w:rPr>
          <w:rFonts w:asciiTheme="minorHAnsi" w:eastAsiaTheme="minorHAnsi" w:hAnsiTheme="minorHAnsi" w:cstheme="minorHAnsi"/>
          <w:b/>
          <w:color w:val="FF0000"/>
          <w:sz w:val="20"/>
          <w:szCs w:val="20"/>
          <w:u w:val="single"/>
        </w:rPr>
        <w:t xml:space="preserve">TIDAK </w:t>
      </w:r>
      <w:r w:rsidR="00397C5D" w:rsidRPr="00AB4D3B">
        <w:rPr>
          <w:rFonts w:asciiTheme="minorHAnsi" w:eastAsiaTheme="minorHAnsi" w:hAnsiTheme="minorHAnsi" w:cstheme="minorHAnsi"/>
          <w:b/>
          <w:color w:val="FF0000"/>
          <w:sz w:val="20"/>
          <w:szCs w:val="20"/>
          <w:u w:val="single"/>
        </w:rPr>
        <w:t>TERGABUNG</w:t>
      </w:r>
      <w:r w:rsidR="00397C5D" w:rsidRPr="00AB4D3B">
        <w:rPr>
          <w:rFonts w:asciiTheme="minorHAnsi" w:eastAsiaTheme="minorHAnsi" w:hAnsiTheme="minorHAnsi" w:cstheme="minorHAnsi"/>
          <w:b/>
          <w:color w:val="FF0000"/>
          <w:sz w:val="20"/>
          <w:szCs w:val="20"/>
        </w:rPr>
        <w:t xml:space="preserve"> </w:t>
      </w:r>
      <w:r w:rsidR="00397C5D">
        <w:rPr>
          <w:rFonts w:asciiTheme="minorHAnsi" w:eastAsiaTheme="minorHAnsi" w:hAnsiTheme="minorHAnsi" w:cstheme="minorHAnsi"/>
          <w:b/>
          <w:sz w:val="20"/>
          <w:szCs w:val="20"/>
        </w:rPr>
        <w:t>PADA KOMUNITAS/ KELOMPOK SIMPAN PINJAM APAPUN (TERISI NOL “0” DI IFI19)</w:t>
      </w:r>
      <w:r w:rsidRPr="00753097">
        <w:rPr>
          <w:rFonts w:asciiTheme="minorHAnsi" w:eastAsiaTheme="minorHAnsi" w:hAnsiTheme="minorHAnsi" w:cstheme="minorHAnsi"/>
          <w:b/>
          <w:sz w:val="20"/>
          <w:szCs w:val="20"/>
        </w:rPr>
        <w:t xml:space="preserve">. LAINNYA LANJUTKAN KE </w:t>
      </w:r>
      <w:r w:rsidR="00B211C2">
        <w:rPr>
          <w:rFonts w:asciiTheme="minorHAnsi" w:eastAsiaTheme="minorHAnsi" w:hAnsiTheme="minorHAnsi" w:cstheme="minorHAnsi"/>
          <w:b/>
          <w:sz w:val="20"/>
          <w:szCs w:val="20"/>
        </w:rPr>
        <w:t>FL1 (</w:t>
      </w:r>
      <w:r w:rsidRPr="00753097">
        <w:rPr>
          <w:rFonts w:asciiTheme="minorHAnsi" w:eastAsiaTheme="minorHAnsi" w:hAnsiTheme="minorHAnsi" w:cstheme="minorHAnsi"/>
          <w:b/>
          <w:sz w:val="20"/>
          <w:szCs w:val="20"/>
        </w:rPr>
        <w:t>BAGIAN SELANJUTNYA</w:t>
      </w:r>
      <w:r w:rsidR="00B211C2">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ASK IF IFI19=0. OTHERS SKIP TO THE NEXT SECTION</w:t>
      </w:r>
    </w:p>
    <w:p w:rsidR="00D16C02" w:rsidRPr="00BE5C60" w:rsidRDefault="00227E4C" w:rsidP="00B211C2">
      <w:pPr>
        <w:spacing w:after="0"/>
        <w:ind w:firstLine="540"/>
        <w:rPr>
          <w:rFonts w:asciiTheme="minorHAnsi" w:eastAsiaTheme="minorHAnsi" w:hAnsiTheme="minorHAnsi" w:cstheme="minorHAnsi"/>
          <w:b/>
          <w:color w:val="FF0000"/>
          <w:sz w:val="20"/>
          <w:szCs w:val="20"/>
        </w:rPr>
      </w:pPr>
      <w:r w:rsidRPr="00BE5C60">
        <w:rPr>
          <w:rFonts w:asciiTheme="minorHAnsi" w:eastAsiaTheme="minorHAnsi" w:hAnsiTheme="minorHAnsi" w:cstheme="minorHAnsi"/>
          <w:b/>
          <w:color w:val="FF0000"/>
          <w:sz w:val="20"/>
          <w:szCs w:val="20"/>
        </w:rPr>
        <w:t>SPONTAN/JANGAN BACAKAN</w:t>
      </w:r>
      <w:r w:rsidR="00D16C02" w:rsidRPr="00BE5C60">
        <w:rPr>
          <w:rFonts w:asciiTheme="minorHAnsi" w:eastAsiaTheme="minorHAnsi" w:hAnsiTheme="minorHAnsi" w:cstheme="minorHAnsi"/>
          <w:b/>
          <w:color w:val="FF0000"/>
          <w:sz w:val="20"/>
          <w:szCs w:val="20"/>
        </w:rPr>
        <w:t xml:space="preserve"> </w:t>
      </w:r>
      <w:r w:rsidR="00D16C02" w:rsidRPr="00BE5C60">
        <w:rPr>
          <w:rFonts w:asciiTheme="minorHAnsi" w:eastAsiaTheme="minorHAnsi" w:hAnsiTheme="minorHAnsi" w:cstheme="minorHAnsi"/>
          <w:b/>
          <w:i/>
          <w:color w:val="FF0000"/>
          <w:sz w:val="16"/>
          <w:szCs w:val="20"/>
        </w:rPr>
        <w:t>DO NOT READ</w:t>
      </w:r>
    </w:p>
    <w:p w:rsidR="00D16C02" w:rsidRPr="00753097" w:rsidRDefault="008233B2" w:rsidP="00B211C2">
      <w:pPr>
        <w:spacing w:after="0"/>
        <w:ind w:firstLine="540"/>
        <w:rPr>
          <w:rFonts w:asciiTheme="minorHAnsi" w:eastAsia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D16C02" w:rsidRPr="00753097">
        <w:rPr>
          <w:rFonts w:asciiTheme="minorHAnsi" w:eastAsiaTheme="minorHAnsi" w:hAnsiTheme="minorHAnsi" w:cstheme="minorHAnsi"/>
          <w:b/>
          <w:i/>
          <w:sz w:val="16"/>
          <w:szCs w:val="20"/>
        </w:rPr>
        <w:t xml:space="preserve">CODE TO FIT. </w:t>
      </w:r>
    </w:p>
    <w:p w:rsidR="00D16C02" w:rsidRPr="00753097" w:rsidRDefault="00D16C02" w:rsidP="00B211C2">
      <w:pPr>
        <w:spacing w:after="0"/>
        <w:ind w:firstLine="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SA </w:t>
      </w:r>
      <w:r w:rsidRPr="00753097">
        <w:rPr>
          <w:rFonts w:asciiTheme="minorHAnsi" w:eastAsiaTheme="minorHAnsi" w:hAnsiTheme="minorHAnsi" w:cstheme="minorHAnsi"/>
          <w:b/>
          <w:i/>
          <w:sz w:val="16"/>
          <w:szCs w:val="20"/>
        </w:rPr>
        <w:t>SINGLE ANSWER</w:t>
      </w:r>
    </w:p>
    <w:p w:rsidR="001A5343" w:rsidRPr="00753097" w:rsidRDefault="001A5343" w:rsidP="001A5343">
      <w:pPr>
        <w:jc w:val="both"/>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IFI25. Apa </w:t>
      </w:r>
      <w:r w:rsidRPr="00AB4D3B">
        <w:rPr>
          <w:rFonts w:asciiTheme="minorHAnsi" w:eastAsiaTheme="minorHAnsi" w:hAnsiTheme="minorHAnsi" w:cstheme="minorHAnsi"/>
          <w:b/>
          <w:sz w:val="20"/>
          <w:szCs w:val="20"/>
          <w:u w:val="single"/>
        </w:rPr>
        <w:t>alasan utama</w:t>
      </w:r>
      <w:r w:rsidRPr="00753097">
        <w:rPr>
          <w:rFonts w:asciiTheme="minorHAnsi" w:eastAsiaTheme="minorHAnsi" w:hAnsiTheme="minorHAnsi" w:cstheme="minorHAnsi"/>
          <w:sz w:val="20"/>
          <w:szCs w:val="20"/>
        </w:rPr>
        <w:t xml:space="preserve"> Anda tidak tergabung dengan komunitas informal atau kelompok simpan pinjam</w:t>
      </w:r>
      <w:r w:rsidR="004331EC" w:rsidRPr="00753097">
        <w:rPr>
          <w:rFonts w:asciiTheme="minorHAnsi" w:eastAsiaTheme="minorHAnsi" w:hAnsiTheme="minorHAnsi" w:cstheme="minorHAnsi"/>
          <w:sz w:val="20"/>
          <w:szCs w:val="20"/>
        </w:rPr>
        <w:t xml:space="preserve"> informal</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What is the main reason you do not belong to any informal societies or group saving schemes?</w:t>
      </w:r>
    </w:p>
    <w:tbl>
      <w:tblPr>
        <w:tblStyle w:val="TableGrid"/>
        <w:tblW w:w="0" w:type="auto"/>
        <w:jc w:val="center"/>
        <w:tblLook w:val="04A0" w:firstRow="1" w:lastRow="0" w:firstColumn="1" w:lastColumn="0" w:noHBand="0" w:noVBand="1"/>
      </w:tblPr>
      <w:tblGrid>
        <w:gridCol w:w="6475"/>
        <w:gridCol w:w="1373"/>
      </w:tblGrid>
      <w:tr w:rsidR="001A5343" w:rsidRPr="00753097" w:rsidTr="00D41505">
        <w:trPr>
          <w:jc w:val="center"/>
        </w:trPr>
        <w:tc>
          <w:tcPr>
            <w:tcW w:w="6475" w:type="dxa"/>
          </w:tcPr>
          <w:p w:rsidR="001A5343" w:rsidRPr="00753097" w:rsidRDefault="001A5343" w:rsidP="006C3891">
            <w:pPr>
              <w:rPr>
                <w:rFonts w:asciiTheme="minorHAnsi" w:eastAsiaTheme="minorHAnsi" w:hAnsiTheme="minorHAnsi" w:cstheme="minorHAnsi"/>
                <w:sz w:val="20"/>
                <w:szCs w:val="20"/>
              </w:rPr>
            </w:pPr>
          </w:p>
        </w:tc>
        <w:tc>
          <w:tcPr>
            <w:tcW w:w="1373" w:type="dxa"/>
          </w:tcPr>
          <w:p w:rsidR="001A5343" w:rsidRPr="00753097" w:rsidRDefault="00E057D0"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memiliki rekening di bank atau institusi keuangan formal lain </w:t>
            </w:r>
            <w:r w:rsidRPr="00753097">
              <w:rPr>
                <w:rFonts w:asciiTheme="minorHAnsi" w:eastAsiaTheme="minorHAnsi" w:hAnsiTheme="minorHAnsi" w:cstheme="minorHAnsi"/>
                <w:i/>
                <w:sz w:val="16"/>
                <w:szCs w:val="20"/>
              </w:rPr>
              <w:t>You have an account in a bank or other formal institution</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memiliki uang yang tersisa untuk ditabung </w:t>
            </w:r>
            <w:r w:rsidRPr="00753097">
              <w:rPr>
                <w:rFonts w:asciiTheme="minorHAnsi" w:eastAsiaTheme="minorHAnsi" w:hAnsiTheme="minorHAnsi" w:cstheme="minorHAnsi"/>
                <w:i/>
                <w:sz w:val="16"/>
                <w:szCs w:val="20"/>
              </w:rPr>
              <w:t>You don’t have any money left for savings</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Orang mencuri uang Anda </w:t>
            </w:r>
            <w:r w:rsidRPr="00753097">
              <w:rPr>
                <w:rFonts w:asciiTheme="minorHAnsi" w:eastAsiaTheme="minorHAnsi" w:hAnsiTheme="minorHAnsi" w:cstheme="minorHAnsi"/>
                <w:i/>
                <w:sz w:val="16"/>
                <w:szCs w:val="20"/>
              </w:rPr>
              <w:t>People steal your money</w:t>
            </w:r>
            <w:r w:rsidRPr="00753097">
              <w:rPr>
                <w:rFonts w:asciiTheme="minorHAnsi" w:eastAsiaTheme="minorHAnsi" w:hAnsiTheme="minorHAnsi" w:cstheme="minorHAnsi"/>
                <w:sz w:val="16"/>
                <w:szCs w:val="20"/>
              </w:rPr>
              <w:t xml:space="preserve"> </w:t>
            </w:r>
            <w:r w:rsidRPr="00753097">
              <w:rPr>
                <w:rFonts w:asciiTheme="minorHAnsi" w:eastAsiaTheme="minorHAnsi" w:hAnsiTheme="minorHAnsi" w:cstheme="minorHAnsi"/>
                <w:sz w:val="20"/>
                <w:szCs w:val="20"/>
              </w:rPr>
              <w:t xml:space="preserve"> </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tahu apa-apa tentang hal ini </w:t>
            </w:r>
            <w:r w:rsidRPr="00753097">
              <w:rPr>
                <w:rFonts w:asciiTheme="minorHAnsi" w:eastAsiaTheme="minorHAnsi" w:hAnsiTheme="minorHAnsi" w:cstheme="minorHAnsi"/>
                <w:i/>
                <w:sz w:val="16"/>
                <w:szCs w:val="20"/>
              </w:rPr>
              <w:t>You don’t know about them</w:t>
            </w:r>
            <w:r w:rsidRPr="00753097">
              <w:rPr>
                <w:rFonts w:asciiTheme="minorHAnsi" w:eastAsiaTheme="minorHAnsi" w:hAnsiTheme="minorHAnsi" w:cstheme="minorHAnsi"/>
                <w:sz w:val="16"/>
                <w:szCs w:val="20"/>
              </w:rPr>
              <w:t xml:space="preserve">  </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4</w:t>
            </w:r>
          </w:p>
        </w:tc>
      </w:tr>
      <w:tr w:rsidR="001A5343" w:rsidRPr="00753097" w:rsidTr="007B269F">
        <w:trPr>
          <w:jc w:val="center"/>
        </w:trPr>
        <w:tc>
          <w:tcPr>
            <w:tcW w:w="6475" w:type="dxa"/>
          </w:tcPr>
          <w:p w:rsidR="001A5343" w:rsidRPr="00753097" w:rsidRDefault="001A5343" w:rsidP="008A7B9E">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membutuhkan layanan apapun dari </w:t>
            </w:r>
            <w:r w:rsidR="008A7B9E" w:rsidRPr="00753097">
              <w:rPr>
                <w:rFonts w:asciiTheme="minorHAnsi" w:eastAsiaTheme="minorHAnsi" w:hAnsiTheme="minorHAnsi" w:cstheme="minorHAnsi"/>
                <w:sz w:val="20"/>
                <w:szCs w:val="20"/>
              </w:rPr>
              <w:t>komunitas/kelompok tersebut</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You don’t need any service from them</w:t>
            </w:r>
            <w:r w:rsidRPr="00753097">
              <w:rPr>
                <w:rFonts w:asciiTheme="minorHAnsi" w:eastAsiaTheme="minorHAnsi" w:hAnsiTheme="minorHAnsi" w:cstheme="minorHAnsi"/>
                <w:sz w:val="16"/>
                <w:szCs w:val="20"/>
              </w:rPr>
              <w:t xml:space="preserve"> </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5</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Anda tidak mempercayainya </w:t>
            </w:r>
            <w:r w:rsidRPr="00753097">
              <w:rPr>
                <w:rFonts w:asciiTheme="minorHAnsi" w:eastAsiaTheme="minorHAnsi" w:hAnsiTheme="minorHAnsi" w:cstheme="minorHAnsi"/>
                <w:i/>
                <w:sz w:val="16"/>
                <w:szCs w:val="20"/>
              </w:rPr>
              <w:t>You don’t trust them</w:t>
            </w:r>
            <w:r w:rsidRPr="00753097">
              <w:rPr>
                <w:rFonts w:asciiTheme="minorHAnsi" w:eastAsiaTheme="minorHAnsi" w:hAnsiTheme="minorHAnsi" w:cstheme="minorHAnsi"/>
                <w:sz w:val="16"/>
                <w:szCs w:val="20"/>
              </w:rPr>
              <w:t xml:space="preserve"> </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6</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Kelompok meminta terlalu banyak waktu dalam rapat </w:t>
            </w:r>
            <w:r w:rsidRPr="00753097">
              <w:rPr>
                <w:rFonts w:asciiTheme="minorHAnsi" w:eastAsiaTheme="minorHAnsi" w:hAnsiTheme="minorHAnsi" w:cstheme="minorHAnsi"/>
                <w:i/>
                <w:sz w:val="16"/>
                <w:szCs w:val="20"/>
              </w:rPr>
              <w:t>Groups require too much time in meetings</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7</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Sebelumnya memiliki pengalaman yang buruk </w:t>
            </w:r>
            <w:r w:rsidRPr="00753097">
              <w:rPr>
                <w:rFonts w:asciiTheme="minorHAnsi" w:eastAsiaTheme="minorHAnsi" w:hAnsiTheme="minorHAnsi" w:cstheme="minorHAnsi"/>
                <w:i/>
                <w:sz w:val="16"/>
                <w:szCs w:val="20"/>
              </w:rPr>
              <w:t>Had previous bad experience</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8</w:t>
            </w:r>
          </w:p>
        </w:tc>
      </w:tr>
      <w:tr w:rsidR="001A5343" w:rsidRPr="00753097" w:rsidTr="007B269F">
        <w:trPr>
          <w:jc w:val="center"/>
        </w:trPr>
        <w:tc>
          <w:tcPr>
            <w:tcW w:w="6475" w:type="dxa"/>
          </w:tcPr>
          <w:p w:rsidR="001A5343" w:rsidRPr="00753097" w:rsidRDefault="004749EF"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baru saja menyelesaikan satu kegiatan disatu kelompok dan masih berpikir apakah saya akan ikut kegiatan yang lain </w:t>
            </w:r>
            <w:r w:rsidRPr="00753097">
              <w:rPr>
                <w:rFonts w:asciiTheme="minorHAnsi" w:eastAsiaTheme="minorHAnsi" w:hAnsiTheme="minorHAnsi" w:cstheme="minorHAnsi"/>
                <w:i/>
                <w:sz w:val="16"/>
                <w:szCs w:val="20"/>
              </w:rPr>
              <w:t>I have just dissolved one and I am still debating if I should join another one</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w:t>
            </w:r>
          </w:p>
        </w:tc>
      </w:tr>
      <w:tr w:rsidR="001A5343" w:rsidRPr="00753097" w:rsidTr="007B269F">
        <w:trPr>
          <w:jc w:val="center"/>
        </w:trPr>
        <w:tc>
          <w:tcPr>
            <w:tcW w:w="6475" w:type="dxa"/>
          </w:tcPr>
          <w:p w:rsidR="001A5343" w:rsidRPr="00753097" w:rsidRDefault="001A5343"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belum menemukan kelompok yang sesuai dengan kebutuhan saya </w:t>
            </w:r>
            <w:r w:rsidRPr="00753097">
              <w:rPr>
                <w:rFonts w:asciiTheme="minorHAnsi" w:eastAsiaTheme="minorHAnsi" w:hAnsiTheme="minorHAnsi" w:cstheme="minorHAnsi"/>
                <w:i/>
                <w:sz w:val="16"/>
                <w:szCs w:val="20"/>
              </w:rPr>
              <w:t>I have not found a group that suits my needs</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10</w:t>
            </w:r>
          </w:p>
        </w:tc>
      </w:tr>
      <w:tr w:rsidR="001A5343" w:rsidRPr="00753097" w:rsidTr="007B269F">
        <w:trPr>
          <w:jc w:val="center"/>
        </w:trPr>
        <w:tc>
          <w:tcPr>
            <w:tcW w:w="6475" w:type="dxa"/>
          </w:tcPr>
          <w:p w:rsidR="001A5343" w:rsidRPr="00753097" w:rsidRDefault="001A5343" w:rsidP="00AB4151">
            <w:pPr>
              <w:tabs>
                <w:tab w:val="left" w:pos="4638"/>
              </w:tabs>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Lainnya (Sebutkan________) </w:t>
            </w:r>
            <w:r w:rsidRPr="00753097">
              <w:rPr>
                <w:rFonts w:asciiTheme="minorHAnsi" w:eastAsiaTheme="minorHAnsi" w:hAnsiTheme="minorHAnsi" w:cstheme="minorHAnsi"/>
                <w:i/>
                <w:sz w:val="16"/>
                <w:szCs w:val="20"/>
              </w:rPr>
              <w:t>Others (Specify)</w:t>
            </w:r>
            <w:r w:rsidR="00AB4151" w:rsidRPr="00753097">
              <w:rPr>
                <w:rFonts w:asciiTheme="minorHAnsi" w:eastAsiaTheme="minorHAnsi" w:hAnsiTheme="minorHAnsi" w:cstheme="minorHAnsi"/>
                <w:i/>
                <w:sz w:val="16"/>
                <w:szCs w:val="20"/>
              </w:rPr>
              <w:tab/>
            </w:r>
          </w:p>
          <w:p w:rsidR="00C8257B" w:rsidRDefault="00C8257B" w:rsidP="00AB4151">
            <w:pPr>
              <w:tabs>
                <w:tab w:val="left" w:pos="4638"/>
              </w:tabs>
              <w:rPr>
                <w:rFonts w:asciiTheme="minorHAnsi" w:eastAsiaTheme="minorHAnsi" w:hAnsiTheme="minorHAnsi" w:cstheme="minorHAnsi"/>
                <w:i/>
                <w:sz w:val="16"/>
                <w:szCs w:val="20"/>
              </w:rPr>
            </w:pPr>
          </w:p>
          <w:p w:rsidR="00AB4151" w:rsidRPr="00753097" w:rsidRDefault="00AB4151" w:rsidP="00AB4151">
            <w:pPr>
              <w:tabs>
                <w:tab w:val="left" w:pos="4638"/>
              </w:tabs>
              <w:rPr>
                <w:rFonts w:asciiTheme="minorHAnsi" w:eastAsiaTheme="minorHAnsi" w:hAnsiTheme="minorHAnsi" w:cstheme="minorHAnsi"/>
                <w:sz w:val="20"/>
                <w:szCs w:val="20"/>
              </w:rPr>
            </w:pPr>
            <w:r w:rsidRPr="00753097">
              <w:rPr>
                <w:rFonts w:asciiTheme="minorHAnsi" w:eastAsiaTheme="minorHAnsi" w:hAnsiTheme="minorHAnsi" w:cstheme="minorHAnsi"/>
                <w:i/>
                <w:sz w:val="16"/>
                <w:szCs w:val="20"/>
              </w:rPr>
              <w:t>____________________________________________</w:t>
            </w:r>
          </w:p>
        </w:tc>
        <w:tc>
          <w:tcPr>
            <w:tcW w:w="1373" w:type="dxa"/>
            <w:vAlign w:val="center"/>
          </w:tcPr>
          <w:p w:rsidR="001A5343" w:rsidRPr="00753097" w:rsidRDefault="001A534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11</w:t>
            </w:r>
          </w:p>
        </w:tc>
      </w:tr>
    </w:tbl>
    <w:p w:rsidR="00BA5942" w:rsidRDefault="00BA5942" w:rsidP="001A5343">
      <w:pPr>
        <w:rPr>
          <w:rFonts w:asciiTheme="minorHAnsi" w:eastAsiaTheme="minorHAnsi" w:hAnsiTheme="minorHAnsi" w:cstheme="minorHAnsi"/>
          <w:sz w:val="20"/>
          <w:szCs w:val="20"/>
        </w:rPr>
      </w:pPr>
    </w:p>
    <w:p w:rsidR="00BA5942" w:rsidRDefault="00BA5942">
      <w:pPr>
        <w:rPr>
          <w:rFonts w:asciiTheme="minorHAnsi" w:eastAsiaTheme="minorHAnsi" w:hAnsiTheme="minorHAnsi" w:cstheme="minorHAnsi"/>
          <w:sz w:val="20"/>
          <w:szCs w:val="20"/>
        </w:rPr>
      </w:pPr>
      <w:r>
        <w:rPr>
          <w:rFonts w:asciiTheme="minorHAnsi" w:eastAsiaTheme="minorHAnsi" w:hAnsiTheme="minorHAnsi" w:cstheme="minorHAnsi"/>
          <w:sz w:val="20"/>
          <w:szCs w:val="20"/>
        </w:rPr>
        <w:br w:type="page"/>
      </w:r>
    </w:p>
    <w:p w:rsidR="001A5343" w:rsidRPr="00753097" w:rsidRDefault="001A5343" w:rsidP="001A5343">
      <w:pPr>
        <w:rPr>
          <w:rFonts w:asciiTheme="minorHAnsi" w:eastAsiaTheme="minorHAnsi" w:hAnsiTheme="minorHAnsi" w:cstheme="minorHAnsi"/>
          <w:sz w:val="20"/>
          <w:szCs w:val="20"/>
        </w:rPr>
      </w:pPr>
    </w:p>
    <w:tbl>
      <w:tblPr>
        <w:tblStyle w:val="TableGrid1"/>
        <w:tblW w:w="10728" w:type="dxa"/>
        <w:tblLook w:val="04A0" w:firstRow="1" w:lastRow="0" w:firstColumn="1" w:lastColumn="0" w:noHBand="0" w:noVBand="1"/>
      </w:tblPr>
      <w:tblGrid>
        <w:gridCol w:w="10728"/>
      </w:tblGrid>
      <w:tr w:rsidR="00FE5061" w:rsidRPr="00753097" w:rsidTr="00AB4D3B">
        <w:tc>
          <w:tcPr>
            <w:tcW w:w="10728" w:type="dxa"/>
            <w:shd w:val="clear" w:color="auto" w:fill="E5B8B7" w:themeFill="accent2" w:themeFillTint="66"/>
          </w:tcPr>
          <w:p w:rsidR="00FE5061" w:rsidRPr="00753097" w:rsidRDefault="00FE5061" w:rsidP="006C3891">
            <w:pPr>
              <w:rPr>
                <w:rFonts w:asciiTheme="minorHAnsi" w:hAnsiTheme="minorHAnsi" w:cstheme="minorHAnsi"/>
                <w:b/>
                <w:sz w:val="20"/>
                <w:szCs w:val="20"/>
              </w:rPr>
            </w:pPr>
            <w:r w:rsidRPr="00753097">
              <w:rPr>
                <w:rFonts w:asciiTheme="minorHAnsi" w:hAnsiTheme="minorHAnsi" w:cstheme="minorHAnsi"/>
                <w:b/>
                <w:sz w:val="20"/>
                <w:szCs w:val="20"/>
              </w:rPr>
              <w:t xml:space="preserve">SECTION VII: </w:t>
            </w:r>
            <w:r w:rsidR="002A1070">
              <w:rPr>
                <w:rFonts w:asciiTheme="minorHAnsi" w:hAnsiTheme="minorHAnsi" w:cstheme="minorHAnsi"/>
                <w:b/>
                <w:sz w:val="20"/>
                <w:szCs w:val="20"/>
              </w:rPr>
              <w:t xml:space="preserve">PENGETAHUAN KEUANGAN </w:t>
            </w:r>
            <w:r w:rsidRPr="00AB4D3B">
              <w:rPr>
                <w:rFonts w:asciiTheme="minorHAnsi" w:hAnsiTheme="minorHAnsi" w:cstheme="minorHAnsi"/>
                <w:b/>
                <w:i/>
                <w:sz w:val="16"/>
                <w:szCs w:val="20"/>
              </w:rPr>
              <w:t>FINANCIAL LITERACY</w:t>
            </w:r>
          </w:p>
        </w:tc>
      </w:tr>
      <w:tr w:rsidR="00FE5061" w:rsidRPr="00753097" w:rsidTr="00AB4D3B">
        <w:tc>
          <w:tcPr>
            <w:tcW w:w="10728" w:type="dxa"/>
            <w:shd w:val="clear" w:color="auto" w:fill="FABF8F" w:themeFill="accent6" w:themeFillTint="99"/>
          </w:tcPr>
          <w:p w:rsidR="00FE5061" w:rsidRPr="00753097" w:rsidRDefault="00FE5061" w:rsidP="006C3891">
            <w:pPr>
              <w:rPr>
                <w:rFonts w:asciiTheme="minorHAnsi" w:hAnsiTheme="minorHAnsi" w:cstheme="minorHAnsi"/>
                <w:b/>
                <w:sz w:val="20"/>
                <w:szCs w:val="20"/>
              </w:rPr>
            </w:pPr>
            <w:r w:rsidRPr="00753097">
              <w:rPr>
                <w:rFonts w:asciiTheme="minorHAnsi" w:hAnsiTheme="minorHAnsi" w:cstheme="minorHAnsi"/>
                <w:b/>
                <w:sz w:val="20"/>
                <w:szCs w:val="20"/>
              </w:rPr>
              <w:t xml:space="preserve">Subsection 7.1: </w:t>
            </w:r>
            <w:r w:rsidR="00E03837">
              <w:rPr>
                <w:rFonts w:asciiTheme="minorHAnsi" w:hAnsiTheme="minorHAnsi" w:cstheme="minorHAnsi"/>
                <w:b/>
                <w:sz w:val="20"/>
                <w:szCs w:val="20"/>
              </w:rPr>
              <w:t xml:space="preserve">Perencanaan Keuangan </w:t>
            </w:r>
            <w:r w:rsidRPr="00AB4D3B">
              <w:rPr>
                <w:rFonts w:asciiTheme="minorHAnsi" w:hAnsiTheme="minorHAnsi" w:cstheme="minorHAnsi"/>
                <w:b/>
                <w:i/>
                <w:sz w:val="16"/>
                <w:szCs w:val="20"/>
              </w:rPr>
              <w:t>Budget planning</w:t>
            </w:r>
          </w:p>
        </w:tc>
      </w:tr>
    </w:tbl>
    <w:p w:rsidR="00E05541" w:rsidRDefault="00E05541" w:rsidP="00065344">
      <w:pPr>
        <w:spacing w:after="0"/>
        <w:rPr>
          <w:rFonts w:asciiTheme="minorHAnsi" w:hAnsiTheme="minorHAnsi" w:cstheme="minorHAnsi"/>
          <w:sz w:val="20"/>
          <w:szCs w:val="20"/>
        </w:rPr>
      </w:pPr>
    </w:p>
    <w:p w:rsidR="00EE7B50" w:rsidRDefault="00EE7B50" w:rsidP="00EE7B5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SEKARANG KITA AKAN BERBICARA MENGENAI PERENCANAAN KEUANGAN”</w:t>
      </w:r>
    </w:p>
    <w:p w:rsidR="00EE7B50" w:rsidRPr="00753097" w:rsidRDefault="00EE7B50" w:rsidP="00065344">
      <w:pPr>
        <w:spacing w:after="0"/>
        <w:rPr>
          <w:rFonts w:asciiTheme="minorHAnsi" w:hAnsiTheme="minorHAnsi" w:cstheme="minorHAnsi"/>
          <w:sz w:val="20"/>
          <w:szCs w:val="20"/>
        </w:rPr>
      </w:pPr>
    </w:p>
    <w:p w:rsidR="00FE5061" w:rsidRPr="00753097" w:rsidRDefault="00E05541" w:rsidP="00E03837">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 xml:space="preserve">ASK ALL </w:t>
      </w:r>
    </w:p>
    <w:p w:rsidR="00E05541" w:rsidRPr="00753097" w:rsidRDefault="00CF3D83" w:rsidP="00E03837">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05541" w:rsidRPr="00753097">
        <w:rPr>
          <w:rFonts w:asciiTheme="minorHAnsi" w:hAnsiTheme="minorHAnsi" w:cstheme="minorHAnsi"/>
          <w:b/>
          <w:sz w:val="20"/>
          <w:szCs w:val="20"/>
        </w:rPr>
        <w:t xml:space="preserve"> </w:t>
      </w:r>
      <w:r w:rsidR="00E05541" w:rsidRPr="00753097">
        <w:rPr>
          <w:rFonts w:asciiTheme="minorHAnsi" w:hAnsiTheme="minorHAnsi" w:cstheme="minorHAnsi"/>
          <w:b/>
          <w:i/>
          <w:sz w:val="16"/>
          <w:szCs w:val="20"/>
        </w:rPr>
        <w:t>READ OUT</w:t>
      </w:r>
    </w:p>
    <w:p w:rsidR="00E05541" w:rsidRPr="00753097" w:rsidRDefault="00E05541" w:rsidP="00E03837">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FE5061" w:rsidRPr="00753097" w:rsidRDefault="00FE5061" w:rsidP="00FE5061">
      <w:pPr>
        <w:jc w:val="both"/>
        <w:rPr>
          <w:rFonts w:asciiTheme="minorHAnsi" w:hAnsiTheme="minorHAnsi" w:cstheme="minorHAnsi"/>
          <w:i/>
          <w:sz w:val="16"/>
          <w:szCs w:val="20"/>
        </w:rPr>
      </w:pPr>
      <w:r w:rsidRPr="00753097">
        <w:rPr>
          <w:rFonts w:asciiTheme="minorHAnsi" w:hAnsiTheme="minorHAnsi" w:cstheme="minorHAnsi"/>
          <w:sz w:val="20"/>
          <w:szCs w:val="20"/>
        </w:rPr>
        <w:t>FL1. Seberapa sering Anda membuat rencana</w:t>
      </w:r>
      <w:r w:rsidR="0072387C">
        <w:rPr>
          <w:rFonts w:asciiTheme="minorHAnsi" w:hAnsiTheme="minorHAnsi" w:cstheme="minorHAnsi"/>
          <w:sz w:val="20"/>
          <w:szCs w:val="20"/>
        </w:rPr>
        <w:t xml:space="preserve"> (baik tertulis ataupun tidak tertulis)</w:t>
      </w:r>
      <w:r w:rsidRPr="00753097">
        <w:rPr>
          <w:rFonts w:asciiTheme="minorHAnsi" w:hAnsiTheme="minorHAnsi" w:cstheme="minorHAnsi"/>
          <w:sz w:val="20"/>
          <w:szCs w:val="20"/>
        </w:rPr>
        <w:t xml:space="preserve"> untuk </w:t>
      </w:r>
      <w:r w:rsidR="008E35AE" w:rsidRPr="00753097">
        <w:rPr>
          <w:rFonts w:asciiTheme="minorHAnsi" w:hAnsiTheme="minorHAnsi" w:cstheme="minorHAnsi"/>
          <w:sz w:val="20"/>
          <w:szCs w:val="20"/>
        </w:rPr>
        <w:t>menggunakan</w:t>
      </w:r>
      <w:r w:rsidRPr="00753097">
        <w:rPr>
          <w:rFonts w:asciiTheme="minorHAnsi" w:hAnsiTheme="minorHAnsi" w:cstheme="minorHAnsi"/>
          <w:sz w:val="20"/>
          <w:szCs w:val="20"/>
        </w:rPr>
        <w:t xml:space="preserve"> penghasilan Anda, baik yang diperoleh dari pekerjaan maupun yang diterima dari pemerintah atau orang lain? </w:t>
      </w:r>
      <w:r w:rsidRPr="00753097">
        <w:rPr>
          <w:rFonts w:asciiTheme="minorHAnsi" w:hAnsiTheme="minorHAnsi" w:cstheme="minorHAnsi"/>
          <w:i/>
          <w:sz w:val="16"/>
          <w:szCs w:val="20"/>
        </w:rPr>
        <w:t>How often do you make a plan for how to spend your income, whether it is earned through a job, received from the government or from other people?</w:t>
      </w:r>
    </w:p>
    <w:p w:rsidR="00FE5061" w:rsidRPr="00753097" w:rsidRDefault="00E05541" w:rsidP="00AB4D3B">
      <w:pPr>
        <w:spacing w:after="0"/>
        <w:ind w:left="360"/>
        <w:rPr>
          <w:rFonts w:asciiTheme="minorHAnsi" w:hAnsiTheme="minorHAnsi" w:cstheme="minorHAnsi"/>
          <w:b/>
          <w:i/>
          <w:sz w:val="16"/>
          <w:szCs w:val="20"/>
        </w:rPr>
      </w:pPr>
      <w:r w:rsidRPr="00753097">
        <w:rPr>
          <w:rFonts w:asciiTheme="minorHAnsi" w:hAnsiTheme="minorHAnsi" w:cstheme="minorHAnsi"/>
          <w:b/>
          <w:sz w:val="20"/>
          <w:szCs w:val="20"/>
        </w:rPr>
        <w:t xml:space="preserve">TANYAKAN JIKA </w:t>
      </w:r>
      <w:r w:rsidR="0010047E">
        <w:rPr>
          <w:rFonts w:asciiTheme="minorHAnsi" w:hAnsiTheme="minorHAnsi" w:cstheme="minorHAnsi"/>
          <w:b/>
          <w:sz w:val="20"/>
          <w:szCs w:val="20"/>
        </w:rPr>
        <w:t>RESPONDEN MEMBUAT RENCANA KEUANGAN (</w:t>
      </w:r>
      <w:r w:rsidRPr="00753097">
        <w:rPr>
          <w:rFonts w:asciiTheme="minorHAnsi" w:hAnsiTheme="minorHAnsi" w:cstheme="minorHAnsi"/>
          <w:b/>
          <w:sz w:val="20"/>
          <w:szCs w:val="20"/>
        </w:rPr>
        <w:t>TERLINGKAR KODE 1</w:t>
      </w:r>
      <w:r w:rsidR="0010047E">
        <w:rPr>
          <w:rFonts w:asciiTheme="minorHAnsi" w:hAnsiTheme="minorHAnsi" w:cstheme="minorHAnsi"/>
          <w:b/>
          <w:sz w:val="20"/>
          <w:szCs w:val="20"/>
        </w:rPr>
        <w:t>/2/</w:t>
      </w:r>
      <w:r w:rsidRPr="00753097">
        <w:rPr>
          <w:rFonts w:asciiTheme="minorHAnsi" w:hAnsiTheme="minorHAnsi" w:cstheme="minorHAnsi"/>
          <w:b/>
          <w:sz w:val="20"/>
          <w:szCs w:val="20"/>
        </w:rPr>
        <w:t>3 DI FL1</w:t>
      </w:r>
      <w:r w:rsidR="0010047E">
        <w:rPr>
          <w:rFonts w:asciiTheme="minorHAnsi" w:hAnsiTheme="minorHAnsi" w:cstheme="minorHAnsi"/>
          <w:b/>
          <w:sz w:val="20"/>
          <w:szCs w:val="20"/>
        </w:rPr>
        <w:t>)</w:t>
      </w:r>
      <w:r w:rsidRPr="00753097">
        <w:rPr>
          <w:rFonts w:asciiTheme="minorHAnsi" w:hAnsiTheme="minorHAnsi" w:cstheme="minorHAnsi"/>
          <w:b/>
          <w:sz w:val="20"/>
          <w:szCs w:val="20"/>
        </w:rPr>
        <w:t xml:space="preserve">. LAINNYA LANJUTKAN KE FL4 </w:t>
      </w:r>
      <w:r w:rsidRPr="00753097">
        <w:rPr>
          <w:rFonts w:asciiTheme="minorHAnsi" w:hAnsiTheme="minorHAnsi" w:cstheme="minorHAnsi"/>
          <w:b/>
          <w:i/>
          <w:sz w:val="16"/>
          <w:szCs w:val="20"/>
        </w:rPr>
        <w:t>ASK IF ANSWERS 1-3 IN FL1. OTHERS SKIP TO FL4.</w:t>
      </w:r>
    </w:p>
    <w:p w:rsidR="00ED30B7" w:rsidRPr="00753097" w:rsidRDefault="00CF3D83" w:rsidP="0010047E">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D30B7" w:rsidRPr="00753097">
        <w:rPr>
          <w:rFonts w:asciiTheme="minorHAnsi" w:hAnsiTheme="minorHAnsi" w:cstheme="minorHAnsi"/>
          <w:b/>
          <w:sz w:val="20"/>
          <w:szCs w:val="20"/>
        </w:rPr>
        <w:t xml:space="preserve"> </w:t>
      </w:r>
      <w:r w:rsidR="00ED30B7" w:rsidRPr="00753097">
        <w:rPr>
          <w:rFonts w:asciiTheme="minorHAnsi" w:hAnsiTheme="minorHAnsi" w:cstheme="minorHAnsi"/>
          <w:b/>
          <w:i/>
          <w:sz w:val="16"/>
          <w:szCs w:val="20"/>
        </w:rPr>
        <w:t>READ OUT</w:t>
      </w:r>
    </w:p>
    <w:p w:rsidR="00ED30B7" w:rsidRPr="00753097" w:rsidRDefault="00ED30B7" w:rsidP="0010047E">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FE5061"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FL2. Ketika Anda membuat rencana</w:t>
      </w:r>
      <w:r w:rsidR="0072387C">
        <w:rPr>
          <w:rFonts w:asciiTheme="minorHAnsi" w:hAnsiTheme="minorHAnsi" w:cstheme="minorHAnsi"/>
          <w:sz w:val="20"/>
          <w:szCs w:val="20"/>
        </w:rPr>
        <w:t xml:space="preserve"> (baik tertulis ataupun tidak tertulis)</w:t>
      </w:r>
      <w:r w:rsidRPr="00753097">
        <w:rPr>
          <w:rFonts w:asciiTheme="minorHAnsi" w:hAnsiTheme="minorHAnsi" w:cstheme="minorHAnsi"/>
          <w:sz w:val="20"/>
          <w:szCs w:val="20"/>
        </w:rPr>
        <w:t xml:space="preserve">, seberapa sering Anda bisa menepatinya? </w:t>
      </w:r>
      <w:r w:rsidRPr="00753097">
        <w:rPr>
          <w:rFonts w:asciiTheme="minorHAnsi" w:hAnsiTheme="minorHAnsi" w:cstheme="minorHAnsi"/>
          <w:i/>
          <w:sz w:val="16"/>
          <w:szCs w:val="20"/>
        </w:rPr>
        <w:t>When you make a plan, how often do you keep it?</w:t>
      </w:r>
    </w:p>
    <w:tbl>
      <w:tblPr>
        <w:tblStyle w:val="TableGrid"/>
        <w:tblW w:w="0" w:type="auto"/>
        <w:jc w:val="center"/>
        <w:tblLook w:val="04A0" w:firstRow="1" w:lastRow="0" w:firstColumn="1" w:lastColumn="0" w:noHBand="0" w:noVBand="1"/>
      </w:tblPr>
      <w:tblGrid>
        <w:gridCol w:w="4428"/>
        <w:gridCol w:w="2396"/>
        <w:gridCol w:w="2397"/>
      </w:tblGrid>
      <w:tr w:rsidR="00FE5061" w:rsidRPr="00753097" w:rsidTr="00AB4D3B">
        <w:trPr>
          <w:jc w:val="center"/>
        </w:trPr>
        <w:tc>
          <w:tcPr>
            <w:tcW w:w="4428" w:type="dxa"/>
          </w:tcPr>
          <w:p w:rsidR="00FE5061"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FE5061" w:rsidRPr="007B269F">
              <w:rPr>
                <w:rFonts w:asciiTheme="minorHAnsi" w:hAnsiTheme="minorHAnsi" w:cstheme="minorHAnsi"/>
                <w:b/>
                <w:sz w:val="20"/>
                <w:szCs w:val="20"/>
              </w:rPr>
              <w:t xml:space="preserve">. SA </w:t>
            </w:r>
            <w:r w:rsidR="00FE5061" w:rsidRPr="007B269F">
              <w:rPr>
                <w:rFonts w:asciiTheme="minorHAnsi" w:hAnsiTheme="minorHAnsi" w:cstheme="minorHAnsi"/>
                <w:b/>
                <w:i/>
                <w:sz w:val="16"/>
                <w:szCs w:val="20"/>
              </w:rPr>
              <w:t>READ OUT. SINGLE ANSWER</w:t>
            </w:r>
          </w:p>
        </w:tc>
        <w:tc>
          <w:tcPr>
            <w:tcW w:w="2396" w:type="dxa"/>
          </w:tcPr>
          <w:p w:rsidR="00FE5061" w:rsidRDefault="00FE506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FL1</w:t>
            </w:r>
          </w:p>
          <w:p w:rsidR="0010047E"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 xml:space="preserve">Seberapa sering rencana keuangan </w:t>
            </w:r>
            <w:r w:rsidRPr="00AB4D3B">
              <w:rPr>
                <w:rFonts w:asciiTheme="minorHAnsi" w:hAnsiTheme="minorHAnsi" w:cstheme="minorHAnsi"/>
                <w:b/>
                <w:sz w:val="20"/>
                <w:szCs w:val="20"/>
                <w:u w:val="single"/>
              </w:rPr>
              <w:t>dilakukan</w:t>
            </w:r>
            <w:r>
              <w:rPr>
                <w:rFonts w:asciiTheme="minorHAnsi" w:hAnsiTheme="minorHAnsi" w:cstheme="minorHAnsi"/>
                <w:b/>
                <w:sz w:val="20"/>
                <w:szCs w:val="20"/>
              </w:rPr>
              <w:t>?</w:t>
            </w:r>
          </w:p>
          <w:p w:rsidR="00F20208"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w:t>
            </w:r>
            <w:r w:rsidR="00F20208" w:rsidRPr="007B269F">
              <w:rPr>
                <w:rFonts w:asciiTheme="minorHAnsi" w:hAnsiTheme="minorHAnsi" w:cstheme="minorHAnsi"/>
                <w:b/>
                <w:sz w:val="20"/>
                <w:szCs w:val="20"/>
              </w:rPr>
              <w:t>SA</w:t>
            </w:r>
            <w:r>
              <w:rPr>
                <w:rFonts w:asciiTheme="minorHAnsi" w:hAnsiTheme="minorHAnsi" w:cstheme="minorHAnsi"/>
                <w:b/>
                <w:sz w:val="20"/>
                <w:szCs w:val="20"/>
              </w:rPr>
              <w:t>)</w:t>
            </w:r>
          </w:p>
        </w:tc>
        <w:tc>
          <w:tcPr>
            <w:tcW w:w="2397" w:type="dxa"/>
          </w:tcPr>
          <w:p w:rsidR="00FE5061" w:rsidRPr="007B269F" w:rsidRDefault="00FE506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FL2</w:t>
            </w:r>
          </w:p>
          <w:p w:rsidR="0010047E" w:rsidRPr="007B269F" w:rsidRDefault="0010047E" w:rsidP="0010047E">
            <w:pPr>
              <w:jc w:val="center"/>
              <w:rPr>
                <w:rFonts w:asciiTheme="minorHAnsi" w:hAnsiTheme="minorHAnsi" w:cstheme="minorHAnsi"/>
                <w:b/>
                <w:sz w:val="20"/>
                <w:szCs w:val="20"/>
              </w:rPr>
            </w:pPr>
            <w:r>
              <w:rPr>
                <w:rFonts w:asciiTheme="minorHAnsi" w:hAnsiTheme="minorHAnsi" w:cstheme="minorHAnsi"/>
                <w:b/>
                <w:sz w:val="20"/>
                <w:szCs w:val="20"/>
              </w:rPr>
              <w:t>Seberapa sering rencana keuangan yang dibuat d</w:t>
            </w:r>
            <w:r w:rsidRPr="0034489D">
              <w:rPr>
                <w:rFonts w:asciiTheme="minorHAnsi" w:hAnsiTheme="minorHAnsi" w:cstheme="minorHAnsi"/>
                <w:b/>
                <w:sz w:val="20"/>
                <w:szCs w:val="20"/>
                <w:u w:val="single"/>
              </w:rPr>
              <w:t>i</w:t>
            </w:r>
            <w:r>
              <w:rPr>
                <w:rFonts w:asciiTheme="minorHAnsi" w:hAnsiTheme="minorHAnsi" w:cstheme="minorHAnsi"/>
                <w:b/>
                <w:sz w:val="20"/>
                <w:szCs w:val="20"/>
                <w:u w:val="single"/>
              </w:rPr>
              <w:t>tepati</w:t>
            </w:r>
            <w:r>
              <w:rPr>
                <w:rFonts w:asciiTheme="minorHAnsi" w:hAnsiTheme="minorHAnsi" w:cstheme="minorHAnsi"/>
                <w:b/>
                <w:sz w:val="20"/>
                <w:szCs w:val="20"/>
              </w:rPr>
              <w:t>?</w:t>
            </w:r>
          </w:p>
          <w:p w:rsidR="00F20208" w:rsidRPr="007B269F" w:rsidRDefault="0010047E" w:rsidP="006C3891">
            <w:pPr>
              <w:jc w:val="center"/>
              <w:rPr>
                <w:rFonts w:asciiTheme="minorHAnsi" w:hAnsiTheme="minorHAnsi" w:cstheme="minorHAnsi"/>
                <w:b/>
                <w:sz w:val="20"/>
                <w:szCs w:val="20"/>
              </w:rPr>
            </w:pPr>
            <w:r>
              <w:rPr>
                <w:rFonts w:asciiTheme="minorHAnsi" w:hAnsiTheme="minorHAnsi" w:cstheme="minorHAnsi"/>
                <w:b/>
                <w:sz w:val="20"/>
                <w:szCs w:val="20"/>
              </w:rPr>
              <w:t>(</w:t>
            </w:r>
            <w:r w:rsidR="00F20208" w:rsidRPr="007B269F">
              <w:rPr>
                <w:rFonts w:asciiTheme="minorHAnsi" w:hAnsiTheme="minorHAnsi" w:cstheme="minorHAnsi"/>
                <w:b/>
                <w:sz w:val="20"/>
                <w:szCs w:val="20"/>
              </w:rPr>
              <w:t>SA</w:t>
            </w:r>
            <w:r>
              <w:rPr>
                <w:rFonts w:asciiTheme="minorHAnsi" w:hAnsiTheme="minorHAnsi" w:cstheme="minorHAnsi"/>
                <w:b/>
                <w:sz w:val="20"/>
                <w:szCs w:val="20"/>
              </w:rPr>
              <w:t>)</w:t>
            </w:r>
          </w:p>
        </w:tc>
      </w:tr>
      <w:tr w:rsidR="00FE5061" w:rsidRPr="00753097" w:rsidTr="00AB4D3B">
        <w:trPr>
          <w:jc w:val="center"/>
        </w:trPr>
        <w:tc>
          <w:tcPr>
            <w:tcW w:w="4428"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Selalu atau sering </w:t>
            </w:r>
            <w:r w:rsidRPr="00753097">
              <w:rPr>
                <w:rFonts w:asciiTheme="minorHAnsi" w:hAnsiTheme="minorHAnsi" w:cstheme="minorHAnsi"/>
                <w:i/>
                <w:sz w:val="16"/>
                <w:szCs w:val="20"/>
              </w:rPr>
              <w:t>Always or most of the time</w:t>
            </w:r>
          </w:p>
        </w:tc>
        <w:tc>
          <w:tcPr>
            <w:tcW w:w="2396"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2397"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rsidTr="00AB4D3B">
        <w:trPr>
          <w:trHeight w:val="215"/>
          <w:jc w:val="center"/>
        </w:trPr>
        <w:tc>
          <w:tcPr>
            <w:tcW w:w="4428"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Kadang </w:t>
            </w:r>
            <w:r w:rsidRPr="00753097">
              <w:rPr>
                <w:rFonts w:asciiTheme="minorHAnsi" w:hAnsiTheme="minorHAnsi" w:cstheme="minorHAnsi"/>
                <w:i/>
                <w:sz w:val="16"/>
                <w:szCs w:val="20"/>
              </w:rPr>
              <w:t>Sometimes</w:t>
            </w:r>
          </w:p>
        </w:tc>
        <w:tc>
          <w:tcPr>
            <w:tcW w:w="2396"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2397"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rsidTr="00AB4D3B">
        <w:trPr>
          <w:jc w:val="center"/>
        </w:trPr>
        <w:tc>
          <w:tcPr>
            <w:tcW w:w="4428"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Jarang </w:t>
            </w:r>
            <w:r w:rsidRPr="00753097">
              <w:rPr>
                <w:rFonts w:asciiTheme="minorHAnsi" w:hAnsiTheme="minorHAnsi" w:cstheme="minorHAnsi"/>
                <w:i/>
                <w:sz w:val="16"/>
                <w:szCs w:val="20"/>
              </w:rPr>
              <w:t>Rarely</w:t>
            </w:r>
          </w:p>
        </w:tc>
        <w:tc>
          <w:tcPr>
            <w:tcW w:w="2396"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2397"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rsidTr="00AB4D3B">
        <w:trPr>
          <w:jc w:val="center"/>
        </w:trPr>
        <w:tc>
          <w:tcPr>
            <w:tcW w:w="4428"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pernah </w:t>
            </w:r>
            <w:r w:rsidRPr="00753097">
              <w:rPr>
                <w:rFonts w:asciiTheme="minorHAnsi" w:hAnsiTheme="minorHAnsi" w:cstheme="minorHAnsi"/>
                <w:i/>
                <w:sz w:val="16"/>
                <w:szCs w:val="20"/>
              </w:rPr>
              <w:t>Never</w:t>
            </w:r>
            <w:r w:rsidRPr="00753097">
              <w:rPr>
                <w:rFonts w:asciiTheme="minorHAnsi" w:hAnsiTheme="minorHAnsi" w:cstheme="minorHAnsi"/>
                <w:sz w:val="20"/>
                <w:szCs w:val="20"/>
              </w:rPr>
              <w:t xml:space="preserve"> </w:t>
            </w:r>
          </w:p>
        </w:tc>
        <w:tc>
          <w:tcPr>
            <w:tcW w:w="2396"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2397" w:type="dxa"/>
          </w:tcPr>
          <w:p w:rsidR="00FE5061" w:rsidRPr="00753097" w:rsidRDefault="00FE5061" w:rsidP="006C3891">
            <w:pPr>
              <w:jc w:val="center"/>
              <w:rPr>
                <w:rFonts w:asciiTheme="minorHAnsi" w:hAnsiTheme="minorHAnsi" w:cstheme="minorHAnsi"/>
                <w:sz w:val="20"/>
                <w:szCs w:val="20"/>
              </w:rPr>
            </w:pPr>
            <w:r w:rsidRPr="00753097">
              <w:rPr>
                <w:rFonts w:asciiTheme="minorHAnsi" w:hAnsiTheme="minorHAnsi" w:cstheme="minorHAnsi"/>
                <w:sz w:val="20"/>
                <w:szCs w:val="20"/>
              </w:rPr>
              <w:t>4</w:t>
            </w:r>
          </w:p>
        </w:tc>
      </w:tr>
    </w:tbl>
    <w:p w:rsidR="00FE5061" w:rsidRPr="00753097" w:rsidRDefault="00FE5061" w:rsidP="00FE5061">
      <w:pPr>
        <w:rPr>
          <w:rFonts w:asciiTheme="minorHAnsi" w:eastAsia="Times New Roman" w:hAnsiTheme="minorHAnsi" w:cstheme="minorHAnsi"/>
          <w:sz w:val="20"/>
          <w:szCs w:val="20"/>
        </w:rPr>
      </w:pPr>
    </w:p>
    <w:p w:rsidR="00F20208" w:rsidRPr="00753097" w:rsidRDefault="00F20208" w:rsidP="00AB4D3B">
      <w:pPr>
        <w:spacing w:after="0"/>
        <w:ind w:left="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863CDA" w:rsidRPr="00753097">
        <w:rPr>
          <w:rFonts w:asciiTheme="minorHAnsi" w:hAnsiTheme="minorHAnsi" w:cstheme="minorHAnsi"/>
          <w:b/>
          <w:sz w:val="20"/>
          <w:szCs w:val="20"/>
        </w:rPr>
        <w:t xml:space="preserve">JIKA </w:t>
      </w:r>
      <w:r w:rsidR="00863CDA">
        <w:rPr>
          <w:rFonts w:asciiTheme="minorHAnsi" w:hAnsiTheme="minorHAnsi" w:cstheme="minorHAnsi"/>
          <w:b/>
          <w:sz w:val="20"/>
          <w:szCs w:val="20"/>
        </w:rPr>
        <w:t>RESPONDEN MEMBUAT RENCANA KEUANGAN (</w:t>
      </w:r>
      <w:r w:rsidR="00863CDA" w:rsidRPr="00753097">
        <w:rPr>
          <w:rFonts w:asciiTheme="minorHAnsi" w:hAnsiTheme="minorHAnsi" w:cstheme="minorHAnsi"/>
          <w:b/>
          <w:sz w:val="20"/>
          <w:szCs w:val="20"/>
        </w:rPr>
        <w:t>TERLINGKAR KODE 1</w:t>
      </w:r>
      <w:r w:rsidR="00863CDA">
        <w:rPr>
          <w:rFonts w:asciiTheme="minorHAnsi" w:hAnsiTheme="minorHAnsi" w:cstheme="minorHAnsi"/>
          <w:b/>
          <w:sz w:val="20"/>
          <w:szCs w:val="20"/>
        </w:rPr>
        <w:t>/2/</w:t>
      </w:r>
      <w:r w:rsidR="00863CDA" w:rsidRPr="00753097">
        <w:rPr>
          <w:rFonts w:asciiTheme="minorHAnsi" w:hAnsiTheme="minorHAnsi" w:cstheme="minorHAnsi"/>
          <w:b/>
          <w:sz w:val="20"/>
          <w:szCs w:val="20"/>
        </w:rPr>
        <w:t>3 DI FL1</w:t>
      </w:r>
      <w:r w:rsidR="00863CDA">
        <w:rPr>
          <w:rFonts w:asciiTheme="minorHAnsi" w:hAnsiTheme="minorHAnsi" w:cstheme="minorHAnsi"/>
          <w:b/>
          <w:sz w:val="20"/>
          <w:szCs w:val="20"/>
        </w:rPr>
        <w:t>)</w:t>
      </w:r>
      <w:r w:rsidRPr="00753097">
        <w:rPr>
          <w:rFonts w:asciiTheme="minorHAnsi" w:eastAsia="Times New Roman" w:hAnsiTheme="minorHAnsi" w:cstheme="minorHAnsi"/>
          <w:b/>
          <w:sz w:val="20"/>
          <w:szCs w:val="20"/>
        </w:rPr>
        <w:t>. LAINNYA LANJUTKAN KE FL4.</w:t>
      </w:r>
      <w:r w:rsidRPr="00753097">
        <w:rPr>
          <w:rFonts w:asciiTheme="minorHAnsi" w:hAnsiTheme="minorHAnsi" w:cstheme="minorHAnsi"/>
          <w:b/>
          <w:i/>
          <w:sz w:val="16"/>
          <w:szCs w:val="20"/>
        </w:rPr>
        <w:t xml:space="preserve"> ASK IF ANSWERS 1-3 IN FL1. OTHERS SKIP TO FL4. </w:t>
      </w:r>
      <w:r w:rsidRPr="00753097">
        <w:rPr>
          <w:rFonts w:asciiTheme="minorHAnsi" w:eastAsia="Times New Roman" w:hAnsiTheme="minorHAnsi" w:cstheme="minorHAnsi"/>
          <w:b/>
          <w:i/>
          <w:sz w:val="16"/>
          <w:szCs w:val="20"/>
        </w:rPr>
        <w:t xml:space="preserve"> </w:t>
      </w:r>
    </w:p>
    <w:p w:rsidR="00F20208" w:rsidRPr="00753097" w:rsidRDefault="00CF3D83" w:rsidP="00863CDA">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F20208" w:rsidRPr="00753097">
        <w:rPr>
          <w:rFonts w:asciiTheme="minorHAnsi" w:hAnsiTheme="minorHAnsi" w:cstheme="minorHAnsi"/>
          <w:b/>
          <w:sz w:val="20"/>
          <w:szCs w:val="20"/>
        </w:rPr>
        <w:t xml:space="preserve"> </w:t>
      </w:r>
      <w:r w:rsidR="00F20208" w:rsidRPr="00753097">
        <w:rPr>
          <w:rFonts w:asciiTheme="minorHAnsi" w:hAnsiTheme="minorHAnsi" w:cstheme="minorHAnsi"/>
          <w:b/>
          <w:i/>
          <w:sz w:val="16"/>
          <w:szCs w:val="20"/>
        </w:rPr>
        <w:t>READ OUT</w:t>
      </w:r>
    </w:p>
    <w:p w:rsidR="00F20208" w:rsidRPr="00753097" w:rsidRDefault="00F20208" w:rsidP="00863CDA">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FE5061" w:rsidRPr="00753097" w:rsidRDefault="00FE5061" w:rsidP="00FE506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FL3. Saat Anda membuat rencana</w:t>
      </w:r>
      <w:r w:rsidR="0072387C">
        <w:rPr>
          <w:rFonts w:asciiTheme="minorHAnsi" w:eastAsia="Times New Roman" w:hAnsiTheme="minorHAnsi" w:cstheme="minorHAnsi"/>
          <w:sz w:val="20"/>
          <w:szCs w:val="20"/>
        </w:rPr>
        <w:t xml:space="preserve"> </w:t>
      </w:r>
      <w:r w:rsidR="0072387C">
        <w:rPr>
          <w:rFonts w:asciiTheme="minorHAnsi" w:hAnsiTheme="minorHAnsi" w:cstheme="minorHAnsi"/>
          <w:sz w:val="20"/>
          <w:szCs w:val="20"/>
        </w:rPr>
        <w:t>(baik tertulis ataupun tidak tertulis)</w:t>
      </w:r>
      <w:r w:rsidR="0072387C" w:rsidRPr="00753097">
        <w:rPr>
          <w:rFonts w:asciiTheme="minorHAnsi" w:hAnsiTheme="minorHAnsi" w:cstheme="minorHAnsi"/>
          <w:sz w:val="20"/>
          <w:szCs w:val="20"/>
        </w:rPr>
        <w:t xml:space="preserve"> </w:t>
      </w:r>
      <w:r w:rsidRPr="00753097">
        <w:rPr>
          <w:rFonts w:asciiTheme="minorHAnsi" w:eastAsia="Times New Roman" w:hAnsiTheme="minorHAnsi" w:cstheme="minorHAnsi"/>
          <w:sz w:val="20"/>
          <w:szCs w:val="20"/>
        </w:rPr>
        <w:t xml:space="preserve">pengeluaran rumah tangga, </w:t>
      </w:r>
      <w:r w:rsidR="002A1070">
        <w:rPr>
          <w:rFonts w:asciiTheme="minorHAnsi" w:eastAsia="Times New Roman" w:hAnsiTheme="minorHAnsi" w:cstheme="minorHAnsi"/>
          <w:sz w:val="20"/>
          <w:szCs w:val="20"/>
        </w:rPr>
        <w:t xml:space="preserve">untuk jangka waktu berapa </w:t>
      </w:r>
      <w:r w:rsidRPr="00753097">
        <w:rPr>
          <w:rFonts w:asciiTheme="minorHAnsi" w:eastAsia="Times New Roman" w:hAnsiTheme="minorHAnsi" w:cstheme="minorHAnsi"/>
          <w:sz w:val="20"/>
          <w:szCs w:val="20"/>
        </w:rPr>
        <w:t xml:space="preserve">yang </w:t>
      </w:r>
      <w:r w:rsidRPr="00753097">
        <w:rPr>
          <w:rFonts w:asciiTheme="minorHAnsi" w:eastAsia="Times New Roman" w:hAnsiTheme="minorHAnsi" w:cstheme="minorHAnsi"/>
          <w:i/>
          <w:sz w:val="20"/>
          <w:szCs w:val="20"/>
          <w:u w:val="single"/>
        </w:rPr>
        <w:t>biasanya</w:t>
      </w:r>
      <w:r w:rsidRPr="00753097">
        <w:rPr>
          <w:rFonts w:asciiTheme="minorHAnsi" w:eastAsia="Times New Roman" w:hAnsiTheme="minorHAnsi" w:cstheme="minorHAnsi"/>
          <w:sz w:val="20"/>
          <w:szCs w:val="20"/>
        </w:rPr>
        <w:t xml:space="preserve"> Anda lakukan? </w:t>
      </w:r>
      <w:r w:rsidRPr="00753097">
        <w:rPr>
          <w:rFonts w:asciiTheme="minorHAnsi" w:eastAsia="Times New Roman" w:hAnsiTheme="minorHAnsi" w:cstheme="minorHAnsi"/>
          <w:i/>
          <w:sz w:val="16"/>
          <w:szCs w:val="20"/>
        </w:rPr>
        <w:t xml:space="preserve">When you plan your household’s expenses, for what period you </w:t>
      </w:r>
      <w:r w:rsidRPr="00753097">
        <w:rPr>
          <w:rFonts w:asciiTheme="minorHAnsi" w:eastAsia="Times New Roman" w:hAnsiTheme="minorHAnsi" w:cstheme="minorHAnsi"/>
          <w:i/>
          <w:sz w:val="16"/>
          <w:szCs w:val="20"/>
          <w:u w:val="single"/>
        </w:rPr>
        <w:t>usually</w:t>
      </w:r>
      <w:r w:rsidRPr="00753097">
        <w:rPr>
          <w:rFonts w:asciiTheme="minorHAnsi" w:eastAsia="Times New Roman" w:hAnsiTheme="minorHAnsi" w:cstheme="minorHAnsi"/>
          <w:i/>
          <w:sz w:val="16"/>
          <w:szCs w:val="20"/>
        </w:rPr>
        <w:t xml:space="preserve"> plan?</w:t>
      </w:r>
    </w:p>
    <w:tbl>
      <w:tblPr>
        <w:tblStyle w:val="TableGrid"/>
        <w:tblW w:w="0" w:type="auto"/>
        <w:jc w:val="center"/>
        <w:tblLook w:val="04A0" w:firstRow="1" w:lastRow="0" w:firstColumn="1" w:lastColumn="0" w:noHBand="0" w:noVBand="1"/>
      </w:tblPr>
      <w:tblGrid>
        <w:gridCol w:w="6475"/>
        <w:gridCol w:w="1350"/>
      </w:tblGrid>
      <w:tr w:rsidR="00FE5061" w:rsidRPr="00753097" w:rsidTr="00F20208">
        <w:trPr>
          <w:jc w:val="center"/>
        </w:trPr>
        <w:tc>
          <w:tcPr>
            <w:tcW w:w="6475" w:type="dxa"/>
          </w:tcPr>
          <w:p w:rsidR="00FE5061" w:rsidRPr="007B269F" w:rsidRDefault="00CF3D83" w:rsidP="006C3891">
            <w:pP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FE5061" w:rsidRPr="007B269F">
              <w:rPr>
                <w:rFonts w:asciiTheme="minorHAnsi" w:eastAsia="Times New Roman" w:hAnsiTheme="minorHAnsi" w:cstheme="minorHAnsi"/>
                <w:b/>
                <w:sz w:val="20"/>
                <w:szCs w:val="20"/>
              </w:rPr>
              <w:t xml:space="preserve">.SA </w:t>
            </w:r>
            <w:r w:rsidR="00FE5061" w:rsidRPr="007B269F">
              <w:rPr>
                <w:rFonts w:asciiTheme="minorHAnsi" w:eastAsia="Times New Roman" w:hAnsiTheme="minorHAnsi" w:cstheme="minorHAnsi"/>
                <w:b/>
                <w:i/>
                <w:sz w:val="16"/>
                <w:szCs w:val="20"/>
              </w:rPr>
              <w:t>READ OUT SINGLE ANSWER</w:t>
            </w:r>
          </w:p>
        </w:tc>
        <w:tc>
          <w:tcPr>
            <w:tcW w:w="1350" w:type="dxa"/>
          </w:tcPr>
          <w:p w:rsidR="00FE5061" w:rsidRPr="00753097" w:rsidRDefault="00F20208" w:rsidP="006C3891">
            <w:pPr>
              <w:jc w:val="center"/>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SA</w:t>
            </w:r>
          </w:p>
        </w:tc>
      </w:tr>
      <w:tr w:rsidR="00FE5061" w:rsidRPr="00753097" w:rsidTr="00AB4D3B">
        <w:trPr>
          <w:jc w:val="center"/>
        </w:trPr>
        <w:tc>
          <w:tcPr>
            <w:tcW w:w="6475" w:type="dxa"/>
          </w:tcPr>
          <w:p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hari </w:t>
            </w:r>
            <w:r w:rsidR="00FE5061" w:rsidRPr="00753097">
              <w:rPr>
                <w:rFonts w:asciiTheme="minorHAnsi" w:eastAsia="Times New Roman" w:hAnsiTheme="minorHAnsi" w:cstheme="minorHAnsi"/>
                <w:i/>
                <w:sz w:val="16"/>
                <w:szCs w:val="20"/>
              </w:rPr>
              <w:t>1 day</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rsidTr="00AB4D3B">
        <w:trPr>
          <w:jc w:val="center"/>
        </w:trPr>
        <w:tc>
          <w:tcPr>
            <w:tcW w:w="6475" w:type="dxa"/>
          </w:tcPr>
          <w:p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minggu </w:t>
            </w:r>
            <w:r w:rsidR="00FE5061" w:rsidRPr="00753097">
              <w:rPr>
                <w:rFonts w:asciiTheme="minorHAnsi" w:eastAsia="Times New Roman" w:hAnsiTheme="minorHAnsi" w:cstheme="minorHAnsi"/>
                <w:i/>
                <w:sz w:val="16"/>
                <w:szCs w:val="20"/>
              </w:rPr>
              <w:t>1 week</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rsidTr="00AB4D3B">
        <w:trPr>
          <w:jc w:val="center"/>
        </w:trPr>
        <w:tc>
          <w:tcPr>
            <w:tcW w:w="6475" w:type="dxa"/>
          </w:tcPr>
          <w:p w:rsidR="00FE5061" w:rsidRPr="00753097" w:rsidRDefault="002A1070" w:rsidP="006C3891">
            <w:pPr>
              <w:rPr>
                <w:rFonts w:asciiTheme="minorHAnsi" w:eastAsia="Times New Roman" w:hAnsiTheme="minorHAnsi" w:cstheme="minorHAnsi"/>
                <w:sz w:val="20"/>
                <w:szCs w:val="20"/>
              </w:rPr>
            </w:pPr>
            <w:r>
              <w:rPr>
                <w:rFonts w:asciiTheme="minorHAnsi" w:eastAsia="Times New Roman" w:hAnsiTheme="minorHAnsi" w:cstheme="minorHAnsi"/>
                <w:sz w:val="20"/>
                <w:szCs w:val="20"/>
              </w:rPr>
              <w:t>Satu</w:t>
            </w:r>
            <w:r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sz w:val="20"/>
                <w:szCs w:val="20"/>
              </w:rPr>
              <w:t xml:space="preserve">bulan </w:t>
            </w:r>
            <w:r w:rsidR="00FE5061" w:rsidRPr="00753097">
              <w:rPr>
                <w:rFonts w:asciiTheme="minorHAnsi" w:eastAsia="Times New Roman" w:hAnsiTheme="minorHAnsi" w:cstheme="minorHAnsi"/>
                <w:i/>
                <w:sz w:val="16"/>
                <w:szCs w:val="20"/>
              </w:rPr>
              <w:t>1 month</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rsidTr="00AB4D3B">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3 bulan </w:t>
            </w:r>
            <w:r w:rsidRPr="00753097">
              <w:rPr>
                <w:rFonts w:asciiTheme="minorHAnsi" w:eastAsia="Times New Roman" w:hAnsiTheme="minorHAnsi" w:cstheme="minorHAnsi"/>
                <w:i/>
                <w:sz w:val="16"/>
                <w:szCs w:val="20"/>
              </w:rPr>
              <w:t>3 months</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rsidTr="00AB4D3B">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6 bulan </w:t>
            </w:r>
            <w:r w:rsidRPr="00753097">
              <w:rPr>
                <w:rFonts w:asciiTheme="minorHAnsi" w:eastAsia="Times New Roman" w:hAnsiTheme="minorHAnsi" w:cstheme="minorHAnsi"/>
                <w:i/>
                <w:sz w:val="16"/>
                <w:szCs w:val="20"/>
              </w:rPr>
              <w:t>6 months</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E5061" w:rsidRPr="00753097" w:rsidTr="00AB4D3B">
        <w:trPr>
          <w:jc w:val="center"/>
        </w:trPr>
        <w:tc>
          <w:tcPr>
            <w:tcW w:w="6475" w:type="dxa"/>
          </w:tcPr>
          <w:p w:rsidR="00FE5061" w:rsidRPr="00753097" w:rsidRDefault="002A1070" w:rsidP="00AB4D3B">
            <w:pP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r w:rsidR="00FE5061" w:rsidRPr="00753097">
              <w:rPr>
                <w:rFonts w:asciiTheme="minorHAnsi" w:eastAsia="Times New Roman" w:hAnsiTheme="minorHAnsi" w:cstheme="minorHAnsi"/>
                <w:sz w:val="20"/>
                <w:szCs w:val="20"/>
              </w:rPr>
              <w:t xml:space="preserve"> tahun </w:t>
            </w:r>
            <w:r w:rsidR="00FE5061" w:rsidRPr="00753097">
              <w:rPr>
                <w:rFonts w:asciiTheme="minorHAnsi" w:eastAsia="Times New Roman" w:hAnsiTheme="minorHAnsi" w:cstheme="minorHAnsi"/>
                <w:i/>
                <w:sz w:val="16"/>
                <w:szCs w:val="20"/>
              </w:rPr>
              <w:t>1 year</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E5061" w:rsidRPr="00753097" w:rsidTr="00AB4D3B">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5 tahun </w:t>
            </w:r>
            <w:r w:rsidRPr="00753097">
              <w:rPr>
                <w:rFonts w:asciiTheme="minorHAnsi" w:eastAsia="Times New Roman" w:hAnsiTheme="minorHAnsi" w:cstheme="minorHAnsi"/>
                <w:i/>
                <w:sz w:val="16"/>
                <w:szCs w:val="20"/>
              </w:rPr>
              <w:t>5 years</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E5061" w:rsidRPr="00753097" w:rsidTr="00AB4D3B">
        <w:trPr>
          <w:jc w:val="center"/>
        </w:trPr>
        <w:tc>
          <w:tcPr>
            <w:tcW w:w="6475" w:type="dxa"/>
          </w:tcPr>
          <w:p w:rsidR="00FE5061" w:rsidRPr="00753097" w:rsidRDefault="00FE5061"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 </w:t>
            </w:r>
            <w:r w:rsidRPr="00753097">
              <w:rPr>
                <w:rFonts w:asciiTheme="minorHAnsi" w:eastAsia="Times New Roman" w:hAnsiTheme="minorHAnsi" w:cstheme="minorHAnsi"/>
                <w:i/>
                <w:sz w:val="16"/>
                <w:szCs w:val="20"/>
              </w:rPr>
              <w:t>Other (Specify)</w:t>
            </w:r>
          </w:p>
          <w:p w:rsidR="009165BE" w:rsidRDefault="009165BE" w:rsidP="006C3891">
            <w:pPr>
              <w:rPr>
                <w:rFonts w:asciiTheme="minorHAnsi" w:eastAsia="Times New Roman" w:hAnsiTheme="minorHAnsi" w:cstheme="minorHAnsi"/>
                <w:i/>
                <w:sz w:val="16"/>
                <w:szCs w:val="20"/>
              </w:rPr>
            </w:pPr>
          </w:p>
          <w:p w:rsidR="00765A05" w:rsidRPr="00753097" w:rsidRDefault="00765A05"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w:t>
            </w:r>
          </w:p>
        </w:tc>
        <w:tc>
          <w:tcPr>
            <w:tcW w:w="1350" w:type="dxa"/>
            <w:vAlign w:val="center"/>
          </w:tcPr>
          <w:p w:rsidR="00FE5061" w:rsidRPr="00753097" w:rsidRDefault="00FE5061" w:rsidP="00AB4D3B">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bl>
    <w:p w:rsidR="00FE5061" w:rsidRPr="00753097" w:rsidRDefault="00FE5061" w:rsidP="00FE5061">
      <w:pPr>
        <w:rPr>
          <w:rFonts w:asciiTheme="minorHAnsi" w:eastAsia="Times New Roman" w:hAnsiTheme="minorHAnsi" w:cstheme="minorHAnsi"/>
          <w:sz w:val="20"/>
          <w:szCs w:val="20"/>
        </w:rPr>
      </w:pPr>
    </w:p>
    <w:p w:rsidR="00BA5942" w:rsidRDefault="00BA5942">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811DDB" w:rsidRPr="00753097" w:rsidRDefault="00811DDB" w:rsidP="002A1070">
      <w:pPr>
        <w:spacing w:after="0"/>
        <w:ind w:firstLine="36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SEMUA </w:t>
      </w:r>
      <w:r w:rsidRPr="00753097">
        <w:rPr>
          <w:rFonts w:asciiTheme="minorHAnsi" w:eastAsia="Times New Roman" w:hAnsiTheme="minorHAnsi" w:cstheme="minorHAnsi"/>
          <w:b/>
          <w:i/>
          <w:sz w:val="16"/>
          <w:szCs w:val="20"/>
        </w:rPr>
        <w:t>ASK A</w:t>
      </w:r>
      <w:r w:rsidR="008767F3">
        <w:rPr>
          <w:rFonts w:asciiTheme="minorHAnsi" w:eastAsia="Times New Roman" w:hAnsiTheme="minorHAnsi" w:cstheme="minorHAnsi"/>
          <w:b/>
          <w:i/>
          <w:sz w:val="16"/>
          <w:szCs w:val="20"/>
        </w:rPr>
        <w:t>L</w:t>
      </w:r>
      <w:r w:rsidRPr="00753097">
        <w:rPr>
          <w:rFonts w:asciiTheme="minorHAnsi" w:eastAsia="Times New Roman" w:hAnsiTheme="minorHAnsi" w:cstheme="minorHAnsi"/>
          <w:b/>
          <w:i/>
          <w:sz w:val="16"/>
          <w:szCs w:val="20"/>
        </w:rPr>
        <w:t>L</w:t>
      </w:r>
    </w:p>
    <w:p w:rsidR="00811DDB" w:rsidRPr="00BE5C60" w:rsidRDefault="00227E4C" w:rsidP="002A1070">
      <w:pPr>
        <w:spacing w:after="0"/>
        <w:ind w:firstLine="360"/>
        <w:rPr>
          <w:rFonts w:asciiTheme="minorHAnsi" w:eastAsia="Times New Roman" w:hAnsiTheme="minorHAnsi" w:cstheme="minorHAnsi"/>
          <w:b/>
          <w:i/>
          <w:color w:val="FF0000"/>
          <w:sz w:val="16"/>
          <w:szCs w:val="20"/>
        </w:rPr>
      </w:pPr>
      <w:r w:rsidRPr="00BE5C60">
        <w:rPr>
          <w:rFonts w:asciiTheme="minorHAnsi" w:eastAsia="Times New Roman" w:hAnsiTheme="minorHAnsi" w:cstheme="minorHAnsi"/>
          <w:b/>
          <w:color w:val="FF0000"/>
          <w:sz w:val="20"/>
          <w:szCs w:val="20"/>
        </w:rPr>
        <w:t>SPONTAN/JANGAN BACAKAN</w:t>
      </w:r>
      <w:r w:rsidR="00811DDB" w:rsidRPr="00BE5C60">
        <w:rPr>
          <w:rFonts w:asciiTheme="minorHAnsi" w:eastAsia="Times New Roman" w:hAnsiTheme="minorHAnsi" w:cstheme="minorHAnsi"/>
          <w:b/>
          <w:color w:val="FF0000"/>
          <w:sz w:val="20"/>
          <w:szCs w:val="20"/>
        </w:rPr>
        <w:t xml:space="preserve">. </w:t>
      </w:r>
      <w:r w:rsidR="00811DDB" w:rsidRPr="00BE5C60">
        <w:rPr>
          <w:rFonts w:asciiTheme="minorHAnsi" w:eastAsia="Times New Roman" w:hAnsiTheme="minorHAnsi" w:cstheme="minorHAnsi"/>
          <w:b/>
          <w:i/>
          <w:color w:val="FF0000"/>
          <w:sz w:val="16"/>
          <w:szCs w:val="20"/>
        </w:rPr>
        <w:t>DO NOT READ.</w:t>
      </w:r>
    </w:p>
    <w:p w:rsidR="00811DDB" w:rsidRPr="00753097" w:rsidRDefault="008233B2" w:rsidP="002A1070">
      <w:pPr>
        <w:spacing w:after="0"/>
        <w:ind w:firstLine="36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811DDB" w:rsidRPr="00753097">
        <w:rPr>
          <w:rFonts w:asciiTheme="minorHAnsi" w:eastAsia="Times New Roman" w:hAnsiTheme="minorHAnsi" w:cstheme="minorHAnsi"/>
          <w:b/>
          <w:i/>
          <w:sz w:val="16"/>
          <w:szCs w:val="20"/>
        </w:rPr>
        <w:t xml:space="preserve">CODE TO FIT. </w:t>
      </w:r>
    </w:p>
    <w:p w:rsidR="00811DDB" w:rsidRPr="00753097" w:rsidRDefault="00811DDB" w:rsidP="002A1070">
      <w:pPr>
        <w:spacing w:after="0"/>
        <w:ind w:firstLine="360"/>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FE5061" w:rsidRPr="00753097" w:rsidRDefault="00FE5061" w:rsidP="00FE506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FL4. Pada apa atau siapa Anda paling bergantung</w:t>
      </w:r>
      <w:r w:rsidR="00B046B3" w:rsidRPr="00753097">
        <w:rPr>
          <w:rFonts w:asciiTheme="minorHAnsi" w:eastAsia="Times New Roman" w:hAnsiTheme="minorHAnsi" w:cstheme="minorHAnsi"/>
          <w:sz w:val="20"/>
          <w:szCs w:val="20"/>
        </w:rPr>
        <w:t xml:space="preserve"> untuk memperoleh saran tentang</w:t>
      </w:r>
      <w:r w:rsidRPr="00753097">
        <w:rPr>
          <w:rFonts w:asciiTheme="minorHAnsi" w:eastAsia="Times New Roman" w:hAnsiTheme="minorHAnsi" w:cstheme="minorHAnsi"/>
          <w:sz w:val="20"/>
          <w:szCs w:val="20"/>
        </w:rPr>
        <w:t xml:space="preserve"> keuangan? </w:t>
      </w:r>
      <w:r w:rsidRPr="00753097">
        <w:rPr>
          <w:rFonts w:asciiTheme="minorHAnsi" w:eastAsia="Times New Roman" w:hAnsiTheme="minorHAnsi" w:cstheme="minorHAnsi"/>
          <w:i/>
          <w:sz w:val="16"/>
          <w:szCs w:val="20"/>
        </w:rPr>
        <w:t>What or who do you depend the most for a financial advice?</w:t>
      </w:r>
    </w:p>
    <w:tbl>
      <w:tblPr>
        <w:tblStyle w:val="TableGrid"/>
        <w:tblW w:w="0" w:type="auto"/>
        <w:jc w:val="center"/>
        <w:tblLook w:val="04A0" w:firstRow="1" w:lastRow="0" w:firstColumn="1" w:lastColumn="0" w:noHBand="0" w:noVBand="1"/>
      </w:tblPr>
      <w:tblGrid>
        <w:gridCol w:w="6475"/>
        <w:gridCol w:w="1440"/>
      </w:tblGrid>
      <w:tr w:rsidR="00FE5061" w:rsidRPr="00753097" w:rsidTr="00D33429">
        <w:trPr>
          <w:jc w:val="center"/>
        </w:trPr>
        <w:tc>
          <w:tcPr>
            <w:tcW w:w="6475" w:type="dxa"/>
          </w:tcPr>
          <w:p w:rsidR="00FE5061" w:rsidRPr="009165BE" w:rsidRDefault="00227E4C" w:rsidP="006C3891">
            <w:pPr>
              <w:rPr>
                <w:rFonts w:asciiTheme="minorHAnsi" w:eastAsia="Times New Roman" w:hAnsiTheme="minorHAnsi" w:cstheme="minorHAnsi"/>
                <w:b/>
                <w:i/>
                <w:color w:val="FF0000"/>
                <w:sz w:val="16"/>
                <w:szCs w:val="20"/>
              </w:rPr>
            </w:pPr>
            <w:r w:rsidRPr="009165BE">
              <w:rPr>
                <w:rFonts w:asciiTheme="minorHAnsi" w:eastAsia="Times New Roman" w:hAnsiTheme="minorHAnsi" w:cstheme="minorHAnsi"/>
                <w:b/>
                <w:color w:val="FF0000"/>
                <w:sz w:val="20"/>
                <w:szCs w:val="20"/>
              </w:rPr>
              <w:t>SPONTAN/JANGAN BACAKAN</w:t>
            </w:r>
            <w:r w:rsidR="00FE5061" w:rsidRPr="009165BE">
              <w:rPr>
                <w:rFonts w:asciiTheme="minorHAnsi" w:eastAsia="Times New Roman" w:hAnsiTheme="minorHAnsi" w:cstheme="minorHAnsi"/>
                <w:b/>
                <w:color w:val="FF0000"/>
                <w:sz w:val="20"/>
                <w:szCs w:val="20"/>
              </w:rPr>
              <w:t xml:space="preserve">. </w:t>
            </w:r>
            <w:r w:rsidR="008233B2" w:rsidRPr="009165BE">
              <w:rPr>
                <w:rFonts w:asciiTheme="minorHAnsi" w:eastAsia="Times New Roman" w:hAnsiTheme="minorHAnsi" w:cstheme="minorHAnsi"/>
                <w:b/>
                <w:color w:val="FF0000"/>
                <w:sz w:val="20"/>
                <w:szCs w:val="20"/>
              </w:rPr>
              <w:t>SESUAIKAN JAWABAN DENGAN PILIHAN</w:t>
            </w:r>
            <w:r w:rsidR="00FE5061" w:rsidRPr="009165BE">
              <w:rPr>
                <w:rFonts w:asciiTheme="minorHAnsi" w:eastAsia="Times New Roman" w:hAnsiTheme="minorHAnsi" w:cstheme="minorHAnsi"/>
                <w:b/>
                <w:color w:val="FF0000"/>
                <w:sz w:val="20"/>
                <w:szCs w:val="20"/>
              </w:rPr>
              <w:t xml:space="preserve">. SA </w:t>
            </w:r>
            <w:r w:rsidR="00FE5061" w:rsidRPr="009165BE">
              <w:rPr>
                <w:rFonts w:asciiTheme="minorHAnsi" w:eastAsia="Times New Roman" w:hAnsiTheme="minorHAnsi" w:cstheme="minorHAnsi"/>
                <w:b/>
                <w:i/>
                <w:color w:val="FF0000"/>
                <w:sz w:val="16"/>
                <w:szCs w:val="20"/>
              </w:rPr>
              <w:t>DO NOT READ. CODE TO FIT. SINGLE ANSWER.</w:t>
            </w:r>
          </w:p>
          <w:p w:rsidR="008233B2" w:rsidRPr="007B269F" w:rsidRDefault="008233B2" w:rsidP="006C3891">
            <w:pPr>
              <w:rPr>
                <w:rFonts w:asciiTheme="minorHAnsi" w:eastAsia="Times New Roman" w:hAnsiTheme="minorHAnsi" w:cstheme="minorHAnsi"/>
                <w:b/>
                <w:sz w:val="20"/>
                <w:szCs w:val="20"/>
              </w:rPr>
            </w:pPr>
          </w:p>
        </w:tc>
        <w:tc>
          <w:tcPr>
            <w:tcW w:w="1440" w:type="dxa"/>
          </w:tcPr>
          <w:p w:rsidR="00FE5061" w:rsidRPr="007B269F" w:rsidRDefault="00D33429" w:rsidP="006C3891">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Pasangan </w:t>
            </w:r>
            <w:r w:rsidRPr="00753097">
              <w:rPr>
                <w:rFonts w:asciiTheme="minorHAnsi" w:eastAsia="Times New Roman" w:hAnsiTheme="minorHAnsi" w:cstheme="minorHAnsi"/>
                <w:i/>
                <w:sz w:val="16"/>
                <w:szCs w:val="20"/>
              </w:rPr>
              <w:t>Spouse</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w:t>
            </w:r>
            <w:r w:rsidRPr="00753097">
              <w:rPr>
                <w:rFonts w:asciiTheme="minorHAnsi" w:eastAsia="Times New Roman" w:hAnsiTheme="minorHAnsi" w:cstheme="minorHAnsi"/>
                <w:i/>
                <w:sz w:val="16"/>
                <w:szCs w:val="20"/>
              </w:rPr>
              <w:t>Bank</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Perusahaan asuransi </w:t>
            </w:r>
            <w:r w:rsidRPr="00753097">
              <w:rPr>
                <w:rFonts w:asciiTheme="minorHAnsi" w:eastAsia="Times New Roman" w:hAnsiTheme="minorHAnsi" w:cstheme="minorHAnsi"/>
                <w:i/>
                <w:sz w:val="16"/>
                <w:szCs w:val="20"/>
              </w:rPr>
              <w:t>Insurance company</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BPR</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Koperasi/Ventura</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Arisan</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(Kelompok) Gereja atau Masjid </w:t>
            </w:r>
            <w:r w:rsidRPr="00753097">
              <w:rPr>
                <w:rFonts w:asciiTheme="minorHAnsi" w:eastAsia="Times New Roman" w:hAnsiTheme="minorHAnsi" w:cstheme="minorHAnsi"/>
                <w:i/>
                <w:sz w:val="16"/>
                <w:szCs w:val="20"/>
              </w:rPr>
              <w:t>Church or mosque</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keluarga, tetangga </w:t>
            </w:r>
            <w:r w:rsidRPr="00753097">
              <w:rPr>
                <w:rFonts w:asciiTheme="minorHAnsi" w:eastAsia="Times New Roman" w:hAnsiTheme="minorHAnsi" w:cstheme="minorHAnsi"/>
                <w:i/>
                <w:sz w:val="16"/>
                <w:szCs w:val="20"/>
              </w:rPr>
              <w:t>Friends, family, neighbors</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Radio</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TV</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Koran, media cetak lainnya </w:t>
            </w:r>
            <w:r w:rsidRPr="00753097">
              <w:rPr>
                <w:rFonts w:asciiTheme="minorHAnsi" w:eastAsia="Times New Roman" w:hAnsiTheme="minorHAnsi" w:cstheme="minorHAnsi"/>
                <w:i/>
                <w:sz w:val="16"/>
                <w:szCs w:val="20"/>
              </w:rPr>
              <w:t>Newspapers, other printed media</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Iklan besar, billboard </w:t>
            </w:r>
            <w:r w:rsidRPr="00753097">
              <w:rPr>
                <w:rFonts w:asciiTheme="minorHAnsi" w:eastAsia="Times New Roman" w:hAnsiTheme="minorHAnsi" w:cstheme="minorHAnsi"/>
                <w:i/>
                <w:sz w:val="16"/>
                <w:szCs w:val="20"/>
              </w:rPr>
              <w:t>Big adverts, billboards</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FE5061" w:rsidRPr="00753097" w:rsidTr="007B269F">
        <w:trPr>
          <w:jc w:val="center"/>
        </w:trPr>
        <w:tc>
          <w:tcPr>
            <w:tcW w:w="6475" w:type="dxa"/>
          </w:tcPr>
          <w:p w:rsidR="00FE5061" w:rsidRPr="00753097" w:rsidRDefault="00E52B54"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Selebaran</w:t>
            </w:r>
            <w:r w:rsidR="00FE5061" w:rsidRPr="00753097">
              <w:rPr>
                <w:rFonts w:asciiTheme="minorHAnsi" w:eastAsia="Times New Roman" w:hAnsiTheme="minorHAnsi" w:cstheme="minorHAnsi"/>
                <w:sz w:val="20"/>
                <w:szCs w:val="20"/>
              </w:rPr>
              <w:t xml:space="preserve"> dari institusi keuangan </w:t>
            </w:r>
            <w:r w:rsidR="00FE5061" w:rsidRPr="00753097">
              <w:rPr>
                <w:rFonts w:asciiTheme="minorHAnsi" w:eastAsia="Times New Roman" w:hAnsiTheme="minorHAnsi" w:cstheme="minorHAnsi"/>
                <w:i/>
                <w:sz w:val="16"/>
                <w:szCs w:val="20"/>
              </w:rPr>
              <w:t>Leaflet from a financial institution</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FE5061" w:rsidRPr="00753097" w:rsidTr="007B269F">
        <w:trPr>
          <w:jc w:val="center"/>
        </w:trPr>
        <w:tc>
          <w:tcPr>
            <w:tcW w:w="6475" w:type="dxa"/>
          </w:tcPr>
          <w:p w:rsidR="00FE5061" w:rsidRPr="00753097" w:rsidRDefault="00E52B54" w:rsidP="00E52B54">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Lokakarya/Penyuluhan</w:t>
            </w:r>
            <w:r w:rsidR="00FE5061" w:rsidRPr="00753097">
              <w:rPr>
                <w:rFonts w:asciiTheme="minorHAnsi" w:eastAsia="Times New Roman" w:hAnsiTheme="minorHAnsi" w:cstheme="minorHAnsi"/>
                <w:sz w:val="20"/>
                <w:szCs w:val="20"/>
              </w:rPr>
              <w:t xml:space="preserve">/seminar </w:t>
            </w:r>
            <w:r w:rsidRPr="00753097">
              <w:rPr>
                <w:rFonts w:asciiTheme="minorHAnsi" w:eastAsia="Times New Roman" w:hAnsiTheme="minorHAnsi" w:cstheme="minorHAnsi"/>
                <w:sz w:val="20"/>
                <w:szCs w:val="20"/>
              </w:rPr>
              <w:t>LSM</w:t>
            </w:r>
            <w:r w:rsidR="00FE5061" w:rsidRPr="00753097">
              <w:rPr>
                <w:rFonts w:asciiTheme="minorHAnsi" w:eastAsia="Times New Roman" w:hAnsiTheme="minorHAnsi" w:cstheme="minorHAnsi"/>
                <w:sz w:val="20"/>
                <w:szCs w:val="20"/>
              </w:rPr>
              <w:t xml:space="preserve"> </w:t>
            </w:r>
            <w:r w:rsidR="00FE5061" w:rsidRPr="00753097">
              <w:rPr>
                <w:rFonts w:asciiTheme="minorHAnsi" w:eastAsia="Times New Roman" w:hAnsiTheme="minorHAnsi" w:cstheme="minorHAnsi"/>
                <w:i/>
                <w:sz w:val="16"/>
                <w:szCs w:val="20"/>
              </w:rPr>
              <w:t>NGO workshop/seminar</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FE5061" w:rsidRPr="00753097" w:rsidTr="007B269F">
        <w:trPr>
          <w:jc w:val="center"/>
        </w:trPr>
        <w:tc>
          <w:tcPr>
            <w:tcW w:w="6475" w:type="dxa"/>
          </w:tcPr>
          <w:p w:rsidR="00FE5061" w:rsidRPr="00753097" w:rsidRDefault="00581A4C"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Pemerintah lok</w:t>
            </w:r>
            <w:r w:rsidR="00FE5061" w:rsidRPr="00753097">
              <w:rPr>
                <w:rFonts w:asciiTheme="minorHAnsi" w:eastAsia="Times New Roman" w:hAnsiTheme="minorHAnsi" w:cstheme="minorHAnsi"/>
                <w:sz w:val="20"/>
                <w:szCs w:val="20"/>
              </w:rPr>
              <w:t xml:space="preserve">al </w:t>
            </w:r>
            <w:r w:rsidR="00FE5061" w:rsidRPr="00753097">
              <w:rPr>
                <w:rFonts w:asciiTheme="minorHAnsi" w:eastAsia="Times New Roman" w:hAnsiTheme="minorHAnsi" w:cstheme="minorHAnsi"/>
                <w:i/>
                <w:sz w:val="16"/>
                <w:szCs w:val="20"/>
              </w:rPr>
              <w:t>Local government</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Internet</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r w:rsidR="00FE5061" w:rsidRPr="00753097" w:rsidTr="007B269F">
        <w:trPr>
          <w:jc w:val="center"/>
        </w:trPr>
        <w:tc>
          <w:tcPr>
            <w:tcW w:w="6475" w:type="dxa"/>
          </w:tcPr>
          <w:p w:rsidR="00FE5061" w:rsidRPr="00753097" w:rsidRDefault="00FE5061" w:rsidP="008D78A3">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Kekuatan </w:t>
            </w:r>
            <w:r w:rsidR="008D78A3" w:rsidRPr="00753097">
              <w:rPr>
                <w:rFonts w:asciiTheme="minorHAnsi" w:eastAsia="Times New Roman" w:hAnsiTheme="minorHAnsi" w:cstheme="minorHAnsi"/>
                <w:sz w:val="20"/>
                <w:szCs w:val="20"/>
              </w:rPr>
              <w:t>paranormal</w:t>
            </w:r>
            <w:r w:rsidRPr="00753097">
              <w:rPr>
                <w:rFonts w:asciiTheme="minorHAnsi" w:eastAsia="Times New Roman" w:hAnsiTheme="minorHAnsi" w:cstheme="minorHAnsi"/>
                <w:sz w:val="20"/>
                <w:szCs w:val="20"/>
              </w:rPr>
              <w:t xml:space="preserve"> (atau </w:t>
            </w:r>
            <w:r w:rsidR="008D78A3" w:rsidRPr="00753097">
              <w:rPr>
                <w:rFonts w:asciiTheme="minorHAnsi" w:eastAsia="Times New Roman" w:hAnsiTheme="minorHAnsi" w:cstheme="minorHAnsi"/>
                <w:sz w:val="20"/>
                <w:szCs w:val="20"/>
              </w:rPr>
              <w:t>perantara gaib s</w:t>
            </w:r>
            <w:r w:rsidRPr="00753097">
              <w:rPr>
                <w:rFonts w:asciiTheme="minorHAnsi" w:eastAsia="Times New Roman" w:hAnsiTheme="minorHAnsi" w:cstheme="minorHAnsi"/>
                <w:sz w:val="20"/>
                <w:szCs w:val="20"/>
              </w:rPr>
              <w:t xml:space="preserve">eperti </w:t>
            </w:r>
            <w:r w:rsidRPr="00753097">
              <w:rPr>
                <w:rFonts w:asciiTheme="minorHAnsi" w:eastAsia="Times New Roman" w:hAnsiTheme="minorHAnsi" w:cstheme="minorHAnsi"/>
                <w:i/>
                <w:sz w:val="20"/>
                <w:szCs w:val="20"/>
              </w:rPr>
              <w:t>dukun</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Supernatural being (or medium such as dukun)</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17</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Lainnya (Sebutkan______</w:t>
            </w:r>
            <w:r w:rsidRPr="00753097">
              <w:rPr>
                <w:rFonts w:asciiTheme="minorHAnsi" w:eastAsia="Times New Roman" w:hAnsiTheme="minorHAnsi" w:cstheme="minorHAnsi"/>
                <w:i/>
                <w:sz w:val="16"/>
                <w:szCs w:val="20"/>
              </w:rPr>
              <w:t>(Other (Specify)</w:t>
            </w:r>
          </w:p>
          <w:p w:rsidR="009165BE" w:rsidRDefault="009165BE" w:rsidP="006C3891">
            <w:pPr>
              <w:rPr>
                <w:rFonts w:asciiTheme="minorHAnsi" w:eastAsia="Times New Roman" w:hAnsiTheme="minorHAnsi" w:cstheme="minorHAnsi"/>
                <w:i/>
                <w:sz w:val="16"/>
                <w:szCs w:val="20"/>
              </w:rPr>
            </w:pPr>
          </w:p>
          <w:p w:rsidR="008D78A3" w:rsidRPr="00753097" w:rsidRDefault="008D78A3" w:rsidP="006C3891">
            <w:pPr>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18</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Diri saya sendiri </w:t>
            </w:r>
            <w:r w:rsidRPr="00753097">
              <w:rPr>
                <w:rFonts w:asciiTheme="minorHAnsi" w:eastAsia="Times New Roman" w:hAnsiTheme="minorHAnsi" w:cstheme="minorHAnsi"/>
                <w:i/>
                <w:sz w:val="16"/>
                <w:szCs w:val="20"/>
              </w:rPr>
              <w:t>Myself only</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19</w:t>
            </w:r>
          </w:p>
        </w:tc>
      </w:tr>
      <w:tr w:rsidR="00FE5061" w:rsidRPr="00753097" w:rsidTr="007B269F">
        <w:trPr>
          <w:jc w:val="center"/>
        </w:trPr>
        <w:tc>
          <w:tcPr>
            <w:tcW w:w="6475"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440" w:type="dxa"/>
            <w:vAlign w:val="center"/>
          </w:tcPr>
          <w:p w:rsidR="00FE5061" w:rsidRPr="00753097" w:rsidRDefault="00FE506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20</w:t>
            </w:r>
          </w:p>
        </w:tc>
      </w:tr>
    </w:tbl>
    <w:p w:rsidR="00FE5061" w:rsidRPr="00753097" w:rsidRDefault="00FE5061" w:rsidP="00FE5061">
      <w:pPr>
        <w:rPr>
          <w:rFonts w:asciiTheme="minorHAnsi" w:eastAsia="Times New Roman" w:hAnsiTheme="minorHAnsi" w:cstheme="minorHAnsi"/>
          <w:sz w:val="20"/>
          <w:szCs w:val="20"/>
        </w:rPr>
      </w:pPr>
    </w:p>
    <w:p w:rsidR="00EE70B8" w:rsidRPr="00753097" w:rsidRDefault="00EE70B8" w:rsidP="009B6AE8">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EE70B8" w:rsidRPr="00753097" w:rsidRDefault="00CF3D83" w:rsidP="009B6AE8">
      <w:pPr>
        <w:spacing w:after="0"/>
        <w:ind w:firstLine="360"/>
        <w:rPr>
          <w:rFonts w:asciiTheme="minorHAnsi" w:hAnsiTheme="minorHAnsi" w:cstheme="minorHAnsi"/>
          <w:b/>
          <w:i/>
          <w:sz w:val="16"/>
          <w:szCs w:val="20"/>
        </w:rPr>
      </w:pPr>
      <w:r>
        <w:rPr>
          <w:rFonts w:asciiTheme="minorHAnsi" w:hAnsiTheme="minorHAnsi" w:cstheme="minorHAnsi"/>
          <w:b/>
          <w:sz w:val="20"/>
          <w:szCs w:val="20"/>
        </w:rPr>
        <w:t>KARTU BANTU/BACAKAN</w:t>
      </w:r>
      <w:r w:rsidR="00EE70B8" w:rsidRPr="00753097">
        <w:rPr>
          <w:rFonts w:asciiTheme="minorHAnsi" w:hAnsiTheme="minorHAnsi" w:cstheme="minorHAnsi"/>
          <w:b/>
          <w:sz w:val="20"/>
          <w:szCs w:val="20"/>
        </w:rPr>
        <w:t xml:space="preserve">. </w:t>
      </w:r>
      <w:r w:rsidR="00EE70B8" w:rsidRPr="00753097">
        <w:rPr>
          <w:rFonts w:asciiTheme="minorHAnsi" w:hAnsiTheme="minorHAnsi" w:cstheme="minorHAnsi"/>
          <w:b/>
          <w:i/>
          <w:sz w:val="16"/>
          <w:szCs w:val="20"/>
        </w:rPr>
        <w:t xml:space="preserve">READ OUT. </w:t>
      </w:r>
    </w:p>
    <w:p w:rsidR="00EE70B8" w:rsidRPr="00753097" w:rsidRDefault="00EE70B8" w:rsidP="009B6AE8">
      <w:pPr>
        <w:spacing w:after="0"/>
        <w:ind w:firstLine="360"/>
        <w:rPr>
          <w:rFonts w:asciiTheme="minorHAnsi" w:eastAsia="Times New Roman" w:hAnsiTheme="minorHAnsi" w:cstheme="minorHAnsi"/>
          <w:b/>
          <w:sz w:val="20"/>
          <w:szCs w:val="20"/>
        </w:rPr>
      </w:pPr>
      <w:r w:rsidRPr="00753097">
        <w:rPr>
          <w:rFonts w:asciiTheme="minorHAnsi" w:hAnsiTheme="minorHAnsi" w:cstheme="minorHAnsi"/>
          <w:b/>
          <w:sz w:val="20"/>
          <w:szCs w:val="20"/>
        </w:rPr>
        <w:t>SA PER BARIS</w:t>
      </w:r>
      <w:r w:rsidRPr="00753097">
        <w:rPr>
          <w:rFonts w:asciiTheme="minorHAnsi" w:hAnsiTheme="minorHAnsi" w:cstheme="minorHAnsi"/>
          <w:b/>
          <w:i/>
          <w:sz w:val="16"/>
          <w:szCs w:val="20"/>
        </w:rPr>
        <w:t xml:space="preserve"> SINGLE ANSWER PER ROW</w:t>
      </w:r>
    </w:p>
    <w:p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FL6. Saya akan membacakan beberapa pernyataan. Tolong katakan, manakah diantara pernyataan</w:t>
      </w:r>
      <w:r w:rsidR="009B6AE8">
        <w:rPr>
          <w:rFonts w:asciiTheme="minorHAnsi" w:hAnsiTheme="minorHAnsi" w:cstheme="minorHAnsi"/>
          <w:sz w:val="20"/>
          <w:szCs w:val="20"/>
        </w:rPr>
        <w:t>-pernyataan</w:t>
      </w:r>
      <w:r w:rsidRPr="00753097">
        <w:rPr>
          <w:rFonts w:asciiTheme="minorHAnsi" w:hAnsiTheme="minorHAnsi" w:cstheme="minorHAnsi"/>
          <w:sz w:val="20"/>
          <w:szCs w:val="20"/>
        </w:rPr>
        <w:t xml:space="preserve"> berikut yang sesuai dengan Anda?</w:t>
      </w:r>
      <w:r w:rsidRPr="00753097">
        <w:rPr>
          <w:rFonts w:asciiTheme="minorHAnsi" w:hAnsiTheme="minorHAnsi" w:cstheme="minorHAnsi"/>
          <w:i/>
          <w:sz w:val="16"/>
          <w:szCs w:val="20"/>
        </w:rPr>
        <w:t xml:space="preserve"> I will read several statements. Tell me, does the following apply to you?</w:t>
      </w:r>
    </w:p>
    <w:tbl>
      <w:tblPr>
        <w:tblStyle w:val="TableGrid"/>
        <w:tblW w:w="8984" w:type="dxa"/>
        <w:jc w:val="center"/>
        <w:tblLook w:val="04A0" w:firstRow="1" w:lastRow="0" w:firstColumn="1" w:lastColumn="0" w:noHBand="0" w:noVBand="1"/>
      </w:tblPr>
      <w:tblGrid>
        <w:gridCol w:w="6729"/>
        <w:gridCol w:w="1127"/>
        <w:gridCol w:w="1128"/>
      </w:tblGrid>
      <w:tr w:rsidR="001B00A9" w:rsidRPr="0075309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rsidR="001B00A9"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1B00A9" w:rsidRPr="007B269F">
              <w:rPr>
                <w:rFonts w:asciiTheme="minorHAnsi" w:hAnsiTheme="minorHAnsi" w:cstheme="minorHAnsi"/>
                <w:b/>
                <w:sz w:val="20"/>
                <w:szCs w:val="20"/>
              </w:rPr>
              <w:t xml:space="preserve">. SA PER BARIS </w:t>
            </w:r>
            <w:r w:rsidR="001B00A9" w:rsidRPr="007B269F">
              <w:rPr>
                <w:rFonts w:asciiTheme="minorHAnsi" w:hAnsiTheme="minorHAnsi" w:cstheme="minorHAnsi"/>
                <w:b/>
                <w:i/>
                <w:sz w:val="16"/>
                <w:szCs w:val="20"/>
              </w:rPr>
              <w:t>READ OUT. SINGLE ANSWER PER ROW</w:t>
            </w:r>
          </w:p>
        </w:tc>
        <w:tc>
          <w:tcPr>
            <w:tcW w:w="1127" w:type="dxa"/>
            <w:tcBorders>
              <w:top w:val="single" w:sz="4" w:space="0" w:color="auto"/>
              <w:left w:val="single" w:sz="4" w:space="0" w:color="auto"/>
              <w:bottom w:val="single" w:sz="4" w:space="0" w:color="auto"/>
              <w:right w:val="single" w:sz="4" w:space="0" w:color="auto"/>
            </w:tcBorders>
            <w:shd w:val="clear" w:color="auto" w:fill="auto"/>
            <w:hideMark/>
          </w:tcPr>
          <w:p w:rsidR="001B00A9" w:rsidRPr="00753097" w:rsidRDefault="001B00A9" w:rsidP="001B00A9">
            <w:pPr>
              <w:jc w:val="center"/>
              <w:rPr>
                <w:rFonts w:asciiTheme="minorHAnsi" w:hAnsiTheme="minorHAnsi" w:cstheme="minorHAnsi"/>
                <w:b/>
                <w:sz w:val="20"/>
                <w:szCs w:val="20"/>
              </w:rPr>
            </w:pPr>
            <w:r w:rsidRPr="00753097">
              <w:rPr>
                <w:rFonts w:asciiTheme="minorHAnsi" w:hAnsiTheme="minorHAnsi" w:cstheme="minorHAnsi"/>
                <w:b/>
                <w:sz w:val="20"/>
                <w:szCs w:val="20"/>
              </w:rPr>
              <w:t>1</w:t>
            </w:r>
          </w:p>
          <w:p w:rsidR="001B00A9" w:rsidRPr="00753097" w:rsidRDefault="001B00A9" w:rsidP="001B00A9">
            <w:pPr>
              <w:jc w:val="center"/>
              <w:rPr>
                <w:rFonts w:asciiTheme="minorHAnsi" w:hAnsiTheme="minorHAnsi" w:cstheme="minorHAnsi"/>
                <w:b/>
                <w:i/>
                <w:sz w:val="16"/>
                <w:szCs w:val="20"/>
              </w:rPr>
            </w:pPr>
            <w:r w:rsidRPr="00753097">
              <w:rPr>
                <w:rFonts w:asciiTheme="minorHAnsi" w:hAnsiTheme="minorHAnsi" w:cstheme="minorHAnsi"/>
                <w:b/>
                <w:sz w:val="20"/>
                <w:szCs w:val="20"/>
              </w:rPr>
              <w:t xml:space="preserve">Ya </w:t>
            </w:r>
            <w:r w:rsidRPr="00753097">
              <w:rPr>
                <w:rFonts w:asciiTheme="minorHAnsi" w:hAnsiTheme="minorHAnsi" w:cstheme="minorHAnsi"/>
                <w:b/>
                <w:i/>
                <w:sz w:val="16"/>
                <w:szCs w:val="20"/>
              </w:rPr>
              <w:t>Yes</w:t>
            </w:r>
          </w:p>
        </w:tc>
        <w:tc>
          <w:tcPr>
            <w:tcW w:w="1128" w:type="dxa"/>
            <w:tcBorders>
              <w:top w:val="single" w:sz="4" w:space="0" w:color="auto"/>
              <w:left w:val="single" w:sz="4" w:space="0" w:color="auto"/>
              <w:bottom w:val="single" w:sz="4" w:space="0" w:color="auto"/>
              <w:right w:val="single" w:sz="4" w:space="0" w:color="auto"/>
            </w:tcBorders>
            <w:shd w:val="clear" w:color="auto" w:fill="auto"/>
          </w:tcPr>
          <w:p w:rsidR="001B00A9" w:rsidRPr="00753097" w:rsidRDefault="001B00A9" w:rsidP="001B00A9">
            <w:pPr>
              <w:jc w:val="center"/>
              <w:rPr>
                <w:rFonts w:asciiTheme="minorHAnsi" w:hAnsiTheme="minorHAnsi" w:cstheme="minorHAnsi"/>
                <w:b/>
                <w:sz w:val="20"/>
                <w:szCs w:val="20"/>
              </w:rPr>
            </w:pPr>
            <w:r w:rsidRPr="00753097">
              <w:rPr>
                <w:rFonts w:asciiTheme="minorHAnsi" w:hAnsiTheme="minorHAnsi" w:cstheme="minorHAnsi"/>
                <w:b/>
                <w:sz w:val="20"/>
                <w:szCs w:val="20"/>
              </w:rPr>
              <w:t>2</w:t>
            </w:r>
          </w:p>
          <w:p w:rsidR="001B00A9" w:rsidRPr="00753097" w:rsidRDefault="001B00A9" w:rsidP="001B00A9">
            <w:pPr>
              <w:jc w:val="center"/>
              <w:rPr>
                <w:rFonts w:asciiTheme="minorHAnsi" w:hAnsiTheme="minorHAnsi" w:cstheme="minorHAnsi"/>
                <w:b/>
                <w:i/>
                <w:sz w:val="16"/>
                <w:szCs w:val="20"/>
              </w:rPr>
            </w:pPr>
            <w:r w:rsidRPr="00753097">
              <w:rPr>
                <w:rFonts w:asciiTheme="minorHAnsi" w:hAnsiTheme="minorHAnsi" w:cstheme="minorHAnsi"/>
                <w:b/>
                <w:sz w:val="20"/>
                <w:szCs w:val="20"/>
              </w:rPr>
              <w:t xml:space="preserve">Tidak </w:t>
            </w:r>
            <w:r w:rsidRPr="00753097">
              <w:rPr>
                <w:rFonts w:asciiTheme="minorHAnsi" w:hAnsiTheme="minorHAnsi" w:cstheme="minorHAnsi"/>
                <w:b/>
                <w:i/>
                <w:sz w:val="16"/>
                <w:szCs w:val="20"/>
              </w:rPr>
              <w:t>No</w:t>
            </w:r>
          </w:p>
        </w:tc>
      </w:tr>
      <w:tr w:rsidR="001B00A9" w:rsidRPr="0075309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menghabiskan lebih sedikit uang dibandingkan uang yang saya dapatkan tiap bulan </w:t>
            </w:r>
            <w:r w:rsidRPr="00753097">
              <w:rPr>
                <w:rFonts w:asciiTheme="minorHAnsi" w:hAnsiTheme="minorHAnsi" w:cstheme="minorHAnsi"/>
                <w:i/>
                <w:sz w:val="16"/>
                <w:szCs w:val="20"/>
              </w:rPr>
              <w:t>I spend less money than I make each month</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memiliki dana darurat untuk mengatasi pengeluaran tidak terduga </w:t>
            </w:r>
            <w:r w:rsidRPr="00753097">
              <w:rPr>
                <w:rFonts w:asciiTheme="minorHAnsi" w:hAnsiTheme="minorHAnsi" w:cstheme="minorHAnsi"/>
                <w:i/>
                <w:sz w:val="16"/>
                <w:szCs w:val="20"/>
              </w:rPr>
              <w:t>I have an emergency fund to cover for unplanned expenses</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membayar tagihan saya tepat waktu </w:t>
            </w:r>
            <w:r w:rsidRPr="00753097">
              <w:rPr>
                <w:rFonts w:asciiTheme="minorHAnsi" w:hAnsiTheme="minorHAnsi" w:cstheme="minorHAnsi"/>
                <w:i/>
                <w:sz w:val="16"/>
                <w:szCs w:val="20"/>
              </w:rPr>
              <w:t>I pay my bills on time</w:t>
            </w:r>
            <w:r w:rsidRPr="00753097">
              <w:rPr>
                <w:rFonts w:asciiTheme="minorHAnsi" w:hAnsiTheme="minorHAnsi" w:cstheme="minorHAnsi"/>
                <w:sz w:val="16"/>
                <w:szCs w:val="20"/>
              </w:rPr>
              <w:t xml:space="preserve"> </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1B00A9" w:rsidRPr="00753097" w:rsidTr="00AB4D3B">
        <w:trPr>
          <w:jc w:val="center"/>
        </w:trPr>
        <w:tc>
          <w:tcPr>
            <w:tcW w:w="6729" w:type="dxa"/>
            <w:tcBorders>
              <w:top w:val="single" w:sz="4" w:space="0" w:color="auto"/>
              <w:left w:val="single" w:sz="4" w:space="0" w:color="auto"/>
              <w:bottom w:val="single" w:sz="4" w:space="0" w:color="auto"/>
              <w:right w:val="single" w:sz="4" w:space="0" w:color="auto"/>
            </w:tcBorders>
            <w:hideMark/>
          </w:tcPr>
          <w:p w:rsidR="001B00A9" w:rsidRPr="00753097" w:rsidRDefault="001B00A9" w:rsidP="006C3891">
            <w:pPr>
              <w:rPr>
                <w:rFonts w:asciiTheme="minorHAnsi" w:hAnsiTheme="minorHAnsi" w:cstheme="minorHAnsi"/>
                <w:sz w:val="20"/>
                <w:szCs w:val="20"/>
              </w:rPr>
            </w:pPr>
            <w:r w:rsidRPr="00753097">
              <w:rPr>
                <w:rFonts w:asciiTheme="minorHAnsi" w:hAnsiTheme="minorHAnsi" w:cstheme="minorHAnsi"/>
                <w:sz w:val="20"/>
                <w:szCs w:val="20"/>
              </w:rPr>
              <w:t xml:space="preserve">Tabungan saya lebih besar dibandingkan hutang saya </w:t>
            </w:r>
            <w:r w:rsidRPr="00753097">
              <w:rPr>
                <w:rFonts w:asciiTheme="minorHAnsi" w:hAnsiTheme="minorHAnsi" w:cstheme="minorHAnsi"/>
                <w:i/>
                <w:sz w:val="16"/>
                <w:szCs w:val="20"/>
              </w:rPr>
              <w:t>My savings are larger than my debts</w:t>
            </w:r>
            <w:r w:rsidRPr="00753097">
              <w:rPr>
                <w:rFonts w:asciiTheme="minorHAnsi" w:hAnsiTheme="minorHAnsi" w:cstheme="minorHAnsi"/>
                <w:sz w:val="16"/>
                <w:szCs w:val="20"/>
              </w:rPr>
              <w:t xml:space="preserve"> </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1B00A9" w:rsidRPr="00753097" w:rsidRDefault="001B00A9">
            <w:pPr>
              <w:jc w:val="center"/>
              <w:rPr>
                <w:rFonts w:asciiTheme="minorHAnsi" w:hAnsiTheme="minorHAnsi" w:cstheme="minorHAnsi"/>
                <w:sz w:val="20"/>
                <w:szCs w:val="20"/>
              </w:rPr>
            </w:pPr>
            <w:r w:rsidRPr="00753097">
              <w:rPr>
                <w:rFonts w:asciiTheme="minorHAnsi" w:hAnsiTheme="minorHAnsi" w:cstheme="minorHAnsi"/>
                <w:sz w:val="20"/>
                <w:szCs w:val="20"/>
              </w:rPr>
              <w:t>2</w:t>
            </w:r>
          </w:p>
        </w:tc>
      </w:tr>
    </w:tbl>
    <w:p w:rsidR="00FE5061" w:rsidRPr="00753097" w:rsidRDefault="00FE5061" w:rsidP="00FE5061">
      <w:pPr>
        <w:rPr>
          <w:rFonts w:asciiTheme="minorHAnsi" w:hAnsiTheme="minorHAnsi" w:cstheme="minorHAnsi"/>
          <w:sz w:val="20"/>
          <w:szCs w:val="20"/>
        </w:rPr>
      </w:pPr>
    </w:p>
    <w:p w:rsidR="00BA5942" w:rsidRDefault="00BA5942">
      <w:pPr>
        <w:rPr>
          <w:rFonts w:asciiTheme="minorHAnsi" w:hAnsiTheme="minorHAnsi" w:cstheme="minorHAnsi"/>
          <w:b/>
          <w:sz w:val="20"/>
          <w:szCs w:val="20"/>
        </w:rPr>
      </w:pPr>
      <w:r>
        <w:rPr>
          <w:rFonts w:asciiTheme="minorHAnsi" w:hAnsiTheme="minorHAnsi" w:cstheme="minorHAnsi"/>
          <w:b/>
          <w:sz w:val="20"/>
          <w:szCs w:val="20"/>
        </w:rPr>
        <w:br w:type="page"/>
      </w:r>
    </w:p>
    <w:p w:rsidR="004955FE" w:rsidRPr="00753097" w:rsidRDefault="004955FE" w:rsidP="00F407EC">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rsidR="004955FE" w:rsidRPr="00753097" w:rsidRDefault="004955FE" w:rsidP="00F407EC">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 xml:space="preserve">FL7. Apakah keluarga Anda memiliki rencana untuk mengatasi pengeluaran tidak terduga, yang mungkin terjadi karena hal-hal berikut ini? </w:t>
      </w:r>
      <w:r w:rsidRPr="00753097">
        <w:rPr>
          <w:rFonts w:asciiTheme="minorHAnsi" w:hAnsiTheme="minorHAnsi" w:cstheme="minorHAnsi"/>
          <w:i/>
          <w:sz w:val="16"/>
          <w:szCs w:val="20"/>
        </w:rPr>
        <w:t>Does your family have a plan to manage unexpected expenses, which might result from the following?</w:t>
      </w:r>
    </w:p>
    <w:tbl>
      <w:tblPr>
        <w:tblStyle w:val="TableGrid"/>
        <w:tblW w:w="9558" w:type="dxa"/>
        <w:jc w:val="center"/>
        <w:tblLayout w:type="fixed"/>
        <w:tblLook w:val="04A0" w:firstRow="1" w:lastRow="0" w:firstColumn="1" w:lastColumn="0" w:noHBand="0" w:noVBand="1"/>
      </w:tblPr>
      <w:tblGrid>
        <w:gridCol w:w="6308"/>
        <w:gridCol w:w="1080"/>
        <w:gridCol w:w="739"/>
        <w:gridCol w:w="1431"/>
      </w:tblGrid>
      <w:tr w:rsidR="00235B6A" w:rsidRPr="00753097" w:rsidTr="00AB4D3B">
        <w:trPr>
          <w:trHeight w:val="845"/>
          <w:jc w:val="center"/>
        </w:trPr>
        <w:tc>
          <w:tcPr>
            <w:tcW w:w="6308" w:type="dxa"/>
          </w:tcPr>
          <w:p w:rsidR="00235B6A"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235B6A" w:rsidRPr="007B269F">
              <w:rPr>
                <w:rFonts w:asciiTheme="minorHAnsi" w:hAnsiTheme="minorHAnsi" w:cstheme="minorHAnsi"/>
                <w:b/>
                <w:sz w:val="20"/>
                <w:szCs w:val="20"/>
              </w:rPr>
              <w:t xml:space="preserve">. SA </w:t>
            </w:r>
            <w:r w:rsidR="00235B6A" w:rsidRPr="007B269F">
              <w:rPr>
                <w:rFonts w:asciiTheme="minorHAnsi" w:hAnsiTheme="minorHAnsi" w:cstheme="minorHAnsi"/>
                <w:b/>
                <w:i/>
                <w:sz w:val="16"/>
                <w:szCs w:val="20"/>
              </w:rPr>
              <w:t>READ OUT. SINGLE ANSWER</w:t>
            </w:r>
          </w:p>
        </w:tc>
        <w:tc>
          <w:tcPr>
            <w:tcW w:w="1080" w:type="dxa"/>
          </w:tcPr>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p w:rsidR="00235B6A" w:rsidRPr="007B269F" w:rsidRDefault="00235B6A" w:rsidP="00235B6A">
            <w:pPr>
              <w:jc w:val="center"/>
              <w:rPr>
                <w:rFonts w:asciiTheme="minorHAnsi" w:hAnsiTheme="minorHAnsi" w:cstheme="minorHAnsi"/>
                <w:b/>
                <w:sz w:val="20"/>
                <w:szCs w:val="20"/>
              </w:rPr>
            </w:pPr>
          </w:p>
        </w:tc>
        <w:tc>
          <w:tcPr>
            <w:tcW w:w="739" w:type="dxa"/>
          </w:tcPr>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p w:rsidR="00235B6A" w:rsidRPr="007B269F" w:rsidRDefault="00235B6A" w:rsidP="00235B6A">
            <w:pPr>
              <w:jc w:val="center"/>
              <w:rPr>
                <w:rFonts w:asciiTheme="minorHAnsi" w:hAnsiTheme="minorHAnsi" w:cstheme="minorHAnsi"/>
                <w:b/>
                <w:sz w:val="20"/>
                <w:szCs w:val="20"/>
              </w:rPr>
            </w:pPr>
          </w:p>
        </w:tc>
        <w:tc>
          <w:tcPr>
            <w:tcW w:w="1431" w:type="dxa"/>
          </w:tcPr>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3</w:t>
            </w:r>
          </w:p>
          <w:p w:rsidR="00235B6A" w:rsidRPr="007B269F" w:rsidRDefault="00235B6A" w:rsidP="00235B6A">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tahu/Menolak </w:t>
            </w:r>
            <w:r w:rsidRPr="007B269F">
              <w:rPr>
                <w:rFonts w:asciiTheme="minorHAnsi" w:hAnsiTheme="minorHAnsi" w:cstheme="minorHAnsi"/>
                <w:b/>
                <w:i/>
                <w:sz w:val="16"/>
                <w:szCs w:val="20"/>
              </w:rPr>
              <w:t>DK/Refused</w:t>
            </w:r>
          </w:p>
        </w:tc>
      </w:tr>
      <w:tr w:rsidR="00235B6A" w:rsidRPr="00753097" w:rsidTr="00AB4D3B">
        <w:trPr>
          <w:jc w:val="center"/>
        </w:trPr>
        <w:tc>
          <w:tcPr>
            <w:tcW w:w="6308" w:type="dxa"/>
          </w:tcPr>
          <w:p w:rsidR="00235B6A" w:rsidRPr="00753097" w:rsidRDefault="00235B6A" w:rsidP="006C3891">
            <w:pPr>
              <w:rPr>
                <w:rFonts w:asciiTheme="minorHAnsi" w:hAnsiTheme="minorHAnsi" w:cstheme="minorHAnsi"/>
                <w:sz w:val="20"/>
                <w:szCs w:val="20"/>
              </w:rPr>
            </w:pPr>
            <w:r w:rsidRPr="00753097">
              <w:rPr>
                <w:rFonts w:asciiTheme="minorHAnsi" w:hAnsiTheme="minorHAnsi" w:cstheme="minorHAnsi"/>
                <w:sz w:val="20"/>
                <w:szCs w:val="20"/>
              </w:rPr>
              <w:t xml:space="preserve">Hilangnya rumah karena kebakaran, banjir atau bencana alam lainnya </w:t>
            </w:r>
            <w:r w:rsidRPr="00753097">
              <w:rPr>
                <w:rFonts w:asciiTheme="minorHAnsi" w:hAnsiTheme="minorHAnsi" w:cstheme="minorHAnsi"/>
                <w:i/>
                <w:sz w:val="16"/>
                <w:szCs w:val="20"/>
              </w:rPr>
              <w:t>Loss of a house due to fire, flood or another natural disaster</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235B6A" w:rsidRPr="00753097" w:rsidTr="00AB4D3B">
        <w:trPr>
          <w:trHeight w:val="242"/>
          <w:jc w:val="center"/>
        </w:trPr>
        <w:tc>
          <w:tcPr>
            <w:tcW w:w="6308" w:type="dxa"/>
          </w:tcPr>
          <w:p w:rsidR="00235B6A" w:rsidRPr="00753097" w:rsidRDefault="00235B6A" w:rsidP="006C3891">
            <w:pPr>
              <w:rPr>
                <w:rFonts w:asciiTheme="minorHAnsi" w:hAnsiTheme="minorHAnsi" w:cstheme="minorHAnsi"/>
                <w:sz w:val="20"/>
                <w:szCs w:val="20"/>
              </w:rPr>
            </w:pPr>
            <w:r w:rsidRPr="00753097">
              <w:rPr>
                <w:rFonts w:asciiTheme="minorHAnsi" w:hAnsiTheme="minorHAnsi" w:cstheme="minorHAnsi"/>
                <w:sz w:val="20"/>
                <w:szCs w:val="20"/>
              </w:rPr>
              <w:t xml:space="preserve">Kejadian medis darurat, termasuk didalamnya sakit, terluka atau melahirkan </w:t>
            </w:r>
            <w:r w:rsidRPr="00753097">
              <w:rPr>
                <w:rFonts w:asciiTheme="minorHAnsi" w:hAnsiTheme="minorHAnsi" w:cstheme="minorHAnsi"/>
                <w:i/>
                <w:sz w:val="16"/>
                <w:szCs w:val="20"/>
              </w:rPr>
              <w:t>Major medical emergency, including illness, injury and childbirth</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235B6A" w:rsidRPr="00753097" w:rsidTr="00AB4D3B">
        <w:trPr>
          <w:trHeight w:val="260"/>
          <w:jc w:val="center"/>
        </w:trPr>
        <w:tc>
          <w:tcPr>
            <w:tcW w:w="6308" w:type="dxa"/>
          </w:tcPr>
          <w:p w:rsidR="00235B6A" w:rsidRPr="00753097" w:rsidRDefault="00235B6A">
            <w:pPr>
              <w:rPr>
                <w:rFonts w:asciiTheme="minorHAnsi" w:hAnsiTheme="minorHAnsi" w:cstheme="minorHAnsi"/>
                <w:sz w:val="20"/>
                <w:szCs w:val="20"/>
              </w:rPr>
            </w:pPr>
            <w:r w:rsidRPr="00753097">
              <w:rPr>
                <w:rFonts w:asciiTheme="minorHAnsi" w:hAnsiTheme="minorHAnsi" w:cstheme="minorHAnsi"/>
                <w:sz w:val="20"/>
                <w:szCs w:val="20"/>
              </w:rPr>
              <w:t xml:space="preserve">Bangkrut/kehilangan pekerjaan atau </w:t>
            </w:r>
            <w:r w:rsidR="00506DC0">
              <w:rPr>
                <w:rFonts w:asciiTheme="minorHAnsi" w:hAnsiTheme="minorHAnsi" w:cstheme="minorHAnsi"/>
                <w:sz w:val="20"/>
                <w:szCs w:val="20"/>
              </w:rPr>
              <w:t>usaha</w:t>
            </w:r>
            <w:r w:rsidR="00506DC0" w:rsidRPr="00753097">
              <w:rPr>
                <w:rFonts w:asciiTheme="minorHAnsi" w:hAnsiTheme="minorHAnsi" w:cstheme="minorHAnsi"/>
                <w:sz w:val="20"/>
                <w:szCs w:val="20"/>
              </w:rPr>
              <w:t xml:space="preserve"> </w:t>
            </w:r>
            <w:r w:rsidRPr="00753097">
              <w:rPr>
                <w:rFonts w:asciiTheme="minorHAnsi" w:hAnsiTheme="minorHAnsi" w:cstheme="minorHAnsi"/>
                <w:i/>
                <w:sz w:val="16"/>
                <w:szCs w:val="20"/>
              </w:rPr>
              <w:t>Bankruptcy/loss of a job or a business</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235B6A" w:rsidRPr="00753097" w:rsidTr="00AB4D3B">
        <w:trPr>
          <w:trHeight w:val="260"/>
          <w:jc w:val="center"/>
        </w:trPr>
        <w:tc>
          <w:tcPr>
            <w:tcW w:w="6308" w:type="dxa"/>
          </w:tcPr>
          <w:p w:rsidR="00235B6A" w:rsidRPr="00753097" w:rsidRDefault="00235B6A" w:rsidP="006C3891">
            <w:pPr>
              <w:rPr>
                <w:rFonts w:asciiTheme="minorHAnsi" w:hAnsiTheme="minorHAnsi" w:cstheme="minorHAnsi"/>
                <w:sz w:val="20"/>
                <w:szCs w:val="20"/>
              </w:rPr>
            </w:pPr>
            <w:r w:rsidRPr="00753097">
              <w:rPr>
                <w:rFonts w:asciiTheme="minorHAnsi" w:hAnsiTheme="minorHAnsi" w:cstheme="minorHAnsi"/>
                <w:sz w:val="20"/>
                <w:szCs w:val="20"/>
              </w:rPr>
              <w:t xml:space="preserve">Hilangnya hasil panen atau hasil ternak karena kondisi cuaca atau penyakit </w:t>
            </w:r>
            <w:r w:rsidRPr="00753097">
              <w:rPr>
                <w:rFonts w:asciiTheme="minorHAnsi" w:hAnsiTheme="minorHAnsi" w:cstheme="minorHAnsi"/>
                <w:i/>
                <w:sz w:val="16"/>
                <w:szCs w:val="20"/>
              </w:rPr>
              <w:t>Loss of harvest or livestock due to weather conditions or a disease</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235B6A" w:rsidRPr="00753097" w:rsidTr="00AB4D3B">
        <w:trPr>
          <w:trHeight w:val="260"/>
          <w:jc w:val="center"/>
        </w:trPr>
        <w:tc>
          <w:tcPr>
            <w:tcW w:w="6308" w:type="dxa"/>
          </w:tcPr>
          <w:p w:rsidR="00235B6A" w:rsidRPr="00753097" w:rsidRDefault="00235B6A" w:rsidP="00B4628B">
            <w:pPr>
              <w:rPr>
                <w:rFonts w:asciiTheme="minorHAnsi" w:hAnsiTheme="minorHAnsi" w:cstheme="minorHAnsi"/>
                <w:sz w:val="20"/>
                <w:szCs w:val="20"/>
              </w:rPr>
            </w:pPr>
            <w:r w:rsidRPr="00753097">
              <w:rPr>
                <w:rFonts w:asciiTheme="minorHAnsi" w:hAnsiTheme="minorHAnsi" w:cstheme="minorHAnsi"/>
                <w:sz w:val="20"/>
                <w:szCs w:val="20"/>
              </w:rPr>
              <w:t xml:space="preserve">Hilangnya harta milik karena dicuri atau dirampok </w:t>
            </w:r>
            <w:r w:rsidRPr="00753097">
              <w:rPr>
                <w:rFonts w:asciiTheme="minorHAnsi" w:hAnsiTheme="minorHAnsi" w:cstheme="minorHAnsi"/>
                <w:i/>
                <w:sz w:val="16"/>
                <w:szCs w:val="20"/>
              </w:rPr>
              <w:t>Loss of property due to theft or burglary</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235B6A" w:rsidRPr="00753097" w:rsidTr="00AB4D3B">
        <w:trPr>
          <w:trHeight w:val="260"/>
          <w:jc w:val="center"/>
        </w:trPr>
        <w:tc>
          <w:tcPr>
            <w:tcW w:w="6308" w:type="dxa"/>
          </w:tcPr>
          <w:p w:rsidR="00235B6A" w:rsidRPr="00753097" w:rsidRDefault="00235B6A" w:rsidP="006C3891">
            <w:pPr>
              <w:rPr>
                <w:rFonts w:asciiTheme="minorHAnsi" w:hAnsiTheme="minorHAnsi" w:cstheme="minorHAnsi"/>
                <w:sz w:val="20"/>
                <w:szCs w:val="20"/>
              </w:rPr>
            </w:pPr>
            <w:r w:rsidRPr="00753097">
              <w:rPr>
                <w:rFonts w:asciiTheme="minorHAnsi" w:hAnsiTheme="minorHAnsi" w:cstheme="minorHAnsi"/>
                <w:sz w:val="20"/>
                <w:szCs w:val="20"/>
              </w:rPr>
              <w:t xml:space="preserve">Kematian anggota keluarga, termasuk meninggalnya pencari nafkah utama </w:t>
            </w:r>
            <w:r w:rsidRPr="00753097">
              <w:rPr>
                <w:rFonts w:asciiTheme="minorHAnsi" w:hAnsiTheme="minorHAnsi" w:cstheme="minorHAnsi"/>
                <w:i/>
                <w:sz w:val="16"/>
                <w:szCs w:val="20"/>
              </w:rPr>
              <w:t>Death in the family, including death of the main income earner</w:t>
            </w:r>
          </w:p>
        </w:tc>
        <w:tc>
          <w:tcPr>
            <w:tcW w:w="1080"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739"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31" w:type="dxa"/>
            <w:vAlign w:val="center"/>
          </w:tcPr>
          <w:p w:rsidR="00235B6A" w:rsidRPr="00753097" w:rsidRDefault="00235B6A">
            <w:pPr>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BA5942" w:rsidRDefault="00BA5942" w:rsidP="0070596D">
      <w:pPr>
        <w:spacing w:after="0"/>
        <w:rPr>
          <w:rFonts w:asciiTheme="minorHAnsi" w:hAnsiTheme="minorHAnsi" w:cstheme="minorHAnsi"/>
          <w:b/>
          <w:sz w:val="20"/>
          <w:szCs w:val="20"/>
        </w:rPr>
      </w:pPr>
    </w:p>
    <w:p w:rsidR="00E641F5" w:rsidRDefault="00E641F5" w:rsidP="0070596D">
      <w:pPr>
        <w:spacing w:after="0"/>
        <w:rPr>
          <w:rFonts w:asciiTheme="minorHAnsi" w:hAnsiTheme="minorHAnsi" w:cstheme="minorHAnsi"/>
          <w:b/>
          <w:sz w:val="20"/>
          <w:szCs w:val="20"/>
        </w:rPr>
      </w:pPr>
    </w:p>
    <w:p w:rsidR="00FE5061" w:rsidRPr="00753097" w:rsidRDefault="0070596D" w:rsidP="00E641F5">
      <w:pPr>
        <w:spacing w:after="0"/>
        <w:ind w:firstLine="360"/>
        <w:rPr>
          <w:rFonts w:asciiTheme="minorHAnsi" w:hAnsiTheme="minorHAnsi" w:cstheme="minorHAnsi"/>
          <w:b/>
          <w:i/>
          <w:sz w:val="16"/>
          <w:szCs w:val="20"/>
        </w:rPr>
      </w:pPr>
      <w:r w:rsidRPr="00753097">
        <w:rPr>
          <w:rFonts w:asciiTheme="minorHAnsi" w:hAnsiTheme="minorHAnsi" w:cstheme="minorHAnsi"/>
          <w:b/>
          <w:sz w:val="20"/>
          <w:szCs w:val="20"/>
        </w:rPr>
        <w:t>TANYAKAN SEMUA</w:t>
      </w:r>
      <w:r w:rsidRPr="00753097">
        <w:rPr>
          <w:rFonts w:asciiTheme="minorHAnsi" w:hAnsiTheme="minorHAnsi" w:cstheme="minorHAnsi"/>
          <w:b/>
          <w:i/>
          <w:sz w:val="16"/>
          <w:szCs w:val="20"/>
        </w:rPr>
        <w:t xml:space="preserve"> ASK ALL.</w:t>
      </w:r>
    </w:p>
    <w:p w:rsidR="0070596D" w:rsidRPr="00753097" w:rsidRDefault="00CF3D83" w:rsidP="00E641F5">
      <w:pPr>
        <w:spacing w:after="0"/>
        <w:ind w:firstLine="360"/>
        <w:rPr>
          <w:rFonts w:asciiTheme="minorHAnsi" w:hAnsiTheme="minorHAnsi" w:cstheme="minorHAnsi"/>
          <w:b/>
          <w:sz w:val="20"/>
          <w:szCs w:val="20"/>
        </w:rPr>
      </w:pPr>
      <w:r>
        <w:rPr>
          <w:rFonts w:asciiTheme="minorHAnsi" w:hAnsiTheme="minorHAnsi" w:cstheme="minorHAnsi"/>
          <w:b/>
          <w:sz w:val="20"/>
          <w:szCs w:val="20"/>
        </w:rPr>
        <w:t>KARTU BANTU/BACAKAN</w:t>
      </w:r>
      <w:r w:rsidR="0070596D" w:rsidRPr="00753097">
        <w:rPr>
          <w:rFonts w:asciiTheme="minorHAnsi" w:hAnsiTheme="minorHAnsi" w:cstheme="minorHAnsi"/>
          <w:b/>
          <w:sz w:val="20"/>
          <w:szCs w:val="20"/>
        </w:rPr>
        <w:t xml:space="preserve"> </w:t>
      </w:r>
      <w:r w:rsidR="0070596D" w:rsidRPr="00753097">
        <w:rPr>
          <w:rFonts w:asciiTheme="minorHAnsi" w:hAnsiTheme="minorHAnsi" w:cstheme="minorHAnsi"/>
          <w:b/>
          <w:i/>
          <w:sz w:val="16"/>
          <w:szCs w:val="20"/>
        </w:rPr>
        <w:t>READ OUT.</w:t>
      </w:r>
    </w:p>
    <w:p w:rsidR="0070596D" w:rsidRPr="00753097" w:rsidRDefault="0070596D" w:rsidP="00E641F5">
      <w:pPr>
        <w:spacing w:after="0"/>
        <w:ind w:firstLine="360"/>
        <w:rPr>
          <w:rFonts w:asciiTheme="minorHAnsi" w:hAnsiTheme="minorHAnsi" w:cstheme="minorHAnsi"/>
          <w:b/>
          <w:sz w:val="20"/>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r w:rsidRPr="00753097">
        <w:rPr>
          <w:rFonts w:asciiTheme="minorHAnsi" w:hAnsiTheme="minorHAnsi" w:cstheme="minorHAnsi"/>
          <w:b/>
          <w:sz w:val="20"/>
          <w:szCs w:val="20"/>
        </w:rPr>
        <w:t>.</w:t>
      </w:r>
    </w:p>
    <w:p w:rsidR="00FE5061" w:rsidRPr="00753097" w:rsidRDefault="00FE5061" w:rsidP="00FE5061">
      <w:pPr>
        <w:rPr>
          <w:rFonts w:asciiTheme="minorHAnsi" w:eastAsiaTheme="minorHAnsi" w:hAnsiTheme="minorHAnsi" w:cstheme="minorHAnsi"/>
          <w:i/>
          <w:sz w:val="16"/>
          <w:szCs w:val="20"/>
        </w:rPr>
      </w:pPr>
      <w:r w:rsidRPr="00753097">
        <w:rPr>
          <w:rFonts w:asciiTheme="minorHAnsi" w:hAnsiTheme="minorHAnsi" w:cstheme="minorHAnsi"/>
          <w:sz w:val="20"/>
          <w:szCs w:val="20"/>
        </w:rPr>
        <w:t>FL8.</w:t>
      </w:r>
      <w:r w:rsidR="0070596D"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Seberapa setujukah Anda dengan pernyataan berikut ini (Sangat setuju, Setuju, </w:t>
      </w:r>
      <w:r w:rsidR="001C3427">
        <w:rPr>
          <w:rFonts w:asciiTheme="minorHAnsi" w:hAnsiTheme="minorHAnsi" w:cstheme="minorHAnsi"/>
          <w:sz w:val="20"/>
          <w:szCs w:val="20"/>
        </w:rPr>
        <w:t>Setuju tidak-</w:t>
      </w:r>
      <w:r w:rsidR="001C3427" w:rsidRPr="001C3427">
        <w:rPr>
          <w:rFonts w:asciiTheme="minorHAnsi" w:hAnsiTheme="minorHAnsi" w:cstheme="minorHAnsi"/>
          <w:sz w:val="20"/>
          <w:szCs w:val="20"/>
        </w:rPr>
        <w:t>tidak setuju juga tidak</w:t>
      </w:r>
      <w:r w:rsidRPr="00753097">
        <w:rPr>
          <w:rFonts w:asciiTheme="minorHAnsi" w:hAnsiTheme="minorHAnsi" w:cstheme="minorHAnsi"/>
          <w:sz w:val="20"/>
          <w:szCs w:val="20"/>
        </w:rPr>
        <w:t xml:space="preserve">, Tidak setuju, Sangat tidak setuju) </w:t>
      </w:r>
      <w:r w:rsidRPr="00753097">
        <w:rPr>
          <w:rFonts w:asciiTheme="minorHAnsi" w:eastAsiaTheme="minorHAnsi" w:hAnsiTheme="minorHAnsi" w:cstheme="minorHAnsi"/>
          <w:i/>
          <w:sz w:val="16"/>
          <w:szCs w:val="20"/>
        </w:rPr>
        <w:t>How much do you agree with the following statements (Strongly Agree, Agree, Neither agree nor Disagree, Disagree, Strongly Disagree)</w:t>
      </w:r>
    </w:p>
    <w:tbl>
      <w:tblPr>
        <w:tblStyle w:val="TableGrid"/>
        <w:tblW w:w="0" w:type="auto"/>
        <w:jc w:val="center"/>
        <w:tblLook w:val="04A0" w:firstRow="1" w:lastRow="0" w:firstColumn="1" w:lastColumn="0" w:noHBand="0" w:noVBand="1"/>
      </w:tblPr>
      <w:tblGrid>
        <w:gridCol w:w="4775"/>
        <w:gridCol w:w="982"/>
        <w:gridCol w:w="982"/>
        <w:gridCol w:w="1440"/>
        <w:gridCol w:w="953"/>
        <w:gridCol w:w="953"/>
      </w:tblGrid>
      <w:tr w:rsidR="006002D0" w:rsidRPr="00753097" w:rsidTr="00065344">
        <w:trPr>
          <w:jc w:val="center"/>
        </w:trPr>
        <w:tc>
          <w:tcPr>
            <w:tcW w:w="4775" w:type="dxa"/>
          </w:tcPr>
          <w:p w:rsidR="006002D0"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6002D0" w:rsidRPr="007B269F">
              <w:rPr>
                <w:rFonts w:asciiTheme="minorHAnsi" w:hAnsiTheme="minorHAnsi" w:cstheme="minorHAnsi"/>
                <w:b/>
                <w:sz w:val="20"/>
                <w:szCs w:val="20"/>
              </w:rPr>
              <w:t xml:space="preserve">. SA PER BARIS </w:t>
            </w:r>
            <w:r w:rsidR="006002D0" w:rsidRPr="007B269F">
              <w:rPr>
                <w:rFonts w:asciiTheme="minorHAnsi" w:hAnsiTheme="minorHAnsi" w:cstheme="minorHAnsi"/>
                <w:b/>
                <w:i/>
                <w:sz w:val="16"/>
                <w:szCs w:val="20"/>
              </w:rPr>
              <w:t>READ OUT. SINGLE ANSWER PER ROW</w:t>
            </w:r>
            <w:r w:rsidR="006002D0" w:rsidRPr="007B269F">
              <w:rPr>
                <w:rFonts w:asciiTheme="minorHAnsi" w:hAnsiTheme="minorHAnsi" w:cstheme="minorHAnsi"/>
                <w:b/>
                <w:sz w:val="20"/>
                <w:szCs w:val="20"/>
              </w:rPr>
              <w:t>.</w:t>
            </w:r>
          </w:p>
        </w:tc>
        <w:tc>
          <w:tcPr>
            <w:tcW w:w="982" w:type="dxa"/>
          </w:tcPr>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setuju </w:t>
            </w:r>
            <w:r w:rsidRPr="007B269F">
              <w:rPr>
                <w:rFonts w:asciiTheme="minorHAnsi" w:hAnsiTheme="minorHAnsi" w:cstheme="minorHAnsi"/>
                <w:b/>
                <w:i/>
                <w:sz w:val="16"/>
                <w:szCs w:val="20"/>
              </w:rPr>
              <w:t>Strongly agree</w:t>
            </w:r>
          </w:p>
          <w:p w:rsidR="006002D0" w:rsidRPr="007B269F" w:rsidRDefault="006002D0" w:rsidP="006002D0">
            <w:pPr>
              <w:jc w:val="center"/>
              <w:rPr>
                <w:rFonts w:asciiTheme="minorHAnsi" w:hAnsiTheme="minorHAnsi" w:cstheme="minorHAnsi"/>
                <w:b/>
                <w:sz w:val="20"/>
                <w:szCs w:val="20"/>
              </w:rPr>
            </w:pPr>
          </w:p>
        </w:tc>
        <w:tc>
          <w:tcPr>
            <w:tcW w:w="982" w:type="dxa"/>
          </w:tcPr>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Setuju </w:t>
            </w:r>
            <w:r w:rsidRPr="007B269F">
              <w:rPr>
                <w:rFonts w:asciiTheme="minorHAnsi" w:hAnsiTheme="minorHAnsi" w:cstheme="minorHAnsi"/>
                <w:b/>
                <w:i/>
                <w:sz w:val="16"/>
                <w:szCs w:val="20"/>
              </w:rPr>
              <w:t>Agree</w:t>
            </w:r>
          </w:p>
          <w:p w:rsidR="006002D0" w:rsidRPr="007B269F" w:rsidRDefault="006002D0" w:rsidP="006002D0">
            <w:pPr>
              <w:jc w:val="center"/>
              <w:rPr>
                <w:rFonts w:asciiTheme="minorHAnsi" w:hAnsiTheme="minorHAnsi" w:cstheme="minorHAnsi"/>
                <w:b/>
                <w:sz w:val="20"/>
                <w:szCs w:val="20"/>
              </w:rPr>
            </w:pPr>
          </w:p>
        </w:tc>
        <w:tc>
          <w:tcPr>
            <w:tcW w:w="1440" w:type="dxa"/>
          </w:tcPr>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3</w:t>
            </w:r>
          </w:p>
          <w:p w:rsidR="006002D0" w:rsidRPr="007B269F" w:rsidRDefault="004C1B8D" w:rsidP="006002D0">
            <w:pPr>
              <w:jc w:val="center"/>
              <w:rPr>
                <w:rFonts w:asciiTheme="minorHAnsi" w:hAnsiTheme="minorHAnsi" w:cstheme="minorHAnsi"/>
                <w:b/>
                <w:sz w:val="20"/>
                <w:szCs w:val="20"/>
              </w:rPr>
            </w:pPr>
            <w:r w:rsidRPr="007B269F">
              <w:rPr>
                <w:rFonts w:asciiTheme="minorHAnsi" w:hAnsiTheme="minorHAnsi" w:cstheme="minorHAnsi"/>
                <w:b/>
                <w:sz w:val="20"/>
                <w:szCs w:val="20"/>
              </w:rPr>
              <w:t>Setuju tidak, tidak setuju juga tidak</w:t>
            </w:r>
            <w:r w:rsidR="006002D0" w:rsidRPr="007B269F">
              <w:rPr>
                <w:rFonts w:asciiTheme="minorHAnsi" w:hAnsiTheme="minorHAnsi" w:cstheme="minorHAnsi"/>
                <w:b/>
                <w:sz w:val="20"/>
                <w:szCs w:val="20"/>
              </w:rPr>
              <w:t xml:space="preserve"> </w:t>
            </w:r>
            <w:r w:rsidR="006002D0" w:rsidRPr="007B269F">
              <w:rPr>
                <w:rFonts w:asciiTheme="minorHAnsi" w:hAnsiTheme="minorHAnsi" w:cstheme="minorHAnsi"/>
                <w:b/>
                <w:i/>
                <w:sz w:val="16"/>
                <w:szCs w:val="20"/>
              </w:rPr>
              <w:t>Neither agree nor disagree</w:t>
            </w:r>
          </w:p>
          <w:p w:rsidR="006002D0" w:rsidRPr="007B269F" w:rsidRDefault="006002D0" w:rsidP="006002D0">
            <w:pPr>
              <w:jc w:val="center"/>
              <w:rPr>
                <w:rFonts w:asciiTheme="minorHAnsi" w:hAnsiTheme="minorHAnsi" w:cstheme="minorHAnsi"/>
                <w:b/>
                <w:sz w:val="20"/>
                <w:szCs w:val="20"/>
              </w:rPr>
            </w:pPr>
          </w:p>
        </w:tc>
        <w:tc>
          <w:tcPr>
            <w:tcW w:w="953" w:type="dxa"/>
          </w:tcPr>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4</w:t>
            </w:r>
          </w:p>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setuju </w:t>
            </w:r>
            <w:r w:rsidRPr="007B269F">
              <w:rPr>
                <w:rFonts w:asciiTheme="minorHAnsi" w:hAnsiTheme="minorHAnsi" w:cstheme="minorHAnsi"/>
                <w:b/>
                <w:i/>
                <w:sz w:val="16"/>
                <w:szCs w:val="20"/>
              </w:rPr>
              <w:t>Disagree</w:t>
            </w:r>
          </w:p>
          <w:p w:rsidR="006002D0" w:rsidRPr="007B269F" w:rsidRDefault="006002D0" w:rsidP="006002D0">
            <w:pPr>
              <w:jc w:val="center"/>
              <w:rPr>
                <w:rFonts w:asciiTheme="minorHAnsi" w:hAnsiTheme="minorHAnsi" w:cstheme="minorHAnsi"/>
                <w:b/>
                <w:sz w:val="20"/>
                <w:szCs w:val="20"/>
              </w:rPr>
            </w:pPr>
          </w:p>
        </w:tc>
        <w:tc>
          <w:tcPr>
            <w:tcW w:w="953" w:type="dxa"/>
          </w:tcPr>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5</w:t>
            </w:r>
          </w:p>
          <w:p w:rsidR="006002D0" w:rsidRPr="007B269F" w:rsidRDefault="006002D0" w:rsidP="006002D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tidak setuju </w:t>
            </w:r>
            <w:r w:rsidRPr="007B269F">
              <w:rPr>
                <w:rFonts w:asciiTheme="minorHAnsi" w:hAnsiTheme="minorHAnsi" w:cstheme="minorHAnsi"/>
                <w:b/>
                <w:i/>
                <w:sz w:val="16"/>
                <w:szCs w:val="20"/>
              </w:rPr>
              <w:t>Strongly disagree</w:t>
            </w:r>
          </w:p>
        </w:tc>
      </w:tr>
      <w:tr w:rsidR="006002D0" w:rsidRPr="00753097" w:rsidTr="00065344">
        <w:trPr>
          <w:jc w:val="center"/>
        </w:trPr>
        <w:tc>
          <w:tcPr>
            <w:tcW w:w="4775" w:type="dxa"/>
          </w:tcPr>
          <w:p w:rsidR="006002D0" w:rsidRPr="00753097" w:rsidRDefault="006002D0" w:rsidP="006C3891">
            <w:pPr>
              <w:rPr>
                <w:rFonts w:asciiTheme="minorHAnsi" w:hAnsiTheme="minorHAnsi" w:cstheme="minorHAnsi"/>
                <w:sz w:val="20"/>
                <w:szCs w:val="20"/>
              </w:rPr>
            </w:pPr>
            <w:r w:rsidRPr="00753097">
              <w:rPr>
                <w:rFonts w:asciiTheme="minorHAnsi" w:eastAsiaTheme="minorHAnsi" w:hAnsiTheme="minorHAnsi" w:cstheme="minorHAnsi"/>
                <w:sz w:val="20"/>
                <w:szCs w:val="20"/>
              </w:rPr>
              <w:t xml:space="preserve">Saya sangat puas dengan kondisi keuangan saya sekarang </w:t>
            </w:r>
            <w:r w:rsidRPr="00753097">
              <w:rPr>
                <w:rFonts w:asciiTheme="minorHAnsi" w:eastAsiaTheme="minorHAnsi" w:hAnsiTheme="minorHAnsi" w:cstheme="minorHAnsi"/>
                <w:i/>
                <w:sz w:val="16"/>
                <w:szCs w:val="20"/>
              </w:rPr>
              <w:t>I am highly satisfied with my present financial condition</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jc w:val="center"/>
        </w:trPr>
        <w:tc>
          <w:tcPr>
            <w:tcW w:w="4775" w:type="dxa"/>
          </w:tcPr>
          <w:p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memiliki terlalu banyak hutang sekarang </w:t>
            </w:r>
            <w:r w:rsidRPr="00753097">
              <w:rPr>
                <w:rFonts w:asciiTheme="minorHAnsi" w:eastAsiaTheme="minorHAnsi" w:hAnsiTheme="minorHAnsi" w:cstheme="minorHAnsi"/>
                <w:i/>
                <w:sz w:val="16"/>
                <w:szCs w:val="20"/>
              </w:rPr>
              <w:t>I have too much debt right now</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trHeight w:val="215"/>
          <w:jc w:val="center"/>
        </w:trPr>
        <w:tc>
          <w:tcPr>
            <w:tcW w:w="4775" w:type="dxa"/>
          </w:tcPr>
          <w:p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Teman dan keluarga saya sangat tergantung dengan saya dalam hal keuangan </w:t>
            </w:r>
            <w:r w:rsidRPr="00753097">
              <w:rPr>
                <w:rFonts w:asciiTheme="minorHAnsi" w:eastAsiaTheme="minorHAnsi" w:hAnsiTheme="minorHAnsi" w:cstheme="minorHAnsi"/>
                <w:i/>
                <w:sz w:val="16"/>
                <w:szCs w:val="20"/>
              </w:rPr>
              <w:t>Friends and family rely heavily on me to help with their finances</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jc w:val="center"/>
        </w:trPr>
        <w:tc>
          <w:tcPr>
            <w:tcW w:w="4775" w:type="dxa"/>
          </w:tcPr>
          <w:p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nyaman jika memiliki hutang selama hal ini membantu saya mencapai tujuan saya </w:t>
            </w:r>
            <w:r w:rsidRPr="00753097">
              <w:rPr>
                <w:rFonts w:asciiTheme="minorHAnsi" w:eastAsiaTheme="minorHAnsi" w:hAnsiTheme="minorHAnsi" w:cstheme="minorHAnsi"/>
                <w:i/>
                <w:sz w:val="16"/>
                <w:szCs w:val="20"/>
              </w:rPr>
              <w:t>I am comfortable having some debt if it allows me to accomplish my goals</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jc w:val="center"/>
        </w:trPr>
        <w:tc>
          <w:tcPr>
            <w:tcW w:w="4775" w:type="dxa"/>
          </w:tcPr>
          <w:p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memiliki kemampuan dan keahlian yang cukup untuk mengatur keuangan saya dengan baik </w:t>
            </w:r>
            <w:r w:rsidRPr="00753097">
              <w:rPr>
                <w:rFonts w:asciiTheme="minorHAnsi" w:eastAsiaTheme="minorHAnsi" w:hAnsiTheme="minorHAnsi" w:cstheme="minorHAnsi"/>
                <w:i/>
                <w:sz w:val="16"/>
                <w:szCs w:val="20"/>
              </w:rPr>
              <w:t>I have the skills and knowledge to manage my finances well</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jc w:val="center"/>
        </w:trPr>
        <w:tc>
          <w:tcPr>
            <w:tcW w:w="4775" w:type="dxa"/>
          </w:tcPr>
          <w:p w:rsidR="006002D0" w:rsidRPr="00753097" w:rsidRDefault="006002D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Jika Anda memiliki uang, akan lebih baik jika Anda langsung menggunakannya atau menginvestasikannya. Jika tidak digunakan akan percuma </w:t>
            </w:r>
            <w:r w:rsidRPr="00753097">
              <w:rPr>
                <w:rFonts w:asciiTheme="minorHAnsi" w:eastAsiaTheme="minorHAnsi" w:hAnsiTheme="minorHAnsi" w:cstheme="minorHAnsi"/>
                <w:i/>
                <w:sz w:val="16"/>
                <w:szCs w:val="20"/>
              </w:rPr>
              <w:t>When you have some money it’s better to use or invest it right away.  Just keeping it sitting there is wasteful.</w:t>
            </w:r>
            <w:r w:rsidRPr="00753097">
              <w:rPr>
                <w:rFonts w:asciiTheme="minorHAnsi" w:eastAsiaTheme="minorHAnsi" w:hAnsiTheme="minorHAnsi" w:cstheme="minorHAnsi"/>
                <w:sz w:val="16"/>
                <w:szCs w:val="20"/>
              </w:rPr>
              <w:t xml:space="preserve">  </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6002D0" w:rsidRPr="00753097" w:rsidTr="00065344">
        <w:trPr>
          <w:jc w:val="center"/>
        </w:trPr>
        <w:tc>
          <w:tcPr>
            <w:tcW w:w="4775" w:type="dxa"/>
          </w:tcPr>
          <w:p w:rsidR="006002D0" w:rsidRPr="00753097" w:rsidRDefault="006002D0">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Saya membeli dari beberapa toko sehingga mereka mengenal saya dan akan memberikan </w:t>
            </w:r>
            <w:r w:rsidR="00644F1F">
              <w:rPr>
                <w:rFonts w:asciiTheme="minorHAnsi" w:eastAsiaTheme="minorHAnsi" w:hAnsiTheme="minorHAnsi" w:cstheme="minorHAnsi"/>
                <w:sz w:val="20"/>
                <w:szCs w:val="20"/>
              </w:rPr>
              <w:t>pinjaman</w:t>
            </w:r>
            <w:r w:rsidR="00526B13">
              <w:rPr>
                <w:rFonts w:asciiTheme="minorHAnsi" w:eastAsiaTheme="minorHAnsi" w:hAnsiTheme="minorHAnsi" w:cstheme="minorHAnsi"/>
                <w:sz w:val="20"/>
                <w:szCs w:val="20"/>
              </w:rPr>
              <w:t>/ utang</w:t>
            </w:r>
            <w:r w:rsidRPr="00753097">
              <w:rPr>
                <w:rFonts w:asciiTheme="minorHAnsi" w:eastAsiaTheme="minorHAnsi" w:hAnsiTheme="minorHAnsi" w:cstheme="minorHAnsi"/>
                <w:sz w:val="20"/>
                <w:szCs w:val="20"/>
              </w:rPr>
              <w:t xml:space="preserve"> jika saya membutuhkannya </w:t>
            </w:r>
            <w:r w:rsidRPr="00753097">
              <w:rPr>
                <w:rFonts w:asciiTheme="minorHAnsi" w:eastAsiaTheme="minorHAnsi" w:hAnsiTheme="minorHAnsi" w:cstheme="minorHAnsi"/>
                <w:i/>
                <w:sz w:val="16"/>
                <w:szCs w:val="20"/>
              </w:rPr>
              <w:t>I buy from several different shopkeepers so that they know me and will give me credit when I need it</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982"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440"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953" w:type="dxa"/>
            <w:vAlign w:val="center"/>
          </w:tcPr>
          <w:p w:rsidR="006002D0" w:rsidRPr="00753097" w:rsidRDefault="006002D0">
            <w:pPr>
              <w:jc w:val="center"/>
              <w:rPr>
                <w:rFonts w:asciiTheme="minorHAnsi" w:hAnsiTheme="minorHAnsi" w:cstheme="minorHAnsi"/>
                <w:sz w:val="20"/>
                <w:szCs w:val="20"/>
              </w:rPr>
            </w:pPr>
            <w:r w:rsidRPr="00753097">
              <w:rPr>
                <w:rFonts w:asciiTheme="minorHAnsi" w:hAnsiTheme="minorHAnsi" w:cstheme="minorHAnsi"/>
                <w:sz w:val="20"/>
                <w:szCs w:val="20"/>
              </w:rPr>
              <w:t>5</w:t>
            </w:r>
          </w:p>
        </w:tc>
      </w:tr>
    </w:tbl>
    <w:p w:rsidR="00FE5061" w:rsidRDefault="00FE5061" w:rsidP="00FE5061">
      <w:pPr>
        <w:rPr>
          <w:rFonts w:asciiTheme="minorHAnsi" w:hAnsiTheme="minorHAnsi" w:cstheme="minorHAnsi"/>
          <w:sz w:val="20"/>
          <w:szCs w:val="20"/>
        </w:rPr>
      </w:pPr>
    </w:p>
    <w:p w:rsidR="001C726F" w:rsidRPr="00753097" w:rsidRDefault="001C726F" w:rsidP="00E641F5">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rsidR="001C726F" w:rsidRPr="00753097" w:rsidRDefault="00CF3D83" w:rsidP="00E641F5">
      <w:pPr>
        <w:spacing w:after="0"/>
        <w:ind w:firstLine="450"/>
        <w:rPr>
          <w:rFonts w:asciiTheme="minorHAnsi" w:hAnsiTheme="minorHAnsi" w:cstheme="minorHAnsi"/>
          <w:b/>
          <w:sz w:val="20"/>
          <w:szCs w:val="20"/>
        </w:rPr>
      </w:pPr>
      <w:r>
        <w:rPr>
          <w:rFonts w:asciiTheme="minorHAnsi" w:hAnsiTheme="minorHAnsi" w:cstheme="minorHAnsi"/>
          <w:b/>
          <w:sz w:val="20"/>
          <w:szCs w:val="20"/>
        </w:rPr>
        <w:t>KARTU BANTU/BACAKAN</w:t>
      </w:r>
      <w:r w:rsidR="001C726F" w:rsidRPr="00753097">
        <w:rPr>
          <w:rFonts w:asciiTheme="minorHAnsi" w:hAnsiTheme="minorHAnsi" w:cstheme="minorHAnsi"/>
          <w:b/>
          <w:sz w:val="20"/>
          <w:szCs w:val="20"/>
        </w:rPr>
        <w:t xml:space="preserve"> </w:t>
      </w:r>
      <w:r w:rsidR="001C726F" w:rsidRPr="00753097">
        <w:rPr>
          <w:rFonts w:asciiTheme="minorHAnsi" w:hAnsiTheme="minorHAnsi" w:cstheme="minorHAnsi"/>
          <w:b/>
          <w:i/>
          <w:sz w:val="16"/>
          <w:szCs w:val="20"/>
        </w:rPr>
        <w:t>READ OUT</w:t>
      </w:r>
    </w:p>
    <w:p w:rsidR="00AF228C" w:rsidRPr="00753097" w:rsidRDefault="00FE5061" w:rsidP="00AF228C">
      <w:pPr>
        <w:jc w:val="both"/>
        <w:rPr>
          <w:rFonts w:asciiTheme="minorHAnsi" w:hAnsiTheme="minorHAnsi" w:cstheme="minorHAnsi"/>
          <w:i/>
          <w:sz w:val="16"/>
          <w:szCs w:val="20"/>
        </w:rPr>
      </w:pPr>
      <w:r w:rsidRPr="00753097">
        <w:rPr>
          <w:rFonts w:asciiTheme="minorHAnsi" w:hAnsiTheme="minorHAnsi" w:cstheme="minorHAnsi"/>
          <w:sz w:val="20"/>
          <w:szCs w:val="20"/>
        </w:rPr>
        <w:t xml:space="preserve">FL9. </w:t>
      </w:r>
      <w:r w:rsidR="00AF228C" w:rsidRPr="00753097">
        <w:rPr>
          <w:rFonts w:asciiTheme="minorHAnsi" w:hAnsiTheme="minorHAnsi" w:cstheme="minorHAnsi"/>
          <w:sz w:val="20"/>
          <w:szCs w:val="20"/>
        </w:rPr>
        <w:t xml:space="preserve">Bayangkan jika Anda </w:t>
      </w:r>
      <w:r w:rsidR="00AF228C" w:rsidRPr="007B269F">
        <w:rPr>
          <w:rFonts w:asciiTheme="minorHAnsi" w:hAnsiTheme="minorHAnsi" w:cstheme="minorHAnsi"/>
          <w:b/>
          <w:sz w:val="20"/>
          <w:szCs w:val="20"/>
          <w:u w:val="single"/>
        </w:rPr>
        <w:t>memiliki</w:t>
      </w:r>
      <w:r w:rsidR="00AF228C" w:rsidRPr="007B269F">
        <w:rPr>
          <w:rFonts w:asciiTheme="minorHAnsi" w:hAnsiTheme="minorHAnsi" w:cstheme="minorHAnsi"/>
          <w:sz w:val="20"/>
          <w:szCs w:val="20"/>
          <w:u w:val="single"/>
        </w:rPr>
        <w:t xml:space="preserve"> </w:t>
      </w:r>
      <w:r w:rsidR="00AF228C" w:rsidRPr="007B269F">
        <w:rPr>
          <w:rFonts w:asciiTheme="minorHAnsi" w:hAnsiTheme="minorHAnsi" w:cstheme="minorHAnsi"/>
          <w:b/>
          <w:sz w:val="20"/>
          <w:szCs w:val="20"/>
          <w:u w:val="single"/>
        </w:rPr>
        <w:t>uang sisa bulan ini</w:t>
      </w:r>
      <w:r w:rsidR="00AF228C" w:rsidRPr="00753097">
        <w:rPr>
          <w:rFonts w:asciiTheme="minorHAnsi" w:hAnsiTheme="minorHAnsi" w:cstheme="minorHAnsi"/>
          <w:sz w:val="20"/>
          <w:szCs w:val="20"/>
        </w:rPr>
        <w:t xml:space="preserve"> setelah membayar untuk makan, bahan bakar untuk masak, biaya pendidikan, sewa rumah dan pulsa selama sebulan. Tolong pilih </w:t>
      </w:r>
      <w:r w:rsidR="00AA594D">
        <w:rPr>
          <w:rFonts w:asciiTheme="minorHAnsi" w:hAnsiTheme="minorHAnsi" w:cstheme="minorHAnsi"/>
          <w:sz w:val="20"/>
          <w:szCs w:val="20"/>
        </w:rPr>
        <w:t xml:space="preserve">sampai </w:t>
      </w:r>
      <w:r w:rsidR="00AF228C" w:rsidRPr="00753097">
        <w:rPr>
          <w:rFonts w:asciiTheme="minorHAnsi" w:hAnsiTheme="minorHAnsi" w:cstheme="minorHAnsi"/>
          <w:sz w:val="20"/>
          <w:szCs w:val="20"/>
        </w:rPr>
        <w:t xml:space="preserve">3 pilihan dari daftar berikut ini yang akan Anda lakukan? </w:t>
      </w:r>
      <w:r w:rsidR="00AF228C" w:rsidRPr="00753097">
        <w:rPr>
          <w:rFonts w:asciiTheme="minorHAnsi" w:hAnsiTheme="minorHAnsi" w:cstheme="minorHAnsi"/>
          <w:i/>
          <w:sz w:val="16"/>
          <w:szCs w:val="20"/>
        </w:rPr>
        <w:t xml:space="preserve">Imagine that this month after paying for food, cooking fuel, school fees, rent, and airtime for the month, you found yourself with some extra money.  Please, select </w:t>
      </w:r>
      <w:r w:rsidR="00AA594D">
        <w:rPr>
          <w:rFonts w:asciiTheme="minorHAnsi" w:hAnsiTheme="minorHAnsi" w:cstheme="minorHAnsi"/>
          <w:i/>
          <w:sz w:val="16"/>
          <w:szCs w:val="20"/>
        </w:rPr>
        <w:t xml:space="preserve">up to </w:t>
      </w:r>
      <w:r w:rsidR="00AF228C" w:rsidRPr="00753097">
        <w:rPr>
          <w:rFonts w:asciiTheme="minorHAnsi" w:hAnsiTheme="minorHAnsi" w:cstheme="minorHAnsi"/>
          <w:i/>
          <w:sz w:val="16"/>
          <w:szCs w:val="20"/>
        </w:rPr>
        <w:t xml:space="preserve">3 options from the list that you are most likely to spend on? </w:t>
      </w:r>
    </w:p>
    <w:tbl>
      <w:tblPr>
        <w:tblStyle w:val="TableGrid"/>
        <w:tblW w:w="0" w:type="auto"/>
        <w:jc w:val="center"/>
        <w:tblLook w:val="04A0" w:firstRow="1" w:lastRow="0" w:firstColumn="1" w:lastColumn="0" w:noHBand="0" w:noVBand="1"/>
      </w:tblPr>
      <w:tblGrid>
        <w:gridCol w:w="5100"/>
        <w:gridCol w:w="1336"/>
        <w:gridCol w:w="1336"/>
        <w:gridCol w:w="1336"/>
      </w:tblGrid>
      <w:tr w:rsidR="00FE5061" w:rsidRPr="00753097" w:rsidTr="00613C81">
        <w:trPr>
          <w:jc w:val="center"/>
        </w:trPr>
        <w:tc>
          <w:tcPr>
            <w:tcW w:w="5100" w:type="dxa"/>
          </w:tcPr>
          <w:p w:rsidR="00FE5061"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FE5061" w:rsidRPr="007B269F">
              <w:rPr>
                <w:rFonts w:asciiTheme="minorHAnsi" w:hAnsiTheme="minorHAnsi" w:cstheme="minorHAnsi"/>
                <w:b/>
                <w:sz w:val="20"/>
                <w:szCs w:val="20"/>
              </w:rPr>
              <w:t xml:space="preserve"> </w:t>
            </w:r>
            <w:r w:rsidR="00FE5061" w:rsidRPr="007B269F">
              <w:rPr>
                <w:rFonts w:asciiTheme="minorHAnsi" w:hAnsiTheme="minorHAnsi" w:cstheme="minorHAnsi"/>
                <w:b/>
                <w:i/>
                <w:sz w:val="16"/>
                <w:szCs w:val="20"/>
              </w:rPr>
              <w:t>READ OUT</w:t>
            </w:r>
          </w:p>
        </w:tc>
        <w:tc>
          <w:tcPr>
            <w:tcW w:w="1336" w:type="dxa"/>
          </w:tcPr>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1</w:t>
            </w:r>
          </w:p>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c>
          <w:tcPr>
            <w:tcW w:w="1336" w:type="dxa"/>
          </w:tcPr>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2</w:t>
            </w:r>
          </w:p>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c>
          <w:tcPr>
            <w:tcW w:w="1336" w:type="dxa"/>
          </w:tcPr>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Option 3</w:t>
            </w:r>
          </w:p>
          <w:p w:rsidR="00FE5061" w:rsidRPr="00065344" w:rsidRDefault="00FE5061"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SA </w:t>
            </w:r>
            <w:r w:rsidRPr="00065344">
              <w:rPr>
                <w:rFonts w:asciiTheme="minorHAnsi" w:hAnsiTheme="minorHAnsi" w:cstheme="minorHAnsi"/>
                <w:b/>
                <w:i/>
                <w:sz w:val="16"/>
                <w:szCs w:val="20"/>
              </w:rPr>
              <w:t>SINGLE RESPONSE</w:t>
            </w:r>
          </w:p>
        </w:tc>
      </w:tr>
      <w:tr w:rsidR="00FE5061" w:rsidRPr="00753097" w:rsidTr="00BE5C60">
        <w:trPr>
          <w:jc w:val="center"/>
        </w:trPr>
        <w:tc>
          <w:tcPr>
            <w:tcW w:w="5100"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Menabung uang </w:t>
            </w:r>
            <w:r w:rsidRPr="00753097">
              <w:rPr>
                <w:rFonts w:asciiTheme="minorHAnsi" w:hAnsiTheme="minorHAnsi" w:cstheme="minorHAnsi"/>
                <w:i/>
                <w:sz w:val="16"/>
                <w:szCs w:val="20"/>
              </w:rPr>
              <w:t>Saving money</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rsidTr="00BE5C60">
        <w:trPr>
          <w:jc w:val="center"/>
        </w:trPr>
        <w:tc>
          <w:tcPr>
            <w:tcW w:w="5100" w:type="dxa"/>
          </w:tcPr>
          <w:p w:rsidR="00FE5061" w:rsidRPr="00753097" w:rsidRDefault="00FE5061" w:rsidP="00283830">
            <w:pPr>
              <w:rPr>
                <w:rFonts w:asciiTheme="minorHAnsi" w:hAnsiTheme="minorHAnsi" w:cstheme="minorHAnsi"/>
                <w:sz w:val="20"/>
                <w:szCs w:val="20"/>
              </w:rPr>
            </w:pPr>
            <w:r w:rsidRPr="00753097">
              <w:rPr>
                <w:rFonts w:asciiTheme="minorHAnsi" w:hAnsiTheme="minorHAnsi" w:cstheme="minorHAnsi"/>
                <w:sz w:val="20"/>
                <w:szCs w:val="20"/>
              </w:rPr>
              <w:t xml:space="preserve">Berinvestasi dalam </w:t>
            </w:r>
            <w:r w:rsidR="00283830"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yang sekarang dimiliki </w:t>
            </w:r>
            <w:r w:rsidRPr="00753097">
              <w:rPr>
                <w:rFonts w:asciiTheme="minorHAnsi" w:hAnsiTheme="minorHAnsi" w:cstheme="minorHAnsi"/>
                <w:i/>
                <w:sz w:val="16"/>
                <w:szCs w:val="20"/>
              </w:rPr>
              <w:t>Investing in your existing business</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rsidTr="00BE5C60">
        <w:trPr>
          <w:jc w:val="center"/>
        </w:trPr>
        <w:tc>
          <w:tcPr>
            <w:tcW w:w="5100"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Membayar utang yang </w:t>
            </w:r>
            <w:r w:rsidR="00A32A1D" w:rsidRPr="00753097">
              <w:rPr>
                <w:rFonts w:asciiTheme="minorHAnsi" w:hAnsiTheme="minorHAnsi" w:cstheme="minorHAnsi"/>
                <w:sz w:val="20"/>
                <w:szCs w:val="20"/>
              </w:rPr>
              <w:t xml:space="preserve">sedang </w:t>
            </w:r>
            <w:r w:rsidRPr="00753097">
              <w:rPr>
                <w:rFonts w:asciiTheme="minorHAnsi" w:hAnsiTheme="minorHAnsi" w:cstheme="minorHAnsi"/>
                <w:sz w:val="20"/>
                <w:szCs w:val="20"/>
              </w:rPr>
              <w:t xml:space="preserve">dimiliki </w:t>
            </w:r>
            <w:r w:rsidRPr="00753097">
              <w:rPr>
                <w:rFonts w:asciiTheme="minorHAnsi" w:hAnsiTheme="minorHAnsi" w:cstheme="minorHAnsi"/>
                <w:i/>
                <w:sz w:val="16"/>
                <w:szCs w:val="20"/>
              </w:rPr>
              <w:t>Repay of any existing debts</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rsidTr="00BE5C60">
        <w:trPr>
          <w:jc w:val="center"/>
        </w:trPr>
        <w:tc>
          <w:tcPr>
            <w:tcW w:w="5100" w:type="dxa"/>
          </w:tcPr>
          <w:p w:rsidR="00FE5061" w:rsidRPr="00753097" w:rsidRDefault="00B261B5" w:rsidP="006C3891">
            <w:pPr>
              <w:rPr>
                <w:rFonts w:asciiTheme="minorHAnsi" w:hAnsiTheme="minorHAnsi" w:cstheme="minorHAnsi"/>
                <w:sz w:val="20"/>
                <w:szCs w:val="20"/>
              </w:rPr>
            </w:pPr>
            <w:r w:rsidRPr="00753097">
              <w:rPr>
                <w:rFonts w:asciiTheme="minorHAnsi" w:hAnsiTheme="minorHAnsi" w:cstheme="minorHAnsi"/>
                <w:sz w:val="20"/>
                <w:szCs w:val="20"/>
              </w:rPr>
              <w:t xml:space="preserve">Mengirimkan uang ke orang lain, termasuk pengiriman uang tunjangan rutin, tunjangan/dukungan darurat, hadiah dll </w:t>
            </w:r>
            <w:r w:rsidRPr="00753097">
              <w:rPr>
                <w:rFonts w:asciiTheme="minorHAnsi" w:hAnsiTheme="minorHAnsi" w:cstheme="minorHAnsi"/>
                <w:i/>
                <w:sz w:val="16"/>
                <w:szCs w:val="20"/>
              </w:rPr>
              <w:t>Sending money to other people, including sending regular support money, emergency support, gifts, etc.</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FE5061" w:rsidRPr="00753097" w:rsidTr="00BE5C60">
        <w:trPr>
          <w:jc w:val="center"/>
        </w:trPr>
        <w:tc>
          <w:tcPr>
            <w:tcW w:w="5100"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Digunakan untuk pertanian</w:t>
            </w:r>
            <w:r w:rsidR="0001626D">
              <w:rPr>
                <w:rFonts w:asciiTheme="minorHAnsi" w:hAnsiTheme="minorHAnsi" w:cstheme="minorHAnsi"/>
                <w:sz w:val="20"/>
                <w:szCs w:val="20"/>
              </w:rPr>
              <w:t>/ peternakan/ perikanan (tambak)</w:t>
            </w:r>
            <w:r w:rsidRPr="00753097">
              <w:rPr>
                <w:rFonts w:asciiTheme="minorHAnsi" w:hAnsiTheme="minorHAnsi" w:cstheme="minorHAnsi"/>
                <w:sz w:val="20"/>
                <w:szCs w:val="20"/>
              </w:rPr>
              <w:t>—menyewa tanah lebih banyak, membeli pupuk atau pestisida, membeli benih</w:t>
            </w:r>
            <w:r w:rsidR="0001626D">
              <w:rPr>
                <w:rFonts w:asciiTheme="minorHAnsi" w:hAnsiTheme="minorHAnsi" w:cstheme="minorHAnsi"/>
                <w:sz w:val="20"/>
                <w:szCs w:val="20"/>
              </w:rPr>
              <w:t>, membeli pakan</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Spend on farm – leasing more land, buying fertilizer or pesticides, buying seeds</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FE5061" w:rsidRPr="00753097" w:rsidTr="00BE5C60">
        <w:trPr>
          <w:jc w:val="center"/>
        </w:trPr>
        <w:tc>
          <w:tcPr>
            <w:tcW w:w="5100" w:type="dxa"/>
          </w:tcPr>
          <w:p w:rsidR="00FE5061" w:rsidRPr="00753097" w:rsidRDefault="00FE5061" w:rsidP="00D34189">
            <w:pPr>
              <w:rPr>
                <w:rFonts w:asciiTheme="minorHAnsi" w:hAnsiTheme="minorHAnsi" w:cstheme="minorHAnsi"/>
                <w:sz w:val="20"/>
                <w:szCs w:val="20"/>
              </w:rPr>
            </w:pPr>
            <w:r w:rsidRPr="00753097">
              <w:rPr>
                <w:rFonts w:asciiTheme="minorHAnsi" w:hAnsiTheme="minorHAnsi" w:cstheme="minorHAnsi"/>
                <w:sz w:val="20"/>
                <w:szCs w:val="20"/>
              </w:rPr>
              <w:t xml:space="preserve">Membelikan keluarga baju/sesuatu yang bagus untuk (digunakan) dirumah </w:t>
            </w:r>
            <w:r w:rsidRPr="00753097">
              <w:rPr>
                <w:rFonts w:asciiTheme="minorHAnsi" w:hAnsiTheme="minorHAnsi" w:cstheme="minorHAnsi"/>
                <w:i/>
                <w:sz w:val="16"/>
                <w:szCs w:val="20"/>
              </w:rPr>
              <w:t>Buy the family some clothes/something nice for the home</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FE5061" w:rsidRPr="00753097" w:rsidTr="00BE5C60">
        <w:trPr>
          <w:jc w:val="center"/>
        </w:trPr>
        <w:tc>
          <w:tcPr>
            <w:tcW w:w="5100" w:type="dxa"/>
          </w:tcPr>
          <w:p w:rsidR="00FE5061" w:rsidRPr="00753097" w:rsidRDefault="00FE5061" w:rsidP="006C3891">
            <w:pPr>
              <w:pStyle w:val="CommentText"/>
              <w:jc w:val="both"/>
              <w:rPr>
                <w:rFonts w:cstheme="minorHAnsi"/>
              </w:rPr>
            </w:pPr>
            <w:r w:rsidRPr="00753097">
              <w:rPr>
                <w:rFonts w:cstheme="minorHAnsi"/>
              </w:rPr>
              <w:t xml:space="preserve">Membeli makanan yang lebih baik </w:t>
            </w:r>
            <w:r w:rsidRPr="00753097">
              <w:rPr>
                <w:rFonts w:cstheme="minorHAnsi"/>
                <w:i/>
                <w:sz w:val="16"/>
              </w:rPr>
              <w:t>Buy better food</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FE5061" w:rsidRPr="00753097" w:rsidTr="00BE5C60">
        <w:trPr>
          <w:jc w:val="center"/>
        </w:trPr>
        <w:tc>
          <w:tcPr>
            <w:tcW w:w="5100" w:type="dxa"/>
          </w:tcPr>
          <w:p w:rsidR="00FE5061" w:rsidRPr="00753097" w:rsidRDefault="00FE5061" w:rsidP="006C3891">
            <w:pPr>
              <w:pStyle w:val="CommentText"/>
              <w:jc w:val="both"/>
              <w:rPr>
                <w:rFonts w:cstheme="minorHAnsi"/>
              </w:rPr>
            </w:pPr>
            <w:r w:rsidRPr="00753097">
              <w:rPr>
                <w:rFonts w:cstheme="minorHAnsi"/>
              </w:rPr>
              <w:t xml:space="preserve">Membeli makanan yang lebih banyak </w:t>
            </w:r>
            <w:r w:rsidR="00D34189" w:rsidRPr="00753097">
              <w:rPr>
                <w:rFonts w:cstheme="minorHAnsi"/>
              </w:rPr>
              <w:t xml:space="preserve">dari biasanya </w:t>
            </w:r>
            <w:r w:rsidRPr="00753097">
              <w:rPr>
                <w:rFonts w:cstheme="minorHAnsi"/>
                <w:i/>
                <w:sz w:val="16"/>
              </w:rPr>
              <w:t>Buy more of your usual foods</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FE5061" w:rsidRPr="00753097" w:rsidTr="00BE5C60">
        <w:trPr>
          <w:jc w:val="center"/>
        </w:trPr>
        <w:tc>
          <w:tcPr>
            <w:tcW w:w="5100" w:type="dxa"/>
          </w:tcPr>
          <w:p w:rsidR="00FE5061" w:rsidRPr="00753097" w:rsidRDefault="00FE5061" w:rsidP="00D34189">
            <w:pPr>
              <w:rPr>
                <w:rFonts w:asciiTheme="minorHAnsi" w:hAnsiTheme="minorHAnsi" w:cstheme="minorHAnsi"/>
                <w:sz w:val="20"/>
                <w:szCs w:val="20"/>
              </w:rPr>
            </w:pPr>
            <w:r w:rsidRPr="00753097">
              <w:rPr>
                <w:rFonts w:asciiTheme="minorHAnsi" w:hAnsiTheme="minorHAnsi" w:cstheme="minorHAnsi"/>
                <w:sz w:val="20"/>
                <w:szCs w:val="20"/>
              </w:rPr>
              <w:t xml:space="preserve">Berinvestasi dalam asset misalnya saham, </w:t>
            </w:r>
            <w:r w:rsidR="00D34189" w:rsidRPr="00753097">
              <w:rPr>
                <w:rFonts w:asciiTheme="minorHAnsi" w:hAnsiTheme="minorHAnsi" w:cstheme="minorHAnsi"/>
                <w:sz w:val="20"/>
                <w:szCs w:val="20"/>
              </w:rPr>
              <w:t>perumahan,</w:t>
            </w:r>
            <w:r w:rsidRPr="00753097">
              <w:rPr>
                <w:rFonts w:asciiTheme="minorHAnsi" w:hAnsiTheme="minorHAnsi" w:cstheme="minorHAnsi"/>
                <w:sz w:val="20"/>
                <w:szCs w:val="20"/>
              </w:rPr>
              <w:t xml:space="preserve"> perhiasan </w:t>
            </w:r>
            <w:r w:rsidRPr="00753097">
              <w:rPr>
                <w:rFonts w:asciiTheme="minorHAnsi" w:hAnsiTheme="minorHAnsi" w:cstheme="minorHAnsi"/>
                <w:i/>
                <w:sz w:val="16"/>
                <w:szCs w:val="20"/>
              </w:rPr>
              <w:t>Investing in assets like shares, real estate, jewellery</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FE5061" w:rsidRPr="00753097" w:rsidTr="00BE5C60">
        <w:trPr>
          <w:jc w:val="center"/>
        </w:trPr>
        <w:tc>
          <w:tcPr>
            <w:tcW w:w="5100" w:type="dxa"/>
          </w:tcPr>
          <w:p w:rsidR="00FE5061" w:rsidRPr="00753097" w:rsidRDefault="00D34189" w:rsidP="00D34189">
            <w:pPr>
              <w:rPr>
                <w:rFonts w:asciiTheme="minorHAnsi" w:hAnsiTheme="minorHAnsi" w:cstheme="minorHAnsi"/>
                <w:sz w:val="20"/>
                <w:szCs w:val="20"/>
              </w:rPr>
            </w:pPr>
            <w:r w:rsidRPr="00753097">
              <w:rPr>
                <w:rFonts w:asciiTheme="minorHAnsi" w:hAnsiTheme="minorHAnsi" w:cstheme="minorHAnsi"/>
                <w:sz w:val="20"/>
                <w:szCs w:val="20"/>
              </w:rPr>
              <w:t xml:space="preserve">Hiburan: </w:t>
            </w:r>
            <w:r w:rsidR="00FE5061" w:rsidRPr="00753097">
              <w:rPr>
                <w:rFonts w:asciiTheme="minorHAnsi" w:hAnsiTheme="minorHAnsi" w:cstheme="minorHAnsi"/>
                <w:sz w:val="20"/>
                <w:szCs w:val="20"/>
              </w:rPr>
              <w:t>menonton</w:t>
            </w:r>
            <w:r w:rsidRPr="00753097">
              <w:rPr>
                <w:rFonts w:asciiTheme="minorHAnsi" w:hAnsiTheme="minorHAnsi" w:cstheme="minorHAnsi"/>
                <w:sz w:val="20"/>
                <w:szCs w:val="20"/>
              </w:rPr>
              <w:t xml:space="preserve"> film, </w:t>
            </w:r>
            <w:r w:rsidR="00FE5061" w:rsidRPr="00753097">
              <w:rPr>
                <w:rFonts w:asciiTheme="minorHAnsi" w:hAnsiTheme="minorHAnsi" w:cstheme="minorHAnsi"/>
                <w:sz w:val="20"/>
                <w:szCs w:val="20"/>
              </w:rPr>
              <w:t>makan</w:t>
            </w:r>
            <w:r w:rsidRPr="00753097">
              <w:rPr>
                <w:rFonts w:asciiTheme="minorHAnsi" w:hAnsiTheme="minorHAnsi" w:cstheme="minorHAnsi"/>
                <w:sz w:val="20"/>
                <w:szCs w:val="20"/>
              </w:rPr>
              <w:t xml:space="preserve"> di restauran, </w:t>
            </w:r>
            <w:r w:rsidR="00FE5061" w:rsidRPr="00753097">
              <w:rPr>
                <w:rFonts w:asciiTheme="minorHAnsi" w:hAnsiTheme="minorHAnsi" w:cstheme="minorHAnsi"/>
                <w:sz w:val="20"/>
                <w:szCs w:val="20"/>
              </w:rPr>
              <w:t xml:space="preserve">melihat pertandingan olahraga, clubbing, berpesta </w:t>
            </w:r>
            <w:r w:rsidR="00FE5061" w:rsidRPr="00753097">
              <w:rPr>
                <w:rFonts w:asciiTheme="minorHAnsi" w:hAnsiTheme="minorHAnsi" w:cstheme="minorHAnsi"/>
                <w:i/>
                <w:sz w:val="16"/>
                <w:szCs w:val="20"/>
              </w:rPr>
              <w:t>Entertainment: movies, restaurants, sport shows, theater plays, restaurants, clubbing, partying</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FE5061" w:rsidRPr="00753097" w:rsidTr="00BE5C60">
        <w:trPr>
          <w:jc w:val="center"/>
        </w:trPr>
        <w:tc>
          <w:tcPr>
            <w:tcW w:w="5100" w:type="dxa"/>
          </w:tcPr>
          <w:p w:rsidR="00FE5061" w:rsidRPr="00753097" w:rsidRDefault="00FE5061" w:rsidP="006C389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rsidR="00080088" w:rsidRDefault="00080088" w:rsidP="006C3891">
            <w:pPr>
              <w:rPr>
                <w:rFonts w:asciiTheme="minorHAnsi" w:hAnsiTheme="minorHAnsi" w:cstheme="minorHAnsi"/>
                <w:i/>
                <w:sz w:val="16"/>
                <w:szCs w:val="20"/>
              </w:rPr>
            </w:pPr>
          </w:p>
          <w:p w:rsidR="00F64C60" w:rsidRPr="00753097" w:rsidRDefault="00F64C60"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11</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11</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FE5061" w:rsidRPr="00753097" w:rsidTr="00BE5C60">
        <w:trPr>
          <w:jc w:val="center"/>
        </w:trPr>
        <w:tc>
          <w:tcPr>
            <w:tcW w:w="5100" w:type="dxa"/>
          </w:tcPr>
          <w:p w:rsidR="00FE5061" w:rsidRPr="00753097" w:rsidRDefault="00FE5061"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tidak ingin menghabiskannya untuk hal lain </w:t>
            </w:r>
            <w:r w:rsidRPr="00753097">
              <w:rPr>
                <w:rFonts w:asciiTheme="minorHAnsi" w:hAnsiTheme="minorHAnsi" w:cstheme="minorHAnsi"/>
                <w:i/>
                <w:sz w:val="16"/>
                <w:szCs w:val="20"/>
              </w:rPr>
              <w:t>I don’t want to spend on anything else</w:t>
            </w:r>
            <w:r w:rsidRPr="00753097">
              <w:rPr>
                <w:rFonts w:asciiTheme="minorHAnsi" w:hAnsiTheme="minorHAnsi" w:cstheme="minorHAnsi"/>
                <w:sz w:val="16"/>
                <w:szCs w:val="20"/>
              </w:rPr>
              <w:t xml:space="preserve"> </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12</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12</w:t>
            </w:r>
          </w:p>
        </w:tc>
        <w:tc>
          <w:tcPr>
            <w:tcW w:w="1336" w:type="dxa"/>
            <w:vAlign w:val="center"/>
          </w:tcPr>
          <w:p w:rsidR="00FE5061" w:rsidRPr="00753097" w:rsidRDefault="00FE5061" w:rsidP="00E51F51">
            <w:pPr>
              <w:jc w:val="center"/>
              <w:rPr>
                <w:rFonts w:asciiTheme="minorHAnsi" w:hAnsiTheme="minorHAnsi" w:cstheme="minorHAnsi"/>
                <w:sz w:val="20"/>
                <w:szCs w:val="20"/>
              </w:rPr>
            </w:pPr>
            <w:r w:rsidRPr="00753097">
              <w:rPr>
                <w:rFonts w:asciiTheme="minorHAnsi" w:hAnsiTheme="minorHAnsi" w:cstheme="minorHAnsi"/>
                <w:sz w:val="20"/>
                <w:szCs w:val="20"/>
              </w:rPr>
              <w:t>12</w:t>
            </w:r>
          </w:p>
        </w:tc>
      </w:tr>
    </w:tbl>
    <w:p w:rsidR="00BC2D3A" w:rsidRPr="00753097" w:rsidRDefault="00BC2D3A" w:rsidP="003E7F49">
      <w:pPr>
        <w:spacing w:after="0"/>
        <w:rPr>
          <w:rFonts w:asciiTheme="minorHAnsi" w:hAnsiTheme="minorHAnsi" w:cstheme="minorHAnsi"/>
          <w:sz w:val="20"/>
          <w:szCs w:val="20"/>
        </w:rPr>
      </w:pPr>
    </w:p>
    <w:p w:rsidR="00E235F9" w:rsidRDefault="00E235F9" w:rsidP="003E7F49">
      <w:pPr>
        <w:spacing w:after="0"/>
        <w:rPr>
          <w:rFonts w:asciiTheme="minorHAnsi" w:hAnsiTheme="minorHAnsi" w:cstheme="minorHAnsi"/>
          <w:b/>
          <w:sz w:val="20"/>
          <w:szCs w:val="20"/>
        </w:rPr>
      </w:pPr>
    </w:p>
    <w:p w:rsidR="00FE5061" w:rsidRPr="00753097" w:rsidRDefault="00917B91" w:rsidP="00E235F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917B91" w:rsidRPr="00BE5C60" w:rsidRDefault="00227E4C" w:rsidP="00E235F9">
      <w:pPr>
        <w:spacing w:after="0"/>
        <w:ind w:firstLine="540"/>
        <w:rPr>
          <w:rFonts w:asciiTheme="minorHAnsi" w:hAnsiTheme="minorHAnsi" w:cstheme="minorHAnsi"/>
          <w:b/>
          <w:color w:val="FF0000"/>
          <w:sz w:val="20"/>
          <w:szCs w:val="20"/>
        </w:rPr>
      </w:pPr>
      <w:r w:rsidRPr="00BE5C60">
        <w:rPr>
          <w:rFonts w:asciiTheme="minorHAnsi" w:hAnsiTheme="minorHAnsi" w:cstheme="minorHAnsi"/>
          <w:b/>
          <w:color w:val="FF0000"/>
          <w:sz w:val="20"/>
          <w:szCs w:val="20"/>
        </w:rPr>
        <w:t>SPONTAN/JANGAN BACAKAN</w:t>
      </w:r>
      <w:r w:rsidR="00917B91" w:rsidRPr="00BE5C60">
        <w:rPr>
          <w:rFonts w:asciiTheme="minorHAnsi" w:hAnsiTheme="minorHAnsi" w:cstheme="minorHAnsi"/>
          <w:b/>
          <w:i/>
          <w:color w:val="FF0000"/>
          <w:sz w:val="16"/>
          <w:szCs w:val="20"/>
        </w:rPr>
        <w:t xml:space="preserve"> DO NOT READ</w:t>
      </w:r>
    </w:p>
    <w:p w:rsidR="00917B91" w:rsidRPr="00753097" w:rsidRDefault="008233B2" w:rsidP="00E235F9">
      <w:pPr>
        <w:spacing w:after="0"/>
        <w:ind w:firstLine="540"/>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917B91" w:rsidRPr="00753097">
        <w:rPr>
          <w:rFonts w:asciiTheme="minorHAnsi" w:hAnsiTheme="minorHAnsi" w:cstheme="minorHAnsi"/>
          <w:b/>
          <w:i/>
          <w:sz w:val="16"/>
          <w:szCs w:val="20"/>
        </w:rPr>
        <w:t xml:space="preserve">CODE TO FIT. </w:t>
      </w:r>
    </w:p>
    <w:p w:rsidR="00917B91" w:rsidRPr="00753097" w:rsidRDefault="00917B91" w:rsidP="00E235F9">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FE5061" w:rsidRPr="00753097" w:rsidRDefault="00FE5061" w:rsidP="00FE5061">
      <w:pPr>
        <w:rPr>
          <w:rFonts w:asciiTheme="minorHAnsi" w:hAnsiTheme="minorHAnsi" w:cstheme="minorHAnsi"/>
          <w:i/>
          <w:sz w:val="16"/>
          <w:szCs w:val="20"/>
        </w:rPr>
      </w:pPr>
      <w:r w:rsidRPr="00753097">
        <w:rPr>
          <w:rFonts w:asciiTheme="minorHAnsi" w:hAnsiTheme="minorHAnsi" w:cstheme="minorHAnsi"/>
          <w:sz w:val="20"/>
          <w:szCs w:val="20"/>
        </w:rPr>
        <w:t xml:space="preserve">FL10. Apa </w:t>
      </w:r>
      <w:r w:rsidRPr="00753097">
        <w:rPr>
          <w:rFonts w:asciiTheme="minorHAnsi" w:hAnsiTheme="minorHAnsi" w:cstheme="minorHAnsi"/>
          <w:i/>
          <w:sz w:val="20"/>
          <w:szCs w:val="20"/>
          <w:u w:val="single"/>
        </w:rPr>
        <w:t xml:space="preserve">tujuan </w:t>
      </w:r>
      <w:r w:rsidR="00EF3B65" w:rsidRPr="00753097">
        <w:rPr>
          <w:rFonts w:asciiTheme="minorHAnsi" w:hAnsiTheme="minorHAnsi" w:cstheme="minorHAnsi"/>
          <w:i/>
          <w:sz w:val="20"/>
          <w:szCs w:val="20"/>
          <w:u w:val="single"/>
        </w:rPr>
        <w:t>keuangan Anda yang paling utama</w:t>
      </w:r>
      <w:r w:rsidRPr="00753097">
        <w:rPr>
          <w:rFonts w:asciiTheme="minorHAnsi" w:hAnsiTheme="minorHAnsi" w:cstheme="minorHAnsi"/>
          <w:sz w:val="20"/>
          <w:szCs w:val="20"/>
        </w:rPr>
        <w:t xml:space="preserve"> </w:t>
      </w:r>
      <w:r w:rsidR="00AF4776">
        <w:rPr>
          <w:rFonts w:asciiTheme="minorHAnsi" w:hAnsiTheme="minorHAnsi" w:cstheme="minorHAnsi"/>
          <w:sz w:val="20"/>
          <w:szCs w:val="20"/>
        </w:rPr>
        <w:t>sekarang</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What’s </w:t>
      </w:r>
      <w:r w:rsidRPr="00753097">
        <w:rPr>
          <w:rFonts w:asciiTheme="minorHAnsi" w:hAnsiTheme="minorHAnsi" w:cstheme="minorHAnsi"/>
          <w:i/>
          <w:sz w:val="16"/>
          <w:szCs w:val="20"/>
          <w:u w:val="single"/>
        </w:rPr>
        <w:t>the most important financial goal</w:t>
      </w:r>
      <w:r w:rsidRPr="00753097">
        <w:rPr>
          <w:rFonts w:asciiTheme="minorHAnsi" w:hAnsiTheme="minorHAnsi" w:cstheme="minorHAnsi"/>
          <w:i/>
          <w:sz w:val="16"/>
          <w:szCs w:val="20"/>
        </w:rPr>
        <w:t xml:space="preserve"> for you right now?</w:t>
      </w:r>
    </w:p>
    <w:tbl>
      <w:tblPr>
        <w:tblStyle w:val="TableGrid"/>
        <w:tblW w:w="0" w:type="auto"/>
        <w:jc w:val="center"/>
        <w:tblLook w:val="04A0" w:firstRow="1" w:lastRow="0" w:firstColumn="1" w:lastColumn="0" w:noHBand="0" w:noVBand="1"/>
      </w:tblPr>
      <w:tblGrid>
        <w:gridCol w:w="6498"/>
        <w:gridCol w:w="1530"/>
      </w:tblGrid>
      <w:tr w:rsidR="00FE5061" w:rsidRPr="00753097" w:rsidTr="00C624EA">
        <w:trPr>
          <w:jc w:val="center"/>
        </w:trPr>
        <w:tc>
          <w:tcPr>
            <w:tcW w:w="6498" w:type="dxa"/>
          </w:tcPr>
          <w:p w:rsidR="00FE5061" w:rsidRPr="00753097" w:rsidRDefault="00FE5061" w:rsidP="006C3891">
            <w:pPr>
              <w:rPr>
                <w:rFonts w:asciiTheme="minorHAnsi" w:hAnsiTheme="minorHAnsi" w:cstheme="minorHAnsi"/>
                <w:sz w:val="20"/>
                <w:szCs w:val="20"/>
              </w:rPr>
            </w:pPr>
          </w:p>
        </w:tc>
        <w:tc>
          <w:tcPr>
            <w:tcW w:w="1530" w:type="dxa"/>
          </w:tcPr>
          <w:p w:rsidR="00FE5061" w:rsidRPr="007B269F" w:rsidRDefault="00917B91" w:rsidP="006C3891">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Membayar biaya sekolah</w:t>
            </w:r>
            <w:r w:rsidR="002767A2" w:rsidRPr="00753097">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Paying school fees</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Membangun atau memperbaiki rumah/property </w:t>
            </w:r>
            <w:r w:rsidRPr="00753097">
              <w:rPr>
                <w:rFonts w:asciiTheme="minorHAnsi" w:hAnsiTheme="minorHAnsi" w:cstheme="minorHAnsi"/>
                <w:i/>
                <w:sz w:val="16"/>
                <w:szCs w:val="20"/>
              </w:rPr>
              <w:t>Building or upgrading the home/property</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Membeli tanah </w:t>
            </w:r>
            <w:r w:rsidRPr="00753097">
              <w:rPr>
                <w:rFonts w:asciiTheme="minorHAnsi" w:hAnsiTheme="minorHAnsi" w:cstheme="minorHAnsi"/>
                <w:i/>
                <w:sz w:val="16"/>
                <w:szCs w:val="20"/>
              </w:rPr>
              <w:t>Buying a piece of land</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FE5061" w:rsidRPr="00753097" w:rsidTr="007B269F">
        <w:trPr>
          <w:jc w:val="center"/>
        </w:trPr>
        <w:tc>
          <w:tcPr>
            <w:tcW w:w="6498" w:type="dxa"/>
          </w:tcPr>
          <w:p w:rsidR="00FE5061" w:rsidRPr="00753097" w:rsidRDefault="00C50C86" w:rsidP="006C3891">
            <w:pPr>
              <w:rPr>
                <w:rFonts w:asciiTheme="minorHAnsi" w:hAnsiTheme="minorHAnsi" w:cstheme="minorHAnsi"/>
                <w:sz w:val="20"/>
                <w:szCs w:val="20"/>
              </w:rPr>
            </w:pPr>
            <w:r w:rsidRPr="00753097">
              <w:rPr>
                <w:rFonts w:asciiTheme="minorHAnsi" w:hAnsiTheme="minorHAnsi" w:cstheme="minorHAnsi"/>
                <w:sz w:val="20"/>
                <w:szCs w:val="20"/>
              </w:rPr>
              <w:t>Membeli</w:t>
            </w:r>
            <w:r w:rsidR="00FE5061" w:rsidRPr="00753097">
              <w:rPr>
                <w:rFonts w:asciiTheme="minorHAnsi" w:hAnsiTheme="minorHAnsi" w:cstheme="minorHAnsi"/>
                <w:sz w:val="20"/>
                <w:szCs w:val="20"/>
              </w:rPr>
              <w:t xml:space="preserve"> furniture dan barang-barang rumah tangga </w:t>
            </w:r>
            <w:r w:rsidR="00FE5061" w:rsidRPr="00753097">
              <w:rPr>
                <w:rFonts w:asciiTheme="minorHAnsi" w:hAnsiTheme="minorHAnsi" w:cstheme="minorHAnsi"/>
                <w:i/>
                <w:sz w:val="16"/>
                <w:szCs w:val="20"/>
              </w:rPr>
              <w:t>Acquiring furniture and household utensils</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Membayar hutang </w:t>
            </w:r>
            <w:r w:rsidRPr="00753097">
              <w:rPr>
                <w:rFonts w:asciiTheme="minorHAnsi" w:hAnsiTheme="minorHAnsi" w:cstheme="minorHAnsi"/>
                <w:i/>
                <w:sz w:val="16"/>
                <w:szCs w:val="20"/>
              </w:rPr>
              <w:t>Paying off a debt</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FE5061" w:rsidRPr="00753097" w:rsidTr="007B269F">
        <w:trPr>
          <w:jc w:val="center"/>
        </w:trPr>
        <w:tc>
          <w:tcPr>
            <w:tcW w:w="6498" w:type="dxa"/>
          </w:tcPr>
          <w:p w:rsidR="00FE5061" w:rsidRPr="00753097" w:rsidRDefault="00C02108">
            <w:pPr>
              <w:pStyle w:val="NoSpacing"/>
              <w:rPr>
                <w:rFonts w:asciiTheme="minorHAnsi" w:hAnsiTheme="minorHAnsi" w:cstheme="minorHAnsi"/>
                <w:sz w:val="20"/>
                <w:szCs w:val="20"/>
              </w:rPr>
            </w:pPr>
            <w:r w:rsidRPr="00753097">
              <w:rPr>
                <w:rFonts w:asciiTheme="minorHAnsi" w:hAnsiTheme="minorHAnsi" w:cstheme="minorHAnsi"/>
                <w:sz w:val="20"/>
                <w:szCs w:val="20"/>
              </w:rPr>
              <w:t>Men</w:t>
            </w:r>
            <w:r>
              <w:rPr>
                <w:rFonts w:asciiTheme="minorHAnsi" w:hAnsiTheme="minorHAnsi" w:cstheme="minorHAnsi"/>
                <w:sz w:val="20"/>
                <w:szCs w:val="20"/>
              </w:rPr>
              <w:t>gembangkan</w:t>
            </w:r>
            <w:r w:rsidRPr="00753097">
              <w:rPr>
                <w:rFonts w:asciiTheme="minorHAnsi" w:hAnsiTheme="minorHAnsi" w:cstheme="minorHAnsi"/>
                <w:sz w:val="20"/>
                <w:szCs w:val="20"/>
              </w:rPr>
              <w:t xml:space="preserve"> </w:t>
            </w:r>
            <w:r w:rsidR="003554F6" w:rsidRPr="00753097">
              <w:rPr>
                <w:rFonts w:asciiTheme="minorHAnsi" w:hAnsiTheme="minorHAnsi" w:cstheme="minorHAnsi"/>
                <w:sz w:val="20"/>
                <w:szCs w:val="20"/>
              </w:rPr>
              <w:t>usaha</w:t>
            </w:r>
            <w:r w:rsidR="00FE5061" w:rsidRPr="00753097">
              <w:rPr>
                <w:rFonts w:asciiTheme="minorHAnsi" w:hAnsiTheme="minorHAnsi" w:cstheme="minorHAnsi"/>
                <w:sz w:val="20"/>
                <w:szCs w:val="20"/>
              </w:rPr>
              <w:t xml:space="preserve"> atau </w:t>
            </w:r>
            <w:r w:rsidR="003554F6" w:rsidRPr="00753097">
              <w:rPr>
                <w:rFonts w:asciiTheme="minorHAnsi" w:hAnsiTheme="minorHAnsi" w:cstheme="minorHAnsi"/>
                <w:sz w:val="20"/>
                <w:szCs w:val="20"/>
              </w:rPr>
              <w:t>usaha</w:t>
            </w:r>
            <w:r w:rsidR="00FE5061" w:rsidRPr="00753097">
              <w:rPr>
                <w:rFonts w:asciiTheme="minorHAnsi" w:hAnsiTheme="minorHAnsi" w:cstheme="minorHAnsi"/>
                <w:sz w:val="20"/>
                <w:szCs w:val="20"/>
              </w:rPr>
              <w:t xml:space="preserve"> anggota keluarga </w:t>
            </w:r>
            <w:r w:rsidR="00FE5061" w:rsidRPr="00753097">
              <w:rPr>
                <w:rFonts w:asciiTheme="minorHAnsi" w:hAnsiTheme="minorHAnsi" w:cstheme="minorHAnsi"/>
                <w:i/>
                <w:sz w:val="16"/>
                <w:szCs w:val="20"/>
              </w:rPr>
              <w:t>Growing your business or a family member’s business</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Berinvestasi dalam pertanian</w:t>
            </w:r>
            <w:r w:rsidR="0001626D">
              <w:rPr>
                <w:rFonts w:asciiTheme="minorHAnsi" w:hAnsiTheme="minorHAnsi" w:cstheme="minorHAnsi"/>
                <w:sz w:val="20"/>
                <w:szCs w:val="20"/>
              </w:rPr>
              <w:t>/ peternakan/ perikanan (tambak)</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Investing in the farm</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Menjaga/merawat kerabat </w:t>
            </w:r>
            <w:r w:rsidRPr="00753097">
              <w:rPr>
                <w:rFonts w:asciiTheme="minorHAnsi" w:hAnsiTheme="minorHAnsi" w:cstheme="minorHAnsi"/>
                <w:i/>
                <w:sz w:val="16"/>
                <w:szCs w:val="20"/>
              </w:rPr>
              <w:t>Taking care of relatives</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8</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lastRenderedPageBreak/>
              <w:t xml:space="preserve">Menyiapkan biaya pengeluaran untuk anak </w:t>
            </w:r>
            <w:r w:rsidRPr="00753097">
              <w:rPr>
                <w:rFonts w:asciiTheme="minorHAnsi" w:hAnsiTheme="minorHAnsi" w:cstheme="minorHAnsi"/>
                <w:i/>
                <w:sz w:val="16"/>
                <w:szCs w:val="20"/>
              </w:rPr>
              <w:t>Preparing for the expenses of a new child</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9</w:t>
            </w:r>
          </w:p>
        </w:tc>
      </w:tr>
      <w:tr w:rsidR="00FE5061" w:rsidRPr="00753097" w:rsidTr="007B269F">
        <w:trPr>
          <w:jc w:val="center"/>
        </w:trPr>
        <w:tc>
          <w:tcPr>
            <w:tcW w:w="6498" w:type="dxa"/>
          </w:tcPr>
          <w:p w:rsidR="00FE5061" w:rsidRPr="00753097" w:rsidRDefault="00C02108" w:rsidP="006C3891">
            <w:pPr>
              <w:pStyle w:val="NoSpacing"/>
              <w:rPr>
                <w:rFonts w:asciiTheme="minorHAnsi" w:hAnsiTheme="minorHAnsi" w:cstheme="minorHAnsi"/>
                <w:sz w:val="20"/>
                <w:szCs w:val="20"/>
              </w:rPr>
            </w:pPr>
            <w:r>
              <w:rPr>
                <w:rFonts w:asciiTheme="minorHAnsi" w:hAnsiTheme="minorHAnsi" w:cstheme="minorHAnsi"/>
                <w:sz w:val="20"/>
                <w:szCs w:val="20"/>
              </w:rPr>
              <w:t>Membeli barang</w:t>
            </w:r>
            <w:r w:rsidR="00FE5061" w:rsidRPr="00753097">
              <w:rPr>
                <w:rFonts w:asciiTheme="minorHAnsi" w:hAnsiTheme="minorHAnsi" w:cstheme="minorHAnsi"/>
                <w:sz w:val="20"/>
                <w:szCs w:val="20"/>
              </w:rPr>
              <w:t>: sepeda motor, ponsel, TV, laptop, mobil</w:t>
            </w:r>
            <w:r w:rsidR="004D47B8">
              <w:rPr>
                <w:rFonts w:asciiTheme="minorHAnsi" w:hAnsiTheme="minorHAnsi" w:cstheme="minorHAnsi"/>
                <w:sz w:val="20"/>
                <w:szCs w:val="20"/>
              </w:rPr>
              <w:t>,</w:t>
            </w:r>
            <w:r w:rsidR="00FE5061" w:rsidRPr="00753097">
              <w:rPr>
                <w:rFonts w:asciiTheme="minorHAnsi" w:hAnsiTheme="minorHAnsi" w:cstheme="minorHAnsi"/>
                <w:sz w:val="20"/>
                <w:szCs w:val="20"/>
              </w:rPr>
              <w:t xml:space="preserve"> dll </w:t>
            </w:r>
            <w:r w:rsidR="00FE5061" w:rsidRPr="00753097">
              <w:rPr>
                <w:rFonts w:asciiTheme="minorHAnsi" w:hAnsiTheme="minorHAnsi" w:cstheme="minorHAnsi"/>
                <w:i/>
                <w:sz w:val="16"/>
                <w:szCs w:val="20"/>
              </w:rPr>
              <w:t>Acquiring some kind of personal asset: motorbike, phone, TV, laptop, car, etc.</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10</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Menghasilkan lebih banyak uang </w:t>
            </w:r>
            <w:r w:rsidRPr="00753097">
              <w:rPr>
                <w:rFonts w:asciiTheme="minorHAnsi" w:hAnsiTheme="minorHAnsi" w:cstheme="minorHAnsi"/>
                <w:i/>
                <w:sz w:val="16"/>
                <w:szCs w:val="20"/>
              </w:rPr>
              <w:t>Make more money</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11</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rsidR="004D47B8" w:rsidRDefault="004D47B8" w:rsidP="006C3891">
            <w:pPr>
              <w:pStyle w:val="NoSpacing"/>
              <w:rPr>
                <w:rFonts w:asciiTheme="minorHAnsi" w:hAnsiTheme="minorHAnsi" w:cstheme="minorHAnsi"/>
                <w:i/>
                <w:sz w:val="16"/>
                <w:szCs w:val="20"/>
              </w:rPr>
            </w:pPr>
          </w:p>
          <w:p w:rsidR="00321886" w:rsidRPr="00753097" w:rsidRDefault="00321886" w:rsidP="006C3891">
            <w:pPr>
              <w:pStyle w:val="NoSpacing"/>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_______________________________________________</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12</w:t>
            </w:r>
          </w:p>
        </w:tc>
      </w:tr>
      <w:tr w:rsidR="00FE5061" w:rsidRPr="00753097" w:rsidTr="007B269F">
        <w:trPr>
          <w:jc w:val="center"/>
        </w:trPr>
        <w:tc>
          <w:tcPr>
            <w:tcW w:w="6498" w:type="dxa"/>
          </w:tcPr>
          <w:p w:rsidR="00FE5061" w:rsidRPr="00753097" w:rsidRDefault="00FE5061" w:rsidP="006C3891">
            <w:pPr>
              <w:pStyle w:val="NoSpacing"/>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530" w:type="dxa"/>
            <w:vAlign w:val="center"/>
          </w:tcPr>
          <w:p w:rsidR="00FE5061" w:rsidRPr="00753097" w:rsidRDefault="00FE5061">
            <w:pPr>
              <w:jc w:val="center"/>
              <w:rPr>
                <w:rFonts w:asciiTheme="minorHAnsi" w:hAnsiTheme="minorHAnsi" w:cstheme="minorHAnsi"/>
                <w:sz w:val="20"/>
                <w:szCs w:val="20"/>
              </w:rPr>
            </w:pPr>
            <w:r w:rsidRPr="00753097">
              <w:rPr>
                <w:rFonts w:asciiTheme="minorHAnsi" w:hAnsiTheme="minorHAnsi" w:cstheme="minorHAnsi"/>
                <w:sz w:val="20"/>
                <w:szCs w:val="20"/>
              </w:rPr>
              <w:t>13</w:t>
            </w:r>
          </w:p>
        </w:tc>
      </w:tr>
    </w:tbl>
    <w:p w:rsidR="00FE5061" w:rsidRPr="00753097" w:rsidRDefault="00FE5061" w:rsidP="00FE5061">
      <w:pPr>
        <w:rPr>
          <w:rFonts w:asciiTheme="minorHAnsi" w:hAnsiTheme="minorHAnsi" w:cstheme="minorHAnsi"/>
          <w:sz w:val="20"/>
          <w:szCs w:val="20"/>
        </w:rPr>
      </w:pPr>
    </w:p>
    <w:p w:rsidR="000370C2" w:rsidRPr="00753097" w:rsidRDefault="000370C2" w:rsidP="00E235F9">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0370C2" w:rsidRPr="00753097" w:rsidRDefault="00CF3D83" w:rsidP="00E235F9">
      <w:pPr>
        <w:spacing w:after="0"/>
        <w:ind w:firstLine="45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KARTU BANTU/BACAKAN</w:t>
      </w:r>
      <w:r w:rsidR="000370C2" w:rsidRPr="00753097">
        <w:rPr>
          <w:rFonts w:asciiTheme="minorHAnsi" w:eastAsia="Times New Roman" w:hAnsiTheme="minorHAnsi" w:cstheme="minorHAnsi"/>
          <w:b/>
          <w:sz w:val="20"/>
          <w:szCs w:val="20"/>
        </w:rPr>
        <w:t xml:space="preserve"> </w:t>
      </w:r>
      <w:r w:rsidR="000370C2" w:rsidRPr="00753097">
        <w:rPr>
          <w:rFonts w:asciiTheme="minorHAnsi" w:eastAsia="Times New Roman" w:hAnsiTheme="minorHAnsi" w:cstheme="minorHAnsi"/>
          <w:b/>
          <w:i/>
          <w:sz w:val="16"/>
          <w:szCs w:val="20"/>
        </w:rPr>
        <w:t xml:space="preserve">READ OUT. </w:t>
      </w:r>
    </w:p>
    <w:p w:rsidR="000370C2" w:rsidRPr="00753097" w:rsidRDefault="000370C2" w:rsidP="00E235F9">
      <w:pPr>
        <w:spacing w:after="0"/>
        <w:ind w:firstLine="45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SA</w:t>
      </w:r>
      <w:r w:rsidRPr="00753097">
        <w:rPr>
          <w:rFonts w:asciiTheme="minorHAnsi" w:eastAsia="Times New Roman" w:hAnsiTheme="minorHAnsi" w:cstheme="minorHAnsi"/>
          <w:b/>
          <w:i/>
          <w:sz w:val="16"/>
          <w:szCs w:val="20"/>
        </w:rPr>
        <w:t xml:space="preserve"> SINGLE ANSWER</w:t>
      </w:r>
    </w:p>
    <w:p w:rsidR="00FE5061" w:rsidRPr="00753097" w:rsidRDefault="00FE5061" w:rsidP="00FE5061">
      <w:pPr>
        <w:rPr>
          <w:rFonts w:asciiTheme="minorHAnsi" w:eastAsiaTheme="minorHAnsi" w:hAnsiTheme="minorHAnsi" w:cstheme="minorHAnsi"/>
          <w:i/>
          <w:sz w:val="16"/>
          <w:szCs w:val="20"/>
        </w:rPr>
      </w:pPr>
      <w:r w:rsidRPr="00753097">
        <w:rPr>
          <w:rFonts w:asciiTheme="minorHAnsi" w:hAnsiTheme="minorHAnsi" w:cstheme="minorHAnsi"/>
          <w:sz w:val="20"/>
          <w:szCs w:val="20"/>
        </w:rPr>
        <w:t xml:space="preserve">FL11. Seberapa mungkin Anda bisa mendapatkan dana yang cukup dari teman dan keluarga Anda untuk biaya medis darurat jika Anda tidak bisa membayarnya sendiri? </w:t>
      </w:r>
      <w:r w:rsidRPr="00753097">
        <w:rPr>
          <w:rFonts w:asciiTheme="minorHAnsi" w:eastAsiaTheme="minorHAnsi" w:hAnsiTheme="minorHAnsi" w:cstheme="minorHAnsi"/>
          <w:i/>
          <w:sz w:val="16"/>
          <w:szCs w:val="20"/>
        </w:rPr>
        <w:t>How likely is it that you could get together sufficient funds from your friends and family for a medical emergency if it was too much for you to manage alone?</w:t>
      </w:r>
    </w:p>
    <w:tbl>
      <w:tblPr>
        <w:tblStyle w:val="TableGrid"/>
        <w:tblW w:w="0" w:type="auto"/>
        <w:jc w:val="center"/>
        <w:tblLook w:val="04A0" w:firstRow="1" w:lastRow="0" w:firstColumn="1" w:lastColumn="0" w:noHBand="0" w:noVBand="1"/>
      </w:tblPr>
      <w:tblGrid>
        <w:gridCol w:w="4698"/>
        <w:gridCol w:w="1980"/>
      </w:tblGrid>
      <w:tr w:rsidR="00FE5061" w:rsidRPr="00753097" w:rsidTr="00EF434B">
        <w:trPr>
          <w:jc w:val="center"/>
        </w:trPr>
        <w:tc>
          <w:tcPr>
            <w:tcW w:w="4698" w:type="dxa"/>
          </w:tcPr>
          <w:p w:rsidR="00FE5061" w:rsidRPr="007B269F" w:rsidRDefault="00CF3D83" w:rsidP="006C3891">
            <w:pP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FE5061" w:rsidRPr="007B269F">
              <w:rPr>
                <w:rFonts w:asciiTheme="minorHAnsi" w:eastAsia="Times New Roman" w:hAnsiTheme="minorHAnsi" w:cstheme="minorHAnsi"/>
                <w:b/>
                <w:sz w:val="20"/>
                <w:szCs w:val="20"/>
              </w:rPr>
              <w:t xml:space="preserve">. SA </w:t>
            </w:r>
            <w:r w:rsidR="00FE5061" w:rsidRPr="007B269F">
              <w:rPr>
                <w:rFonts w:asciiTheme="minorHAnsi" w:eastAsia="Times New Roman" w:hAnsiTheme="minorHAnsi" w:cstheme="minorHAnsi"/>
                <w:b/>
                <w:i/>
                <w:sz w:val="16"/>
                <w:szCs w:val="20"/>
              </w:rPr>
              <w:t>READ OUT. SINGLE ANSWER</w:t>
            </w:r>
          </w:p>
        </w:tc>
        <w:tc>
          <w:tcPr>
            <w:tcW w:w="1980" w:type="dxa"/>
          </w:tcPr>
          <w:p w:rsidR="00FE5061" w:rsidRPr="007B269F" w:rsidRDefault="00DE1E2F" w:rsidP="006C3891">
            <w:pPr>
              <w:jc w:val="center"/>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SA</w:t>
            </w:r>
          </w:p>
        </w:tc>
      </w:tr>
      <w:tr w:rsidR="00FE5061" w:rsidRPr="00753097" w:rsidTr="00EF434B">
        <w:trPr>
          <w:jc w:val="center"/>
        </w:trPr>
        <w:tc>
          <w:tcPr>
            <w:tcW w:w="4698"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Sangat mungkin </w:t>
            </w:r>
            <w:r w:rsidRPr="00753097">
              <w:rPr>
                <w:rFonts w:asciiTheme="minorHAnsi" w:eastAsiaTheme="minorHAnsi" w:hAnsiTheme="minorHAnsi" w:cstheme="minorHAnsi"/>
                <w:i/>
                <w:sz w:val="16"/>
                <w:szCs w:val="20"/>
              </w:rPr>
              <w:t>Very likely</w:t>
            </w:r>
          </w:p>
        </w:tc>
        <w:tc>
          <w:tcPr>
            <w:tcW w:w="1980" w:type="dxa"/>
          </w:tcPr>
          <w:p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FE5061" w:rsidRPr="00753097" w:rsidTr="00EF434B">
        <w:trPr>
          <w:jc w:val="center"/>
        </w:trPr>
        <w:tc>
          <w:tcPr>
            <w:tcW w:w="4698"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Mungkin </w:t>
            </w:r>
            <w:r w:rsidRPr="00753097">
              <w:rPr>
                <w:rFonts w:asciiTheme="minorHAnsi" w:eastAsiaTheme="minorHAnsi" w:hAnsiTheme="minorHAnsi" w:cstheme="minorHAnsi"/>
                <w:i/>
                <w:sz w:val="16"/>
                <w:szCs w:val="20"/>
              </w:rPr>
              <w:t>Somewhat likely</w:t>
            </w:r>
          </w:p>
        </w:tc>
        <w:tc>
          <w:tcPr>
            <w:tcW w:w="1980" w:type="dxa"/>
          </w:tcPr>
          <w:p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FE5061" w:rsidRPr="00753097" w:rsidTr="00EF434B">
        <w:trPr>
          <w:jc w:val="center"/>
        </w:trPr>
        <w:tc>
          <w:tcPr>
            <w:tcW w:w="4698"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heme="minorHAnsi" w:hAnsiTheme="minorHAnsi" w:cstheme="minorHAnsi"/>
                <w:sz w:val="20"/>
                <w:szCs w:val="20"/>
              </w:rPr>
              <w:t xml:space="preserve">Tidak mungkin </w:t>
            </w:r>
            <w:r w:rsidRPr="00753097">
              <w:rPr>
                <w:rFonts w:asciiTheme="minorHAnsi" w:eastAsiaTheme="minorHAnsi" w:hAnsiTheme="minorHAnsi" w:cstheme="minorHAnsi"/>
                <w:i/>
                <w:sz w:val="16"/>
                <w:szCs w:val="20"/>
              </w:rPr>
              <w:t>Somewhat unlikely</w:t>
            </w:r>
          </w:p>
        </w:tc>
        <w:tc>
          <w:tcPr>
            <w:tcW w:w="1980" w:type="dxa"/>
          </w:tcPr>
          <w:p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FE5061" w:rsidRPr="00753097" w:rsidTr="00EF434B">
        <w:trPr>
          <w:jc w:val="center"/>
        </w:trPr>
        <w:tc>
          <w:tcPr>
            <w:tcW w:w="4698"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Sangat tidak mungkin </w:t>
            </w:r>
            <w:r w:rsidRPr="00753097">
              <w:rPr>
                <w:rFonts w:asciiTheme="minorHAnsi" w:eastAsia="Times New Roman" w:hAnsiTheme="minorHAnsi" w:cstheme="minorHAnsi"/>
                <w:i/>
                <w:sz w:val="16"/>
                <w:szCs w:val="20"/>
              </w:rPr>
              <w:t>Very unlikely</w:t>
            </w:r>
          </w:p>
        </w:tc>
        <w:tc>
          <w:tcPr>
            <w:tcW w:w="1980" w:type="dxa"/>
          </w:tcPr>
          <w:p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FE5061" w:rsidRPr="00753097" w:rsidTr="00EF434B">
        <w:trPr>
          <w:jc w:val="center"/>
        </w:trPr>
        <w:tc>
          <w:tcPr>
            <w:tcW w:w="4698" w:type="dxa"/>
          </w:tcPr>
          <w:p w:rsidR="00FE5061" w:rsidRPr="00753097" w:rsidRDefault="00FE5061" w:rsidP="006C3891">
            <w:pP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tahu/Menolak </w:t>
            </w:r>
            <w:r w:rsidRPr="00753097">
              <w:rPr>
                <w:rFonts w:asciiTheme="minorHAnsi" w:eastAsia="Times New Roman" w:hAnsiTheme="minorHAnsi" w:cstheme="minorHAnsi"/>
                <w:i/>
                <w:sz w:val="16"/>
                <w:szCs w:val="20"/>
              </w:rPr>
              <w:t>DK/Refused</w:t>
            </w:r>
          </w:p>
        </w:tc>
        <w:tc>
          <w:tcPr>
            <w:tcW w:w="1980" w:type="dxa"/>
          </w:tcPr>
          <w:p w:rsidR="00FE5061" w:rsidRPr="00753097" w:rsidRDefault="00FE5061" w:rsidP="006C3891">
            <w:pPr>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bl>
    <w:p w:rsidR="009F1D84" w:rsidRPr="00753097" w:rsidRDefault="009F1D84" w:rsidP="009F1D84">
      <w:pPr>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683"/>
      </w:tblGrid>
      <w:tr w:rsidR="009F1D84" w:rsidRPr="00753097" w:rsidTr="006C3891">
        <w:tc>
          <w:tcPr>
            <w:tcW w:w="12950" w:type="dxa"/>
            <w:shd w:val="clear" w:color="auto" w:fill="FABF8F" w:themeFill="accent6" w:themeFillTint="99"/>
          </w:tcPr>
          <w:p w:rsidR="009F1D84" w:rsidRPr="00753097" w:rsidRDefault="009F1D84" w:rsidP="006C3891">
            <w:pPr>
              <w:rPr>
                <w:rFonts w:asciiTheme="minorHAnsi" w:hAnsiTheme="minorHAnsi" w:cstheme="minorHAnsi"/>
                <w:b/>
                <w:sz w:val="20"/>
                <w:szCs w:val="20"/>
              </w:rPr>
            </w:pPr>
            <w:r w:rsidRPr="00753097">
              <w:rPr>
                <w:rFonts w:asciiTheme="minorHAnsi" w:hAnsiTheme="minorHAnsi" w:cstheme="minorHAnsi"/>
                <w:b/>
                <w:sz w:val="20"/>
                <w:szCs w:val="20"/>
              </w:rPr>
              <w:t xml:space="preserve">Subsection 7.2: </w:t>
            </w:r>
            <w:r w:rsidR="00E235F9">
              <w:rPr>
                <w:rFonts w:asciiTheme="minorHAnsi" w:hAnsiTheme="minorHAnsi" w:cstheme="minorHAnsi"/>
                <w:b/>
                <w:sz w:val="20"/>
                <w:szCs w:val="20"/>
              </w:rPr>
              <w:t xml:space="preserve">BERHITUNG </w:t>
            </w:r>
            <w:r w:rsidRPr="00AB4D3B">
              <w:rPr>
                <w:rFonts w:asciiTheme="minorHAnsi" w:hAnsiTheme="minorHAnsi" w:cstheme="minorHAnsi"/>
                <w:b/>
                <w:i/>
                <w:sz w:val="16"/>
                <w:szCs w:val="20"/>
              </w:rPr>
              <w:t>Numeracy</w:t>
            </w:r>
          </w:p>
        </w:tc>
      </w:tr>
    </w:tbl>
    <w:p w:rsidR="00B10F07" w:rsidRPr="00753097" w:rsidRDefault="00B10F07" w:rsidP="00065344">
      <w:pPr>
        <w:spacing w:after="0"/>
        <w:jc w:val="both"/>
        <w:rPr>
          <w:rFonts w:asciiTheme="minorHAnsi" w:hAnsiTheme="minorHAnsi" w:cstheme="minorHAnsi"/>
          <w:sz w:val="20"/>
          <w:szCs w:val="20"/>
        </w:rPr>
      </w:pPr>
    </w:p>
    <w:p w:rsidR="004D47B8" w:rsidRDefault="004D47B8" w:rsidP="007B269F">
      <w:pPr>
        <w:spacing w:after="0"/>
        <w:jc w:val="both"/>
        <w:rPr>
          <w:rFonts w:asciiTheme="minorHAnsi" w:hAnsiTheme="minorHAnsi" w:cstheme="minorHAnsi"/>
          <w:b/>
          <w:sz w:val="20"/>
          <w:szCs w:val="20"/>
        </w:rPr>
      </w:pPr>
      <w:r w:rsidRPr="007B269F">
        <w:rPr>
          <w:rFonts w:asciiTheme="minorHAnsi" w:hAnsiTheme="minorHAnsi" w:cstheme="minorHAnsi"/>
          <w:b/>
          <w:sz w:val="20"/>
          <w:szCs w:val="20"/>
        </w:rPr>
        <w:t xml:space="preserve">INTERVIEWER BACAKAN: </w:t>
      </w:r>
      <w:r w:rsidR="00E235F9" w:rsidRPr="007B269F">
        <w:rPr>
          <w:rFonts w:asciiTheme="minorHAnsi" w:hAnsiTheme="minorHAnsi" w:cstheme="minorHAnsi"/>
          <w:b/>
          <w:sz w:val="20"/>
          <w:szCs w:val="20"/>
        </w:rPr>
        <w:t xml:space="preserve">“SEKARANG, SAYA INGIN ANDA MENJAWAB BEBERAPA PERTANYAAN YANG MEMBUTUHKAN PERHITUNGAN. TOLONG JANGAN KHAWATIR—INI BUKAN TES. KAMI HANYA INGIN MENGETAHUI JIKA ANDA MENGETAHUI BEBERAPA ISU YANG BERHUBUNGAN DENGAN PENGHITUNGAN PENDAPATAN ANDA DAN MEMBUAT PILIHAN YANG BERKAITAN DENGAN UANG” </w:t>
      </w:r>
    </w:p>
    <w:p w:rsidR="009F1D84" w:rsidRPr="004D47B8" w:rsidRDefault="00E235F9" w:rsidP="007B269F">
      <w:pPr>
        <w:spacing w:after="0"/>
        <w:jc w:val="both"/>
        <w:rPr>
          <w:rFonts w:asciiTheme="minorHAnsi" w:hAnsiTheme="minorHAnsi" w:cstheme="minorHAnsi"/>
          <w:i/>
          <w:sz w:val="16"/>
          <w:szCs w:val="20"/>
        </w:rPr>
      </w:pPr>
      <w:r w:rsidRPr="004D47B8">
        <w:rPr>
          <w:rFonts w:asciiTheme="minorHAnsi" w:hAnsiTheme="minorHAnsi" w:cstheme="minorHAnsi"/>
          <w:i/>
          <w:sz w:val="16"/>
          <w:szCs w:val="20"/>
        </w:rPr>
        <w:t>NOW, I WOULD LIKE YOU TO ANSWER SEVERAL QUESTIONS THAT REQUIRE SOME CALCULATIONS. PLEASE, DO NOT BE CONCERNED – THIS IS NOT A TEST. WE JUST WANT TO SEE IF YOU UNDERSTAND SOME OF THE ISSUES RELATED TO BUDGETING YOUR INCOME AND MAKING CHOICES RELATED TO MONEY.</w:t>
      </w:r>
    </w:p>
    <w:p w:rsidR="004D47B8" w:rsidRDefault="004D47B8" w:rsidP="006A2D85">
      <w:pPr>
        <w:spacing w:after="0"/>
        <w:rPr>
          <w:b/>
          <w:sz w:val="20"/>
          <w:szCs w:val="20"/>
        </w:rPr>
      </w:pPr>
    </w:p>
    <w:p w:rsidR="009F1D84" w:rsidRPr="00753097" w:rsidRDefault="00B10F07" w:rsidP="00E235F9">
      <w:pPr>
        <w:spacing w:after="0"/>
        <w:ind w:firstLine="450"/>
        <w:rPr>
          <w:b/>
          <w:sz w:val="20"/>
          <w:szCs w:val="20"/>
        </w:rPr>
      </w:pPr>
      <w:r w:rsidRPr="00753097">
        <w:rPr>
          <w:b/>
          <w:sz w:val="20"/>
          <w:szCs w:val="20"/>
        </w:rPr>
        <w:t xml:space="preserve">TANYAKAN SEMUA </w:t>
      </w:r>
      <w:r w:rsidRPr="00BE5C60">
        <w:rPr>
          <w:b/>
          <w:i/>
          <w:sz w:val="16"/>
          <w:szCs w:val="20"/>
        </w:rPr>
        <w:t>ASK ALL.</w:t>
      </w:r>
    </w:p>
    <w:p w:rsidR="00B10F07" w:rsidRPr="00BE5C60" w:rsidRDefault="00227E4C" w:rsidP="00E235F9">
      <w:pPr>
        <w:spacing w:after="0"/>
        <w:ind w:firstLine="450"/>
        <w:rPr>
          <w:b/>
          <w:color w:val="FF0000"/>
          <w:sz w:val="20"/>
          <w:szCs w:val="20"/>
        </w:rPr>
      </w:pPr>
      <w:r w:rsidRPr="00BE5C60">
        <w:rPr>
          <w:b/>
          <w:color w:val="FF0000"/>
          <w:sz w:val="20"/>
          <w:szCs w:val="20"/>
        </w:rPr>
        <w:t>SPONTAN/JANGAN BACAKAN</w:t>
      </w:r>
      <w:r w:rsidR="00B10F07" w:rsidRPr="00BE5C60">
        <w:rPr>
          <w:b/>
          <w:color w:val="FF0000"/>
          <w:sz w:val="20"/>
          <w:szCs w:val="20"/>
        </w:rPr>
        <w:t xml:space="preserve"> </w:t>
      </w:r>
      <w:r w:rsidR="00B10F07" w:rsidRPr="00BE5C60">
        <w:rPr>
          <w:b/>
          <w:i/>
          <w:color w:val="FF0000"/>
          <w:sz w:val="16"/>
          <w:szCs w:val="20"/>
        </w:rPr>
        <w:t>DO NOT READ</w:t>
      </w:r>
      <w:r w:rsidR="00B10F07" w:rsidRPr="00BE5C60">
        <w:rPr>
          <w:b/>
          <w:color w:val="FF0000"/>
          <w:sz w:val="16"/>
          <w:szCs w:val="20"/>
        </w:rPr>
        <w:t xml:space="preserve"> </w:t>
      </w:r>
    </w:p>
    <w:p w:rsidR="00B10F07" w:rsidRPr="00753097" w:rsidRDefault="00B10F07" w:rsidP="00E235F9">
      <w:pPr>
        <w:spacing w:after="0"/>
        <w:ind w:firstLine="450"/>
        <w:rPr>
          <w:b/>
          <w:sz w:val="20"/>
          <w:szCs w:val="20"/>
        </w:rPr>
      </w:pPr>
      <w:r w:rsidRPr="00753097">
        <w:rPr>
          <w:b/>
          <w:sz w:val="20"/>
          <w:szCs w:val="20"/>
        </w:rPr>
        <w:t>SA SINGLE ANSWER.</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FL12. Baya</w:t>
      </w:r>
      <w:r w:rsidR="00A50E66" w:rsidRPr="00753097">
        <w:rPr>
          <w:rFonts w:asciiTheme="minorHAnsi" w:hAnsiTheme="minorHAnsi" w:cstheme="minorHAnsi"/>
          <w:sz w:val="20"/>
          <w:szCs w:val="20"/>
        </w:rPr>
        <w:t>ngkan Anda memiliki uang Rp. 10.</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Jika seseo</w:t>
      </w:r>
      <w:r w:rsidR="00A50E66" w:rsidRPr="00753097">
        <w:rPr>
          <w:rFonts w:asciiTheme="minorHAnsi" w:hAnsiTheme="minorHAnsi" w:cstheme="minorHAnsi"/>
          <w:sz w:val="20"/>
          <w:szCs w:val="20"/>
        </w:rPr>
        <w:t>rang memberikan Anda uang Rp. 2.000,-</w:t>
      </w:r>
      <w:r w:rsidRPr="00753097">
        <w:rPr>
          <w:rFonts w:asciiTheme="minorHAnsi" w:hAnsiTheme="minorHAnsi" w:cstheme="minorHAnsi"/>
          <w:sz w:val="20"/>
          <w:szCs w:val="20"/>
        </w:rPr>
        <w:t xml:space="preserve"> Berapa jumlah total uang yang Anda miliki sekarang? </w:t>
      </w:r>
      <w:r w:rsidRPr="00753097">
        <w:rPr>
          <w:rFonts w:asciiTheme="minorHAnsi" w:hAnsiTheme="minorHAnsi" w:cstheme="minorHAnsi"/>
          <w:i/>
          <w:sz w:val="16"/>
          <w:szCs w:val="20"/>
        </w:rPr>
        <w:t>Imagine you have 10,000 IDR. Somebody gave you 2,000 IDR. How much total money will you have?</w:t>
      </w:r>
    </w:p>
    <w:tbl>
      <w:tblPr>
        <w:tblStyle w:val="TableGrid"/>
        <w:tblW w:w="0" w:type="auto"/>
        <w:jc w:val="center"/>
        <w:tblLook w:val="04A0" w:firstRow="1" w:lastRow="0" w:firstColumn="1" w:lastColumn="0" w:noHBand="0" w:noVBand="1"/>
      </w:tblPr>
      <w:tblGrid>
        <w:gridCol w:w="5490"/>
        <w:gridCol w:w="1753"/>
      </w:tblGrid>
      <w:tr w:rsidR="009F1D84" w:rsidRPr="00753097" w:rsidTr="006A2D85">
        <w:trPr>
          <w:jc w:val="center"/>
        </w:trPr>
        <w:tc>
          <w:tcPr>
            <w:tcW w:w="5490" w:type="dxa"/>
          </w:tcPr>
          <w:p w:rsidR="009F1D84" w:rsidRPr="00753097" w:rsidRDefault="00A50E66" w:rsidP="006C3891">
            <w:pPr>
              <w:rPr>
                <w:rFonts w:asciiTheme="minorHAnsi" w:hAnsiTheme="minorHAnsi" w:cstheme="minorHAnsi"/>
                <w:sz w:val="20"/>
                <w:szCs w:val="20"/>
              </w:rPr>
            </w:pPr>
            <w:r w:rsidRPr="00753097">
              <w:rPr>
                <w:rFonts w:asciiTheme="minorHAnsi" w:hAnsiTheme="minorHAnsi" w:cstheme="minorHAnsi"/>
                <w:sz w:val="20"/>
                <w:szCs w:val="20"/>
              </w:rPr>
              <w:t>Rp. 12.</w:t>
            </w:r>
            <w:r w:rsidR="009F1D84" w:rsidRPr="00753097">
              <w:rPr>
                <w:rFonts w:asciiTheme="minorHAnsi" w:hAnsiTheme="minorHAnsi" w:cstheme="minorHAnsi"/>
                <w:sz w:val="20"/>
                <w:szCs w:val="20"/>
              </w:rPr>
              <w:t xml:space="preserve">000 </w:t>
            </w:r>
            <w:r w:rsidR="009F1D84" w:rsidRPr="00753097">
              <w:rPr>
                <w:rFonts w:asciiTheme="minorHAnsi" w:hAnsiTheme="minorHAnsi" w:cstheme="minorHAnsi"/>
                <w:i/>
                <w:sz w:val="16"/>
                <w:szCs w:val="20"/>
              </w:rPr>
              <w:t>12,000 IDR</w:t>
            </w:r>
          </w:p>
        </w:tc>
        <w:tc>
          <w:tcPr>
            <w:tcW w:w="175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6A2D85">
        <w:trPr>
          <w:jc w:val="center"/>
        </w:trPr>
        <w:tc>
          <w:tcPr>
            <w:tcW w:w="549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175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6A2D85">
        <w:trPr>
          <w:jc w:val="center"/>
        </w:trPr>
        <w:tc>
          <w:tcPr>
            <w:tcW w:w="549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75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6A2D85" w:rsidRDefault="006A2D85" w:rsidP="006A2D85">
      <w:pPr>
        <w:spacing w:after="0"/>
        <w:rPr>
          <w:rFonts w:asciiTheme="minorHAnsi" w:hAnsiTheme="minorHAnsi" w:cstheme="minorHAnsi"/>
          <w:sz w:val="20"/>
          <w:szCs w:val="20"/>
        </w:rPr>
      </w:pPr>
    </w:p>
    <w:p w:rsidR="00E235F9" w:rsidRPr="00753097" w:rsidRDefault="00E235F9" w:rsidP="006A2D85">
      <w:pPr>
        <w:spacing w:after="0"/>
        <w:rPr>
          <w:rFonts w:asciiTheme="minorHAnsi" w:hAnsiTheme="minorHAnsi" w:cstheme="minorHAnsi"/>
          <w:sz w:val="20"/>
          <w:szCs w:val="20"/>
        </w:rPr>
      </w:pPr>
    </w:p>
    <w:p w:rsidR="006A2D85" w:rsidRPr="00753097" w:rsidRDefault="006A2D85" w:rsidP="00E235F9">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6A2D85" w:rsidRPr="00BE5C60" w:rsidRDefault="00227E4C" w:rsidP="00E235F9">
      <w:pPr>
        <w:spacing w:after="0"/>
        <w:ind w:firstLine="450"/>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6A2D85" w:rsidRPr="00BE5C60">
        <w:rPr>
          <w:rFonts w:asciiTheme="minorHAnsi" w:hAnsiTheme="minorHAnsi" w:cstheme="minorHAnsi"/>
          <w:b/>
          <w:color w:val="FF0000"/>
          <w:sz w:val="20"/>
          <w:szCs w:val="20"/>
        </w:rPr>
        <w:t xml:space="preserve"> </w:t>
      </w:r>
      <w:r w:rsidR="006A2D85" w:rsidRPr="00BE5C60">
        <w:rPr>
          <w:rFonts w:asciiTheme="minorHAnsi" w:hAnsiTheme="minorHAnsi" w:cstheme="minorHAnsi"/>
          <w:b/>
          <w:i/>
          <w:color w:val="FF0000"/>
          <w:sz w:val="16"/>
          <w:szCs w:val="20"/>
        </w:rPr>
        <w:t xml:space="preserve">DO NOT READ </w:t>
      </w:r>
    </w:p>
    <w:p w:rsidR="006A2D85" w:rsidRPr="00753097" w:rsidRDefault="006A2D85" w:rsidP="00E235F9">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FL13. Baya</w:t>
      </w:r>
      <w:r w:rsidR="00A50E66" w:rsidRPr="00753097">
        <w:rPr>
          <w:rFonts w:asciiTheme="minorHAnsi" w:hAnsiTheme="minorHAnsi" w:cstheme="minorHAnsi"/>
          <w:sz w:val="20"/>
          <w:szCs w:val="20"/>
        </w:rPr>
        <w:t>ngkan Anda memiliki uang Rp. 10.</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dan Anda akan membaginya kepada 5 orang. Berapa banyak uang yang akan diterima oleh setiap orang jika dibagi secara merata? </w:t>
      </w:r>
      <w:r w:rsidRPr="00753097">
        <w:rPr>
          <w:rFonts w:asciiTheme="minorHAnsi" w:hAnsiTheme="minorHAnsi" w:cstheme="minorHAnsi"/>
          <w:i/>
          <w:sz w:val="16"/>
          <w:szCs w:val="20"/>
        </w:rPr>
        <w:t>Imagine you have 10,000 IDR and you have to divide it among 5 people. How much money will each person receive if you divide it equally?</w:t>
      </w:r>
    </w:p>
    <w:tbl>
      <w:tblPr>
        <w:tblStyle w:val="TableGrid"/>
        <w:tblW w:w="0" w:type="auto"/>
        <w:jc w:val="center"/>
        <w:tblLook w:val="04A0" w:firstRow="1" w:lastRow="0" w:firstColumn="1" w:lastColumn="0" w:noHBand="0" w:noVBand="1"/>
      </w:tblPr>
      <w:tblGrid>
        <w:gridCol w:w="5580"/>
        <w:gridCol w:w="1978"/>
      </w:tblGrid>
      <w:tr w:rsidR="009F1D84" w:rsidRPr="00753097" w:rsidTr="00B4162C">
        <w:trPr>
          <w:jc w:val="center"/>
        </w:trPr>
        <w:tc>
          <w:tcPr>
            <w:tcW w:w="558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R</w:t>
            </w:r>
            <w:r w:rsidR="00A50E66" w:rsidRPr="00753097">
              <w:rPr>
                <w:rFonts w:asciiTheme="minorHAnsi" w:hAnsiTheme="minorHAnsi" w:cstheme="minorHAnsi"/>
                <w:sz w:val="20"/>
                <w:szCs w:val="20"/>
              </w:rPr>
              <w:t>p. 2.</w:t>
            </w:r>
            <w:r w:rsidRPr="00753097">
              <w:rPr>
                <w:rFonts w:asciiTheme="minorHAnsi" w:hAnsiTheme="minorHAnsi" w:cstheme="minorHAnsi"/>
                <w:sz w:val="20"/>
                <w:szCs w:val="20"/>
              </w:rPr>
              <w:t>000</w:t>
            </w:r>
            <w:r w:rsidR="00A50E66" w:rsidRPr="00753097">
              <w:rPr>
                <w:rFonts w:asciiTheme="minorHAnsi" w:hAnsiTheme="minorHAnsi" w:cstheme="minorHAnsi"/>
                <w:sz w:val="20"/>
                <w:szCs w:val="20"/>
              </w:rPr>
              <w:t>,-</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2,000 IDR</w:t>
            </w:r>
          </w:p>
        </w:tc>
        <w:tc>
          <w:tcPr>
            <w:tcW w:w="1978"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B4162C">
        <w:trPr>
          <w:jc w:val="center"/>
        </w:trPr>
        <w:tc>
          <w:tcPr>
            <w:tcW w:w="558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1978"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B4162C">
        <w:trPr>
          <w:jc w:val="center"/>
        </w:trPr>
        <w:tc>
          <w:tcPr>
            <w:tcW w:w="558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978"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9F1D84" w:rsidRPr="00753097" w:rsidRDefault="009F1D84" w:rsidP="009F1D84">
      <w:pPr>
        <w:rPr>
          <w:rFonts w:asciiTheme="minorHAnsi" w:hAnsiTheme="minorHAnsi" w:cstheme="minorHAnsi"/>
          <w:sz w:val="20"/>
          <w:szCs w:val="20"/>
        </w:rPr>
      </w:pPr>
    </w:p>
    <w:p w:rsidR="00BA5942" w:rsidRDefault="00BA5942" w:rsidP="007B269F">
      <w:pPr>
        <w:spacing w:after="0"/>
        <w:rPr>
          <w:rFonts w:asciiTheme="minorHAnsi" w:hAnsiTheme="minorHAnsi" w:cstheme="minorHAnsi"/>
          <w:b/>
          <w:sz w:val="20"/>
          <w:szCs w:val="20"/>
        </w:rPr>
      </w:pPr>
    </w:p>
    <w:p w:rsidR="00B4162C" w:rsidRPr="00753097" w:rsidRDefault="00B4162C" w:rsidP="00E235F9">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B4162C" w:rsidRPr="00BE5C60" w:rsidRDefault="00227E4C" w:rsidP="00E235F9">
      <w:pPr>
        <w:spacing w:after="0"/>
        <w:ind w:firstLine="450"/>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B4162C" w:rsidRPr="00BE5C60">
        <w:rPr>
          <w:rFonts w:asciiTheme="minorHAnsi" w:hAnsiTheme="minorHAnsi" w:cstheme="minorHAnsi"/>
          <w:b/>
          <w:color w:val="FF0000"/>
          <w:sz w:val="20"/>
          <w:szCs w:val="20"/>
        </w:rPr>
        <w:t xml:space="preserve"> </w:t>
      </w:r>
      <w:r w:rsidR="00B4162C" w:rsidRPr="00BE5C60">
        <w:rPr>
          <w:rFonts w:asciiTheme="minorHAnsi" w:hAnsiTheme="minorHAnsi" w:cstheme="minorHAnsi"/>
          <w:b/>
          <w:i/>
          <w:color w:val="FF0000"/>
          <w:sz w:val="16"/>
          <w:szCs w:val="20"/>
        </w:rPr>
        <w:t xml:space="preserve">DO NOT READ </w:t>
      </w:r>
    </w:p>
    <w:p w:rsidR="00B4162C" w:rsidRPr="00753097" w:rsidRDefault="00B4162C" w:rsidP="00E235F9">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FL14. Baya</w:t>
      </w:r>
      <w:r w:rsidR="00113ECE" w:rsidRPr="00753097">
        <w:rPr>
          <w:rFonts w:asciiTheme="minorHAnsi" w:hAnsiTheme="minorHAnsi" w:cstheme="minorHAnsi"/>
          <w:sz w:val="20"/>
          <w:szCs w:val="20"/>
        </w:rPr>
        <w:t>ngkan Anda memiliki uang Rp. 10.</w:t>
      </w:r>
      <w:r w:rsidRPr="00753097">
        <w:rPr>
          <w:rFonts w:asciiTheme="minorHAnsi" w:hAnsiTheme="minorHAnsi" w:cstheme="minorHAnsi"/>
          <w:sz w:val="20"/>
          <w:szCs w:val="20"/>
        </w:rPr>
        <w:t>000</w:t>
      </w:r>
      <w:r w:rsidR="00113ECE" w:rsidRPr="00753097">
        <w:rPr>
          <w:rFonts w:asciiTheme="minorHAnsi" w:hAnsiTheme="minorHAnsi" w:cstheme="minorHAnsi"/>
          <w:sz w:val="20"/>
          <w:szCs w:val="20"/>
        </w:rPr>
        <w:t>,-</w:t>
      </w:r>
      <w:r w:rsidRPr="00753097">
        <w:rPr>
          <w:rFonts w:asciiTheme="minorHAnsi" w:hAnsiTheme="minorHAnsi" w:cstheme="minorHAnsi"/>
          <w:sz w:val="20"/>
          <w:szCs w:val="20"/>
        </w:rPr>
        <w:t xml:space="preserve"> di tabungan Anda. Rekening Anda memperoleh bunga 2% setuap tahunnya. Berapa besar uang yang akan Anda miliki pada rekening Anda dalam 5 tahun jika Anda tidak mengambil apapun selama periode tersebut? </w:t>
      </w:r>
      <w:r w:rsidRPr="00753097">
        <w:rPr>
          <w:rFonts w:asciiTheme="minorHAnsi" w:hAnsiTheme="minorHAnsi" w:cstheme="minorHAnsi"/>
          <w:i/>
          <w:sz w:val="16"/>
          <w:szCs w:val="20"/>
        </w:rPr>
        <w:t>Imagine you have 10,000 IDR in your savings account. Your account is earning 2% interest every year. How much money will you have on your account in 5 years if you do not withdraw anything during that period?</w:t>
      </w:r>
    </w:p>
    <w:tbl>
      <w:tblPr>
        <w:tblStyle w:val="TableGrid"/>
        <w:tblW w:w="0" w:type="auto"/>
        <w:tblInd w:w="1008" w:type="dxa"/>
        <w:tblLook w:val="04A0" w:firstRow="1" w:lastRow="0" w:firstColumn="1" w:lastColumn="0" w:noHBand="0" w:noVBand="1"/>
      </w:tblPr>
      <w:tblGrid>
        <w:gridCol w:w="5287"/>
        <w:gridCol w:w="2273"/>
      </w:tblGrid>
      <w:tr w:rsidR="009F1D84" w:rsidRPr="00753097" w:rsidTr="00A36EBB">
        <w:tc>
          <w:tcPr>
            <w:tcW w:w="5287" w:type="dxa"/>
          </w:tcPr>
          <w:p w:rsidR="009F1D84" w:rsidRPr="00753097" w:rsidRDefault="000E2560" w:rsidP="00A225D1">
            <w:pPr>
              <w:rPr>
                <w:rFonts w:asciiTheme="minorHAnsi" w:hAnsiTheme="minorHAnsi" w:cstheme="minorHAnsi"/>
                <w:sz w:val="20"/>
                <w:szCs w:val="20"/>
              </w:rPr>
            </w:pPr>
            <w:r w:rsidRPr="00753097">
              <w:rPr>
                <w:rFonts w:asciiTheme="minorHAnsi" w:hAnsiTheme="minorHAnsi" w:cstheme="minorHAnsi"/>
                <w:sz w:val="20"/>
                <w:szCs w:val="20"/>
              </w:rPr>
              <w:t>Lebih dari Rp. 10.</w:t>
            </w:r>
            <w:r w:rsidR="009F1D84" w:rsidRPr="00753097">
              <w:rPr>
                <w:rFonts w:asciiTheme="minorHAnsi" w:hAnsiTheme="minorHAnsi" w:cstheme="minorHAnsi"/>
                <w:sz w:val="20"/>
                <w:szCs w:val="20"/>
              </w:rPr>
              <w:t>000</w:t>
            </w:r>
            <w:r w:rsidRPr="00753097">
              <w:rPr>
                <w:rFonts w:asciiTheme="minorHAnsi" w:hAnsiTheme="minorHAnsi" w:cstheme="minorHAnsi"/>
                <w:sz w:val="20"/>
                <w:szCs w:val="20"/>
              </w:rPr>
              <w:t>,-</w:t>
            </w:r>
            <w:r w:rsidR="009F1D84" w:rsidRPr="00753097">
              <w:rPr>
                <w:rFonts w:asciiTheme="minorHAnsi" w:hAnsiTheme="minorHAnsi" w:cstheme="minorHAnsi"/>
                <w:sz w:val="20"/>
                <w:szCs w:val="20"/>
              </w:rPr>
              <w:t xml:space="preserve"> </w:t>
            </w:r>
            <w:r w:rsidR="009F1D84" w:rsidRPr="00753097">
              <w:rPr>
                <w:rFonts w:asciiTheme="minorHAnsi" w:hAnsiTheme="minorHAnsi" w:cstheme="minorHAnsi"/>
                <w:i/>
                <w:sz w:val="16"/>
                <w:szCs w:val="20"/>
              </w:rPr>
              <w:t>More than 1</w:t>
            </w:r>
            <w:r w:rsidR="00C15EDB">
              <w:rPr>
                <w:rFonts w:asciiTheme="minorHAnsi" w:hAnsiTheme="minorHAnsi" w:cstheme="minorHAnsi"/>
                <w:i/>
                <w:sz w:val="16"/>
                <w:szCs w:val="20"/>
              </w:rPr>
              <w:t>0.</w:t>
            </w:r>
            <w:r w:rsidR="009F1D84" w:rsidRPr="00753097">
              <w:rPr>
                <w:rFonts w:asciiTheme="minorHAnsi" w:hAnsiTheme="minorHAnsi" w:cstheme="minorHAnsi"/>
                <w:i/>
                <w:sz w:val="16"/>
                <w:szCs w:val="20"/>
              </w:rPr>
              <w:t>000 IDR</w:t>
            </w:r>
          </w:p>
        </w:tc>
        <w:tc>
          <w:tcPr>
            <w:tcW w:w="227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A36EBB">
        <w:tc>
          <w:tcPr>
            <w:tcW w:w="5287"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227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A36EBB">
        <w:tc>
          <w:tcPr>
            <w:tcW w:w="5287"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2273"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BA5942" w:rsidRDefault="00BA5942" w:rsidP="00A36EBB">
      <w:pPr>
        <w:spacing w:after="0"/>
        <w:rPr>
          <w:rFonts w:asciiTheme="minorHAnsi" w:hAnsiTheme="minorHAnsi" w:cstheme="minorHAnsi"/>
          <w:b/>
          <w:sz w:val="20"/>
          <w:szCs w:val="20"/>
        </w:rPr>
      </w:pPr>
    </w:p>
    <w:p w:rsidR="00E235F9" w:rsidRDefault="00E235F9" w:rsidP="00A36EBB">
      <w:pPr>
        <w:spacing w:after="0"/>
        <w:rPr>
          <w:rFonts w:asciiTheme="minorHAnsi" w:hAnsiTheme="minorHAnsi" w:cstheme="minorHAnsi"/>
          <w:b/>
          <w:sz w:val="20"/>
          <w:szCs w:val="20"/>
        </w:rPr>
      </w:pPr>
    </w:p>
    <w:p w:rsidR="00A36EBB" w:rsidRPr="00753097" w:rsidRDefault="00A36EBB" w:rsidP="00E235F9">
      <w:pPr>
        <w:spacing w:after="0"/>
        <w:ind w:firstLine="45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A36EBB" w:rsidRPr="00BE5C60" w:rsidRDefault="00227E4C" w:rsidP="00E235F9">
      <w:pPr>
        <w:spacing w:after="0"/>
        <w:ind w:firstLine="450"/>
        <w:rPr>
          <w:rFonts w:asciiTheme="minorHAnsi" w:hAnsiTheme="minorHAnsi" w:cstheme="minorHAnsi"/>
          <w:b/>
          <w:i/>
          <w:color w:val="FF0000"/>
          <w:sz w:val="16"/>
          <w:szCs w:val="20"/>
        </w:rPr>
      </w:pPr>
      <w:r w:rsidRPr="00BE5C60">
        <w:rPr>
          <w:rFonts w:asciiTheme="minorHAnsi" w:hAnsiTheme="minorHAnsi" w:cstheme="minorHAnsi"/>
          <w:b/>
          <w:color w:val="FF0000"/>
          <w:sz w:val="20"/>
          <w:szCs w:val="20"/>
        </w:rPr>
        <w:t>SPONTAN/JANGAN BACAKAN</w:t>
      </w:r>
      <w:r w:rsidR="00A36EBB" w:rsidRPr="00BE5C60">
        <w:rPr>
          <w:rFonts w:asciiTheme="minorHAnsi" w:hAnsiTheme="minorHAnsi" w:cstheme="minorHAnsi"/>
          <w:b/>
          <w:color w:val="FF0000"/>
          <w:sz w:val="20"/>
          <w:szCs w:val="20"/>
        </w:rPr>
        <w:t xml:space="preserve"> </w:t>
      </w:r>
      <w:r w:rsidR="00A36EBB" w:rsidRPr="00BE5C60">
        <w:rPr>
          <w:rFonts w:asciiTheme="minorHAnsi" w:hAnsiTheme="minorHAnsi" w:cstheme="minorHAnsi"/>
          <w:b/>
          <w:i/>
          <w:color w:val="FF0000"/>
          <w:sz w:val="16"/>
          <w:szCs w:val="20"/>
        </w:rPr>
        <w:t xml:space="preserve">DO NOT READ </w:t>
      </w:r>
    </w:p>
    <w:p w:rsidR="00A36EBB" w:rsidRPr="00753097" w:rsidRDefault="00A36EBB" w:rsidP="00E235F9">
      <w:pPr>
        <w:spacing w:after="0"/>
        <w:ind w:firstLine="450"/>
        <w:rPr>
          <w:rFonts w:asciiTheme="minorHAnsi"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9F1D84" w:rsidRPr="00753097" w:rsidRDefault="009F1D84" w:rsidP="00FF19C6">
      <w:pPr>
        <w:jc w:val="both"/>
        <w:rPr>
          <w:rFonts w:asciiTheme="minorHAnsi" w:hAnsiTheme="minorHAnsi" w:cstheme="minorHAnsi"/>
          <w:i/>
          <w:sz w:val="16"/>
          <w:szCs w:val="20"/>
        </w:rPr>
      </w:pPr>
      <w:r w:rsidRPr="00753097">
        <w:rPr>
          <w:rFonts w:asciiTheme="minorHAnsi" w:hAnsiTheme="minorHAnsi" w:cstheme="minorHAnsi"/>
          <w:sz w:val="20"/>
          <w:szCs w:val="20"/>
        </w:rPr>
        <w:t>FL15. Sekarang, baya</w:t>
      </w:r>
      <w:r w:rsidR="00743575" w:rsidRPr="00753097">
        <w:rPr>
          <w:rFonts w:asciiTheme="minorHAnsi" w:hAnsiTheme="minorHAnsi" w:cstheme="minorHAnsi"/>
          <w:sz w:val="20"/>
          <w:szCs w:val="20"/>
        </w:rPr>
        <w:t xml:space="preserve">ngkan </w:t>
      </w:r>
      <w:r w:rsidR="001C0596">
        <w:rPr>
          <w:rFonts w:asciiTheme="minorHAnsi" w:hAnsiTheme="minorHAnsi" w:cstheme="minorHAnsi"/>
          <w:sz w:val="20"/>
          <w:szCs w:val="20"/>
        </w:rPr>
        <w:t xml:space="preserve">jika </w:t>
      </w:r>
      <w:r w:rsidR="00743575" w:rsidRPr="00753097">
        <w:rPr>
          <w:rFonts w:asciiTheme="minorHAnsi" w:hAnsiTheme="minorHAnsi" w:cstheme="minorHAnsi"/>
          <w:sz w:val="20"/>
          <w:szCs w:val="20"/>
        </w:rPr>
        <w:t>Anda meminjam uang Rp. 10.</w:t>
      </w:r>
      <w:r w:rsidRPr="00753097">
        <w:rPr>
          <w:rFonts w:asciiTheme="minorHAnsi" w:hAnsiTheme="minorHAnsi" w:cstheme="minorHAnsi"/>
          <w:sz w:val="20"/>
          <w:szCs w:val="20"/>
        </w:rPr>
        <w:t>000</w:t>
      </w:r>
      <w:r w:rsidR="00743575" w:rsidRPr="00753097">
        <w:rPr>
          <w:rFonts w:asciiTheme="minorHAnsi" w:hAnsiTheme="minorHAnsi" w:cstheme="minorHAnsi"/>
          <w:sz w:val="20"/>
          <w:szCs w:val="20"/>
        </w:rPr>
        <w:t>,-</w:t>
      </w:r>
      <w:r w:rsidRPr="00753097">
        <w:rPr>
          <w:rFonts w:asciiTheme="minorHAnsi" w:hAnsiTheme="minorHAnsi" w:cstheme="minorHAnsi"/>
          <w:sz w:val="20"/>
          <w:szCs w:val="20"/>
        </w:rPr>
        <w:t xml:space="preserve"> </w:t>
      </w:r>
      <w:r w:rsidR="001C0596">
        <w:rPr>
          <w:rFonts w:asciiTheme="minorHAnsi" w:hAnsiTheme="minorHAnsi" w:cstheme="minorHAnsi"/>
          <w:sz w:val="20"/>
          <w:szCs w:val="20"/>
        </w:rPr>
        <w:t xml:space="preserve">dalam jangka </w:t>
      </w:r>
      <w:r w:rsidR="00D55E36">
        <w:rPr>
          <w:rFonts w:asciiTheme="minorHAnsi" w:hAnsiTheme="minorHAnsi" w:cstheme="minorHAnsi"/>
          <w:sz w:val="20"/>
          <w:szCs w:val="20"/>
        </w:rPr>
        <w:t xml:space="preserve">waktu </w:t>
      </w:r>
      <w:r w:rsidR="001C0596">
        <w:rPr>
          <w:rFonts w:asciiTheme="minorHAnsi" w:hAnsiTheme="minorHAnsi" w:cstheme="minorHAnsi"/>
          <w:sz w:val="20"/>
          <w:szCs w:val="20"/>
        </w:rPr>
        <w:t xml:space="preserve">setahun, </w:t>
      </w:r>
      <w:r w:rsidRPr="00753097">
        <w:rPr>
          <w:rFonts w:asciiTheme="minorHAnsi" w:hAnsiTheme="minorHAnsi" w:cstheme="minorHAnsi"/>
          <w:sz w:val="20"/>
          <w:szCs w:val="20"/>
        </w:rPr>
        <w:t xml:space="preserve">dan Anda harus membayar biaya 2% setiap bulan hingga Anda melunasinya. Berapa besar jumlah uang yang harus Anda bayarkan kembali selama satu tahun penuh (12 bulan)? </w:t>
      </w:r>
      <w:r w:rsidRPr="00753097">
        <w:rPr>
          <w:rFonts w:asciiTheme="minorHAnsi" w:hAnsiTheme="minorHAnsi" w:cstheme="minorHAnsi"/>
          <w:i/>
          <w:sz w:val="16"/>
          <w:szCs w:val="20"/>
        </w:rPr>
        <w:t>Now, imagine you took a</w:t>
      </w:r>
      <w:r w:rsidR="001C0596">
        <w:rPr>
          <w:rFonts w:asciiTheme="minorHAnsi" w:hAnsiTheme="minorHAnsi" w:cstheme="minorHAnsi"/>
          <w:i/>
          <w:sz w:val="16"/>
          <w:szCs w:val="20"/>
        </w:rPr>
        <w:t xml:space="preserve"> one year</w:t>
      </w:r>
      <w:r w:rsidRPr="00753097">
        <w:rPr>
          <w:rFonts w:asciiTheme="minorHAnsi" w:hAnsiTheme="minorHAnsi" w:cstheme="minorHAnsi"/>
          <w:i/>
          <w:sz w:val="16"/>
          <w:szCs w:val="20"/>
        </w:rPr>
        <w:t xml:space="preserve"> loan of 10,000 IDR and you have to pay a fee of 2% each month until you fully repay it.  How much total money will you have to repay in 1 full year (12 months)?</w:t>
      </w:r>
    </w:p>
    <w:tbl>
      <w:tblPr>
        <w:tblStyle w:val="TableGrid"/>
        <w:tblW w:w="0" w:type="auto"/>
        <w:tblInd w:w="1008" w:type="dxa"/>
        <w:tblLook w:val="04A0" w:firstRow="1" w:lastRow="0" w:firstColumn="1" w:lastColumn="0" w:noHBand="0" w:noVBand="1"/>
      </w:tblPr>
      <w:tblGrid>
        <w:gridCol w:w="5287"/>
        <w:gridCol w:w="2335"/>
      </w:tblGrid>
      <w:tr w:rsidR="009F1D84" w:rsidRPr="00753097" w:rsidTr="00FF19C6">
        <w:tc>
          <w:tcPr>
            <w:tcW w:w="5287" w:type="dxa"/>
          </w:tcPr>
          <w:p w:rsidR="009F1D84" w:rsidRPr="00753097" w:rsidRDefault="004972FA" w:rsidP="006C3891">
            <w:pPr>
              <w:rPr>
                <w:rFonts w:asciiTheme="minorHAnsi" w:hAnsiTheme="minorHAnsi" w:cstheme="minorHAnsi"/>
                <w:sz w:val="20"/>
                <w:szCs w:val="20"/>
              </w:rPr>
            </w:pPr>
            <w:r w:rsidRPr="00753097">
              <w:rPr>
                <w:rFonts w:asciiTheme="minorHAnsi" w:hAnsiTheme="minorHAnsi" w:cstheme="minorHAnsi"/>
                <w:sz w:val="20"/>
                <w:szCs w:val="20"/>
              </w:rPr>
              <w:t>Lebih dari Rp. 10.</w:t>
            </w:r>
            <w:r w:rsidR="009F1D84" w:rsidRPr="00753097">
              <w:rPr>
                <w:rFonts w:asciiTheme="minorHAnsi" w:hAnsiTheme="minorHAnsi" w:cstheme="minorHAnsi"/>
                <w:sz w:val="20"/>
                <w:szCs w:val="20"/>
              </w:rPr>
              <w:t>000</w:t>
            </w:r>
            <w:r w:rsidRPr="00753097">
              <w:rPr>
                <w:rFonts w:asciiTheme="minorHAnsi" w:hAnsiTheme="minorHAnsi" w:cstheme="minorHAnsi"/>
                <w:sz w:val="20"/>
                <w:szCs w:val="20"/>
              </w:rPr>
              <w:t>,-</w:t>
            </w:r>
            <w:r w:rsidR="009F1D84" w:rsidRPr="00753097">
              <w:rPr>
                <w:rFonts w:asciiTheme="minorHAnsi" w:hAnsiTheme="minorHAnsi" w:cstheme="minorHAnsi"/>
                <w:sz w:val="20"/>
                <w:szCs w:val="20"/>
              </w:rPr>
              <w:t xml:space="preserve"> </w:t>
            </w:r>
            <w:r w:rsidR="009F1D84" w:rsidRPr="00753097">
              <w:rPr>
                <w:rFonts w:asciiTheme="minorHAnsi" w:hAnsiTheme="minorHAnsi" w:cstheme="minorHAnsi"/>
                <w:i/>
                <w:sz w:val="16"/>
                <w:szCs w:val="20"/>
              </w:rPr>
              <w:t>More than 10,000 IDR</w:t>
            </w:r>
          </w:p>
        </w:tc>
        <w:tc>
          <w:tcPr>
            <w:tcW w:w="2335"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FF19C6">
        <w:tc>
          <w:tcPr>
            <w:tcW w:w="5287"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Jawaban lainnya </w:t>
            </w:r>
            <w:r w:rsidRPr="00753097">
              <w:rPr>
                <w:rFonts w:asciiTheme="minorHAnsi" w:hAnsiTheme="minorHAnsi" w:cstheme="minorHAnsi"/>
                <w:i/>
                <w:sz w:val="16"/>
                <w:szCs w:val="20"/>
              </w:rPr>
              <w:t>Any other answer</w:t>
            </w:r>
          </w:p>
        </w:tc>
        <w:tc>
          <w:tcPr>
            <w:tcW w:w="2335"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FF19C6">
        <w:tc>
          <w:tcPr>
            <w:tcW w:w="5287"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2335" w:type="dxa"/>
          </w:tcPr>
          <w:p w:rsidR="009F1D84" w:rsidRPr="00753097" w:rsidRDefault="009F1D84" w:rsidP="006C3891">
            <w:pPr>
              <w:jc w:val="center"/>
              <w:rPr>
                <w:rFonts w:asciiTheme="minorHAnsi" w:hAnsiTheme="minorHAnsi" w:cstheme="minorHAnsi"/>
                <w:sz w:val="20"/>
                <w:szCs w:val="20"/>
              </w:rPr>
            </w:pPr>
            <w:r w:rsidRPr="00753097">
              <w:rPr>
                <w:rFonts w:asciiTheme="minorHAnsi" w:hAnsiTheme="minorHAnsi" w:cstheme="minorHAnsi"/>
                <w:sz w:val="20"/>
                <w:szCs w:val="20"/>
              </w:rPr>
              <w:t>3</w:t>
            </w:r>
          </w:p>
        </w:tc>
      </w:tr>
    </w:tbl>
    <w:p w:rsidR="00E235F9" w:rsidRDefault="00E235F9" w:rsidP="00AB4D3B">
      <w:pPr>
        <w:spacing w:after="0"/>
        <w:rPr>
          <w:rFonts w:asciiTheme="minorHAnsi" w:hAnsiTheme="minorHAnsi" w:cstheme="minorHAnsi"/>
          <w:sz w:val="20"/>
          <w:szCs w:val="20"/>
        </w:rPr>
      </w:pPr>
    </w:p>
    <w:p w:rsidR="004D47B8" w:rsidRPr="00753097" w:rsidRDefault="004D47B8" w:rsidP="00AB4D3B">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548"/>
      </w:tblGrid>
      <w:tr w:rsidR="009F1D84" w:rsidRPr="00753097" w:rsidTr="00AB4D3B">
        <w:tc>
          <w:tcPr>
            <w:tcW w:w="10548" w:type="dxa"/>
            <w:shd w:val="clear" w:color="auto" w:fill="E5B8B7" w:themeFill="accent2" w:themeFillTint="66"/>
          </w:tcPr>
          <w:p w:rsidR="009F1D84" w:rsidRPr="00753097" w:rsidRDefault="009F1D84" w:rsidP="00AB4D3B">
            <w:pPr>
              <w:rPr>
                <w:rFonts w:asciiTheme="minorHAnsi" w:hAnsiTheme="minorHAnsi" w:cstheme="minorHAnsi"/>
                <w:b/>
                <w:sz w:val="20"/>
                <w:szCs w:val="20"/>
              </w:rPr>
            </w:pPr>
            <w:r w:rsidRPr="00753097">
              <w:rPr>
                <w:rFonts w:asciiTheme="minorHAnsi" w:hAnsiTheme="minorHAnsi" w:cstheme="minorHAnsi"/>
                <w:b/>
                <w:sz w:val="20"/>
                <w:szCs w:val="20"/>
              </w:rPr>
              <w:t xml:space="preserve">SECTION VIII: </w:t>
            </w:r>
            <w:r w:rsidR="004D47B8">
              <w:rPr>
                <w:rFonts w:asciiTheme="minorHAnsi" w:hAnsiTheme="minorHAnsi" w:cstheme="minorHAnsi"/>
                <w:b/>
                <w:sz w:val="20"/>
                <w:szCs w:val="20"/>
              </w:rPr>
              <w:t xml:space="preserve">PERILAKU KEUANGAN </w:t>
            </w:r>
            <w:r w:rsidRPr="007B269F">
              <w:rPr>
                <w:rFonts w:asciiTheme="minorHAnsi" w:hAnsiTheme="minorHAnsi" w:cstheme="minorHAnsi"/>
                <w:b/>
                <w:i/>
                <w:sz w:val="16"/>
                <w:szCs w:val="20"/>
              </w:rPr>
              <w:t>FINANCIAL BEHAVIORS</w:t>
            </w:r>
          </w:p>
        </w:tc>
      </w:tr>
      <w:tr w:rsidR="009F1D84" w:rsidRPr="00753097" w:rsidTr="00AB4D3B">
        <w:tc>
          <w:tcPr>
            <w:tcW w:w="10548" w:type="dxa"/>
            <w:shd w:val="clear" w:color="auto" w:fill="FABF8F" w:themeFill="accent6" w:themeFillTint="99"/>
          </w:tcPr>
          <w:p w:rsidR="009F1D84" w:rsidRPr="00753097" w:rsidRDefault="009F1D84" w:rsidP="006C3891">
            <w:pPr>
              <w:rPr>
                <w:rFonts w:asciiTheme="minorHAnsi" w:hAnsiTheme="minorHAnsi" w:cstheme="minorHAnsi"/>
                <w:b/>
                <w:sz w:val="20"/>
                <w:szCs w:val="20"/>
              </w:rPr>
            </w:pPr>
            <w:r w:rsidRPr="00753097">
              <w:rPr>
                <w:rFonts w:asciiTheme="minorHAnsi" w:hAnsiTheme="minorHAnsi" w:cstheme="minorHAnsi"/>
                <w:b/>
                <w:sz w:val="20"/>
                <w:szCs w:val="20"/>
              </w:rPr>
              <w:t>Subsection 8.1: General financial behavior and preferences</w:t>
            </w:r>
          </w:p>
        </w:tc>
      </w:tr>
    </w:tbl>
    <w:p w:rsidR="00BC2D3A" w:rsidRDefault="00BC2D3A" w:rsidP="00AB4D3B">
      <w:pPr>
        <w:spacing w:after="0"/>
        <w:rPr>
          <w:rFonts w:asciiTheme="minorHAnsi" w:eastAsiaTheme="minorHAnsi" w:hAnsiTheme="minorHAnsi" w:cstheme="minorHAnsi"/>
          <w:b/>
          <w:sz w:val="20"/>
          <w:szCs w:val="20"/>
          <w:u w:val="single"/>
        </w:rPr>
      </w:pPr>
    </w:p>
    <w:p w:rsidR="00EE7B50" w:rsidRDefault="00EE7B50" w:rsidP="00AB4D3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“SEKARANG KITA AKAN BERBICARA MENGENAI PERILAKU KEUANGAN”</w:t>
      </w:r>
    </w:p>
    <w:p w:rsidR="00EE7B50" w:rsidRDefault="00EE7B50" w:rsidP="00AB4D3B">
      <w:pPr>
        <w:spacing w:after="0"/>
        <w:rPr>
          <w:rFonts w:asciiTheme="minorHAnsi" w:eastAsiaTheme="minorHAnsi" w:hAnsiTheme="minorHAnsi" w:cstheme="minorHAnsi"/>
          <w:b/>
          <w:sz w:val="20"/>
          <w:szCs w:val="20"/>
          <w:u w:val="single"/>
        </w:rPr>
      </w:pPr>
    </w:p>
    <w:p w:rsidR="009F1D84" w:rsidRPr="00753097" w:rsidRDefault="00E235F9" w:rsidP="009F1D84">
      <w:pPr>
        <w:rPr>
          <w:rFonts w:asciiTheme="minorHAnsi" w:eastAsiaTheme="minorHAnsi" w:hAnsiTheme="minorHAnsi" w:cstheme="minorHAnsi"/>
          <w:b/>
          <w:i/>
          <w:sz w:val="16"/>
          <w:szCs w:val="20"/>
          <w:u w:val="single"/>
        </w:rPr>
      </w:pPr>
      <w:r>
        <w:rPr>
          <w:rFonts w:asciiTheme="minorHAnsi" w:eastAsiaTheme="minorHAnsi" w:hAnsiTheme="minorHAnsi" w:cstheme="minorHAnsi"/>
          <w:b/>
          <w:sz w:val="20"/>
          <w:szCs w:val="20"/>
          <w:u w:val="single"/>
        </w:rPr>
        <w:t>PEMBAYARAN</w:t>
      </w:r>
      <w:r w:rsidRPr="00753097">
        <w:rPr>
          <w:rFonts w:asciiTheme="minorHAnsi" w:eastAsiaTheme="minorHAnsi" w:hAnsiTheme="minorHAnsi" w:cstheme="minorHAnsi"/>
          <w:b/>
          <w:sz w:val="20"/>
          <w:szCs w:val="20"/>
          <w:u w:val="single"/>
        </w:rPr>
        <w:t xml:space="preserve"> </w:t>
      </w:r>
      <w:r>
        <w:rPr>
          <w:rFonts w:asciiTheme="minorHAnsi" w:eastAsiaTheme="minorHAnsi" w:hAnsiTheme="minorHAnsi" w:cstheme="minorHAnsi"/>
          <w:b/>
          <w:sz w:val="20"/>
          <w:szCs w:val="20"/>
          <w:u w:val="single"/>
        </w:rPr>
        <w:t>KEPADA PEDAGANG</w:t>
      </w:r>
      <w:r w:rsidRPr="00753097">
        <w:rPr>
          <w:rFonts w:asciiTheme="minorHAnsi" w:eastAsiaTheme="minorHAnsi" w:hAnsiTheme="minorHAnsi" w:cstheme="minorHAnsi"/>
          <w:b/>
          <w:sz w:val="20"/>
          <w:szCs w:val="20"/>
          <w:u w:val="single"/>
        </w:rPr>
        <w:t xml:space="preserve"> </w:t>
      </w:r>
      <w:r w:rsidR="009F1D84" w:rsidRPr="00753097">
        <w:rPr>
          <w:rFonts w:asciiTheme="minorHAnsi" w:eastAsiaTheme="minorHAnsi" w:hAnsiTheme="minorHAnsi" w:cstheme="minorHAnsi"/>
          <w:b/>
          <w:i/>
          <w:sz w:val="16"/>
          <w:szCs w:val="20"/>
          <w:u w:val="single"/>
        </w:rPr>
        <w:t>Merchant Payments follow up</w:t>
      </w:r>
    </w:p>
    <w:p w:rsidR="009F1D84" w:rsidRPr="00753097" w:rsidRDefault="000E3B3B" w:rsidP="00AB4D3B">
      <w:pPr>
        <w:spacing w:after="0"/>
        <w:ind w:left="540"/>
        <w:rPr>
          <w:rFonts w:asciiTheme="minorHAnsi" w:eastAsiaTheme="minorHAnsi" w:hAnsiTheme="minorHAnsi" w:cstheme="minorHAnsi"/>
          <w:b/>
          <w:i/>
          <w:sz w:val="16"/>
          <w:szCs w:val="20"/>
          <w:u w:val="single"/>
        </w:rPr>
      </w:pPr>
      <w:r w:rsidRPr="00753097">
        <w:rPr>
          <w:rFonts w:asciiTheme="minorHAnsi" w:eastAsiaTheme="minorHAnsi" w:hAnsiTheme="minorHAnsi" w:cstheme="minorHAnsi"/>
          <w:b/>
          <w:sz w:val="20"/>
          <w:szCs w:val="20"/>
        </w:rPr>
        <w:t xml:space="preserve">TANYAKAN FB10 JIKA </w:t>
      </w:r>
      <w:r w:rsidR="00E235F9">
        <w:rPr>
          <w:rFonts w:asciiTheme="minorHAnsi" w:eastAsiaTheme="minorHAnsi" w:hAnsiTheme="minorHAnsi" w:cstheme="minorHAnsi"/>
          <w:b/>
          <w:sz w:val="20"/>
          <w:szCs w:val="20"/>
        </w:rPr>
        <w:t>RESPONDEN MENGGUNAKAN AKUN MOBILE MONEY/UANG P</w:t>
      </w:r>
      <w:r w:rsidR="00486081">
        <w:rPr>
          <w:rFonts w:asciiTheme="minorHAnsi" w:eastAsiaTheme="minorHAnsi" w:hAnsiTheme="minorHAnsi" w:cstheme="minorHAnsi"/>
          <w:b/>
          <w:sz w:val="20"/>
          <w:szCs w:val="20"/>
        </w:rPr>
        <w:t>ONSEL UNTUK “PEMBELIAN BESAR, TERMASUK TANAH, TERNAK, RUMAH,DLL” ATAU PEMBELIAN DI TOKO KELONTONG</w:t>
      </w:r>
      <w:r w:rsidR="00EB008A">
        <w:rPr>
          <w:rFonts w:asciiTheme="minorHAnsi" w:eastAsiaTheme="minorHAnsi" w:hAnsiTheme="minorHAnsi" w:cstheme="minorHAnsi"/>
          <w:b/>
          <w:sz w:val="20"/>
          <w:szCs w:val="20"/>
        </w:rPr>
        <w:t>/BAHAN PANGAN</w:t>
      </w:r>
      <w:r w:rsidR="00486081">
        <w:rPr>
          <w:rFonts w:asciiTheme="minorHAnsi" w:eastAsiaTheme="minorHAnsi" w:hAnsiTheme="minorHAnsi" w:cstheme="minorHAnsi"/>
          <w:b/>
          <w:sz w:val="20"/>
          <w:szCs w:val="20"/>
        </w:rPr>
        <w:t>, TOKO BAJU, ATAU TOKO LAINNYA”</w:t>
      </w:r>
      <w:r w:rsidR="00E235F9">
        <w:rPr>
          <w:rFonts w:asciiTheme="minorHAnsi" w:eastAsiaTheme="minorHAnsi" w:hAnsiTheme="minorHAnsi" w:cstheme="minorHAnsi"/>
          <w:b/>
          <w:sz w:val="20"/>
          <w:szCs w:val="20"/>
        </w:rPr>
        <w:t xml:space="preserve"> (</w:t>
      </w:r>
      <w:r w:rsidRPr="00AB4D3B">
        <w:rPr>
          <w:rFonts w:asciiTheme="minorHAnsi" w:eastAsiaTheme="minorHAnsi" w:hAnsiTheme="minorHAnsi" w:cstheme="minorHAnsi"/>
          <w:b/>
          <w:sz w:val="20"/>
          <w:szCs w:val="20"/>
          <w:u w:val="single"/>
        </w:rPr>
        <w:t>TERLINGKAR KODE 1 DI MM15</w:t>
      </w:r>
      <w:r w:rsidR="00E235F9" w:rsidRPr="00AB4D3B">
        <w:rPr>
          <w:rFonts w:asciiTheme="minorHAnsi" w:eastAsiaTheme="minorHAnsi" w:hAnsiTheme="minorHAnsi" w:cstheme="minorHAnsi"/>
          <w:b/>
          <w:sz w:val="20"/>
          <w:szCs w:val="20"/>
          <w:u w:val="single"/>
        </w:rPr>
        <w:t xml:space="preserve"> </w:t>
      </w:r>
      <w:r w:rsidR="00486081" w:rsidRPr="00AB4D3B">
        <w:rPr>
          <w:rFonts w:asciiTheme="minorHAnsi" w:eastAsiaTheme="minorHAnsi" w:hAnsiTheme="minorHAnsi" w:cstheme="minorHAnsi"/>
          <w:b/>
          <w:sz w:val="20"/>
          <w:szCs w:val="20"/>
          <w:u w:val="single"/>
        </w:rPr>
        <w:t>UNTUK PERNYATAAN NOMOR 15 ATAU NOMOR 22</w:t>
      </w:r>
      <w:r w:rsidR="00E235F9">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FB13 </w:t>
      </w:r>
      <w:r w:rsidRPr="00753097">
        <w:rPr>
          <w:rFonts w:asciiTheme="minorHAnsi" w:eastAsiaTheme="minorHAnsi" w:hAnsiTheme="minorHAnsi" w:cstheme="minorHAnsi"/>
          <w:b/>
          <w:i/>
          <w:sz w:val="16"/>
          <w:szCs w:val="20"/>
          <w:u w:val="single"/>
        </w:rPr>
        <w:t>ASK ONLY IF MM15.15=1 OR MM15.22=1. OTHERS SKIP TO FB13.</w:t>
      </w:r>
    </w:p>
    <w:p w:rsidR="000E3B3B" w:rsidRPr="00753097" w:rsidRDefault="00CF3D83" w:rsidP="00486081">
      <w:pPr>
        <w:spacing w:after="0"/>
        <w:ind w:firstLine="54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000E3B3B" w:rsidRPr="00753097">
        <w:rPr>
          <w:rFonts w:asciiTheme="minorHAnsi" w:eastAsiaTheme="minorHAnsi" w:hAnsiTheme="minorHAnsi" w:cstheme="minorHAnsi"/>
          <w:b/>
          <w:sz w:val="20"/>
          <w:szCs w:val="20"/>
        </w:rPr>
        <w:t xml:space="preserve"> </w:t>
      </w:r>
      <w:r w:rsidR="000E3B3B" w:rsidRPr="00753097">
        <w:rPr>
          <w:rFonts w:asciiTheme="minorHAnsi" w:eastAsiaTheme="minorHAnsi" w:hAnsiTheme="minorHAnsi" w:cstheme="minorHAnsi"/>
          <w:b/>
          <w:i/>
          <w:sz w:val="16"/>
          <w:szCs w:val="20"/>
        </w:rPr>
        <w:t>READ OUT</w:t>
      </w:r>
    </w:p>
    <w:p w:rsidR="000E3B3B" w:rsidRPr="00753097" w:rsidRDefault="000E3B3B" w:rsidP="00486081">
      <w:pPr>
        <w:spacing w:after="0"/>
        <w:ind w:firstLine="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r w:rsidRPr="00753097">
        <w:rPr>
          <w:rFonts w:asciiTheme="minorHAnsi" w:eastAsiaTheme="minorHAnsi" w:hAnsiTheme="minorHAnsi" w:cstheme="minorHAnsi"/>
          <w:b/>
          <w:i/>
          <w:sz w:val="16"/>
          <w:szCs w:val="20"/>
        </w:rPr>
        <w:t xml:space="preserve"> SINGLE ANSWER</w:t>
      </w:r>
    </w:p>
    <w:p w:rsidR="009F1D84" w:rsidRPr="00753097" w:rsidRDefault="009F1D84" w:rsidP="009F1D84">
      <w:pPr>
        <w:rPr>
          <w:rFonts w:asciiTheme="minorHAnsi" w:eastAsiaTheme="minorHAnsi" w:hAnsiTheme="minorHAnsi" w:cstheme="minorHAnsi"/>
          <w:i/>
          <w:sz w:val="16"/>
          <w:szCs w:val="20"/>
        </w:rPr>
      </w:pPr>
      <w:r w:rsidRPr="00753097">
        <w:rPr>
          <w:rFonts w:asciiTheme="minorHAnsi" w:eastAsiaTheme="minorHAnsi" w:hAnsiTheme="minorHAnsi" w:cstheme="minorHAnsi"/>
          <w:sz w:val="20"/>
          <w:szCs w:val="20"/>
        </w:rPr>
        <w:t xml:space="preserve">FB10. </w:t>
      </w:r>
      <w:r w:rsidR="004D47B8">
        <w:rPr>
          <w:rFonts w:asciiTheme="minorHAnsi" w:eastAsiaTheme="minorHAnsi" w:hAnsiTheme="minorHAnsi" w:cstheme="minorHAnsi"/>
          <w:sz w:val="20"/>
          <w:szCs w:val="20"/>
        </w:rPr>
        <w:t>Ketika</w:t>
      </w:r>
      <w:r w:rsidR="004D47B8"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Anda menggunakan mobile money</w:t>
      </w:r>
      <w:r w:rsidR="006C10A5">
        <w:rPr>
          <w:rFonts w:asciiTheme="minorHAnsi" w:eastAsiaTheme="minorHAnsi" w:hAnsiTheme="minorHAnsi" w:cstheme="minorHAnsi"/>
          <w:sz w:val="20"/>
          <w:szCs w:val="20"/>
        </w:rPr>
        <w:t>/</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untuk pembayaran, bagaimana Anda </w:t>
      </w:r>
      <w:r w:rsidRPr="0046799F">
        <w:rPr>
          <w:rFonts w:asciiTheme="minorHAnsi" w:eastAsiaTheme="minorHAnsi" w:hAnsiTheme="minorHAnsi" w:cstheme="minorHAnsi"/>
          <w:b/>
          <w:i/>
          <w:sz w:val="20"/>
          <w:szCs w:val="20"/>
          <w:u w:val="single"/>
        </w:rPr>
        <w:t>biasanya</w:t>
      </w:r>
      <w:r w:rsidRPr="00753097">
        <w:rPr>
          <w:rFonts w:asciiTheme="minorHAnsi" w:eastAsiaTheme="minorHAnsi" w:hAnsiTheme="minorHAnsi" w:cstheme="minorHAnsi"/>
          <w:sz w:val="20"/>
          <w:szCs w:val="20"/>
        </w:rPr>
        <w:t xml:space="preserve"> melakukan pembayaran?</w:t>
      </w:r>
      <w:r w:rsidR="004D47B8">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 xml:space="preserve">When you use mobile money for merchant payments, how do you </w:t>
      </w:r>
      <w:r w:rsidRPr="00753097">
        <w:rPr>
          <w:rFonts w:asciiTheme="minorHAnsi" w:eastAsiaTheme="minorHAnsi" w:hAnsiTheme="minorHAnsi" w:cstheme="minorHAnsi"/>
          <w:i/>
          <w:sz w:val="16"/>
          <w:szCs w:val="20"/>
          <w:u w:val="single"/>
        </w:rPr>
        <w:t>usually</w:t>
      </w:r>
      <w:r w:rsidRPr="00753097">
        <w:rPr>
          <w:rFonts w:asciiTheme="minorHAnsi" w:eastAsiaTheme="minorHAnsi" w:hAnsiTheme="minorHAnsi" w:cstheme="minorHAnsi"/>
          <w:i/>
          <w:sz w:val="16"/>
          <w:szCs w:val="20"/>
        </w:rPr>
        <w:t xml:space="preserve"> make a payment? </w:t>
      </w:r>
    </w:p>
    <w:tbl>
      <w:tblPr>
        <w:tblStyle w:val="TableGrid"/>
        <w:tblW w:w="0" w:type="auto"/>
        <w:jc w:val="center"/>
        <w:tblLook w:val="04A0" w:firstRow="1" w:lastRow="0" w:firstColumn="1" w:lastColumn="0" w:noHBand="0" w:noVBand="1"/>
      </w:tblPr>
      <w:tblGrid>
        <w:gridCol w:w="6026"/>
        <w:gridCol w:w="1983"/>
      </w:tblGrid>
      <w:tr w:rsidR="009F1D84" w:rsidRPr="00753097" w:rsidTr="00CA33EF">
        <w:trPr>
          <w:jc w:val="center"/>
        </w:trPr>
        <w:tc>
          <w:tcPr>
            <w:tcW w:w="6026" w:type="dxa"/>
          </w:tcPr>
          <w:p w:rsidR="009F1D84" w:rsidRPr="00753097" w:rsidRDefault="009F1D84" w:rsidP="006C3891">
            <w:pPr>
              <w:rPr>
                <w:rFonts w:asciiTheme="minorHAnsi" w:eastAsiaTheme="minorHAnsi" w:hAnsiTheme="minorHAnsi" w:cstheme="minorHAnsi"/>
                <w:sz w:val="20"/>
                <w:szCs w:val="20"/>
              </w:rPr>
            </w:pPr>
          </w:p>
        </w:tc>
        <w:tc>
          <w:tcPr>
            <w:tcW w:w="1983" w:type="dxa"/>
          </w:tcPr>
          <w:p w:rsidR="009F1D84" w:rsidRPr="00753097" w:rsidRDefault="00CA33EF" w:rsidP="006C389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SA</w:t>
            </w:r>
          </w:p>
        </w:tc>
      </w:tr>
      <w:tr w:rsidR="009F1D84" w:rsidRPr="00753097" w:rsidTr="007B269F">
        <w:trPr>
          <w:jc w:val="center"/>
        </w:trPr>
        <w:tc>
          <w:tcPr>
            <w:tcW w:w="6026" w:type="dxa"/>
          </w:tcPr>
          <w:p w:rsidR="009F1D84" w:rsidRPr="00753097" w:rsidRDefault="009F1D84" w:rsidP="00D0435D">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Mengirimkan </w:t>
            </w:r>
            <w:r w:rsidR="00BE4A15">
              <w:rPr>
                <w:rFonts w:asciiTheme="minorHAnsi" w:eastAsiaTheme="minorHAnsi" w:hAnsiTheme="minorHAnsi" w:cstheme="minorHAnsi"/>
                <w:sz w:val="20"/>
                <w:szCs w:val="20"/>
              </w:rPr>
              <w:t>uang</w:t>
            </w:r>
            <w:r w:rsidR="009538A3">
              <w:rPr>
                <w:rFonts w:asciiTheme="minorHAnsi" w:eastAsiaTheme="minorHAnsi" w:hAnsiTheme="minorHAnsi" w:cstheme="minorHAnsi"/>
                <w:sz w:val="20"/>
                <w:szCs w:val="20"/>
              </w:rPr>
              <w:t>nya</w:t>
            </w:r>
            <w:r w:rsidR="00BE4A15">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ke </w:t>
            </w:r>
            <w:r w:rsidR="009C34D5">
              <w:rPr>
                <w:rFonts w:asciiTheme="minorHAnsi" w:eastAsiaTheme="minorHAnsi" w:hAnsiTheme="minorHAnsi" w:cstheme="minorHAnsi"/>
                <w:sz w:val="20"/>
                <w:szCs w:val="20"/>
              </w:rPr>
              <w:t>mesin</w:t>
            </w:r>
            <w:r w:rsidR="009C34D5" w:rsidRPr="00753097">
              <w:rPr>
                <w:rFonts w:asciiTheme="minorHAnsi" w:eastAsiaTheme="minorHAnsi" w:hAnsiTheme="minorHAnsi" w:cstheme="minorHAnsi"/>
                <w:sz w:val="20"/>
                <w:szCs w:val="20"/>
              </w:rPr>
              <w:t xml:space="preserve"> </w:t>
            </w:r>
            <w:r w:rsidR="00ED3BCA">
              <w:rPr>
                <w:rFonts w:asciiTheme="minorHAnsi" w:eastAsiaTheme="minorHAnsi" w:hAnsiTheme="minorHAnsi" w:cstheme="minorHAnsi"/>
                <w:sz w:val="20"/>
                <w:szCs w:val="20"/>
              </w:rPr>
              <w:t xml:space="preserve">gesek/mesin transaksi </w:t>
            </w:r>
            <w:r w:rsidRPr="00753097">
              <w:rPr>
                <w:rFonts w:asciiTheme="minorHAnsi" w:eastAsiaTheme="minorHAnsi" w:hAnsiTheme="minorHAnsi" w:cstheme="minorHAnsi"/>
                <w:sz w:val="20"/>
                <w:szCs w:val="20"/>
              </w:rPr>
              <w:t>pedagang</w:t>
            </w:r>
            <w:r w:rsidR="00D55E36">
              <w:rPr>
                <w:rFonts w:asciiTheme="minorHAnsi" w:eastAsiaTheme="minorHAnsi" w:hAnsiTheme="minorHAnsi" w:cstheme="minorHAnsi"/>
                <w:sz w:val="20"/>
                <w:szCs w:val="20"/>
              </w:rPr>
              <w:t>/ pengecer</w:t>
            </w:r>
            <w:r w:rsidR="00ED3BCA">
              <w:rPr>
                <w:rFonts w:asciiTheme="minorHAnsi" w:eastAsiaTheme="minorHAnsi" w:hAnsiTheme="minorHAnsi" w:cstheme="minorHAnsi"/>
                <w:sz w:val="20"/>
                <w:szCs w:val="20"/>
              </w:rPr>
              <w:t xml:space="preserve"> (misalnya mesin EDC, mesin gesek untuk kartu kredi</w:t>
            </w:r>
            <w:r w:rsidR="00FD580E">
              <w:rPr>
                <w:rFonts w:asciiTheme="minorHAnsi" w:eastAsiaTheme="minorHAnsi" w:hAnsiTheme="minorHAnsi" w:cstheme="minorHAnsi"/>
                <w:sz w:val="20"/>
                <w:szCs w:val="20"/>
              </w:rPr>
              <w:t>t/debit</w:t>
            </w:r>
            <w:r w:rsidR="00ED3BCA">
              <w:rPr>
                <w:rFonts w:asciiTheme="minorHAnsi" w:eastAsiaTheme="minorHAnsi" w:hAnsiTheme="minorHAnsi" w:cstheme="minorHAnsi"/>
                <w:sz w:val="20"/>
                <w:szCs w:val="20"/>
              </w:rPr>
              <w:t>)</w:t>
            </w:r>
            <w:r w:rsidRPr="00753097">
              <w:rPr>
                <w:rFonts w:asciiTheme="minorHAnsi" w:eastAsiaTheme="minorHAnsi" w:hAnsiTheme="minorHAnsi" w:cstheme="minorHAnsi"/>
                <w:sz w:val="20"/>
                <w:szCs w:val="20"/>
              </w:rPr>
              <w:t xml:space="preserve"> </w:t>
            </w:r>
            <w:r w:rsidRPr="00753097">
              <w:rPr>
                <w:rFonts w:asciiTheme="minorHAnsi" w:eastAsiaTheme="minorHAnsi" w:hAnsiTheme="minorHAnsi" w:cstheme="minorHAnsi"/>
                <w:i/>
                <w:sz w:val="16"/>
                <w:szCs w:val="20"/>
              </w:rPr>
              <w:t>Send to the merchant’s till number</w:t>
            </w:r>
          </w:p>
        </w:tc>
        <w:tc>
          <w:tcPr>
            <w:tcW w:w="1983" w:type="dxa"/>
            <w:vAlign w:val="center"/>
          </w:tcPr>
          <w:p w:rsidR="009F1D84" w:rsidRPr="00753097" w:rsidRDefault="009F1D84">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r>
      <w:tr w:rsidR="009F1D84" w:rsidRPr="00753097" w:rsidTr="007B269F">
        <w:trPr>
          <w:jc w:val="center"/>
        </w:trPr>
        <w:tc>
          <w:tcPr>
            <w:tcW w:w="6026" w:type="dxa"/>
          </w:tcPr>
          <w:p w:rsidR="009F1D84" w:rsidRPr="00753097" w:rsidRDefault="009F1D84"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Mengirimkan </w:t>
            </w:r>
            <w:r w:rsidR="00BE4A15">
              <w:rPr>
                <w:rFonts w:asciiTheme="minorHAnsi" w:eastAsiaTheme="minorHAnsi" w:hAnsiTheme="minorHAnsi" w:cstheme="minorHAnsi"/>
                <w:sz w:val="20"/>
                <w:szCs w:val="20"/>
              </w:rPr>
              <w:t>uang</w:t>
            </w:r>
            <w:r w:rsidR="009538A3">
              <w:rPr>
                <w:rFonts w:asciiTheme="minorHAnsi" w:eastAsiaTheme="minorHAnsi" w:hAnsiTheme="minorHAnsi" w:cstheme="minorHAnsi"/>
                <w:sz w:val="20"/>
                <w:szCs w:val="20"/>
              </w:rPr>
              <w:t>nya</w:t>
            </w:r>
            <w:r w:rsidR="00BE4A15">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ke akun </w:t>
            </w:r>
            <w:r w:rsidRPr="00753097">
              <w:rPr>
                <w:rFonts w:asciiTheme="minorHAnsi" w:eastAsia="Cambria" w:hAnsiTheme="minorHAnsi" w:cstheme="minorHAnsi"/>
                <w:sz w:val="20"/>
                <w:szCs w:val="20"/>
              </w:rPr>
              <w:t>mobile money/uang ponsel</w:t>
            </w:r>
            <w:r w:rsidRPr="00753097">
              <w:rPr>
                <w:rFonts w:asciiTheme="minorHAnsi" w:eastAsiaTheme="minorHAnsi" w:hAnsiTheme="minorHAnsi" w:cstheme="minorHAnsi"/>
                <w:sz w:val="20"/>
                <w:szCs w:val="20"/>
              </w:rPr>
              <w:t xml:space="preserve"> pedagang </w:t>
            </w:r>
            <w:r w:rsidRPr="00753097">
              <w:rPr>
                <w:rFonts w:asciiTheme="minorHAnsi" w:eastAsiaTheme="minorHAnsi" w:hAnsiTheme="minorHAnsi" w:cstheme="minorHAnsi"/>
                <w:i/>
                <w:sz w:val="16"/>
                <w:szCs w:val="20"/>
              </w:rPr>
              <w:t>Send to the merchant’s mobile money account</w:t>
            </w:r>
          </w:p>
        </w:tc>
        <w:tc>
          <w:tcPr>
            <w:tcW w:w="1983" w:type="dxa"/>
            <w:vAlign w:val="center"/>
          </w:tcPr>
          <w:p w:rsidR="009F1D84" w:rsidRPr="00753097" w:rsidRDefault="009F1D84">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9F1D84" w:rsidRPr="00753097" w:rsidTr="007B269F">
        <w:trPr>
          <w:jc w:val="center"/>
        </w:trPr>
        <w:tc>
          <w:tcPr>
            <w:tcW w:w="6026" w:type="dxa"/>
          </w:tcPr>
          <w:p w:rsidR="009F1D84" w:rsidRPr="00753097" w:rsidRDefault="009F1D84"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Tidak yakin </w:t>
            </w:r>
            <w:r w:rsidRPr="00753097">
              <w:rPr>
                <w:rFonts w:asciiTheme="minorHAnsi" w:eastAsiaTheme="minorHAnsi" w:hAnsiTheme="minorHAnsi" w:cstheme="minorHAnsi"/>
                <w:i/>
                <w:sz w:val="16"/>
                <w:szCs w:val="20"/>
              </w:rPr>
              <w:t>Not sure</w:t>
            </w:r>
          </w:p>
        </w:tc>
        <w:tc>
          <w:tcPr>
            <w:tcW w:w="1983" w:type="dxa"/>
            <w:vAlign w:val="center"/>
          </w:tcPr>
          <w:p w:rsidR="009F1D84" w:rsidRPr="00753097" w:rsidRDefault="009F1D84">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3</w:t>
            </w:r>
          </w:p>
        </w:tc>
      </w:tr>
    </w:tbl>
    <w:p w:rsidR="009F1D84" w:rsidRPr="00753097" w:rsidRDefault="009F1D84" w:rsidP="009F1D84">
      <w:pPr>
        <w:rPr>
          <w:rFonts w:asciiTheme="minorHAnsi" w:eastAsiaTheme="minorHAnsi" w:hAnsiTheme="minorHAnsi" w:cstheme="minorHAnsi"/>
          <w:sz w:val="20"/>
          <w:szCs w:val="20"/>
        </w:rPr>
      </w:pPr>
    </w:p>
    <w:p w:rsidR="00BA5942" w:rsidRDefault="00BA5942">
      <w:pPr>
        <w:rPr>
          <w:rFonts w:asciiTheme="minorHAnsi" w:eastAsiaTheme="minorHAnsi" w:hAnsiTheme="minorHAnsi" w:cstheme="minorHAnsi"/>
          <w:b/>
          <w:sz w:val="20"/>
          <w:szCs w:val="20"/>
        </w:rPr>
      </w:pPr>
      <w:r>
        <w:rPr>
          <w:rFonts w:asciiTheme="minorHAnsi" w:eastAsiaTheme="minorHAnsi" w:hAnsiTheme="minorHAnsi" w:cstheme="minorHAnsi"/>
          <w:b/>
          <w:sz w:val="20"/>
          <w:szCs w:val="20"/>
        </w:rPr>
        <w:br w:type="page"/>
      </w:r>
    </w:p>
    <w:p w:rsidR="00CA33EF" w:rsidRPr="00753097" w:rsidRDefault="00CA33EF" w:rsidP="00AB4D3B">
      <w:pPr>
        <w:spacing w:after="0"/>
        <w:ind w:left="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lastRenderedPageBreak/>
        <w:t xml:space="preserve">TANYAKAN FB12 </w:t>
      </w:r>
      <w:r w:rsidR="00486081" w:rsidRPr="00753097">
        <w:rPr>
          <w:rFonts w:asciiTheme="minorHAnsi" w:eastAsiaTheme="minorHAnsi" w:hAnsiTheme="minorHAnsi" w:cstheme="minorHAnsi"/>
          <w:b/>
          <w:sz w:val="20"/>
          <w:szCs w:val="20"/>
        </w:rPr>
        <w:t xml:space="preserve">TANYAKAN FB10 JIKA </w:t>
      </w:r>
      <w:r w:rsidR="00486081">
        <w:rPr>
          <w:rFonts w:asciiTheme="minorHAnsi" w:eastAsiaTheme="minorHAnsi" w:hAnsiTheme="minorHAnsi" w:cstheme="minorHAnsi"/>
          <w:b/>
          <w:sz w:val="20"/>
          <w:szCs w:val="20"/>
        </w:rPr>
        <w:t>RESPONDEN MENGGUNAKAN AKUN MOBILE MONEY/UANG PONSEL UNTUK “PEMBELIAN BESAR, TERMASUK TANAH, TERNAK, RUMAH,DLL” ATAU PEMBELIAN DI TOKO KELONTONG</w:t>
      </w:r>
      <w:r w:rsidR="00EB008A">
        <w:rPr>
          <w:rFonts w:asciiTheme="minorHAnsi" w:eastAsiaTheme="minorHAnsi" w:hAnsiTheme="minorHAnsi" w:cstheme="minorHAnsi"/>
          <w:b/>
          <w:sz w:val="20"/>
          <w:szCs w:val="20"/>
        </w:rPr>
        <w:t>/BAHAN PANGAN</w:t>
      </w:r>
      <w:r w:rsidR="00486081">
        <w:rPr>
          <w:rFonts w:asciiTheme="minorHAnsi" w:eastAsiaTheme="minorHAnsi" w:hAnsiTheme="minorHAnsi" w:cstheme="minorHAnsi"/>
          <w:b/>
          <w:sz w:val="20"/>
          <w:szCs w:val="20"/>
        </w:rPr>
        <w:t>, TOKO BAJU, ATAU TOKO LAINNYA” (</w:t>
      </w:r>
      <w:r w:rsidR="00486081" w:rsidRPr="0034489D">
        <w:rPr>
          <w:rFonts w:asciiTheme="minorHAnsi" w:eastAsiaTheme="minorHAnsi" w:hAnsiTheme="minorHAnsi" w:cstheme="minorHAnsi"/>
          <w:b/>
          <w:sz w:val="20"/>
          <w:szCs w:val="20"/>
          <w:u w:val="single"/>
        </w:rPr>
        <w:t>TERLINGKAR KODE 1 DI MM15 UNTUK PERNYATAAN NOMOR 15 ATAU NOMOR 22</w:t>
      </w:r>
      <w:r w:rsidR="00486081">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FB13 </w:t>
      </w:r>
      <w:r w:rsidRPr="00753097">
        <w:rPr>
          <w:rFonts w:asciiTheme="minorHAnsi" w:eastAsiaTheme="minorHAnsi" w:hAnsiTheme="minorHAnsi" w:cstheme="minorHAnsi"/>
          <w:b/>
          <w:i/>
          <w:sz w:val="16"/>
          <w:szCs w:val="20"/>
          <w:u w:val="single"/>
        </w:rPr>
        <w:t>ASK ONLY IF MM15.15=1 OR MM15.22=1. OTHERS SKIP TO FB13.</w:t>
      </w:r>
    </w:p>
    <w:p w:rsidR="00486081" w:rsidRPr="00753097" w:rsidRDefault="00486081" w:rsidP="00486081">
      <w:pPr>
        <w:spacing w:after="0"/>
        <w:ind w:firstLine="540"/>
        <w:rPr>
          <w:rFonts w:asciiTheme="minorHAnsi" w:eastAsiaTheme="minorHAnsi" w:hAnsiTheme="minorHAnsi" w:cstheme="minorHAnsi"/>
          <w:b/>
          <w:i/>
          <w:sz w:val="16"/>
          <w:szCs w:val="20"/>
        </w:rPr>
      </w:pPr>
      <w:r>
        <w:rPr>
          <w:rFonts w:asciiTheme="minorHAnsi" w:eastAsiaTheme="minorHAnsi" w:hAnsiTheme="minorHAnsi" w:cstheme="minorHAnsi"/>
          <w:b/>
          <w:sz w:val="20"/>
          <w:szCs w:val="20"/>
        </w:rPr>
        <w:t>KARTU BANTU/BACAKAN</w:t>
      </w:r>
      <w:r w:rsidRPr="00753097">
        <w:rPr>
          <w:rFonts w:asciiTheme="minorHAnsi" w:eastAsiaTheme="minorHAnsi" w:hAnsiTheme="minorHAnsi" w:cstheme="minorHAnsi"/>
          <w:b/>
          <w:sz w:val="20"/>
          <w:szCs w:val="20"/>
        </w:rPr>
        <w:t xml:space="preserve"> </w:t>
      </w:r>
      <w:r w:rsidRPr="00753097">
        <w:rPr>
          <w:rFonts w:asciiTheme="minorHAnsi" w:eastAsiaTheme="minorHAnsi" w:hAnsiTheme="minorHAnsi" w:cstheme="minorHAnsi"/>
          <w:b/>
          <w:i/>
          <w:sz w:val="16"/>
          <w:szCs w:val="20"/>
        </w:rPr>
        <w:t>READ OUT</w:t>
      </w:r>
    </w:p>
    <w:p w:rsidR="00486081" w:rsidRPr="00753097" w:rsidRDefault="00486081" w:rsidP="00486081">
      <w:pPr>
        <w:spacing w:after="0"/>
        <w:ind w:firstLine="540"/>
        <w:rPr>
          <w:rFonts w:asciiTheme="minorHAnsi" w:eastAsiaTheme="minorHAnsi" w:hAnsiTheme="minorHAnsi" w:cstheme="minorHAnsi"/>
          <w:b/>
          <w:sz w:val="20"/>
          <w:szCs w:val="20"/>
        </w:rPr>
      </w:pPr>
      <w:r>
        <w:rPr>
          <w:rFonts w:asciiTheme="minorHAnsi" w:eastAsiaTheme="minorHAnsi" w:hAnsiTheme="minorHAnsi" w:cstheme="minorHAnsi"/>
          <w:b/>
          <w:sz w:val="20"/>
          <w:szCs w:val="20"/>
        </w:rPr>
        <w:t>M</w:t>
      </w:r>
      <w:r w:rsidRPr="00753097">
        <w:rPr>
          <w:rFonts w:asciiTheme="minorHAnsi" w:eastAsiaTheme="minorHAnsi" w:hAnsiTheme="minorHAnsi" w:cstheme="minorHAnsi"/>
          <w:b/>
          <w:sz w:val="20"/>
          <w:szCs w:val="20"/>
        </w:rPr>
        <w:t>A</w:t>
      </w:r>
      <w:r w:rsidRPr="00753097">
        <w:rPr>
          <w:rFonts w:asciiTheme="minorHAnsi" w:eastAsiaTheme="minorHAnsi" w:hAnsiTheme="minorHAnsi" w:cstheme="minorHAnsi"/>
          <w:b/>
          <w:i/>
          <w:sz w:val="16"/>
          <w:szCs w:val="20"/>
        </w:rPr>
        <w:t xml:space="preserve"> </w:t>
      </w:r>
      <w:r>
        <w:rPr>
          <w:rFonts w:asciiTheme="minorHAnsi" w:eastAsiaTheme="minorHAnsi" w:hAnsiTheme="minorHAnsi" w:cstheme="minorHAnsi"/>
          <w:b/>
          <w:i/>
          <w:sz w:val="16"/>
          <w:szCs w:val="20"/>
        </w:rPr>
        <w:t>MULTIPLE</w:t>
      </w:r>
      <w:r w:rsidRPr="00753097">
        <w:rPr>
          <w:rFonts w:asciiTheme="minorHAnsi" w:eastAsiaTheme="minorHAnsi" w:hAnsiTheme="minorHAnsi" w:cstheme="minorHAnsi"/>
          <w:b/>
          <w:i/>
          <w:sz w:val="16"/>
          <w:szCs w:val="20"/>
        </w:rPr>
        <w:t xml:space="preserve"> ANSWER</w:t>
      </w:r>
    </w:p>
    <w:p w:rsidR="009F1D84" w:rsidRPr="00753097" w:rsidRDefault="009F1D84" w:rsidP="009F1D84">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FB12. Bisakah Anda menyebutkan pedagang dimana Anda </w:t>
      </w:r>
      <w:r w:rsidRPr="00753097">
        <w:rPr>
          <w:rFonts w:asciiTheme="minorHAnsi" w:eastAsiaTheme="minorHAnsi" w:hAnsiTheme="minorHAnsi" w:cstheme="minorHAnsi"/>
          <w:i/>
          <w:sz w:val="20"/>
          <w:szCs w:val="20"/>
          <w:u w:val="single"/>
        </w:rPr>
        <w:t>paling sering</w:t>
      </w:r>
      <w:r w:rsidRPr="00753097">
        <w:rPr>
          <w:rFonts w:asciiTheme="minorHAnsi" w:eastAsiaTheme="minorHAnsi" w:hAnsiTheme="minorHAnsi" w:cstheme="minorHAnsi"/>
          <w:sz w:val="20"/>
          <w:szCs w:val="20"/>
        </w:rPr>
        <w:t xml:space="preserve"> melakukan pembayaran mobile money</w:t>
      </w:r>
      <w:r w:rsidR="000C29A2">
        <w:rPr>
          <w:rFonts w:asciiTheme="minorHAnsi" w:eastAsiaTheme="minorHAnsi" w:hAnsiTheme="minorHAnsi" w:cstheme="minorHAnsi"/>
          <w:sz w:val="20"/>
          <w:szCs w:val="20"/>
        </w:rPr>
        <w:t>/</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Apa tipe pedagangnya?______________ </w:t>
      </w:r>
      <w:r w:rsidRPr="00753097">
        <w:rPr>
          <w:rFonts w:asciiTheme="minorHAnsi" w:eastAsiaTheme="minorHAnsi" w:hAnsiTheme="minorHAnsi" w:cstheme="minorHAnsi"/>
          <w:i/>
          <w:sz w:val="16"/>
          <w:szCs w:val="20"/>
        </w:rPr>
        <w:t xml:space="preserve">Can you name the merchant where you use mobile money for payments </w:t>
      </w:r>
      <w:r w:rsidRPr="00753097">
        <w:rPr>
          <w:rFonts w:asciiTheme="minorHAnsi" w:eastAsiaTheme="minorHAnsi" w:hAnsiTheme="minorHAnsi" w:cstheme="minorHAnsi"/>
          <w:i/>
          <w:sz w:val="16"/>
          <w:szCs w:val="20"/>
          <w:u w:val="single"/>
        </w:rPr>
        <w:t>most frequently</w:t>
      </w:r>
      <w:r w:rsidRPr="00753097">
        <w:rPr>
          <w:rFonts w:asciiTheme="minorHAnsi" w:eastAsiaTheme="minorHAnsi" w:hAnsiTheme="minorHAnsi" w:cstheme="minorHAnsi"/>
          <w:i/>
          <w:sz w:val="16"/>
          <w:szCs w:val="20"/>
        </w:rPr>
        <w:t>? What type of a merchant it is?</w:t>
      </w:r>
      <w:r w:rsidRPr="00753097">
        <w:rPr>
          <w:rFonts w:asciiTheme="minorHAnsi" w:eastAsiaTheme="minorHAnsi" w:hAnsiTheme="minorHAnsi" w:cstheme="minorHAnsi"/>
          <w:sz w:val="16"/>
          <w:szCs w:val="20"/>
        </w:rPr>
        <w:t xml:space="preserve"> </w:t>
      </w:r>
      <w:r w:rsidRPr="00753097">
        <w:rPr>
          <w:rFonts w:asciiTheme="minorHAnsi" w:eastAsiaTheme="minorHAnsi" w:hAnsiTheme="minorHAnsi" w:cstheme="minorHAnsi"/>
          <w:sz w:val="20"/>
          <w:szCs w:val="20"/>
        </w:rPr>
        <w:t>___________________________</w:t>
      </w:r>
    </w:p>
    <w:tbl>
      <w:tblPr>
        <w:tblStyle w:val="TableGrid"/>
        <w:tblW w:w="0" w:type="auto"/>
        <w:jc w:val="center"/>
        <w:tblLook w:val="04A0" w:firstRow="1" w:lastRow="0" w:firstColumn="1" w:lastColumn="0" w:noHBand="0" w:noVBand="1"/>
      </w:tblPr>
      <w:tblGrid>
        <w:gridCol w:w="7137"/>
        <w:gridCol w:w="1061"/>
        <w:gridCol w:w="1062"/>
      </w:tblGrid>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p>
        </w:tc>
        <w:tc>
          <w:tcPr>
            <w:tcW w:w="1061" w:type="dxa"/>
          </w:tcPr>
          <w:p w:rsidR="002A4D0A" w:rsidRPr="00613C81" w:rsidRDefault="002A4D0A" w:rsidP="00613C81">
            <w:pPr>
              <w:jc w:val="center"/>
              <w:rPr>
                <w:rFonts w:asciiTheme="minorHAnsi" w:hAnsiTheme="minorHAnsi" w:cstheme="minorHAnsi"/>
                <w:b/>
                <w:sz w:val="20"/>
                <w:szCs w:val="20"/>
              </w:rPr>
            </w:pPr>
            <w:r w:rsidRPr="00613C81">
              <w:rPr>
                <w:rFonts w:asciiTheme="minorHAnsi" w:hAnsiTheme="minorHAnsi" w:cstheme="minorHAnsi"/>
                <w:b/>
                <w:sz w:val="20"/>
                <w:szCs w:val="20"/>
              </w:rPr>
              <w:t>1</w:t>
            </w:r>
          </w:p>
          <w:p w:rsidR="002A4D0A" w:rsidRPr="00613C81" w:rsidRDefault="002A4D0A" w:rsidP="00613C81">
            <w:pPr>
              <w:jc w:val="center"/>
              <w:rPr>
                <w:rFonts w:asciiTheme="minorHAnsi" w:hAnsiTheme="minorHAnsi" w:cstheme="minorHAnsi"/>
                <w:b/>
                <w:sz w:val="20"/>
                <w:szCs w:val="20"/>
              </w:rPr>
            </w:pPr>
            <w:r w:rsidRPr="00613C81">
              <w:rPr>
                <w:rFonts w:asciiTheme="minorHAnsi" w:hAnsiTheme="minorHAnsi" w:cstheme="minorHAnsi"/>
                <w:b/>
                <w:sz w:val="20"/>
                <w:szCs w:val="20"/>
              </w:rPr>
              <w:t>Ya</w:t>
            </w:r>
          </w:p>
        </w:tc>
        <w:tc>
          <w:tcPr>
            <w:tcW w:w="1062" w:type="dxa"/>
          </w:tcPr>
          <w:p w:rsidR="002A4D0A" w:rsidRPr="00753097" w:rsidRDefault="002A4D0A" w:rsidP="00613C8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2</w:t>
            </w:r>
          </w:p>
          <w:p w:rsidR="002A4D0A" w:rsidRPr="00753097" w:rsidRDefault="002A4D0A" w:rsidP="00613C81">
            <w:pPr>
              <w:jc w:val="center"/>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Tidak</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Agen mobile money</w:t>
            </w:r>
            <w:r w:rsidR="00A21042">
              <w:rPr>
                <w:rFonts w:asciiTheme="minorHAnsi" w:eastAsiaTheme="minorHAnsi" w:hAnsiTheme="minorHAnsi" w:cstheme="minorHAnsi"/>
                <w:sz w:val="20"/>
                <w:szCs w:val="20"/>
              </w:rPr>
              <w:t>/</w:t>
            </w:r>
            <w:r w:rsidR="009F4363">
              <w:rPr>
                <w:rFonts w:asciiTheme="minorHAnsi" w:eastAsiaTheme="minorHAnsi" w:hAnsiTheme="minorHAnsi" w:cstheme="minorHAnsi"/>
                <w:sz w:val="20"/>
                <w:szCs w:val="20"/>
              </w:rPr>
              <w:t>uang ponsel</w:t>
            </w:r>
            <w:r w:rsidRPr="00753097">
              <w:rPr>
                <w:rFonts w:asciiTheme="minorHAnsi" w:eastAsiaTheme="minorHAnsi" w:hAnsiTheme="minorHAnsi" w:cstheme="minorHAnsi"/>
                <w:sz w:val="20"/>
                <w:szCs w:val="20"/>
              </w:rPr>
              <w:t xml:space="preserve"> </w:t>
            </w:r>
            <w:r w:rsidR="00A21042">
              <w:rPr>
                <w:rFonts w:asciiTheme="minorHAnsi" w:eastAsiaTheme="minorHAnsi" w:hAnsiTheme="minorHAnsi" w:cstheme="minorHAnsi"/>
                <w:sz w:val="20"/>
                <w:szCs w:val="20"/>
              </w:rPr>
              <w:t xml:space="preserve">atau mobile money/ uang ponsel </w:t>
            </w:r>
            <w:r w:rsidRPr="00753097">
              <w:rPr>
                <w:rFonts w:asciiTheme="minorHAnsi" w:eastAsiaTheme="minorHAnsi" w:hAnsiTheme="minorHAnsi" w:cstheme="minorHAnsi"/>
                <w:sz w:val="20"/>
                <w:szCs w:val="20"/>
              </w:rPr>
              <w:t>perorangan</w:t>
            </w:r>
            <w:bookmarkStart w:id="1" w:name="_GoBack"/>
            <w:bookmarkEnd w:id="1"/>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Konter pulsa</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Warung </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623797" w:rsidP="00AB4D3B">
            <w:pPr>
              <w:rPr>
                <w:rFonts w:asciiTheme="minorHAnsi" w:eastAsiaTheme="minorHAnsi" w:hAnsiTheme="minorHAnsi" w:cstheme="minorHAnsi"/>
                <w:sz w:val="20"/>
                <w:szCs w:val="20"/>
              </w:rPr>
            </w:pPr>
            <w:r>
              <w:rPr>
                <w:rFonts w:asciiTheme="minorHAnsi" w:eastAsiaTheme="minorHAnsi" w:hAnsiTheme="minorHAnsi" w:cstheme="minorHAnsi"/>
                <w:sz w:val="20"/>
                <w:szCs w:val="20"/>
              </w:rPr>
              <w:t>Toko perdagangan modern</w:t>
            </w:r>
            <w:r w:rsidR="002A4D0A" w:rsidRPr="00753097">
              <w:rPr>
                <w:rFonts w:asciiTheme="minorHAnsi" w:eastAsiaTheme="minorHAnsi" w:hAnsiTheme="minorHAnsi" w:cstheme="minorHAnsi"/>
                <w:sz w:val="20"/>
                <w:szCs w:val="20"/>
              </w:rPr>
              <w:t xml:space="preserve"> (Minimarket, supermarket, Hypermarket misalnya Alfamart,Indomaret, Circle K, Giant, Carrefour dll)</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Toko resmi provider telepon (Grapari, Galeri Indosat, XL-Center dll) </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ATM </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2A4D0A" w:rsidRPr="00753097" w:rsidTr="00D0435D">
        <w:trPr>
          <w:jc w:val="center"/>
        </w:trPr>
        <w:tc>
          <w:tcPr>
            <w:tcW w:w="7137" w:type="dxa"/>
          </w:tcPr>
          <w:p w:rsidR="002A4D0A" w:rsidRPr="00753097" w:rsidRDefault="002A4D0A"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Bank </w:t>
            </w:r>
          </w:p>
        </w:tc>
        <w:tc>
          <w:tcPr>
            <w:tcW w:w="1061"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2A4D0A" w:rsidRPr="00753097" w:rsidRDefault="002A4D0A">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6B4F53" w:rsidRPr="00753097" w:rsidTr="00D0435D">
        <w:trPr>
          <w:jc w:val="center"/>
        </w:trPr>
        <w:tc>
          <w:tcPr>
            <w:tcW w:w="7137" w:type="dxa"/>
          </w:tcPr>
          <w:p w:rsidR="006B4F53" w:rsidRPr="00753097" w:rsidRDefault="006B4F53" w:rsidP="00457851">
            <w:pPr>
              <w:rPr>
                <w:rFonts w:asciiTheme="minorHAnsi" w:eastAsiaTheme="minorHAnsi" w:hAnsiTheme="minorHAnsi" w:cstheme="minorHAnsi"/>
                <w:sz w:val="20"/>
                <w:szCs w:val="20"/>
              </w:rPr>
            </w:pPr>
            <w:r>
              <w:rPr>
                <w:rFonts w:asciiTheme="minorHAnsi" w:eastAsiaTheme="minorHAnsi" w:hAnsiTheme="minorHAnsi" w:cstheme="minorHAnsi"/>
                <w:sz w:val="20"/>
                <w:szCs w:val="20"/>
              </w:rPr>
              <w:t xml:space="preserve">Toko online </w:t>
            </w:r>
            <w:r w:rsidRPr="007B269F">
              <w:rPr>
                <w:rFonts w:asciiTheme="minorHAnsi" w:eastAsiaTheme="minorHAnsi" w:hAnsiTheme="minorHAnsi" w:cstheme="minorHAnsi"/>
                <w:i/>
                <w:sz w:val="16"/>
                <w:szCs w:val="20"/>
              </w:rPr>
              <w:t>Online shop</w:t>
            </w:r>
          </w:p>
        </w:tc>
        <w:tc>
          <w:tcPr>
            <w:tcW w:w="1061" w:type="dxa"/>
            <w:vAlign w:val="center"/>
          </w:tcPr>
          <w:p w:rsidR="006B4F53" w:rsidRPr="00753097" w:rsidRDefault="006B4F5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6B4F53" w:rsidRPr="00753097" w:rsidRDefault="006B4F5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r w:rsidR="006B4F53" w:rsidRPr="00753097" w:rsidTr="00D0435D">
        <w:trPr>
          <w:jc w:val="center"/>
        </w:trPr>
        <w:tc>
          <w:tcPr>
            <w:tcW w:w="7137" w:type="dxa"/>
          </w:tcPr>
          <w:p w:rsidR="006B4F53" w:rsidRPr="00753097" w:rsidRDefault="006B4F53"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 xml:space="preserve">Lainnya (Sebutkan) </w:t>
            </w:r>
          </w:p>
          <w:p w:rsidR="006B4F53" w:rsidRPr="00753097" w:rsidRDefault="006B4F53" w:rsidP="0045785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___________________________________</w:t>
            </w:r>
          </w:p>
        </w:tc>
        <w:tc>
          <w:tcPr>
            <w:tcW w:w="1061" w:type="dxa"/>
            <w:vAlign w:val="center"/>
          </w:tcPr>
          <w:p w:rsidR="006B4F53" w:rsidRPr="00753097" w:rsidRDefault="006B4F5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1</w:t>
            </w:r>
          </w:p>
        </w:tc>
        <w:tc>
          <w:tcPr>
            <w:tcW w:w="1062" w:type="dxa"/>
            <w:vAlign w:val="center"/>
          </w:tcPr>
          <w:p w:rsidR="006B4F53" w:rsidRPr="00753097" w:rsidRDefault="006B4F53">
            <w:pPr>
              <w:jc w:val="cente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2</w:t>
            </w:r>
          </w:p>
        </w:tc>
      </w:tr>
    </w:tbl>
    <w:p w:rsidR="002A4D0A" w:rsidRPr="00753097" w:rsidRDefault="002A4D0A" w:rsidP="009F1D84">
      <w:pPr>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0683"/>
      </w:tblGrid>
      <w:tr w:rsidR="009F1D84" w:rsidRPr="00753097" w:rsidTr="006C3891">
        <w:tc>
          <w:tcPr>
            <w:tcW w:w="12950" w:type="dxa"/>
            <w:shd w:val="clear" w:color="auto" w:fill="FABF8F" w:themeFill="accent6" w:themeFillTint="99"/>
          </w:tcPr>
          <w:p w:rsidR="009F1D84" w:rsidRPr="00753097" w:rsidRDefault="009F1D84" w:rsidP="006C3891">
            <w:pPr>
              <w:rPr>
                <w:rFonts w:asciiTheme="minorHAnsi" w:hAnsiTheme="minorHAnsi" w:cstheme="minorHAnsi"/>
                <w:b/>
                <w:sz w:val="20"/>
                <w:szCs w:val="20"/>
              </w:rPr>
            </w:pPr>
            <w:r w:rsidRPr="00753097">
              <w:rPr>
                <w:rFonts w:asciiTheme="minorHAnsi" w:hAnsiTheme="minorHAnsi" w:cstheme="minorHAnsi"/>
                <w:b/>
                <w:sz w:val="20"/>
                <w:szCs w:val="20"/>
              </w:rPr>
              <w:t xml:space="preserve">Subsection 8.2: </w:t>
            </w:r>
            <w:r w:rsidR="003474B2">
              <w:rPr>
                <w:rFonts w:asciiTheme="minorHAnsi" w:hAnsiTheme="minorHAnsi" w:cstheme="minorHAnsi"/>
                <w:b/>
                <w:sz w:val="20"/>
                <w:szCs w:val="20"/>
              </w:rPr>
              <w:t xml:space="preserve">MEMINJAM </w:t>
            </w:r>
            <w:r w:rsidRPr="00AB4D3B">
              <w:rPr>
                <w:rFonts w:asciiTheme="minorHAnsi" w:hAnsiTheme="minorHAnsi" w:cstheme="minorHAnsi"/>
                <w:b/>
                <w:i/>
                <w:sz w:val="20"/>
                <w:szCs w:val="20"/>
              </w:rPr>
              <w:t>Borrowing</w:t>
            </w:r>
          </w:p>
        </w:tc>
      </w:tr>
    </w:tbl>
    <w:p w:rsidR="009F1D84" w:rsidRDefault="009F1D84" w:rsidP="00AB4D3B">
      <w:pPr>
        <w:spacing w:after="0"/>
        <w:rPr>
          <w:rFonts w:asciiTheme="minorHAnsi" w:eastAsiaTheme="minorHAnsi" w:hAnsiTheme="minorHAnsi" w:cstheme="minorHAnsi"/>
          <w:b/>
          <w:sz w:val="20"/>
          <w:szCs w:val="20"/>
        </w:rPr>
      </w:pPr>
    </w:p>
    <w:p w:rsidR="00EE7B50" w:rsidRDefault="00EE7B50" w:rsidP="00AB4D3B">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 xml:space="preserve">“BERALIH DARI PEMBAHASAN SEBELUMNYA, BERIKUTNYA KITA AKAN MEMBICARAKAN MENGENAI </w:t>
      </w:r>
      <w:r w:rsidR="00B379F0">
        <w:rPr>
          <w:rFonts w:asciiTheme="minorHAnsi" w:eastAsia="Times New Roman" w:hAnsiTheme="minorHAnsi" w:cstheme="minorHAnsi"/>
          <w:b/>
          <w:sz w:val="20"/>
          <w:szCs w:val="20"/>
        </w:rPr>
        <w:t>PEMINJAMAN UANG</w:t>
      </w:r>
      <w:r>
        <w:rPr>
          <w:rFonts w:asciiTheme="minorHAnsi" w:eastAsia="Times New Roman" w:hAnsiTheme="minorHAnsi" w:cstheme="minorHAnsi"/>
          <w:b/>
          <w:sz w:val="20"/>
          <w:szCs w:val="20"/>
        </w:rPr>
        <w:t>”</w:t>
      </w:r>
    </w:p>
    <w:p w:rsidR="00EE7B50" w:rsidRPr="00753097" w:rsidRDefault="00EE7B50" w:rsidP="00AB4D3B">
      <w:pPr>
        <w:spacing w:after="0"/>
        <w:rPr>
          <w:rFonts w:asciiTheme="minorHAnsi" w:eastAsiaTheme="minorHAnsi" w:hAnsiTheme="minorHAnsi" w:cstheme="minorHAnsi"/>
          <w:b/>
          <w:sz w:val="20"/>
          <w:szCs w:val="20"/>
        </w:rPr>
      </w:pPr>
    </w:p>
    <w:p w:rsidR="00F52877" w:rsidRPr="00753097" w:rsidRDefault="00F52877" w:rsidP="00AB4D3B">
      <w:pPr>
        <w:spacing w:after="0"/>
        <w:ind w:firstLine="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TANYAKAN SEMUA </w:t>
      </w:r>
      <w:r w:rsidRPr="00753097">
        <w:rPr>
          <w:rFonts w:asciiTheme="minorHAnsi" w:eastAsiaTheme="minorHAnsi" w:hAnsiTheme="minorHAnsi" w:cstheme="minorHAnsi"/>
          <w:b/>
          <w:i/>
          <w:sz w:val="16"/>
          <w:szCs w:val="20"/>
        </w:rPr>
        <w:t>ASK ALL.</w:t>
      </w:r>
    </w:p>
    <w:p w:rsidR="009F1D84" w:rsidRPr="00753097" w:rsidRDefault="009F1D84" w:rsidP="009F1D84">
      <w:pPr>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FB13. Seberapa sering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w:t>
      </w:r>
      <w:r w:rsidRPr="00AB4D3B">
        <w:rPr>
          <w:rFonts w:asciiTheme="minorHAnsi" w:eastAsiaTheme="minorHAnsi" w:hAnsiTheme="minorHAnsi" w:cstheme="minorHAnsi"/>
          <w:b/>
          <w:sz w:val="20"/>
          <w:szCs w:val="20"/>
        </w:rPr>
        <w:t>meminjam uang (</w:t>
      </w:r>
      <w:r w:rsidR="00BC65AB" w:rsidRPr="00AB4D3B">
        <w:rPr>
          <w:rFonts w:asciiTheme="minorHAnsi" w:eastAsiaTheme="minorHAnsi" w:hAnsiTheme="minorHAnsi" w:cstheme="minorHAnsi"/>
          <w:b/>
          <w:sz w:val="20"/>
          <w:szCs w:val="20"/>
        </w:rPr>
        <w:t>selain</w:t>
      </w:r>
      <w:r w:rsidRPr="00AB4D3B">
        <w:rPr>
          <w:rFonts w:asciiTheme="minorHAnsi" w:eastAsiaTheme="minorHAnsi" w:hAnsiTheme="minorHAnsi" w:cstheme="minorHAnsi"/>
          <w:b/>
          <w:sz w:val="20"/>
          <w:szCs w:val="20"/>
        </w:rPr>
        <w:t xml:space="preserve"> </w:t>
      </w:r>
      <w:r w:rsidR="009850D9" w:rsidRPr="00AB4D3B">
        <w:rPr>
          <w:rFonts w:asciiTheme="minorHAnsi" w:eastAsiaTheme="minorHAnsi" w:hAnsiTheme="minorHAnsi" w:cstheme="minorHAnsi"/>
          <w:b/>
          <w:sz w:val="20"/>
          <w:szCs w:val="20"/>
        </w:rPr>
        <w:t xml:space="preserve">dari </w:t>
      </w:r>
      <w:r w:rsidRPr="00AB4D3B">
        <w:rPr>
          <w:rFonts w:asciiTheme="minorHAnsi" w:eastAsiaTheme="minorHAnsi" w:hAnsiTheme="minorHAnsi" w:cstheme="minorHAnsi"/>
          <w:b/>
          <w:sz w:val="20"/>
          <w:szCs w:val="20"/>
        </w:rPr>
        <w:t>keluarga Anda)</w:t>
      </w:r>
      <w:r w:rsidRPr="00753097">
        <w:rPr>
          <w:rFonts w:asciiTheme="minorHAnsi" w:eastAsiaTheme="minorHAnsi" w:hAnsiTheme="minorHAnsi" w:cstheme="minorHAnsi"/>
          <w:sz w:val="20"/>
          <w:szCs w:val="20"/>
        </w:rPr>
        <w:t xml:space="preserve">?__kali (-99 untuk Tidak tahu/Menolak) </w:t>
      </w:r>
      <w:r w:rsidRPr="00753097">
        <w:rPr>
          <w:rFonts w:asciiTheme="minorHAnsi" w:eastAsiaTheme="minorHAnsi" w:hAnsiTheme="minorHAnsi" w:cstheme="minorHAnsi"/>
          <w:i/>
          <w:sz w:val="16"/>
          <w:szCs w:val="20"/>
        </w:rPr>
        <w:t>How many times in the past 12 months have you borrowed money (from outside your household)?</w:t>
      </w:r>
      <w:r w:rsidRPr="00753097">
        <w:rPr>
          <w:rFonts w:asciiTheme="minorHAnsi" w:hAnsiTheme="minorHAnsi" w:cstheme="minorHAnsi"/>
          <w:i/>
          <w:sz w:val="16"/>
          <w:szCs w:val="20"/>
        </w:rPr>
        <w:t xml:space="preserve">____times </w:t>
      </w:r>
      <w:r w:rsidRPr="00753097">
        <w:rPr>
          <w:rFonts w:asciiTheme="minorHAnsi" w:eastAsia="Times New Roman" w:hAnsiTheme="minorHAnsi" w:cstheme="minorHAnsi"/>
          <w:i/>
          <w:sz w:val="16"/>
          <w:szCs w:val="20"/>
        </w:rPr>
        <w:t>(-99 for DK/Refused).</w:t>
      </w:r>
    </w:p>
    <w:tbl>
      <w:tblPr>
        <w:tblStyle w:val="TableGrid"/>
        <w:tblW w:w="0" w:type="auto"/>
        <w:jc w:val="center"/>
        <w:tblLook w:val="04A0" w:firstRow="1" w:lastRow="0" w:firstColumn="1" w:lastColumn="0" w:noHBand="0" w:noVBand="1"/>
      </w:tblPr>
      <w:tblGrid>
        <w:gridCol w:w="4261"/>
        <w:gridCol w:w="3024"/>
      </w:tblGrid>
      <w:tr w:rsidR="00C83087" w:rsidRPr="00753097" w:rsidTr="00AB4D3B">
        <w:trPr>
          <w:jc w:val="center"/>
        </w:trPr>
        <w:tc>
          <w:tcPr>
            <w:tcW w:w="4261" w:type="dxa"/>
          </w:tcPr>
          <w:p w:rsidR="00C83087" w:rsidRPr="00753097" w:rsidRDefault="003474B2" w:rsidP="009652C6">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Pr="00753097">
              <w:rPr>
                <w:rFonts w:asciiTheme="minorHAnsi" w:eastAsiaTheme="minorHAnsi" w:hAnsiTheme="minorHAnsi" w:cstheme="minorHAnsi"/>
                <w:sz w:val="20"/>
                <w:szCs w:val="20"/>
              </w:rPr>
              <w:t xml:space="preserve"> </w:t>
            </w:r>
            <w:r w:rsidR="00C83087" w:rsidRPr="00753097">
              <w:rPr>
                <w:rFonts w:asciiTheme="minorHAnsi" w:eastAsiaTheme="minorHAnsi" w:hAnsiTheme="minorHAnsi" w:cstheme="minorHAnsi"/>
                <w:sz w:val="20"/>
                <w:szCs w:val="20"/>
              </w:rPr>
              <w:t xml:space="preserve">meminjam uang </w:t>
            </w:r>
            <w:r w:rsidR="009652C6" w:rsidRPr="00AB4D3B">
              <w:rPr>
                <w:rFonts w:asciiTheme="minorHAnsi" w:eastAsiaTheme="minorHAnsi" w:hAnsiTheme="minorHAnsi" w:cstheme="minorHAnsi"/>
                <w:b/>
                <w:sz w:val="20"/>
                <w:szCs w:val="20"/>
              </w:rPr>
              <w:t>selain</w:t>
            </w:r>
            <w:r w:rsidR="00C83087" w:rsidRPr="00AB4D3B">
              <w:rPr>
                <w:rFonts w:asciiTheme="minorHAnsi" w:eastAsiaTheme="minorHAnsi" w:hAnsiTheme="minorHAnsi" w:cstheme="minorHAnsi"/>
                <w:b/>
                <w:sz w:val="20"/>
                <w:szCs w:val="20"/>
              </w:rPr>
              <w:t xml:space="preserve"> </w:t>
            </w:r>
            <w:r w:rsidR="009850D9" w:rsidRPr="00AB4D3B">
              <w:rPr>
                <w:rFonts w:asciiTheme="minorHAnsi" w:eastAsiaTheme="minorHAnsi" w:hAnsiTheme="minorHAnsi" w:cstheme="minorHAnsi"/>
                <w:b/>
                <w:sz w:val="20"/>
                <w:szCs w:val="20"/>
              </w:rPr>
              <w:t xml:space="preserve">dari </w:t>
            </w:r>
            <w:r w:rsidR="00C83087" w:rsidRPr="00AB4D3B">
              <w:rPr>
                <w:rFonts w:asciiTheme="minorHAnsi" w:eastAsiaTheme="minorHAnsi" w:hAnsiTheme="minorHAnsi" w:cstheme="minorHAnsi"/>
                <w:b/>
                <w:sz w:val="20"/>
                <w:szCs w:val="20"/>
              </w:rPr>
              <w:t>keluarga</w:t>
            </w:r>
            <w:r>
              <w:rPr>
                <w:rFonts w:asciiTheme="minorHAnsi" w:eastAsiaTheme="minorHAnsi" w:hAnsiTheme="minorHAnsi" w:cstheme="minorHAnsi"/>
                <w:b/>
                <w:sz w:val="20"/>
                <w:szCs w:val="20"/>
              </w:rPr>
              <w:t xml:space="preserve"> </w:t>
            </w:r>
            <w:r w:rsidRPr="00AB4D3B">
              <w:rPr>
                <w:rFonts w:asciiTheme="minorHAnsi" w:eastAsiaTheme="minorHAnsi" w:hAnsiTheme="minorHAnsi" w:cstheme="minorHAnsi"/>
                <w:sz w:val="20"/>
                <w:szCs w:val="20"/>
              </w:rPr>
              <w:t>dalam 1 tahun terakhir</w:t>
            </w:r>
            <w:r w:rsidR="00C83087" w:rsidRPr="00753097">
              <w:rPr>
                <w:rFonts w:asciiTheme="minorHAnsi" w:eastAsiaTheme="minorHAnsi" w:hAnsiTheme="minorHAnsi" w:cstheme="minorHAnsi"/>
                <w:sz w:val="20"/>
                <w:szCs w:val="20"/>
              </w:rPr>
              <w:t xml:space="preserve"> </w:t>
            </w:r>
          </w:p>
        </w:tc>
        <w:tc>
          <w:tcPr>
            <w:tcW w:w="3024" w:type="dxa"/>
          </w:tcPr>
          <w:p w:rsidR="001618EB" w:rsidRDefault="001618EB" w:rsidP="006C3891">
            <w:pPr>
              <w:rPr>
                <w:rFonts w:asciiTheme="minorHAnsi" w:eastAsiaTheme="minorHAnsi" w:hAnsiTheme="minorHAnsi" w:cstheme="minorHAnsi"/>
                <w:sz w:val="20"/>
                <w:szCs w:val="20"/>
              </w:rPr>
            </w:pPr>
          </w:p>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E81279" w:rsidRPr="00753097">
              <w:rPr>
                <w:rFonts w:asciiTheme="minorHAnsi" w:eastAsiaTheme="minorHAnsi" w:hAnsiTheme="minorHAnsi" w:cstheme="minorHAnsi"/>
                <w:sz w:val="20"/>
                <w:szCs w:val="20"/>
              </w:rPr>
              <w:t>kali</w:t>
            </w:r>
          </w:p>
        </w:tc>
      </w:tr>
      <w:tr w:rsidR="00C83087" w:rsidRPr="00753097" w:rsidTr="00AB4D3B">
        <w:trPr>
          <w:jc w:val="center"/>
        </w:trPr>
        <w:tc>
          <w:tcPr>
            <w:tcW w:w="4261" w:type="dxa"/>
          </w:tcPr>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3024" w:type="dxa"/>
          </w:tcPr>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rsidR="009F1D84" w:rsidRPr="00753097" w:rsidRDefault="009F1D84" w:rsidP="009F1D84">
      <w:pPr>
        <w:rPr>
          <w:rFonts w:asciiTheme="minorHAnsi" w:eastAsiaTheme="minorHAnsi" w:hAnsiTheme="minorHAnsi" w:cstheme="minorHAnsi"/>
          <w:i/>
          <w:sz w:val="16"/>
          <w:szCs w:val="20"/>
        </w:rPr>
      </w:pPr>
    </w:p>
    <w:p w:rsidR="00C83087" w:rsidRPr="00753097" w:rsidRDefault="00C83087" w:rsidP="00AB4D3B">
      <w:pPr>
        <w:spacing w:after="0"/>
        <w:ind w:left="540"/>
        <w:rPr>
          <w:rFonts w:asciiTheme="minorHAnsi" w:eastAsiaTheme="minorHAnsi" w:hAnsiTheme="minorHAnsi" w:cstheme="minorHAnsi"/>
          <w:b/>
          <w:i/>
          <w:sz w:val="16"/>
          <w:szCs w:val="20"/>
        </w:rPr>
      </w:pPr>
      <w:r w:rsidRPr="00753097">
        <w:rPr>
          <w:rFonts w:asciiTheme="minorHAnsi" w:eastAsiaTheme="minorHAnsi" w:hAnsiTheme="minorHAnsi" w:cstheme="minorHAnsi"/>
          <w:b/>
          <w:sz w:val="20"/>
          <w:szCs w:val="20"/>
        </w:rPr>
        <w:t xml:space="preserve">TANYAKAN FB14 JIKA </w:t>
      </w:r>
      <w:r w:rsidR="001618EB">
        <w:rPr>
          <w:rFonts w:asciiTheme="minorHAnsi" w:eastAsiaTheme="minorHAnsi" w:hAnsiTheme="minorHAnsi" w:cstheme="minorHAnsi"/>
          <w:b/>
          <w:sz w:val="20"/>
          <w:szCs w:val="20"/>
        </w:rPr>
        <w:t xml:space="preserve">RESPONDEN SETIDAKNYA PERNAH SATU KALI MEMINJAM UANG DARI ORANG LAIN SELAIN KELUARGA (TERISI 1 KALI ATAU LEBIH DI </w:t>
      </w:r>
      <w:r w:rsidRPr="00753097">
        <w:rPr>
          <w:rFonts w:asciiTheme="minorHAnsi" w:eastAsiaTheme="minorHAnsi" w:hAnsiTheme="minorHAnsi" w:cstheme="minorHAnsi"/>
          <w:b/>
          <w:sz w:val="20"/>
          <w:szCs w:val="20"/>
        </w:rPr>
        <w:t>FB13</w:t>
      </w:r>
      <w:r w:rsidR="001618EB">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FB16 </w:t>
      </w:r>
      <w:r w:rsidRPr="00753097">
        <w:rPr>
          <w:rFonts w:asciiTheme="minorHAnsi" w:eastAsiaTheme="minorHAnsi" w:hAnsiTheme="minorHAnsi" w:cstheme="minorHAnsi"/>
          <w:b/>
          <w:i/>
          <w:sz w:val="16"/>
          <w:szCs w:val="20"/>
        </w:rPr>
        <w:t>ASK IF FB13&gt;0. OTHERS SKIP TO FB16.</w:t>
      </w:r>
    </w:p>
    <w:p w:rsidR="003474B2" w:rsidRPr="00753097" w:rsidRDefault="009F1D84" w:rsidP="00AB4D3B">
      <w:pPr>
        <w:spacing w:after="0"/>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FB14. Berapa kali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meminjam uang untuk membayar </w:t>
      </w:r>
      <w:r w:rsidRPr="00753097">
        <w:rPr>
          <w:rFonts w:asciiTheme="minorHAnsi" w:eastAsiaTheme="minorHAnsi" w:hAnsiTheme="minorHAnsi" w:cstheme="minorHAnsi"/>
          <w:b/>
          <w:sz w:val="20"/>
          <w:szCs w:val="20"/>
        </w:rPr>
        <w:t xml:space="preserve">biaya </w:t>
      </w:r>
      <w:r w:rsidR="001B2A50">
        <w:rPr>
          <w:rFonts w:asciiTheme="minorHAnsi" w:eastAsiaTheme="minorHAnsi" w:hAnsiTheme="minorHAnsi" w:cstheme="minorHAnsi"/>
          <w:b/>
          <w:sz w:val="20"/>
          <w:szCs w:val="20"/>
        </w:rPr>
        <w:t xml:space="preserve">sekolah </w:t>
      </w:r>
      <w:r w:rsidR="002968CE">
        <w:rPr>
          <w:rFonts w:asciiTheme="minorHAnsi" w:eastAsiaTheme="minorHAnsi" w:hAnsiTheme="minorHAnsi" w:cstheme="minorHAnsi"/>
          <w:b/>
          <w:sz w:val="20"/>
          <w:szCs w:val="20"/>
        </w:rPr>
        <w:t>(SPP)</w:t>
      </w:r>
      <w:r w:rsidRPr="00753097">
        <w:rPr>
          <w:rFonts w:asciiTheme="minorHAnsi" w:eastAsiaTheme="minorHAnsi" w:hAnsiTheme="minorHAnsi" w:cstheme="minorHAnsi"/>
          <w:sz w:val="20"/>
          <w:szCs w:val="20"/>
        </w:rPr>
        <w:t>?</w:t>
      </w:r>
      <w:r w:rsidR="003474B2">
        <w:rPr>
          <w:rFonts w:asciiTheme="minorHAnsi" w:eastAsiaTheme="minorHAnsi" w:hAnsiTheme="minorHAnsi" w:cstheme="minorHAnsi"/>
          <w:sz w:val="20"/>
          <w:szCs w:val="20"/>
        </w:rPr>
        <w:t xml:space="preserve"> </w:t>
      </w:r>
      <w:r w:rsidRPr="00753097">
        <w:rPr>
          <w:rFonts w:asciiTheme="minorHAnsi" w:eastAsiaTheme="minorHAnsi" w:hAnsiTheme="minorHAnsi" w:cstheme="minorHAnsi"/>
          <w:sz w:val="20"/>
          <w:szCs w:val="20"/>
        </w:rPr>
        <w:t xml:space="preserve">__ kali (-99 untuk Tidak tahu/Menolak) </w:t>
      </w:r>
      <w:r w:rsidRPr="00753097">
        <w:rPr>
          <w:rFonts w:asciiTheme="minorHAnsi" w:eastAsiaTheme="minorHAnsi" w:hAnsiTheme="minorHAnsi" w:cstheme="minorHAnsi"/>
          <w:i/>
          <w:sz w:val="16"/>
          <w:szCs w:val="20"/>
        </w:rPr>
        <w:t>How many times in the past 12 months did you borrow money to pay for education/school fees?</w:t>
      </w:r>
      <w:r w:rsidRPr="00753097">
        <w:rPr>
          <w:rFonts w:asciiTheme="minorHAnsi" w:hAnsiTheme="minorHAnsi" w:cstheme="minorHAnsi"/>
          <w:i/>
          <w:sz w:val="16"/>
          <w:szCs w:val="20"/>
        </w:rPr>
        <w:t>___</w:t>
      </w:r>
      <w:r w:rsidR="003474B2">
        <w:rPr>
          <w:rFonts w:asciiTheme="minorHAnsi" w:hAnsiTheme="minorHAnsi" w:cstheme="minorHAnsi"/>
          <w:i/>
          <w:sz w:val="16"/>
          <w:szCs w:val="20"/>
        </w:rPr>
        <w:t xml:space="preserve"> </w:t>
      </w:r>
      <w:r w:rsidRPr="00753097">
        <w:rPr>
          <w:rFonts w:asciiTheme="minorHAnsi" w:hAnsiTheme="minorHAnsi" w:cstheme="minorHAnsi"/>
          <w:i/>
          <w:sz w:val="16"/>
          <w:szCs w:val="20"/>
        </w:rPr>
        <w:t xml:space="preserve">times </w:t>
      </w:r>
      <w:r w:rsidRPr="00753097">
        <w:rPr>
          <w:rFonts w:asciiTheme="minorHAnsi" w:eastAsia="Times New Roman" w:hAnsiTheme="minorHAnsi" w:cstheme="minorHAnsi"/>
          <w:i/>
          <w:sz w:val="16"/>
          <w:szCs w:val="20"/>
        </w:rPr>
        <w:t>(-99 for DK/Refused).</w:t>
      </w:r>
    </w:p>
    <w:tbl>
      <w:tblPr>
        <w:tblStyle w:val="TableGrid"/>
        <w:tblW w:w="0" w:type="auto"/>
        <w:jc w:val="center"/>
        <w:tblLook w:val="04A0" w:firstRow="1" w:lastRow="0" w:firstColumn="1" w:lastColumn="0" w:noHBand="0" w:noVBand="1"/>
      </w:tblPr>
      <w:tblGrid>
        <w:gridCol w:w="4889"/>
        <w:gridCol w:w="2576"/>
      </w:tblGrid>
      <w:tr w:rsidR="00C83087" w:rsidRPr="00753097" w:rsidTr="00AB4D3B">
        <w:trPr>
          <w:jc w:val="center"/>
        </w:trPr>
        <w:tc>
          <w:tcPr>
            <w:tcW w:w="4889" w:type="dxa"/>
          </w:tcPr>
          <w:p w:rsidR="00C83087" w:rsidRPr="00753097" w:rsidRDefault="003474B2" w:rsidP="00AB4D3B">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00A765CA" w:rsidRPr="00753097">
              <w:rPr>
                <w:rFonts w:asciiTheme="minorHAnsi" w:eastAsiaTheme="minorHAnsi" w:hAnsiTheme="minorHAnsi" w:cstheme="minorHAnsi"/>
                <w:sz w:val="20"/>
                <w:szCs w:val="20"/>
              </w:rPr>
              <w:t xml:space="preserve"> meminjam</w:t>
            </w:r>
            <w:r w:rsidR="00C83087" w:rsidRPr="00753097">
              <w:rPr>
                <w:rFonts w:asciiTheme="minorHAnsi" w:eastAsiaTheme="minorHAnsi" w:hAnsiTheme="minorHAnsi" w:cstheme="minorHAnsi"/>
                <w:sz w:val="20"/>
                <w:szCs w:val="20"/>
              </w:rPr>
              <w:t xml:space="preserve"> </w:t>
            </w:r>
            <w:r w:rsidR="001B2A50">
              <w:rPr>
                <w:rFonts w:asciiTheme="minorHAnsi" w:eastAsiaTheme="minorHAnsi" w:hAnsiTheme="minorHAnsi" w:cstheme="minorHAnsi"/>
                <w:sz w:val="20"/>
                <w:szCs w:val="20"/>
              </w:rPr>
              <w:t xml:space="preserve">uang </w:t>
            </w:r>
            <w:r w:rsidR="001B2A50" w:rsidRPr="00AB4D3B">
              <w:rPr>
                <w:rFonts w:asciiTheme="minorHAnsi" w:eastAsiaTheme="minorHAnsi" w:hAnsiTheme="minorHAnsi" w:cstheme="minorHAnsi"/>
                <w:b/>
                <w:sz w:val="20"/>
                <w:szCs w:val="20"/>
              </w:rPr>
              <w:t>untuk biaya sekolah (SPP)</w:t>
            </w:r>
            <w:r w:rsidRPr="0034489D">
              <w:rPr>
                <w:rFonts w:asciiTheme="minorHAnsi" w:eastAsiaTheme="minorHAnsi" w:hAnsiTheme="minorHAnsi" w:cstheme="minorHAnsi"/>
                <w:sz w:val="20"/>
                <w:szCs w:val="20"/>
              </w:rPr>
              <w:t xml:space="preserve"> dalam 1 tahun terakhir</w:t>
            </w:r>
          </w:p>
        </w:tc>
        <w:tc>
          <w:tcPr>
            <w:tcW w:w="2576" w:type="dxa"/>
          </w:tcPr>
          <w:p w:rsidR="001B2A50" w:rsidRDefault="001B2A50" w:rsidP="006C3891">
            <w:pPr>
              <w:rPr>
                <w:rFonts w:asciiTheme="minorHAnsi" w:eastAsiaTheme="minorHAnsi" w:hAnsiTheme="minorHAnsi" w:cstheme="minorHAnsi"/>
                <w:sz w:val="20"/>
                <w:szCs w:val="20"/>
              </w:rPr>
            </w:pPr>
          </w:p>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1D3C9E" w:rsidRPr="00753097">
              <w:rPr>
                <w:rFonts w:asciiTheme="minorHAnsi" w:eastAsiaTheme="minorHAnsi" w:hAnsiTheme="minorHAnsi" w:cstheme="minorHAnsi"/>
                <w:sz w:val="20"/>
                <w:szCs w:val="20"/>
              </w:rPr>
              <w:t>kali</w:t>
            </w:r>
          </w:p>
        </w:tc>
      </w:tr>
      <w:tr w:rsidR="00C83087" w:rsidRPr="00753097" w:rsidTr="00AB4D3B">
        <w:trPr>
          <w:jc w:val="center"/>
        </w:trPr>
        <w:tc>
          <w:tcPr>
            <w:tcW w:w="4889" w:type="dxa"/>
          </w:tcPr>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2576" w:type="dxa"/>
          </w:tcPr>
          <w:p w:rsidR="00C83087" w:rsidRPr="00753097" w:rsidRDefault="00C83087"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rsidR="00C83087" w:rsidRPr="00753097" w:rsidRDefault="00C83087" w:rsidP="009F1D84">
      <w:pPr>
        <w:rPr>
          <w:rFonts w:asciiTheme="minorHAnsi" w:eastAsiaTheme="minorHAnsi" w:hAnsiTheme="minorHAnsi" w:cstheme="minorHAnsi"/>
          <w:i/>
          <w:sz w:val="16"/>
          <w:szCs w:val="20"/>
        </w:rPr>
      </w:pPr>
    </w:p>
    <w:p w:rsidR="00A961B3" w:rsidRPr="00753097" w:rsidRDefault="00A961B3" w:rsidP="00AB4D3B">
      <w:pPr>
        <w:spacing w:after="0"/>
        <w:ind w:left="540"/>
        <w:rPr>
          <w:rFonts w:asciiTheme="minorHAnsi" w:eastAsiaTheme="minorHAnsi" w:hAnsiTheme="minorHAnsi" w:cstheme="minorHAnsi"/>
          <w:b/>
          <w:sz w:val="20"/>
          <w:szCs w:val="20"/>
        </w:rPr>
      </w:pPr>
      <w:r w:rsidRPr="00753097">
        <w:rPr>
          <w:rFonts w:asciiTheme="minorHAnsi" w:eastAsiaTheme="minorHAnsi" w:hAnsiTheme="minorHAnsi" w:cstheme="minorHAnsi"/>
          <w:b/>
          <w:sz w:val="20"/>
          <w:szCs w:val="20"/>
        </w:rPr>
        <w:t xml:space="preserve">TANYAKAN </w:t>
      </w:r>
      <w:r w:rsidR="003474B2">
        <w:rPr>
          <w:rFonts w:asciiTheme="minorHAnsi" w:eastAsiaTheme="minorHAnsi" w:hAnsiTheme="minorHAnsi" w:cstheme="minorHAnsi"/>
          <w:b/>
          <w:sz w:val="20"/>
          <w:szCs w:val="20"/>
        </w:rPr>
        <w:t xml:space="preserve">FB15 </w:t>
      </w:r>
      <w:r w:rsidR="003474B2" w:rsidRPr="00753097">
        <w:rPr>
          <w:rFonts w:asciiTheme="minorHAnsi" w:eastAsiaTheme="minorHAnsi" w:hAnsiTheme="minorHAnsi" w:cstheme="minorHAnsi"/>
          <w:b/>
          <w:sz w:val="20"/>
          <w:szCs w:val="20"/>
        </w:rPr>
        <w:t xml:space="preserve">JIKA </w:t>
      </w:r>
      <w:r w:rsidR="003474B2">
        <w:rPr>
          <w:rFonts w:asciiTheme="minorHAnsi" w:eastAsiaTheme="minorHAnsi" w:hAnsiTheme="minorHAnsi" w:cstheme="minorHAnsi"/>
          <w:b/>
          <w:sz w:val="20"/>
          <w:szCs w:val="20"/>
        </w:rPr>
        <w:t xml:space="preserve">RESPONDEN SETIDAKNYA PERNAH SATU KALI MEMINJAM UANG DARI ORANG LAIN SELAIN KELUARGA (TERISI 1 KALI ATAU LEBIH DI </w:t>
      </w:r>
      <w:r w:rsidR="003474B2" w:rsidRPr="00753097">
        <w:rPr>
          <w:rFonts w:asciiTheme="minorHAnsi" w:eastAsiaTheme="minorHAnsi" w:hAnsiTheme="minorHAnsi" w:cstheme="minorHAnsi"/>
          <w:b/>
          <w:sz w:val="20"/>
          <w:szCs w:val="20"/>
        </w:rPr>
        <w:t>FB13</w:t>
      </w:r>
      <w:r w:rsidR="003474B2">
        <w:rPr>
          <w:rFonts w:asciiTheme="minorHAnsi" w:eastAsiaTheme="minorHAnsi" w:hAnsiTheme="minorHAnsi" w:cstheme="minorHAnsi"/>
          <w:b/>
          <w:sz w:val="20"/>
          <w:szCs w:val="20"/>
        </w:rPr>
        <w:t>)</w:t>
      </w:r>
      <w:r w:rsidRPr="00753097">
        <w:rPr>
          <w:rFonts w:asciiTheme="minorHAnsi" w:eastAsiaTheme="minorHAnsi" w:hAnsiTheme="minorHAnsi" w:cstheme="minorHAnsi"/>
          <w:b/>
          <w:sz w:val="20"/>
          <w:szCs w:val="20"/>
        </w:rPr>
        <w:t xml:space="preserve">. LAINNYA LANJUTKAN KE FB16 </w:t>
      </w:r>
      <w:r w:rsidRPr="00753097">
        <w:rPr>
          <w:rFonts w:asciiTheme="minorHAnsi" w:eastAsiaTheme="minorHAnsi" w:hAnsiTheme="minorHAnsi" w:cstheme="minorHAnsi"/>
          <w:b/>
          <w:i/>
          <w:sz w:val="16"/>
          <w:szCs w:val="20"/>
        </w:rPr>
        <w:t>ASK IF FB13&gt;0. OTHERS SKIP TO FB16</w:t>
      </w:r>
    </w:p>
    <w:p w:rsidR="009F1D84" w:rsidRDefault="009F1D84" w:rsidP="00AB4D3B">
      <w:pPr>
        <w:spacing w:after="0"/>
        <w:rPr>
          <w:rFonts w:asciiTheme="minorHAnsi" w:eastAsia="Times New Roman" w:hAnsiTheme="minorHAnsi" w:cstheme="minorHAnsi"/>
          <w:i/>
          <w:sz w:val="16"/>
          <w:szCs w:val="20"/>
        </w:rPr>
      </w:pPr>
      <w:r w:rsidRPr="00753097">
        <w:rPr>
          <w:rFonts w:asciiTheme="minorHAnsi" w:eastAsiaTheme="minorHAnsi" w:hAnsiTheme="minorHAnsi" w:cstheme="minorHAnsi"/>
          <w:sz w:val="20"/>
          <w:szCs w:val="20"/>
        </w:rPr>
        <w:t xml:space="preserve">FB15. Berapa kali </w:t>
      </w:r>
      <w:r w:rsidRPr="00AB4D3B">
        <w:rPr>
          <w:rFonts w:asciiTheme="minorHAnsi" w:eastAsiaTheme="minorHAnsi" w:hAnsiTheme="minorHAnsi" w:cstheme="minorHAnsi"/>
          <w:b/>
          <w:sz w:val="20"/>
          <w:szCs w:val="20"/>
        </w:rPr>
        <w:t>dalam 12 bulan</w:t>
      </w:r>
      <w:r w:rsidR="003474B2">
        <w:rPr>
          <w:rFonts w:asciiTheme="minorHAnsi" w:eastAsiaTheme="minorHAnsi" w:hAnsiTheme="minorHAnsi" w:cstheme="minorHAnsi"/>
          <w:b/>
          <w:sz w:val="20"/>
          <w:szCs w:val="20"/>
        </w:rPr>
        <w:t>/ 1 tahun</w:t>
      </w:r>
      <w:r w:rsidRPr="00AB4D3B">
        <w:rPr>
          <w:rFonts w:asciiTheme="minorHAnsi" w:eastAsiaTheme="minorHAnsi" w:hAnsiTheme="minorHAnsi" w:cstheme="minorHAnsi"/>
          <w:b/>
          <w:sz w:val="20"/>
          <w:szCs w:val="20"/>
        </w:rPr>
        <w:t xml:space="preserve"> terakhir</w:t>
      </w:r>
      <w:r w:rsidRPr="00753097">
        <w:rPr>
          <w:rFonts w:asciiTheme="minorHAnsi" w:eastAsiaTheme="minorHAnsi" w:hAnsiTheme="minorHAnsi" w:cstheme="minorHAnsi"/>
          <w:sz w:val="20"/>
          <w:szCs w:val="20"/>
        </w:rPr>
        <w:t xml:space="preserve"> Anda meminjam uang karena </w:t>
      </w:r>
      <w:r w:rsidRPr="00753097">
        <w:rPr>
          <w:rFonts w:asciiTheme="minorHAnsi" w:eastAsiaTheme="minorHAnsi" w:hAnsiTheme="minorHAnsi" w:cstheme="minorHAnsi"/>
          <w:b/>
          <w:sz w:val="20"/>
          <w:szCs w:val="20"/>
        </w:rPr>
        <w:t>keadaan darurat</w:t>
      </w:r>
      <w:r w:rsidRPr="00753097">
        <w:rPr>
          <w:rFonts w:asciiTheme="minorHAnsi" w:eastAsiaTheme="minorHAnsi" w:hAnsiTheme="minorHAnsi" w:cstheme="minorHAnsi"/>
          <w:sz w:val="20"/>
          <w:szCs w:val="20"/>
        </w:rPr>
        <w:t xml:space="preserve">?___ kali (-99 untuk Tidak tahu/Menolak) </w:t>
      </w:r>
      <w:r w:rsidRPr="00753097">
        <w:rPr>
          <w:rFonts w:asciiTheme="minorHAnsi" w:eastAsiaTheme="minorHAnsi" w:hAnsiTheme="minorHAnsi" w:cstheme="minorHAnsi"/>
          <w:i/>
          <w:sz w:val="16"/>
          <w:szCs w:val="20"/>
        </w:rPr>
        <w:t>How many times in the past 12 months did you borrow money because of an emergency?</w:t>
      </w:r>
      <w:r w:rsidRPr="00753097">
        <w:rPr>
          <w:rFonts w:asciiTheme="minorHAnsi" w:hAnsiTheme="minorHAnsi" w:cstheme="minorHAnsi"/>
          <w:i/>
          <w:sz w:val="16"/>
          <w:szCs w:val="20"/>
        </w:rPr>
        <w:t xml:space="preserve"> _____times </w:t>
      </w:r>
      <w:r w:rsidRPr="00753097">
        <w:rPr>
          <w:rFonts w:asciiTheme="minorHAnsi" w:eastAsia="Times New Roman" w:hAnsiTheme="minorHAnsi" w:cstheme="minorHAnsi"/>
          <w:i/>
          <w:sz w:val="16"/>
          <w:szCs w:val="20"/>
        </w:rPr>
        <w:t>(-99 for DK/Refused).</w:t>
      </w:r>
    </w:p>
    <w:p w:rsidR="003474B2" w:rsidRPr="00753097" w:rsidRDefault="003474B2" w:rsidP="00AB4D3B">
      <w:pPr>
        <w:spacing w:after="0"/>
        <w:rPr>
          <w:rFonts w:asciiTheme="minorHAnsi" w:eastAsia="Times New Roman" w:hAnsiTheme="minorHAnsi" w:cstheme="minorHAnsi"/>
          <w:i/>
          <w:sz w:val="16"/>
          <w:szCs w:val="20"/>
        </w:rPr>
      </w:pPr>
    </w:p>
    <w:tbl>
      <w:tblPr>
        <w:tblStyle w:val="TableGrid"/>
        <w:tblW w:w="0" w:type="auto"/>
        <w:jc w:val="center"/>
        <w:tblLook w:val="04A0" w:firstRow="1" w:lastRow="0" w:firstColumn="1" w:lastColumn="0" w:noHBand="0" w:noVBand="1"/>
      </w:tblPr>
      <w:tblGrid>
        <w:gridCol w:w="4860"/>
        <w:gridCol w:w="2425"/>
      </w:tblGrid>
      <w:tr w:rsidR="00531590" w:rsidRPr="00753097" w:rsidTr="00AB4D3B">
        <w:trPr>
          <w:jc w:val="center"/>
        </w:trPr>
        <w:tc>
          <w:tcPr>
            <w:tcW w:w="4860" w:type="dxa"/>
          </w:tcPr>
          <w:p w:rsidR="00531590" w:rsidRPr="00753097" w:rsidRDefault="003474B2" w:rsidP="00AB4D3B">
            <w:pPr>
              <w:rPr>
                <w:rFonts w:asciiTheme="minorHAnsi" w:eastAsiaTheme="minorHAnsi" w:hAnsiTheme="minorHAnsi" w:cstheme="minorHAnsi"/>
                <w:sz w:val="20"/>
                <w:szCs w:val="20"/>
              </w:rPr>
            </w:pPr>
            <w:r>
              <w:rPr>
                <w:rFonts w:asciiTheme="minorHAnsi" w:eastAsiaTheme="minorHAnsi" w:hAnsiTheme="minorHAnsi" w:cstheme="minorHAnsi"/>
                <w:sz w:val="20"/>
                <w:szCs w:val="20"/>
              </w:rPr>
              <w:t>Berapa kali</w:t>
            </w:r>
            <w:r w:rsidRPr="00753097">
              <w:rPr>
                <w:rFonts w:asciiTheme="minorHAnsi" w:eastAsiaTheme="minorHAnsi" w:hAnsiTheme="minorHAnsi" w:cstheme="minorHAnsi"/>
                <w:sz w:val="20"/>
                <w:szCs w:val="20"/>
              </w:rPr>
              <w:t xml:space="preserve"> </w:t>
            </w:r>
            <w:r w:rsidR="00531590" w:rsidRPr="00753097">
              <w:rPr>
                <w:rFonts w:asciiTheme="minorHAnsi" w:eastAsiaTheme="minorHAnsi" w:hAnsiTheme="minorHAnsi" w:cstheme="minorHAnsi"/>
                <w:sz w:val="20"/>
                <w:szCs w:val="20"/>
              </w:rPr>
              <w:t xml:space="preserve">meminjam uang </w:t>
            </w:r>
            <w:r>
              <w:rPr>
                <w:rFonts w:asciiTheme="minorHAnsi" w:eastAsiaTheme="minorHAnsi" w:hAnsiTheme="minorHAnsi" w:cstheme="minorHAnsi"/>
                <w:sz w:val="20"/>
                <w:szCs w:val="20"/>
              </w:rPr>
              <w:t xml:space="preserve">karena </w:t>
            </w:r>
            <w:r w:rsidRPr="00AB4D3B">
              <w:rPr>
                <w:rFonts w:asciiTheme="minorHAnsi" w:eastAsiaTheme="minorHAnsi" w:hAnsiTheme="minorHAnsi" w:cstheme="minorHAnsi"/>
                <w:b/>
                <w:sz w:val="20"/>
                <w:szCs w:val="20"/>
              </w:rPr>
              <w:t>keadaan darurat</w:t>
            </w:r>
            <w:r w:rsidRPr="0034489D">
              <w:rPr>
                <w:rFonts w:asciiTheme="minorHAnsi" w:eastAsiaTheme="minorHAnsi" w:hAnsiTheme="minorHAnsi" w:cstheme="minorHAnsi"/>
                <w:sz w:val="20"/>
                <w:szCs w:val="20"/>
              </w:rPr>
              <w:t xml:space="preserve"> dalam 1 tahun terakhir</w:t>
            </w:r>
          </w:p>
        </w:tc>
        <w:tc>
          <w:tcPr>
            <w:tcW w:w="2425" w:type="dxa"/>
          </w:tcPr>
          <w:p w:rsidR="003474B2" w:rsidRDefault="003474B2" w:rsidP="006C3891">
            <w:pPr>
              <w:rPr>
                <w:rFonts w:asciiTheme="minorHAnsi" w:eastAsiaTheme="minorHAnsi" w:hAnsiTheme="minorHAnsi" w:cstheme="minorHAnsi"/>
                <w:sz w:val="20"/>
                <w:szCs w:val="20"/>
              </w:rPr>
            </w:pPr>
          </w:p>
          <w:p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________________</w:t>
            </w:r>
            <w:r w:rsidR="001D3C9E" w:rsidRPr="00753097">
              <w:rPr>
                <w:rFonts w:asciiTheme="minorHAnsi" w:eastAsiaTheme="minorHAnsi" w:hAnsiTheme="minorHAnsi" w:cstheme="minorHAnsi"/>
                <w:sz w:val="20"/>
                <w:szCs w:val="20"/>
              </w:rPr>
              <w:t>kali</w:t>
            </w:r>
          </w:p>
        </w:tc>
      </w:tr>
      <w:tr w:rsidR="00531590" w:rsidRPr="00753097" w:rsidTr="00AB4D3B">
        <w:trPr>
          <w:jc w:val="center"/>
        </w:trPr>
        <w:tc>
          <w:tcPr>
            <w:tcW w:w="4860" w:type="dxa"/>
          </w:tcPr>
          <w:p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Tidak Tahu/Menolak</w:t>
            </w:r>
          </w:p>
        </w:tc>
        <w:tc>
          <w:tcPr>
            <w:tcW w:w="2425" w:type="dxa"/>
          </w:tcPr>
          <w:p w:rsidR="00531590" w:rsidRPr="00753097" w:rsidRDefault="00531590" w:rsidP="006C3891">
            <w:pPr>
              <w:rPr>
                <w:rFonts w:asciiTheme="minorHAnsi" w:eastAsiaTheme="minorHAnsi" w:hAnsiTheme="minorHAnsi" w:cstheme="minorHAnsi"/>
                <w:sz w:val="20"/>
                <w:szCs w:val="20"/>
              </w:rPr>
            </w:pPr>
            <w:r w:rsidRPr="00753097">
              <w:rPr>
                <w:rFonts w:asciiTheme="minorHAnsi" w:eastAsiaTheme="minorHAnsi" w:hAnsiTheme="minorHAnsi" w:cstheme="minorHAnsi"/>
                <w:sz w:val="20"/>
                <w:szCs w:val="20"/>
              </w:rPr>
              <w:t>-99</w:t>
            </w:r>
          </w:p>
        </w:tc>
      </w:tr>
    </w:tbl>
    <w:p w:rsidR="00B379F0" w:rsidRPr="00753097" w:rsidRDefault="00B379F0" w:rsidP="00AB4D3B">
      <w:pPr>
        <w:spacing w:after="0"/>
        <w:rPr>
          <w:rFonts w:asciiTheme="minorHAnsi" w:eastAsiaTheme="minorHAnsi" w:hAnsiTheme="minorHAnsi" w:cstheme="minorHAnsi"/>
          <w:i/>
          <w:sz w:val="16"/>
          <w:szCs w:val="20"/>
        </w:rPr>
      </w:pPr>
    </w:p>
    <w:p w:rsidR="009F1D84" w:rsidRPr="00753097" w:rsidRDefault="00F33D85" w:rsidP="00AB4D3B">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 xml:space="preserve">ASK ALL.  </w:t>
      </w:r>
    </w:p>
    <w:p w:rsidR="007873CC" w:rsidRPr="00753097" w:rsidRDefault="007873CC" w:rsidP="00AB4D3B">
      <w:pPr>
        <w:spacing w:after="0"/>
        <w:ind w:firstLine="540"/>
        <w:rPr>
          <w:rFonts w:asciiTheme="minorHAnsi" w:hAnsiTheme="minorHAnsi" w:cstheme="minorHAnsi"/>
          <w:b/>
          <w:sz w:val="24"/>
          <w:szCs w:val="20"/>
        </w:rPr>
      </w:pPr>
      <w:r w:rsidRPr="00753097">
        <w:rPr>
          <w:rFonts w:asciiTheme="minorHAnsi" w:hAnsiTheme="minorHAnsi" w:cstheme="minorHAnsi"/>
          <w:b/>
          <w:sz w:val="20"/>
          <w:szCs w:val="20"/>
        </w:rPr>
        <w:t>MA</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 xml:space="preserve">FB16. Pernahkah Anda meminjam uang/berhutang dari organisasi-organisasi tertentu atau dari individu? </w:t>
      </w:r>
      <w:r w:rsidRPr="00753097">
        <w:rPr>
          <w:rFonts w:asciiTheme="minorHAnsi" w:hAnsiTheme="minorHAnsi" w:cstheme="minorHAnsi"/>
          <w:i/>
          <w:sz w:val="16"/>
          <w:szCs w:val="20"/>
        </w:rPr>
        <w:t>Have you borrowed money/have loans from the following organizations or individuals?</w:t>
      </w:r>
    </w:p>
    <w:p w:rsidR="007873CC" w:rsidRPr="00753097" w:rsidRDefault="007873CC" w:rsidP="00AB4D3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FB17 UNTUK </w:t>
      </w:r>
      <w:r w:rsidR="007E5DA9">
        <w:rPr>
          <w:rFonts w:asciiTheme="minorHAnsi" w:hAnsiTheme="minorHAnsi" w:cstheme="minorHAnsi"/>
          <w:b/>
          <w:sz w:val="20"/>
          <w:szCs w:val="20"/>
        </w:rPr>
        <w:t>SETIAP</w:t>
      </w:r>
      <w:r w:rsidR="007E5DA9" w:rsidRPr="00753097">
        <w:rPr>
          <w:rFonts w:asciiTheme="minorHAnsi" w:hAnsiTheme="minorHAnsi" w:cstheme="minorHAnsi"/>
          <w:b/>
          <w:sz w:val="20"/>
          <w:szCs w:val="20"/>
        </w:rPr>
        <w:t xml:space="preserve"> </w:t>
      </w:r>
      <w:r w:rsidR="00E555D6">
        <w:rPr>
          <w:rFonts w:asciiTheme="minorHAnsi" w:hAnsiTheme="minorHAnsi" w:cstheme="minorHAnsi"/>
          <w:b/>
          <w:sz w:val="20"/>
          <w:szCs w:val="20"/>
        </w:rPr>
        <w:t>LEMBAGA</w:t>
      </w:r>
      <w:r w:rsidRPr="00753097">
        <w:rPr>
          <w:rFonts w:asciiTheme="minorHAnsi" w:hAnsiTheme="minorHAnsi" w:cstheme="minorHAnsi"/>
          <w:b/>
          <w:sz w:val="20"/>
          <w:szCs w:val="20"/>
        </w:rPr>
        <w:t xml:space="preserve"> </w:t>
      </w:r>
      <w:r w:rsidR="00E555D6">
        <w:rPr>
          <w:rFonts w:asciiTheme="minorHAnsi" w:hAnsiTheme="minorHAnsi" w:cstheme="minorHAnsi"/>
          <w:b/>
          <w:sz w:val="20"/>
          <w:szCs w:val="20"/>
        </w:rPr>
        <w:t xml:space="preserve">KEUANGAN </w:t>
      </w:r>
      <w:r w:rsidR="007E5DA9">
        <w:rPr>
          <w:rFonts w:asciiTheme="minorHAnsi" w:hAnsiTheme="minorHAnsi" w:cstheme="minorHAnsi"/>
          <w:b/>
          <w:sz w:val="20"/>
          <w:szCs w:val="20"/>
        </w:rPr>
        <w:t>DIMANA RESPONDEN MEMINJAM UANG</w:t>
      </w:r>
      <w:r w:rsidR="007E5DA9" w:rsidRPr="00753097">
        <w:rPr>
          <w:rFonts w:asciiTheme="minorHAnsi" w:hAnsiTheme="minorHAnsi" w:cstheme="minorHAnsi"/>
          <w:b/>
          <w:sz w:val="20"/>
          <w:szCs w:val="20"/>
        </w:rPr>
        <w:t xml:space="preserve"> </w:t>
      </w:r>
      <w:r w:rsidR="007E5DA9">
        <w:rPr>
          <w:rFonts w:asciiTheme="minorHAnsi" w:hAnsiTheme="minorHAnsi" w:cstheme="minorHAnsi"/>
          <w:b/>
          <w:sz w:val="20"/>
          <w:szCs w:val="20"/>
        </w:rPr>
        <w:t xml:space="preserve">(UNTUK SETIAP LEMBAGA KEUANGAN YANG </w:t>
      </w:r>
      <w:r w:rsidRPr="00753097">
        <w:rPr>
          <w:rFonts w:asciiTheme="minorHAnsi" w:hAnsiTheme="minorHAnsi" w:cstheme="minorHAnsi"/>
          <w:b/>
          <w:sz w:val="20"/>
          <w:szCs w:val="20"/>
        </w:rPr>
        <w:t xml:space="preserve">TERLINGKAR </w:t>
      </w:r>
      <w:r w:rsidR="007E5DA9">
        <w:rPr>
          <w:rFonts w:asciiTheme="minorHAnsi" w:hAnsiTheme="minorHAnsi" w:cstheme="minorHAnsi"/>
          <w:b/>
          <w:sz w:val="20"/>
          <w:szCs w:val="20"/>
        </w:rPr>
        <w:t xml:space="preserve">KODE 1 </w:t>
      </w:r>
      <w:r w:rsidRPr="00753097">
        <w:rPr>
          <w:rFonts w:asciiTheme="minorHAnsi" w:hAnsiTheme="minorHAnsi" w:cstheme="minorHAnsi"/>
          <w:b/>
          <w:sz w:val="20"/>
          <w:szCs w:val="20"/>
        </w:rPr>
        <w:t>DI FB16</w:t>
      </w:r>
      <w:r w:rsidR="007E5DA9">
        <w:rPr>
          <w:rFonts w:asciiTheme="minorHAnsi" w:hAnsiTheme="minorHAnsi" w:cstheme="minorHAnsi"/>
          <w:b/>
          <w:sz w:val="20"/>
          <w:szCs w:val="20"/>
        </w:rPr>
        <w:t>)</w:t>
      </w:r>
      <w:r w:rsidRPr="00753097">
        <w:rPr>
          <w:rFonts w:asciiTheme="minorHAnsi" w:hAnsiTheme="minorHAnsi" w:cstheme="minorHAnsi"/>
          <w:b/>
          <w:sz w:val="20"/>
          <w:szCs w:val="20"/>
        </w:rPr>
        <w:t xml:space="preserve">. </w:t>
      </w:r>
      <w:r w:rsidRPr="00AB4D3B">
        <w:rPr>
          <w:rFonts w:asciiTheme="minorHAnsi" w:hAnsiTheme="minorHAnsi" w:cstheme="minorHAnsi"/>
          <w:b/>
          <w:sz w:val="20"/>
          <w:szCs w:val="20"/>
          <w:u w:val="single"/>
        </w:rPr>
        <w:t>JIKA TIDAK ADA</w:t>
      </w:r>
      <w:r w:rsidRPr="00753097">
        <w:rPr>
          <w:rFonts w:asciiTheme="minorHAnsi" w:hAnsiTheme="minorHAnsi" w:cstheme="minorHAnsi"/>
          <w:b/>
          <w:sz w:val="20"/>
          <w:szCs w:val="20"/>
        </w:rPr>
        <w:t xml:space="preserve"> </w:t>
      </w:r>
      <w:r w:rsidR="004F5868">
        <w:rPr>
          <w:rFonts w:asciiTheme="minorHAnsi" w:hAnsiTheme="minorHAnsi" w:cstheme="minorHAnsi"/>
          <w:b/>
          <w:sz w:val="20"/>
          <w:szCs w:val="20"/>
        </w:rPr>
        <w:t>LEMBAGA KEUANGAN</w:t>
      </w:r>
      <w:r w:rsidR="004F5868" w:rsidRPr="00753097">
        <w:rPr>
          <w:rFonts w:asciiTheme="minorHAnsi" w:hAnsiTheme="minorHAnsi" w:cstheme="minorHAnsi"/>
          <w:b/>
          <w:sz w:val="20"/>
          <w:szCs w:val="20"/>
        </w:rPr>
        <w:t xml:space="preserve"> </w:t>
      </w:r>
      <w:r w:rsidRPr="00753097">
        <w:rPr>
          <w:rFonts w:asciiTheme="minorHAnsi" w:hAnsiTheme="minorHAnsi" w:cstheme="minorHAnsi"/>
          <w:b/>
          <w:sz w:val="20"/>
          <w:szCs w:val="20"/>
        </w:rPr>
        <w:t xml:space="preserve">YANG TERLINGKAR </w:t>
      </w:r>
      <w:r w:rsidR="004F5868">
        <w:rPr>
          <w:rFonts w:asciiTheme="minorHAnsi" w:hAnsiTheme="minorHAnsi" w:cstheme="minorHAnsi"/>
          <w:b/>
          <w:sz w:val="20"/>
          <w:szCs w:val="20"/>
        </w:rPr>
        <w:t xml:space="preserve">KODE 1 </w:t>
      </w:r>
      <w:r w:rsidRPr="00753097">
        <w:rPr>
          <w:rFonts w:asciiTheme="minorHAnsi" w:hAnsiTheme="minorHAnsi" w:cstheme="minorHAnsi"/>
          <w:b/>
          <w:sz w:val="20"/>
          <w:szCs w:val="20"/>
        </w:rPr>
        <w:t xml:space="preserve">DI FL16 </w:t>
      </w:r>
      <w:r w:rsidRPr="00AB4D3B">
        <w:rPr>
          <w:rFonts w:asciiTheme="minorHAnsi" w:hAnsiTheme="minorHAnsi" w:cstheme="minorHAnsi"/>
          <w:b/>
          <w:sz w:val="20"/>
          <w:szCs w:val="20"/>
          <w:u w:val="single"/>
        </w:rPr>
        <w:t>LANJUTKAN KE FB18</w:t>
      </w:r>
      <w:r w:rsidRPr="00753097">
        <w:rPr>
          <w:rFonts w:asciiTheme="minorHAnsi" w:hAnsiTheme="minorHAnsi" w:cstheme="minorHAnsi"/>
          <w:b/>
          <w:sz w:val="20"/>
          <w:szCs w:val="20"/>
        </w:rPr>
        <w:t>.</w:t>
      </w:r>
      <w:r w:rsidRPr="00753097">
        <w:rPr>
          <w:rFonts w:asciiTheme="minorHAnsi" w:eastAsia="Times New Roman" w:hAnsiTheme="minorHAnsi" w:cstheme="minorHAnsi"/>
          <w:b/>
          <w:i/>
          <w:sz w:val="16"/>
          <w:szCs w:val="20"/>
        </w:rPr>
        <w:t xml:space="preserve"> ASK FOR ALL INSTITUTIONS SELECTED IN FB16. IF NO INSTITUTIONS MARKED IN FL16 SKIP TO </w:t>
      </w:r>
      <w:r w:rsidRPr="00753097">
        <w:rPr>
          <w:rFonts w:asciiTheme="minorHAnsi" w:hAnsiTheme="minorHAnsi" w:cstheme="minorHAnsi"/>
          <w:b/>
          <w:i/>
          <w:sz w:val="16"/>
          <w:szCs w:val="20"/>
        </w:rPr>
        <w:t>FB18.</w:t>
      </w:r>
    </w:p>
    <w:p w:rsidR="007873CC" w:rsidRPr="00753097" w:rsidRDefault="00CF3D83" w:rsidP="0032077C">
      <w:pPr>
        <w:spacing w:after="0"/>
        <w:ind w:firstLine="540"/>
        <w:rPr>
          <w:rFonts w:asciiTheme="minorHAnsi" w:hAnsiTheme="minorHAnsi" w:cstheme="minorHAnsi"/>
          <w:b/>
          <w:i/>
          <w:sz w:val="16"/>
          <w:szCs w:val="20"/>
        </w:rPr>
      </w:pPr>
      <w:r>
        <w:rPr>
          <w:rFonts w:asciiTheme="minorHAnsi" w:eastAsia="Times New Roman" w:hAnsiTheme="minorHAnsi" w:cstheme="minorHAnsi"/>
          <w:b/>
          <w:sz w:val="20"/>
          <w:szCs w:val="20"/>
        </w:rPr>
        <w:t>KARTU BANTU/BACAKAN</w:t>
      </w:r>
      <w:r w:rsidR="007873CC" w:rsidRPr="00753097">
        <w:rPr>
          <w:rFonts w:asciiTheme="minorHAnsi" w:eastAsia="Times New Roman" w:hAnsiTheme="minorHAnsi" w:cstheme="minorHAnsi"/>
          <w:b/>
          <w:sz w:val="20"/>
          <w:szCs w:val="20"/>
        </w:rPr>
        <w:t xml:space="preserve"> </w:t>
      </w:r>
      <w:r w:rsidR="007873CC" w:rsidRPr="00753097">
        <w:rPr>
          <w:rFonts w:asciiTheme="minorHAnsi" w:eastAsia="Times New Roman" w:hAnsiTheme="minorHAnsi" w:cstheme="minorHAnsi"/>
          <w:b/>
          <w:i/>
          <w:sz w:val="16"/>
          <w:szCs w:val="20"/>
        </w:rPr>
        <w:t>READ OUT</w:t>
      </w:r>
    </w:p>
    <w:p w:rsidR="009F1D84" w:rsidRPr="00753097" w:rsidRDefault="009F1D84" w:rsidP="009F1D84">
      <w:pPr>
        <w:jc w:val="both"/>
        <w:rPr>
          <w:rFonts w:asciiTheme="minorHAnsi" w:hAnsiTheme="minorHAnsi" w:cstheme="minorHAnsi"/>
          <w:i/>
          <w:sz w:val="16"/>
          <w:szCs w:val="20"/>
        </w:rPr>
      </w:pPr>
      <w:r w:rsidRPr="00753097">
        <w:rPr>
          <w:rFonts w:asciiTheme="minorHAnsi" w:hAnsiTheme="minorHAnsi" w:cstheme="minorHAnsi"/>
          <w:sz w:val="20"/>
          <w:szCs w:val="20"/>
        </w:rPr>
        <w:t xml:space="preserve">FB17. Apakah Anda tahu tingkat </w:t>
      </w:r>
      <w:r w:rsidR="0032077C">
        <w:rPr>
          <w:rFonts w:asciiTheme="minorHAnsi" w:hAnsiTheme="minorHAnsi" w:cstheme="minorHAnsi"/>
          <w:sz w:val="20"/>
          <w:szCs w:val="20"/>
        </w:rPr>
        <w:t xml:space="preserve">suku </w:t>
      </w:r>
      <w:r w:rsidRPr="00753097">
        <w:rPr>
          <w:rFonts w:asciiTheme="minorHAnsi" w:hAnsiTheme="minorHAnsi" w:cstheme="minorHAnsi"/>
          <w:sz w:val="20"/>
          <w:szCs w:val="20"/>
        </w:rPr>
        <w:t xml:space="preserve">bunga atau biaya yang harus Anda bayar untuk pinjaman tersebut? </w:t>
      </w:r>
      <w:r w:rsidRPr="00753097">
        <w:rPr>
          <w:rFonts w:asciiTheme="minorHAnsi" w:hAnsiTheme="minorHAnsi" w:cstheme="minorHAnsi"/>
          <w:i/>
          <w:sz w:val="16"/>
          <w:szCs w:val="20"/>
        </w:rPr>
        <w:t>Do you know what interest rate or fee you pay on your loans from…?</w:t>
      </w:r>
    </w:p>
    <w:tbl>
      <w:tblPr>
        <w:tblStyle w:val="TableGrid"/>
        <w:tblW w:w="10255" w:type="dxa"/>
        <w:jc w:val="center"/>
        <w:tblLayout w:type="fixed"/>
        <w:tblLook w:val="04A0" w:firstRow="1" w:lastRow="0" w:firstColumn="1" w:lastColumn="0" w:noHBand="0" w:noVBand="1"/>
      </w:tblPr>
      <w:tblGrid>
        <w:gridCol w:w="5384"/>
        <w:gridCol w:w="1217"/>
        <w:gridCol w:w="1218"/>
        <w:gridCol w:w="1218"/>
        <w:gridCol w:w="1218"/>
      </w:tblGrid>
      <w:tr w:rsidR="006B4F53" w:rsidRPr="00753097" w:rsidTr="00AB4D3B">
        <w:trPr>
          <w:jc w:val="center"/>
        </w:trPr>
        <w:tc>
          <w:tcPr>
            <w:tcW w:w="5384" w:type="dxa"/>
            <w:vMerge w:val="restart"/>
          </w:tcPr>
          <w:p w:rsidR="006B4F53" w:rsidRPr="00753097" w:rsidRDefault="006B4F53" w:rsidP="006C3891">
            <w:pPr>
              <w:kinsoku w:val="0"/>
              <w:overflowPunct w:val="0"/>
              <w:textAlignment w:val="baseline"/>
              <w:rPr>
                <w:rFonts w:asciiTheme="minorHAnsi" w:eastAsia="Times New Roman" w:hAnsiTheme="minorHAnsi" w:cstheme="minorHAnsi"/>
                <w:sz w:val="20"/>
                <w:szCs w:val="20"/>
              </w:rPr>
            </w:pPr>
          </w:p>
        </w:tc>
        <w:tc>
          <w:tcPr>
            <w:tcW w:w="2435" w:type="dxa"/>
            <w:gridSpan w:val="2"/>
          </w:tcPr>
          <w:p w:rsidR="006B4F53" w:rsidRDefault="006B4F53">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FL16</w:t>
            </w:r>
          </w:p>
          <w:p w:rsidR="0032077C" w:rsidRPr="007B269F" w:rsidRDefault="0032077C">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Pernahkah meminjam uang di…?</w:t>
            </w:r>
          </w:p>
        </w:tc>
        <w:tc>
          <w:tcPr>
            <w:tcW w:w="2436" w:type="dxa"/>
            <w:gridSpan w:val="2"/>
          </w:tcPr>
          <w:p w:rsidR="006B4F53" w:rsidRDefault="006B4F53"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FL17</w:t>
            </w:r>
          </w:p>
          <w:p w:rsidR="0032077C" w:rsidRPr="007B269F" w:rsidRDefault="0032077C"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tahu tingkat suku bunga/ biaya untuk pinjaman…?</w:t>
            </w:r>
          </w:p>
        </w:tc>
      </w:tr>
      <w:tr w:rsidR="006B4F53" w:rsidRPr="00753097" w:rsidTr="00AB4D3B">
        <w:trPr>
          <w:jc w:val="center"/>
        </w:trPr>
        <w:tc>
          <w:tcPr>
            <w:tcW w:w="5384" w:type="dxa"/>
            <w:vMerge/>
          </w:tcPr>
          <w:p w:rsidR="006B4F53" w:rsidRPr="00753097" w:rsidRDefault="006B4F53" w:rsidP="006C3891">
            <w:pPr>
              <w:kinsoku w:val="0"/>
              <w:overflowPunct w:val="0"/>
              <w:textAlignment w:val="baseline"/>
              <w:rPr>
                <w:rFonts w:asciiTheme="minorHAnsi" w:eastAsia="Times New Roman" w:hAnsiTheme="minorHAnsi" w:cstheme="minorHAnsi"/>
                <w:sz w:val="20"/>
                <w:szCs w:val="20"/>
              </w:rPr>
            </w:pPr>
          </w:p>
        </w:tc>
        <w:tc>
          <w:tcPr>
            <w:tcW w:w="1217" w:type="dxa"/>
          </w:tcPr>
          <w:p w:rsidR="006B4F53" w:rsidRPr="007B269F" w:rsidRDefault="006B4F53"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6B4F53" w:rsidRPr="007B269F" w:rsidRDefault="006B4F53" w:rsidP="006C389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18" w:type="dxa"/>
          </w:tcPr>
          <w:p w:rsidR="006B4F53" w:rsidRPr="007B269F" w:rsidRDefault="006B4F53"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6B4F53" w:rsidRPr="007B269F" w:rsidRDefault="006B4F53" w:rsidP="006C389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218" w:type="dxa"/>
          </w:tcPr>
          <w:p w:rsidR="006B4F53" w:rsidRPr="007B269F" w:rsidRDefault="006B4F53"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6B4F53" w:rsidRPr="007B269F" w:rsidRDefault="006B4F53" w:rsidP="0045785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18" w:type="dxa"/>
          </w:tcPr>
          <w:p w:rsidR="006B4F53" w:rsidRPr="007B269F" w:rsidRDefault="006B4F53" w:rsidP="0045785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6B4F53" w:rsidRPr="007B269F" w:rsidRDefault="006B4F53" w:rsidP="00457851">
            <w:pPr>
              <w:kinsoku w:val="0"/>
              <w:overflowPunct w:val="0"/>
              <w:jc w:val="center"/>
              <w:textAlignment w:val="baseline"/>
              <w:rPr>
                <w:rFonts w:asciiTheme="minorHAnsi" w:eastAsia="Times New Roman" w:hAnsiTheme="minorHAnsi" w:cstheme="minorHAnsi"/>
                <w:b/>
                <w:i/>
                <w:sz w:val="16"/>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407B40" w:rsidRPr="00753097" w:rsidTr="00AB4D3B">
        <w:trPr>
          <w:jc w:val="center"/>
        </w:trPr>
        <w:tc>
          <w:tcPr>
            <w:tcW w:w="5384" w:type="dxa"/>
          </w:tcPr>
          <w:p w:rsidR="00407B40" w:rsidRPr="00753097" w:rsidRDefault="00407B40" w:rsidP="00336764">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Bank, pinjaman pribadi atau pinjaman usaha </w:t>
            </w:r>
            <w:r w:rsidRPr="00753097">
              <w:rPr>
                <w:rFonts w:asciiTheme="minorHAnsi" w:eastAsia="Times New Roman" w:hAnsiTheme="minorHAnsi" w:cstheme="minorHAnsi"/>
                <w:i/>
                <w:sz w:val="16"/>
                <w:szCs w:val="20"/>
              </w:rPr>
              <w:t>Bank, personal or business loans</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0765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Akun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(misalnya T-Cash, Rekening ponsel dll) </w:t>
            </w:r>
            <w:r w:rsidRPr="00753097">
              <w:rPr>
                <w:rFonts w:asciiTheme="minorHAnsi" w:eastAsia="Times New Roman" w:hAnsiTheme="minorHAnsi" w:cstheme="minorHAnsi"/>
                <w:i/>
                <w:sz w:val="16"/>
                <w:szCs w:val="20"/>
              </w:rPr>
              <w:t>Mobile money account (e.g., T-Cash, Rekening Ponsel, dll)</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BPR</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Koperasi/Ventura</w:t>
            </w:r>
            <w:r w:rsidR="00431C3B">
              <w:rPr>
                <w:rFonts w:asciiTheme="minorHAnsi" w:eastAsia="Times New Roman" w:hAnsiTheme="minorHAnsi" w:cstheme="minorHAnsi"/>
                <w:sz w:val="20"/>
                <w:szCs w:val="20"/>
              </w:rPr>
              <w:t xml:space="preserve"> </w:t>
            </w:r>
            <w:r w:rsidR="00431C3B" w:rsidRPr="007B269F">
              <w:rPr>
                <w:rFonts w:asciiTheme="minorHAnsi" w:eastAsia="Times New Roman" w:hAnsiTheme="minorHAnsi" w:cstheme="minorHAnsi"/>
                <w:i/>
                <w:sz w:val="16"/>
                <w:szCs w:val="20"/>
              </w:rPr>
              <w:t>Cooperative</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Pegadaian</w:t>
            </w:r>
            <w:r w:rsidR="00431C3B">
              <w:rPr>
                <w:rFonts w:asciiTheme="minorHAnsi" w:eastAsia="Times New Roman" w:hAnsiTheme="minorHAnsi" w:cstheme="minorHAnsi"/>
                <w:sz w:val="20"/>
                <w:szCs w:val="20"/>
              </w:rPr>
              <w:t xml:space="preserve"> </w:t>
            </w:r>
            <w:r w:rsidR="00431C3B" w:rsidRPr="007B269F">
              <w:rPr>
                <w:rFonts w:asciiTheme="minorHAnsi" w:eastAsia="Times New Roman" w:hAnsiTheme="minorHAnsi" w:cstheme="minorHAnsi"/>
                <w:i/>
                <w:sz w:val="16"/>
                <w:szCs w:val="20"/>
              </w:rPr>
              <w:t>Pawnshop</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Kantor Pos</w:t>
            </w:r>
            <w:r w:rsidR="00431C3B">
              <w:rPr>
                <w:rFonts w:asciiTheme="minorHAnsi" w:eastAsia="Times New Roman" w:hAnsiTheme="minorHAnsi" w:cstheme="minorHAnsi"/>
                <w:sz w:val="20"/>
                <w:szCs w:val="20"/>
              </w:rPr>
              <w:t xml:space="preserve"> </w:t>
            </w:r>
            <w:r w:rsidR="00431C3B" w:rsidRPr="007B269F">
              <w:rPr>
                <w:rFonts w:asciiTheme="minorHAnsi" w:eastAsia="Times New Roman" w:hAnsiTheme="minorHAnsi" w:cstheme="minorHAnsi"/>
                <w:i/>
                <w:sz w:val="16"/>
                <w:szCs w:val="20"/>
              </w:rPr>
              <w:t>Post office bank</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institusi pemerintah </w:t>
            </w:r>
            <w:r w:rsidRPr="00753097">
              <w:rPr>
                <w:rFonts w:asciiTheme="minorHAnsi" w:hAnsiTheme="minorHAnsi" w:cstheme="minorHAnsi"/>
                <w:i/>
                <w:sz w:val="16"/>
                <w:szCs w:val="20"/>
                <w:lang w:val="en-GB"/>
              </w:rPr>
              <w:t>Loan from a government institution e.g.</w:t>
            </w:r>
            <w:r w:rsidRPr="00753097">
              <w:rPr>
                <w:rFonts w:asciiTheme="minorHAnsi" w:hAnsiTheme="minorHAnsi" w:cstheme="minorHAnsi"/>
                <w:sz w:val="16"/>
                <w:szCs w:val="20"/>
                <w:lang w:val="en-GB"/>
              </w:rPr>
              <w:t xml:space="preserve"> </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FE6FC1">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perusahaan </w:t>
            </w:r>
            <w:r w:rsidRPr="00753097">
              <w:rPr>
                <w:rFonts w:asciiTheme="minorHAnsi" w:hAnsiTheme="minorHAnsi" w:cstheme="minorHAnsi"/>
                <w:i/>
                <w:sz w:val="16"/>
                <w:szCs w:val="20"/>
                <w:lang w:val="en-GB"/>
              </w:rPr>
              <w:t>Loan from an employer</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252684">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kelompok yang memberikan pinjaman kepada anggota kelompok dan non-anggota </w:t>
            </w:r>
            <w:r w:rsidRPr="00753097">
              <w:rPr>
                <w:rFonts w:asciiTheme="minorHAnsi" w:hAnsiTheme="minorHAnsi" w:cstheme="minorHAnsi"/>
                <w:i/>
                <w:sz w:val="16"/>
                <w:szCs w:val="20"/>
                <w:lang w:val="en-GB"/>
              </w:rPr>
              <w:t>Loan from an a group that lends to group members and to other with interest</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keluarga/teman/tetangga </w:t>
            </w:r>
            <w:r w:rsidRPr="00753097">
              <w:rPr>
                <w:rFonts w:asciiTheme="minorHAnsi" w:hAnsiTheme="minorHAnsi" w:cstheme="minorHAnsi"/>
                <w:i/>
                <w:sz w:val="16"/>
                <w:szCs w:val="20"/>
                <w:lang w:val="en-GB"/>
              </w:rPr>
              <w:t>Loan from family/friends/neighbour</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 dari </w:t>
            </w:r>
            <w:r w:rsidR="00431C3B">
              <w:rPr>
                <w:rFonts w:asciiTheme="minorHAnsi" w:hAnsiTheme="minorHAnsi" w:cstheme="minorHAnsi"/>
                <w:sz w:val="20"/>
                <w:szCs w:val="20"/>
                <w:lang w:val="en-GB"/>
              </w:rPr>
              <w:t>perorangan (individu)</w:t>
            </w:r>
            <w:r w:rsidR="00431C3B" w:rsidRPr="00753097">
              <w:rPr>
                <w:rFonts w:asciiTheme="minorHAnsi" w:hAnsiTheme="minorHAnsi" w:cstheme="minorHAnsi"/>
                <w:sz w:val="20"/>
                <w:szCs w:val="20"/>
                <w:lang w:val="en-GB"/>
              </w:rPr>
              <w:t xml:space="preserve"> </w:t>
            </w:r>
            <w:r w:rsidRPr="00753097">
              <w:rPr>
                <w:rFonts w:asciiTheme="minorHAnsi" w:hAnsiTheme="minorHAnsi" w:cstheme="minorHAnsi"/>
                <w:i/>
                <w:sz w:val="16"/>
                <w:szCs w:val="20"/>
                <w:lang w:val="en-GB"/>
              </w:rPr>
              <w:t>Loan from an informal moneylender</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Toko lokal/supplier yang memberikan Anda barang-barang/layanan dalam system kredit </w:t>
            </w:r>
            <w:r w:rsidRPr="00753097">
              <w:rPr>
                <w:rFonts w:asciiTheme="minorHAnsi" w:hAnsiTheme="minorHAnsi" w:cstheme="minorHAnsi"/>
                <w:i/>
                <w:sz w:val="16"/>
                <w:szCs w:val="20"/>
                <w:lang w:val="en-GB"/>
              </w:rPr>
              <w:t>Local shop/supplier that allows you to take goods/services on credit</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lang w:val="en-GB"/>
              </w:rPr>
              <w:t xml:space="preserve">Pinjaman/kredit dari pembeli (yang membeli hasil panen Anda, seperti tembakau, sayur) </w:t>
            </w:r>
            <w:r w:rsidRPr="00753097">
              <w:rPr>
                <w:rFonts w:asciiTheme="minorHAnsi" w:hAnsiTheme="minorHAnsi" w:cstheme="minorHAnsi"/>
                <w:i/>
                <w:sz w:val="16"/>
                <w:szCs w:val="20"/>
                <w:lang w:val="en-GB"/>
              </w:rPr>
              <w:t>Loan/credits from buyer (of your harvest, e.g. tobacco, vegetables)</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A7292E">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Pr>
                <w:rFonts w:asciiTheme="minorHAnsi" w:hAnsiTheme="minorHAnsi" w:cstheme="minorHAnsi"/>
                <w:sz w:val="20"/>
                <w:szCs w:val="20"/>
                <w:lang w:val="en-GB"/>
              </w:rPr>
              <w:t>P</w:t>
            </w:r>
            <w:r w:rsidR="00407B40" w:rsidRPr="00753097">
              <w:rPr>
                <w:rFonts w:asciiTheme="minorHAnsi" w:hAnsiTheme="minorHAnsi" w:cstheme="minorHAnsi"/>
                <w:sz w:val="20"/>
                <w:szCs w:val="20"/>
                <w:lang w:val="en-GB"/>
              </w:rPr>
              <w:t>embelian</w:t>
            </w:r>
            <w:r>
              <w:rPr>
                <w:rFonts w:asciiTheme="minorHAnsi" w:hAnsiTheme="minorHAnsi" w:cstheme="minorHAnsi"/>
                <w:sz w:val="20"/>
                <w:szCs w:val="20"/>
                <w:lang w:val="en-GB"/>
              </w:rPr>
              <w:t xml:space="preserve"> dengan mencicil</w:t>
            </w:r>
            <w:r w:rsidR="00407B40" w:rsidRPr="00753097">
              <w:rPr>
                <w:rFonts w:asciiTheme="minorHAnsi" w:hAnsiTheme="minorHAnsi" w:cstheme="minorHAnsi"/>
                <w:sz w:val="20"/>
                <w:szCs w:val="20"/>
                <w:lang w:val="en-GB"/>
              </w:rPr>
              <w:t xml:space="preserve">/angsuran </w:t>
            </w:r>
            <w:r w:rsidR="00407B40" w:rsidRPr="00753097">
              <w:rPr>
                <w:rFonts w:asciiTheme="minorHAnsi" w:hAnsiTheme="minorHAnsi" w:cstheme="minorHAnsi"/>
                <w:i/>
                <w:sz w:val="16"/>
                <w:szCs w:val="20"/>
                <w:lang w:val="en-GB"/>
              </w:rPr>
              <w:t>Layaway purchase/loan</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31C3B" w:rsidRPr="00753097" w:rsidTr="00AB4D3B">
        <w:trPr>
          <w:jc w:val="center"/>
        </w:trPr>
        <w:tc>
          <w:tcPr>
            <w:tcW w:w="5384" w:type="dxa"/>
          </w:tcPr>
          <w:p w:rsidR="00431C3B" w:rsidRDefault="00431C3B">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Pr>
                <w:rFonts w:asciiTheme="minorHAnsi" w:hAnsiTheme="minorHAnsi" w:cstheme="minorHAnsi"/>
                <w:sz w:val="20"/>
                <w:szCs w:val="20"/>
                <w:lang w:val="en-GB"/>
              </w:rPr>
              <w:t xml:space="preserve">Pegadaian tidak resmi </w:t>
            </w:r>
            <w:r w:rsidRPr="007B269F">
              <w:rPr>
                <w:rFonts w:asciiTheme="minorHAnsi" w:hAnsiTheme="minorHAnsi" w:cstheme="minorHAnsi"/>
                <w:i/>
                <w:sz w:val="16"/>
                <w:szCs w:val="20"/>
                <w:lang w:val="en-GB"/>
              </w:rPr>
              <w:t>Unofficial pawnshop</w:t>
            </w:r>
          </w:p>
        </w:tc>
        <w:tc>
          <w:tcPr>
            <w:tcW w:w="1217" w:type="dxa"/>
            <w:vAlign w:val="center"/>
          </w:tcPr>
          <w:p w:rsidR="00431C3B" w:rsidRPr="00753097" w:rsidRDefault="00431C3B"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31C3B" w:rsidRPr="00753097" w:rsidRDefault="00431C3B"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31C3B" w:rsidRPr="00753097" w:rsidRDefault="00431C3B"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31C3B" w:rsidRPr="00753097" w:rsidRDefault="00431C3B" w:rsidP="006B4F53">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407B40" w:rsidRPr="00753097" w:rsidTr="00AB4D3B">
        <w:trPr>
          <w:jc w:val="center"/>
        </w:trPr>
        <w:tc>
          <w:tcPr>
            <w:tcW w:w="5384" w:type="dxa"/>
          </w:tcPr>
          <w:p w:rsidR="00407B40" w:rsidRPr="00753097" w:rsidRDefault="00407B40" w:rsidP="007A7008">
            <w:pPr>
              <w:pStyle w:val="ListParagraph"/>
              <w:numPr>
                <w:ilvl w:val="0"/>
                <w:numId w:val="14"/>
              </w:numPr>
              <w:kinsoku w:val="0"/>
              <w:overflowPunct w:val="0"/>
              <w:ind w:left="344" w:hanging="270"/>
              <w:textAlignment w:val="baseline"/>
              <w:rPr>
                <w:rFonts w:asciiTheme="minorHAnsi" w:hAnsiTheme="minorHAnsi" w:cstheme="minorHAnsi"/>
                <w:sz w:val="20"/>
                <w:szCs w:val="20"/>
                <w:lang w:val="en-GB"/>
              </w:rPr>
            </w:pPr>
            <w:r w:rsidRPr="00753097">
              <w:rPr>
                <w:rFonts w:asciiTheme="minorHAnsi" w:hAnsiTheme="minorHAnsi" w:cstheme="minorHAnsi"/>
                <w:sz w:val="20"/>
                <w:szCs w:val="20"/>
                <w:lang w:val="en-GB"/>
              </w:rPr>
              <w:t xml:space="preserve">Lainnya (Sebutkan________) </w:t>
            </w:r>
            <w:r w:rsidRPr="00753097">
              <w:rPr>
                <w:rFonts w:asciiTheme="minorHAnsi" w:hAnsiTheme="minorHAnsi" w:cstheme="minorHAnsi"/>
                <w:i/>
                <w:sz w:val="16"/>
                <w:szCs w:val="20"/>
                <w:lang w:val="en-GB"/>
              </w:rPr>
              <w:t>Other</w:t>
            </w:r>
          </w:p>
          <w:p w:rsidR="006B4F53" w:rsidRDefault="006B4F53" w:rsidP="00CA4D9E">
            <w:pPr>
              <w:pStyle w:val="ListParagraph"/>
              <w:kinsoku w:val="0"/>
              <w:overflowPunct w:val="0"/>
              <w:ind w:left="344"/>
              <w:textAlignment w:val="baseline"/>
              <w:rPr>
                <w:rFonts w:asciiTheme="minorHAnsi" w:hAnsiTheme="minorHAnsi" w:cstheme="minorHAnsi"/>
                <w:i/>
                <w:sz w:val="16"/>
                <w:szCs w:val="20"/>
                <w:lang w:val="en-GB"/>
              </w:rPr>
            </w:pPr>
          </w:p>
          <w:p w:rsidR="00407B40" w:rsidRPr="00753097" w:rsidRDefault="00407B40" w:rsidP="00CA4D9E">
            <w:pPr>
              <w:pStyle w:val="ListParagraph"/>
              <w:kinsoku w:val="0"/>
              <w:overflowPunct w:val="0"/>
              <w:ind w:left="344"/>
              <w:textAlignment w:val="baseline"/>
              <w:rPr>
                <w:rFonts w:asciiTheme="minorHAnsi" w:hAnsiTheme="minorHAnsi" w:cstheme="minorHAnsi"/>
                <w:sz w:val="20"/>
                <w:szCs w:val="20"/>
                <w:lang w:val="en-GB"/>
              </w:rPr>
            </w:pPr>
            <w:r w:rsidRPr="00753097">
              <w:rPr>
                <w:rFonts w:asciiTheme="minorHAnsi" w:hAnsiTheme="minorHAnsi" w:cstheme="minorHAnsi"/>
                <w:i/>
                <w:sz w:val="16"/>
                <w:szCs w:val="20"/>
                <w:lang w:val="en-GB"/>
              </w:rPr>
              <w:t>______________________________________</w:t>
            </w:r>
          </w:p>
        </w:tc>
        <w:tc>
          <w:tcPr>
            <w:tcW w:w="1217"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18" w:type="dxa"/>
            <w:vAlign w:val="center"/>
          </w:tcPr>
          <w:p w:rsidR="00407B40" w:rsidRPr="00753097" w:rsidRDefault="00407B40">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BA5942" w:rsidRDefault="00BA5942" w:rsidP="00065344">
      <w:pPr>
        <w:spacing w:after="0"/>
        <w:rPr>
          <w:rFonts w:asciiTheme="minorHAnsi" w:hAnsiTheme="minorHAnsi" w:cstheme="minorHAnsi"/>
          <w:sz w:val="20"/>
          <w:szCs w:val="20"/>
        </w:rPr>
      </w:pPr>
    </w:p>
    <w:p w:rsidR="0032077C" w:rsidRDefault="0032077C">
      <w:pPr>
        <w:rPr>
          <w:rFonts w:asciiTheme="minorHAnsi" w:hAnsiTheme="minorHAnsi" w:cstheme="minorHAnsi"/>
          <w:b/>
          <w:sz w:val="20"/>
          <w:szCs w:val="20"/>
        </w:rPr>
      </w:pPr>
      <w:r>
        <w:rPr>
          <w:rFonts w:asciiTheme="minorHAnsi" w:hAnsiTheme="minorHAnsi" w:cstheme="minorHAnsi"/>
          <w:b/>
          <w:sz w:val="20"/>
          <w:szCs w:val="20"/>
        </w:rPr>
        <w:br w:type="page"/>
      </w:r>
    </w:p>
    <w:p w:rsidR="007A7008" w:rsidRPr="00753097" w:rsidRDefault="007A7008" w:rsidP="0032077C">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lastRenderedPageBreak/>
        <w:t xml:space="preserve">TANYAKAN SEMUA </w:t>
      </w:r>
      <w:r w:rsidRPr="00753097">
        <w:rPr>
          <w:rFonts w:asciiTheme="minorHAnsi" w:hAnsiTheme="minorHAnsi" w:cstheme="minorHAnsi"/>
          <w:b/>
          <w:i/>
          <w:sz w:val="16"/>
          <w:szCs w:val="20"/>
        </w:rPr>
        <w:t>ASK ALL</w:t>
      </w:r>
    </w:p>
    <w:p w:rsidR="007A7008" w:rsidRPr="00753097" w:rsidRDefault="00CF3D83" w:rsidP="0032077C">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7A7008" w:rsidRPr="00753097">
        <w:rPr>
          <w:rFonts w:asciiTheme="minorHAnsi" w:hAnsiTheme="minorHAnsi" w:cstheme="minorHAnsi"/>
          <w:b/>
          <w:sz w:val="20"/>
          <w:szCs w:val="20"/>
        </w:rPr>
        <w:t xml:space="preserve"> </w:t>
      </w:r>
      <w:r w:rsidR="007A7008" w:rsidRPr="00753097">
        <w:rPr>
          <w:rFonts w:asciiTheme="minorHAnsi" w:hAnsiTheme="minorHAnsi" w:cstheme="minorHAnsi"/>
          <w:b/>
          <w:i/>
          <w:sz w:val="16"/>
          <w:szCs w:val="20"/>
        </w:rPr>
        <w:t>READ OUT</w:t>
      </w:r>
    </w:p>
    <w:p w:rsidR="007A7008" w:rsidRPr="00753097" w:rsidRDefault="007A7008" w:rsidP="0032077C">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FB18</w:t>
      </w:r>
      <w:r w:rsidR="007A7008"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Manakah diantara pernyataan ini yang paling sesuai untuk menggambarkan bagaimana Anda </w:t>
      </w:r>
      <w:r w:rsidRPr="00AB4D3B">
        <w:rPr>
          <w:rFonts w:asciiTheme="minorHAnsi" w:hAnsiTheme="minorHAnsi" w:cstheme="minorHAnsi"/>
          <w:b/>
          <w:i/>
          <w:sz w:val="20"/>
          <w:szCs w:val="20"/>
          <w:u w:val="single"/>
        </w:rPr>
        <w:t>biasanya</w:t>
      </w:r>
      <w:r w:rsidRPr="00753097">
        <w:rPr>
          <w:rFonts w:asciiTheme="minorHAnsi" w:hAnsiTheme="minorHAnsi" w:cstheme="minorHAnsi"/>
          <w:sz w:val="20"/>
          <w:szCs w:val="20"/>
        </w:rPr>
        <w:t xml:space="preserve"> membayar pinjaman Anda? </w:t>
      </w:r>
      <w:r w:rsidRPr="00753097">
        <w:rPr>
          <w:rFonts w:asciiTheme="minorHAnsi" w:hAnsiTheme="minorHAnsi" w:cstheme="minorHAnsi"/>
          <w:i/>
          <w:sz w:val="16"/>
          <w:szCs w:val="20"/>
        </w:rPr>
        <w:t xml:space="preserve">Which of the following statements best describes how you </w:t>
      </w:r>
      <w:r w:rsidRPr="00753097">
        <w:rPr>
          <w:rFonts w:asciiTheme="minorHAnsi" w:hAnsiTheme="minorHAnsi" w:cstheme="minorHAnsi"/>
          <w:i/>
          <w:sz w:val="16"/>
          <w:szCs w:val="20"/>
          <w:u w:val="single"/>
        </w:rPr>
        <w:t>usually</w:t>
      </w:r>
      <w:r w:rsidRPr="00753097">
        <w:rPr>
          <w:rFonts w:asciiTheme="minorHAnsi" w:hAnsiTheme="minorHAnsi" w:cstheme="minorHAnsi"/>
          <w:i/>
          <w:sz w:val="16"/>
          <w:szCs w:val="20"/>
        </w:rPr>
        <w:t xml:space="preserve"> repay your loans?</w:t>
      </w:r>
    </w:p>
    <w:tbl>
      <w:tblPr>
        <w:tblStyle w:val="TableGrid"/>
        <w:tblW w:w="9720" w:type="dxa"/>
        <w:tblInd w:w="468" w:type="dxa"/>
        <w:tblLook w:val="04A0" w:firstRow="1" w:lastRow="0" w:firstColumn="1" w:lastColumn="0" w:noHBand="0" w:noVBand="1"/>
      </w:tblPr>
      <w:tblGrid>
        <w:gridCol w:w="8640"/>
        <w:gridCol w:w="1080"/>
      </w:tblGrid>
      <w:tr w:rsidR="009F1D84" w:rsidRPr="00753097" w:rsidTr="007B269F">
        <w:tc>
          <w:tcPr>
            <w:tcW w:w="8640" w:type="dxa"/>
          </w:tcPr>
          <w:p w:rsidR="009F1D84" w:rsidRPr="00753097" w:rsidRDefault="009F1D84" w:rsidP="006C3891">
            <w:pPr>
              <w:rPr>
                <w:rFonts w:asciiTheme="minorHAnsi" w:hAnsiTheme="minorHAnsi" w:cstheme="minorHAnsi"/>
                <w:sz w:val="20"/>
                <w:szCs w:val="20"/>
              </w:rPr>
            </w:pPr>
          </w:p>
        </w:tc>
        <w:tc>
          <w:tcPr>
            <w:tcW w:w="1080" w:type="dxa"/>
          </w:tcPr>
          <w:p w:rsidR="009F1D84" w:rsidRPr="007B269F" w:rsidRDefault="007A7008" w:rsidP="007A7008">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9F1D84" w:rsidRPr="00753097" w:rsidTr="00AB4D3B">
        <w:tc>
          <w:tcPr>
            <w:tcW w:w="8640" w:type="dxa"/>
          </w:tcPr>
          <w:p w:rsidR="009F1D84" w:rsidRPr="00753097" w:rsidRDefault="009F1D84" w:rsidP="005378EA">
            <w:pPr>
              <w:rPr>
                <w:rFonts w:asciiTheme="minorHAnsi" w:hAnsiTheme="minorHAnsi" w:cstheme="minorHAnsi"/>
                <w:sz w:val="20"/>
                <w:szCs w:val="20"/>
              </w:rPr>
            </w:pPr>
            <w:r w:rsidRPr="00753097">
              <w:rPr>
                <w:rFonts w:asciiTheme="minorHAnsi" w:hAnsiTheme="minorHAnsi" w:cstheme="minorHAnsi"/>
                <w:sz w:val="20"/>
                <w:szCs w:val="20"/>
              </w:rPr>
              <w:t xml:space="preserve">Saya </w:t>
            </w:r>
            <w:r w:rsidR="005378EA" w:rsidRPr="00753097">
              <w:rPr>
                <w:rFonts w:asciiTheme="minorHAnsi" w:hAnsiTheme="minorHAnsi" w:cstheme="minorHAnsi"/>
                <w:sz w:val="20"/>
                <w:szCs w:val="20"/>
              </w:rPr>
              <w:t xml:space="preserve">melunasinya </w:t>
            </w:r>
            <w:r w:rsidRPr="00753097">
              <w:rPr>
                <w:rFonts w:asciiTheme="minorHAnsi" w:hAnsiTheme="minorHAnsi" w:cstheme="minorHAnsi"/>
                <w:sz w:val="20"/>
                <w:szCs w:val="20"/>
              </w:rPr>
              <w:t xml:space="preserve">sebelum jatuh tempo </w:t>
            </w:r>
            <w:r w:rsidRPr="00753097">
              <w:rPr>
                <w:rFonts w:asciiTheme="minorHAnsi" w:hAnsiTheme="minorHAnsi" w:cstheme="minorHAnsi"/>
                <w:i/>
                <w:sz w:val="16"/>
                <w:szCs w:val="20"/>
              </w:rPr>
              <w:t>I repay in full before the deadline</w:t>
            </w:r>
          </w:p>
        </w:tc>
        <w:tc>
          <w:tcPr>
            <w:tcW w:w="1080" w:type="dxa"/>
            <w:vAlign w:val="center"/>
          </w:tcPr>
          <w:p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AB4D3B">
        <w:trPr>
          <w:trHeight w:val="260"/>
        </w:trPr>
        <w:tc>
          <w:tcPr>
            <w:tcW w:w="8640" w:type="dxa"/>
          </w:tcPr>
          <w:p w:rsidR="009F1D84" w:rsidRPr="00753097" w:rsidRDefault="009F1D84" w:rsidP="0067464B">
            <w:pPr>
              <w:rPr>
                <w:rFonts w:asciiTheme="minorHAnsi" w:hAnsiTheme="minorHAnsi" w:cstheme="minorHAnsi"/>
                <w:sz w:val="20"/>
                <w:szCs w:val="20"/>
              </w:rPr>
            </w:pPr>
            <w:r w:rsidRPr="00753097">
              <w:rPr>
                <w:rFonts w:asciiTheme="minorHAnsi" w:hAnsiTheme="minorHAnsi" w:cstheme="minorHAnsi"/>
                <w:sz w:val="20"/>
                <w:szCs w:val="20"/>
              </w:rPr>
              <w:t xml:space="preserve">Saya membayarnya di hari yang telah disepakati—tidak sebelum atau sesudah jatuh tempo </w:t>
            </w:r>
            <w:r w:rsidRPr="00753097">
              <w:rPr>
                <w:rFonts w:asciiTheme="minorHAnsi" w:hAnsiTheme="minorHAnsi" w:cstheme="minorHAnsi"/>
                <w:i/>
                <w:sz w:val="16"/>
                <w:szCs w:val="20"/>
              </w:rPr>
              <w:t>I repay on the agreed day – neither before the deadline nor after the deadline</w:t>
            </w:r>
          </w:p>
        </w:tc>
        <w:tc>
          <w:tcPr>
            <w:tcW w:w="1080" w:type="dxa"/>
            <w:vAlign w:val="center"/>
          </w:tcPr>
          <w:p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AB4D3B">
        <w:tc>
          <w:tcPr>
            <w:tcW w:w="864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meminta tambahan waktu untuk pelunasan </w:t>
            </w:r>
            <w:r w:rsidRPr="00753097">
              <w:rPr>
                <w:rFonts w:asciiTheme="minorHAnsi" w:hAnsiTheme="minorHAnsi" w:cstheme="minorHAnsi"/>
                <w:i/>
                <w:sz w:val="16"/>
                <w:szCs w:val="20"/>
              </w:rPr>
              <w:t>I ask for an extension for repayment</w:t>
            </w:r>
          </w:p>
        </w:tc>
        <w:tc>
          <w:tcPr>
            <w:tcW w:w="1080" w:type="dxa"/>
            <w:vAlign w:val="center"/>
          </w:tcPr>
          <w:p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F1D84" w:rsidRPr="00753097" w:rsidTr="00AB4D3B">
        <w:tc>
          <w:tcPr>
            <w:tcW w:w="864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Kadang saya gagal membayar sesuai waktu jatuh tempo dan lupa untuk meminta tambahan waktu </w:t>
            </w:r>
            <w:r w:rsidRPr="00753097">
              <w:rPr>
                <w:rFonts w:asciiTheme="minorHAnsi" w:hAnsiTheme="minorHAnsi" w:cstheme="minorHAnsi"/>
                <w:i/>
                <w:sz w:val="16"/>
                <w:szCs w:val="20"/>
              </w:rPr>
              <w:t>I occasionally fail to repay by the deadline and forget to ask for an extension</w:t>
            </w:r>
          </w:p>
        </w:tc>
        <w:tc>
          <w:tcPr>
            <w:tcW w:w="1080" w:type="dxa"/>
            <w:vAlign w:val="center"/>
          </w:tcPr>
          <w:p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F1D84" w:rsidRPr="00753097" w:rsidTr="00AB4D3B">
        <w:tc>
          <w:tcPr>
            <w:tcW w:w="864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Saya tidak meminjam uang/saya tidak punya hutang </w:t>
            </w:r>
            <w:r w:rsidRPr="00753097">
              <w:rPr>
                <w:rFonts w:asciiTheme="minorHAnsi" w:hAnsiTheme="minorHAnsi" w:cstheme="minorHAnsi"/>
                <w:i/>
                <w:sz w:val="16"/>
                <w:szCs w:val="20"/>
              </w:rPr>
              <w:t>I do not borrow money/don’t have loans</w:t>
            </w:r>
          </w:p>
        </w:tc>
        <w:tc>
          <w:tcPr>
            <w:tcW w:w="1080" w:type="dxa"/>
            <w:vAlign w:val="center"/>
          </w:tcPr>
          <w:p w:rsidR="009F1D84" w:rsidRPr="00753097" w:rsidRDefault="009F1D84" w:rsidP="00AB4D3B">
            <w:pPr>
              <w:jc w:val="center"/>
              <w:rPr>
                <w:rFonts w:asciiTheme="minorHAnsi" w:hAnsiTheme="minorHAnsi" w:cstheme="minorHAnsi"/>
                <w:sz w:val="20"/>
                <w:szCs w:val="20"/>
              </w:rPr>
            </w:pPr>
            <w:r w:rsidRPr="00753097">
              <w:rPr>
                <w:rFonts w:asciiTheme="minorHAnsi" w:hAnsiTheme="minorHAnsi" w:cstheme="minorHAnsi"/>
                <w:sz w:val="20"/>
                <w:szCs w:val="20"/>
              </w:rPr>
              <w:t>5</w:t>
            </w:r>
          </w:p>
        </w:tc>
      </w:tr>
    </w:tbl>
    <w:p w:rsidR="00A374FB" w:rsidRDefault="00A374FB" w:rsidP="007A7008">
      <w:pPr>
        <w:spacing w:after="0"/>
        <w:rPr>
          <w:rFonts w:asciiTheme="minorHAnsi" w:hAnsiTheme="minorHAnsi" w:cstheme="minorHAnsi"/>
          <w:b/>
          <w:sz w:val="20"/>
          <w:szCs w:val="20"/>
        </w:rPr>
      </w:pPr>
    </w:p>
    <w:p w:rsidR="0032077C" w:rsidRDefault="0032077C" w:rsidP="007A7008">
      <w:pPr>
        <w:spacing w:after="0"/>
        <w:rPr>
          <w:rFonts w:asciiTheme="minorHAnsi" w:hAnsiTheme="minorHAnsi" w:cstheme="minorHAnsi"/>
          <w:b/>
          <w:sz w:val="20"/>
          <w:szCs w:val="20"/>
        </w:rPr>
      </w:pPr>
    </w:p>
    <w:p w:rsidR="009F1D84" w:rsidRPr="00753097" w:rsidRDefault="007A7008" w:rsidP="0032077C">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7A7008" w:rsidRPr="00753097" w:rsidRDefault="00CF3D83" w:rsidP="0032077C">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7A7008" w:rsidRPr="00753097">
        <w:rPr>
          <w:rFonts w:asciiTheme="minorHAnsi" w:hAnsiTheme="minorHAnsi" w:cstheme="minorHAnsi"/>
          <w:b/>
          <w:sz w:val="20"/>
          <w:szCs w:val="20"/>
        </w:rPr>
        <w:t xml:space="preserve"> </w:t>
      </w:r>
      <w:r w:rsidR="007A7008" w:rsidRPr="00753097">
        <w:rPr>
          <w:rFonts w:asciiTheme="minorHAnsi" w:hAnsiTheme="minorHAnsi" w:cstheme="minorHAnsi"/>
          <w:b/>
          <w:i/>
          <w:sz w:val="16"/>
          <w:szCs w:val="20"/>
        </w:rPr>
        <w:t>READ OUT</w:t>
      </w:r>
    </w:p>
    <w:p w:rsidR="007A7008" w:rsidRPr="00753097" w:rsidRDefault="007A7008" w:rsidP="0032077C">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 xml:space="preserve">SA </w:t>
      </w:r>
      <w:r w:rsidRPr="00753097">
        <w:rPr>
          <w:rFonts w:asciiTheme="minorHAnsi" w:hAnsiTheme="minorHAnsi" w:cstheme="minorHAnsi"/>
          <w:b/>
          <w:i/>
          <w:sz w:val="16"/>
          <w:szCs w:val="20"/>
        </w:rPr>
        <w:t>SINGLE ANSWER</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 xml:space="preserve">FB19. Manakah diantara penyataan ini yang paling sesuai untuk menggambarkan bagaimana Anda </w:t>
      </w:r>
      <w:r w:rsidR="00521200" w:rsidRPr="00753097">
        <w:rPr>
          <w:rFonts w:asciiTheme="minorHAnsi" w:hAnsiTheme="minorHAnsi" w:cstheme="minorHAnsi"/>
          <w:sz w:val="20"/>
          <w:szCs w:val="20"/>
        </w:rPr>
        <w:t>menggunakan</w:t>
      </w:r>
      <w:r w:rsidRPr="00753097">
        <w:rPr>
          <w:rFonts w:asciiTheme="minorHAnsi" w:hAnsiTheme="minorHAnsi" w:cstheme="minorHAnsi"/>
          <w:sz w:val="20"/>
          <w:szCs w:val="20"/>
        </w:rPr>
        <w:t xml:space="preserve"> uang yang Anda pinjam </w:t>
      </w:r>
      <w:r w:rsidRPr="00AB4D3B">
        <w:rPr>
          <w:rFonts w:asciiTheme="minorHAnsi" w:hAnsiTheme="minorHAnsi" w:cstheme="minorHAnsi"/>
          <w:b/>
          <w:i/>
          <w:sz w:val="20"/>
          <w:szCs w:val="20"/>
          <w:u w:val="single"/>
        </w:rPr>
        <w:t>terakhir kali</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 xml:space="preserve">Which of the following best describes how you spent the money you borrowed </w:t>
      </w:r>
      <w:r w:rsidRPr="00753097">
        <w:rPr>
          <w:rFonts w:asciiTheme="minorHAnsi" w:hAnsiTheme="minorHAnsi" w:cstheme="minorHAnsi"/>
          <w:i/>
          <w:sz w:val="16"/>
          <w:szCs w:val="20"/>
          <w:u w:val="single"/>
        </w:rPr>
        <w:t>last time</w:t>
      </w:r>
      <w:r w:rsidRPr="00753097">
        <w:rPr>
          <w:rFonts w:asciiTheme="minorHAnsi" w:hAnsiTheme="minorHAnsi" w:cstheme="minorHAnsi"/>
          <w:i/>
          <w:sz w:val="16"/>
          <w:szCs w:val="20"/>
        </w:rPr>
        <w:t>?</w:t>
      </w:r>
    </w:p>
    <w:tbl>
      <w:tblPr>
        <w:tblStyle w:val="TableGrid"/>
        <w:tblW w:w="8460" w:type="dxa"/>
        <w:tblInd w:w="468" w:type="dxa"/>
        <w:tblLook w:val="04A0" w:firstRow="1" w:lastRow="0" w:firstColumn="1" w:lastColumn="0" w:noHBand="0" w:noVBand="1"/>
      </w:tblPr>
      <w:tblGrid>
        <w:gridCol w:w="7020"/>
        <w:gridCol w:w="1440"/>
      </w:tblGrid>
      <w:tr w:rsidR="009F1D84" w:rsidRPr="00753097" w:rsidTr="007A7008">
        <w:tc>
          <w:tcPr>
            <w:tcW w:w="7020" w:type="dxa"/>
          </w:tcPr>
          <w:p w:rsidR="009F1D84" w:rsidRPr="007B269F" w:rsidRDefault="00CF3D83" w:rsidP="006C3891">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9F1D84" w:rsidRPr="007B269F">
              <w:rPr>
                <w:rFonts w:asciiTheme="minorHAnsi" w:hAnsiTheme="minorHAnsi" w:cstheme="minorHAnsi"/>
                <w:b/>
                <w:sz w:val="20"/>
                <w:szCs w:val="20"/>
              </w:rPr>
              <w:t xml:space="preserve">. SA </w:t>
            </w:r>
            <w:r w:rsidR="009F1D84" w:rsidRPr="007B269F">
              <w:rPr>
                <w:rFonts w:asciiTheme="minorHAnsi" w:hAnsiTheme="minorHAnsi" w:cstheme="minorHAnsi"/>
                <w:b/>
                <w:i/>
                <w:sz w:val="16"/>
                <w:szCs w:val="20"/>
              </w:rPr>
              <w:t>READ OUT. SINGLE ANSWER</w:t>
            </w:r>
          </w:p>
        </w:tc>
        <w:tc>
          <w:tcPr>
            <w:tcW w:w="1440" w:type="dxa"/>
          </w:tcPr>
          <w:p w:rsidR="009F1D84" w:rsidRPr="007B269F" w:rsidRDefault="007A7008" w:rsidP="007A7008">
            <w:pPr>
              <w:jc w:val="center"/>
              <w:rPr>
                <w:rFonts w:asciiTheme="minorHAnsi" w:hAnsiTheme="minorHAnsi" w:cstheme="minorHAnsi"/>
                <w:b/>
                <w:sz w:val="20"/>
                <w:szCs w:val="20"/>
              </w:rPr>
            </w:pPr>
            <w:r w:rsidRPr="007B269F">
              <w:rPr>
                <w:rFonts w:asciiTheme="minorHAnsi" w:hAnsiTheme="minorHAnsi" w:cstheme="minorHAnsi"/>
                <w:b/>
                <w:sz w:val="20"/>
                <w:szCs w:val="20"/>
              </w:rPr>
              <w:t>SA</w:t>
            </w:r>
          </w:p>
        </w:tc>
      </w:tr>
      <w:tr w:rsidR="009F1D84" w:rsidRPr="00753097" w:rsidTr="007B269F">
        <w:tc>
          <w:tcPr>
            <w:tcW w:w="702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Melakukan pembelian rutin seperti belanja dan transportasi </w:t>
            </w:r>
            <w:r w:rsidRPr="00753097">
              <w:rPr>
                <w:rFonts w:asciiTheme="minorHAnsi" w:hAnsiTheme="minorHAnsi" w:cstheme="minorHAnsi"/>
                <w:i/>
                <w:sz w:val="16"/>
                <w:szCs w:val="20"/>
              </w:rPr>
              <w:t>Routine purchases such as groceries and transportation</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9F1D84" w:rsidRPr="00753097" w:rsidTr="007B269F">
        <w:trPr>
          <w:trHeight w:val="206"/>
        </w:trPr>
        <w:tc>
          <w:tcPr>
            <w:tcW w:w="702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 xml:space="preserve">Pembayaran biaya medis, biaya rumah sakit </w:t>
            </w:r>
            <w:r w:rsidRPr="00753097">
              <w:rPr>
                <w:rFonts w:asciiTheme="minorHAnsi" w:hAnsiTheme="minorHAnsi" w:cstheme="minorHAnsi"/>
                <w:i/>
                <w:sz w:val="16"/>
                <w:szCs w:val="20"/>
              </w:rPr>
              <w:t>Medical payments, hospital charges</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2</w:t>
            </w:r>
          </w:p>
        </w:tc>
      </w:tr>
      <w:tr w:rsidR="009F1D84" w:rsidRPr="00753097" w:rsidTr="007B269F">
        <w:trPr>
          <w:trHeight w:val="152"/>
        </w:trPr>
        <w:tc>
          <w:tcPr>
            <w:tcW w:w="7020" w:type="dxa"/>
          </w:tcPr>
          <w:p w:rsidR="009F1D84" w:rsidRPr="00753097" w:rsidRDefault="009F1D84" w:rsidP="006C3891">
            <w:pPr>
              <w:rPr>
                <w:rFonts w:asciiTheme="minorHAnsi" w:hAnsiTheme="minorHAnsi" w:cstheme="minorHAnsi"/>
                <w:sz w:val="20"/>
                <w:szCs w:val="20"/>
              </w:rPr>
            </w:pPr>
            <w:r w:rsidRPr="00753097">
              <w:rPr>
                <w:rFonts w:asciiTheme="minorHAnsi" w:hAnsiTheme="minorHAnsi" w:cstheme="minorHAnsi"/>
                <w:sz w:val="20"/>
                <w:szCs w:val="20"/>
              </w:rPr>
              <w:t>Pengeluaran pendidikan, biaya pendidikan</w:t>
            </w:r>
            <w:r w:rsidR="00897592">
              <w:rPr>
                <w:rFonts w:asciiTheme="minorHAnsi" w:hAnsiTheme="minorHAnsi" w:cstheme="minorHAnsi"/>
                <w:sz w:val="20"/>
                <w:szCs w:val="20"/>
              </w:rPr>
              <w:t xml:space="preserve"> (SPP)</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Educational expenses, school fees</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3</w:t>
            </w:r>
          </w:p>
        </w:tc>
      </w:tr>
      <w:tr w:rsidR="009F1D84" w:rsidRPr="00753097" w:rsidTr="007B269F">
        <w:trPr>
          <w:trHeight w:val="197"/>
        </w:trPr>
        <w:tc>
          <w:tcPr>
            <w:tcW w:w="7020" w:type="dxa"/>
          </w:tcPr>
          <w:p w:rsidR="009F1D84" w:rsidRPr="00753097" w:rsidRDefault="009F1D84" w:rsidP="009C5DFD">
            <w:pPr>
              <w:rPr>
                <w:rFonts w:asciiTheme="minorHAnsi" w:hAnsiTheme="minorHAnsi" w:cstheme="minorHAnsi"/>
                <w:sz w:val="20"/>
                <w:szCs w:val="20"/>
              </w:rPr>
            </w:pPr>
            <w:r w:rsidRPr="00753097">
              <w:rPr>
                <w:rFonts w:asciiTheme="minorHAnsi" w:hAnsiTheme="minorHAnsi" w:cstheme="minorHAnsi"/>
                <w:sz w:val="20"/>
                <w:szCs w:val="20"/>
              </w:rPr>
              <w:t xml:space="preserve">Tagihan-tagihan: tagihan </w:t>
            </w:r>
            <w:r w:rsidR="009C5DFD" w:rsidRPr="00753097">
              <w:rPr>
                <w:rFonts w:asciiTheme="minorHAnsi" w:hAnsiTheme="minorHAnsi" w:cstheme="minorHAnsi"/>
                <w:sz w:val="20"/>
                <w:szCs w:val="20"/>
              </w:rPr>
              <w:t>fasilitas (misalnya air, listrik dll)</w:t>
            </w:r>
            <w:r w:rsidRPr="00753097">
              <w:rPr>
                <w:rFonts w:asciiTheme="minorHAnsi" w:hAnsiTheme="minorHAnsi" w:cstheme="minorHAnsi"/>
                <w:sz w:val="20"/>
                <w:szCs w:val="20"/>
              </w:rPr>
              <w:t xml:space="preserve">, ponsel dan pulsa, sewa, pajak dll </w:t>
            </w:r>
            <w:r w:rsidRPr="00753097">
              <w:rPr>
                <w:rFonts w:asciiTheme="minorHAnsi" w:hAnsiTheme="minorHAnsi" w:cstheme="minorHAnsi"/>
                <w:i/>
                <w:sz w:val="16"/>
                <w:szCs w:val="20"/>
              </w:rPr>
              <w:t>Bills: utility bills, mobile phone and airtime, rent, taxes, etc.</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4</w:t>
            </w:r>
          </w:p>
        </w:tc>
      </w:tr>
      <w:tr w:rsidR="009F1D84" w:rsidRPr="00753097" w:rsidTr="007B269F">
        <w:tc>
          <w:tcPr>
            <w:tcW w:w="7020" w:type="dxa"/>
          </w:tcPr>
          <w:p w:rsidR="009F1D84" w:rsidRPr="00753097" w:rsidRDefault="009F1D84" w:rsidP="006C3891">
            <w:pPr>
              <w:rPr>
                <w:rFonts w:asciiTheme="minorHAnsi" w:hAnsiTheme="minorHAnsi" w:cstheme="minorHAnsi"/>
                <w:i/>
                <w:sz w:val="16"/>
                <w:szCs w:val="20"/>
              </w:rPr>
            </w:pPr>
            <w:r w:rsidRPr="00753097">
              <w:rPr>
                <w:rFonts w:asciiTheme="minorHAnsi" w:hAnsiTheme="minorHAnsi" w:cstheme="minorHAnsi"/>
                <w:sz w:val="20"/>
                <w:szCs w:val="20"/>
              </w:rPr>
              <w:t xml:space="preserve">Pengeluaran untuk keadaan darurat (Sebutkan_____) </w:t>
            </w:r>
            <w:r w:rsidRPr="00753097">
              <w:rPr>
                <w:rFonts w:asciiTheme="minorHAnsi" w:hAnsiTheme="minorHAnsi" w:cstheme="minorHAnsi"/>
                <w:i/>
                <w:sz w:val="16"/>
                <w:szCs w:val="20"/>
              </w:rPr>
              <w:t>Emergency expenses (Specify)</w:t>
            </w:r>
          </w:p>
          <w:p w:rsidR="005F29B1" w:rsidRPr="00753097" w:rsidRDefault="006B4F53" w:rsidP="006C3891">
            <w:pPr>
              <w:rPr>
                <w:rFonts w:asciiTheme="minorHAnsi" w:hAnsiTheme="minorHAnsi" w:cstheme="minorHAnsi"/>
                <w:sz w:val="20"/>
                <w:szCs w:val="20"/>
              </w:rPr>
            </w:pPr>
            <w:r>
              <w:rPr>
                <w:rFonts w:asciiTheme="minorHAnsi" w:hAnsiTheme="minorHAnsi" w:cstheme="minorHAnsi"/>
                <w:i/>
                <w:sz w:val="16"/>
                <w:szCs w:val="20"/>
              </w:rPr>
              <w:br/>
            </w:r>
            <w:r w:rsidR="005F29B1" w:rsidRPr="00753097">
              <w:rPr>
                <w:rFonts w:asciiTheme="minorHAnsi" w:hAnsiTheme="minorHAnsi" w:cstheme="minorHAnsi"/>
                <w:i/>
                <w:sz w:val="16"/>
                <w:szCs w:val="20"/>
              </w:rPr>
              <w:t>______________________________</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5</w:t>
            </w:r>
          </w:p>
        </w:tc>
      </w:tr>
      <w:tr w:rsidR="009F1D84" w:rsidRPr="00753097" w:rsidTr="007B269F">
        <w:tc>
          <w:tcPr>
            <w:tcW w:w="7020" w:type="dxa"/>
          </w:tcPr>
          <w:p w:rsidR="009F1D84" w:rsidRPr="00753097" w:rsidRDefault="009F1D84" w:rsidP="000356C2">
            <w:pPr>
              <w:rPr>
                <w:rFonts w:asciiTheme="minorHAnsi" w:hAnsiTheme="minorHAnsi" w:cstheme="minorHAnsi"/>
                <w:sz w:val="20"/>
                <w:szCs w:val="20"/>
              </w:rPr>
            </w:pPr>
            <w:r w:rsidRPr="00753097">
              <w:rPr>
                <w:rFonts w:asciiTheme="minorHAnsi" w:hAnsiTheme="minorHAnsi" w:cstheme="minorHAnsi"/>
                <w:sz w:val="20"/>
                <w:szCs w:val="20"/>
              </w:rPr>
              <w:t xml:space="preserve">Investasi dalam </w:t>
            </w:r>
            <w:r w:rsidR="000356C2" w:rsidRPr="00753097">
              <w:rPr>
                <w:rFonts w:asciiTheme="minorHAnsi" w:hAnsiTheme="minorHAnsi" w:cstheme="minorHAnsi"/>
                <w:sz w:val="20"/>
                <w:szCs w:val="20"/>
              </w:rPr>
              <w:t>usaha</w:t>
            </w:r>
            <w:r w:rsidRPr="00753097">
              <w:rPr>
                <w:rFonts w:asciiTheme="minorHAnsi" w:hAnsiTheme="minorHAnsi" w:cstheme="minorHAnsi"/>
                <w:sz w:val="20"/>
                <w:szCs w:val="20"/>
              </w:rPr>
              <w:t>, pertanian</w:t>
            </w:r>
            <w:r w:rsidR="0001626D">
              <w:rPr>
                <w:rFonts w:asciiTheme="minorHAnsi" w:hAnsiTheme="minorHAnsi" w:cstheme="minorHAnsi"/>
                <w:sz w:val="20"/>
                <w:szCs w:val="20"/>
              </w:rPr>
              <w:t>/ peternakan/ perikanan (tambak)</w:t>
            </w:r>
            <w:r w:rsidRPr="00753097">
              <w:rPr>
                <w:rFonts w:asciiTheme="minorHAnsi" w:hAnsiTheme="minorHAnsi" w:cstheme="minorHAnsi"/>
                <w:sz w:val="20"/>
                <w:szCs w:val="20"/>
              </w:rPr>
              <w:t xml:space="preserve"> atau untuk masa depan misalnya membeli saham, tanah, benih, perlengkapan dan mesin dll </w:t>
            </w:r>
            <w:r w:rsidRPr="00753097">
              <w:rPr>
                <w:rFonts w:asciiTheme="minorHAnsi" w:hAnsiTheme="minorHAnsi" w:cstheme="minorHAnsi"/>
                <w:i/>
                <w:sz w:val="16"/>
                <w:szCs w:val="20"/>
              </w:rPr>
              <w:t>Investment in business, farm or future, e.g., buying livestock, land, seeds, equipment and machinery, etc.</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6</w:t>
            </w:r>
          </w:p>
        </w:tc>
      </w:tr>
      <w:tr w:rsidR="009F1D84" w:rsidRPr="00753097" w:rsidTr="007B269F">
        <w:tc>
          <w:tcPr>
            <w:tcW w:w="7020" w:type="dxa"/>
          </w:tcPr>
          <w:p w:rsidR="009F1D84" w:rsidRPr="00753097" w:rsidRDefault="00AD3609" w:rsidP="00AD3609">
            <w:pPr>
              <w:rPr>
                <w:rFonts w:asciiTheme="minorHAnsi" w:hAnsiTheme="minorHAnsi" w:cstheme="minorHAnsi"/>
                <w:sz w:val="20"/>
                <w:szCs w:val="20"/>
              </w:rPr>
            </w:pPr>
            <w:r w:rsidRPr="00753097">
              <w:rPr>
                <w:rFonts w:asciiTheme="minorHAnsi" w:hAnsiTheme="minorHAnsi" w:cstheme="minorHAnsi"/>
                <w:sz w:val="20"/>
                <w:szCs w:val="20"/>
              </w:rPr>
              <w:t xml:space="preserve">Melakukan pembelian </w:t>
            </w:r>
            <w:r w:rsidR="009F1D84" w:rsidRPr="00753097">
              <w:rPr>
                <w:rFonts w:asciiTheme="minorHAnsi" w:hAnsiTheme="minorHAnsi" w:cstheme="minorHAnsi"/>
                <w:sz w:val="20"/>
                <w:szCs w:val="20"/>
              </w:rPr>
              <w:t xml:space="preserve">besar, misalnya TV, mobil atau sepeda, rumah dll </w:t>
            </w:r>
            <w:r w:rsidR="009F1D84" w:rsidRPr="00753097">
              <w:rPr>
                <w:rFonts w:asciiTheme="minorHAnsi" w:hAnsiTheme="minorHAnsi" w:cstheme="minorHAnsi"/>
                <w:i/>
                <w:sz w:val="16"/>
                <w:szCs w:val="20"/>
              </w:rPr>
              <w:t>Make a large purchase, such as TV, car or bicycle, house, etc.</w:t>
            </w:r>
          </w:p>
        </w:tc>
        <w:tc>
          <w:tcPr>
            <w:tcW w:w="1440" w:type="dxa"/>
            <w:vAlign w:val="center"/>
          </w:tcPr>
          <w:p w:rsidR="009F1D84" w:rsidRPr="00753097" w:rsidRDefault="009F1D84">
            <w:pPr>
              <w:jc w:val="center"/>
              <w:rPr>
                <w:rFonts w:asciiTheme="minorHAnsi" w:hAnsiTheme="minorHAnsi" w:cstheme="minorHAnsi"/>
                <w:sz w:val="20"/>
                <w:szCs w:val="20"/>
              </w:rPr>
            </w:pPr>
            <w:r w:rsidRPr="00753097">
              <w:rPr>
                <w:rFonts w:asciiTheme="minorHAnsi" w:hAnsiTheme="minorHAnsi" w:cstheme="minorHAnsi"/>
                <w:sz w:val="20"/>
                <w:szCs w:val="20"/>
              </w:rPr>
              <w:t>7</w:t>
            </w:r>
          </w:p>
        </w:tc>
      </w:tr>
      <w:tr w:rsidR="009F1D84" w:rsidRPr="00753097" w:rsidTr="007B269F">
        <w:tc>
          <w:tcPr>
            <w:tcW w:w="7020" w:type="dxa"/>
          </w:tcPr>
          <w:p w:rsidR="009F1D84" w:rsidRPr="00753097" w:rsidRDefault="009F1D84" w:rsidP="008445B8">
            <w:pPr>
              <w:rPr>
                <w:rFonts w:asciiTheme="minorHAnsi" w:hAnsiTheme="minorHAnsi" w:cstheme="minorHAnsi"/>
                <w:sz w:val="20"/>
                <w:szCs w:val="20"/>
              </w:rPr>
            </w:pPr>
            <w:r w:rsidRPr="00753097">
              <w:rPr>
                <w:rFonts w:asciiTheme="minorHAnsi" w:hAnsiTheme="minorHAnsi" w:cstheme="minorHAnsi"/>
                <w:sz w:val="20"/>
                <w:szCs w:val="20"/>
              </w:rPr>
              <w:t xml:space="preserve">Untuk memperluas </w:t>
            </w:r>
            <w:r w:rsidR="008445B8" w:rsidRPr="00753097">
              <w:rPr>
                <w:rFonts w:asciiTheme="minorHAnsi" w:hAnsiTheme="minorHAnsi" w:cstheme="minorHAnsi"/>
                <w:sz w:val="20"/>
                <w:szCs w:val="20"/>
              </w:rPr>
              <w:t>usaha</w:t>
            </w:r>
            <w:r w:rsidRPr="00753097">
              <w:rPr>
                <w:rFonts w:asciiTheme="minorHAnsi" w:hAnsiTheme="minorHAnsi" w:cstheme="minorHAnsi"/>
                <w:sz w:val="20"/>
                <w:szCs w:val="20"/>
              </w:rPr>
              <w:t xml:space="preserve"> saya </w:t>
            </w:r>
            <w:r w:rsidRPr="00753097">
              <w:rPr>
                <w:rFonts w:asciiTheme="minorHAnsi" w:hAnsiTheme="minorHAnsi" w:cstheme="minorHAnsi"/>
                <w:i/>
                <w:sz w:val="16"/>
                <w:szCs w:val="20"/>
              </w:rPr>
              <w:t>To boost my business</w:t>
            </w:r>
          </w:p>
        </w:tc>
        <w:tc>
          <w:tcPr>
            <w:tcW w:w="1440" w:type="dxa"/>
            <w:vAlign w:val="center"/>
          </w:tcPr>
          <w:p w:rsidR="009F1D84" w:rsidRPr="00753097" w:rsidRDefault="006B4F53">
            <w:pPr>
              <w:jc w:val="center"/>
              <w:rPr>
                <w:rFonts w:asciiTheme="minorHAnsi" w:hAnsiTheme="minorHAnsi" w:cstheme="minorHAnsi"/>
                <w:sz w:val="20"/>
                <w:szCs w:val="20"/>
              </w:rPr>
            </w:pPr>
            <w:r>
              <w:rPr>
                <w:rFonts w:asciiTheme="minorHAnsi" w:hAnsiTheme="minorHAnsi" w:cstheme="minorHAnsi"/>
                <w:sz w:val="20"/>
                <w:szCs w:val="20"/>
              </w:rPr>
              <w:t>8</w:t>
            </w:r>
          </w:p>
        </w:tc>
      </w:tr>
      <w:tr w:rsidR="009F1D84" w:rsidRPr="00753097" w:rsidTr="007B269F">
        <w:tc>
          <w:tcPr>
            <w:tcW w:w="7020" w:type="dxa"/>
          </w:tcPr>
          <w:p w:rsidR="009F1D84" w:rsidRPr="00753097" w:rsidRDefault="009F1D84" w:rsidP="006C389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 </w:t>
            </w:r>
            <w:r w:rsidRPr="00753097">
              <w:rPr>
                <w:rFonts w:asciiTheme="minorHAnsi" w:hAnsiTheme="minorHAnsi" w:cstheme="minorHAnsi"/>
                <w:i/>
                <w:sz w:val="16"/>
                <w:szCs w:val="20"/>
              </w:rPr>
              <w:t>Other (Specify)</w:t>
            </w:r>
          </w:p>
          <w:p w:rsidR="006B4F53" w:rsidRDefault="006B4F53" w:rsidP="006C3891">
            <w:pPr>
              <w:rPr>
                <w:rFonts w:asciiTheme="minorHAnsi" w:hAnsiTheme="minorHAnsi" w:cstheme="minorHAnsi"/>
                <w:i/>
                <w:sz w:val="16"/>
                <w:szCs w:val="20"/>
              </w:rPr>
            </w:pPr>
          </w:p>
          <w:p w:rsidR="008445B8" w:rsidRPr="00753097" w:rsidRDefault="008445B8"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___________________________________________</w:t>
            </w:r>
          </w:p>
        </w:tc>
        <w:tc>
          <w:tcPr>
            <w:tcW w:w="1440" w:type="dxa"/>
            <w:vAlign w:val="center"/>
          </w:tcPr>
          <w:p w:rsidR="009F1D84" w:rsidRPr="00753097" w:rsidRDefault="006B4F53">
            <w:pPr>
              <w:jc w:val="center"/>
              <w:rPr>
                <w:rFonts w:asciiTheme="minorHAnsi" w:hAnsiTheme="minorHAnsi" w:cstheme="minorHAnsi"/>
                <w:sz w:val="20"/>
                <w:szCs w:val="20"/>
              </w:rPr>
            </w:pPr>
            <w:r>
              <w:rPr>
                <w:rFonts w:asciiTheme="minorHAnsi" w:hAnsiTheme="minorHAnsi" w:cstheme="minorHAnsi"/>
                <w:sz w:val="20"/>
                <w:szCs w:val="20"/>
              </w:rPr>
              <w:t>9</w:t>
            </w:r>
          </w:p>
        </w:tc>
      </w:tr>
      <w:tr w:rsidR="009F1D84" w:rsidRPr="00753097" w:rsidTr="007B269F">
        <w:tc>
          <w:tcPr>
            <w:tcW w:w="7020" w:type="dxa"/>
          </w:tcPr>
          <w:p w:rsidR="009F1D84" w:rsidRPr="00753097" w:rsidRDefault="009F1D84">
            <w:pPr>
              <w:rPr>
                <w:rFonts w:asciiTheme="minorHAnsi" w:hAnsiTheme="minorHAnsi" w:cstheme="minorHAnsi"/>
                <w:sz w:val="20"/>
                <w:szCs w:val="20"/>
              </w:rPr>
            </w:pPr>
            <w:r w:rsidRPr="00753097">
              <w:rPr>
                <w:rFonts w:asciiTheme="minorHAnsi" w:hAnsiTheme="minorHAnsi" w:cstheme="minorHAnsi"/>
                <w:sz w:val="20"/>
                <w:szCs w:val="20"/>
              </w:rPr>
              <w:t xml:space="preserve">Saya tidak meminjam uang/tidak memiliki </w:t>
            </w:r>
            <w:r w:rsidR="00897592">
              <w:rPr>
                <w:rFonts w:asciiTheme="minorHAnsi" w:hAnsiTheme="minorHAnsi" w:cstheme="minorHAnsi"/>
                <w:sz w:val="20"/>
                <w:szCs w:val="20"/>
              </w:rPr>
              <w:t>pinjaman</w:t>
            </w:r>
            <w:r w:rsidR="00897592" w:rsidRPr="00753097">
              <w:rPr>
                <w:rFonts w:asciiTheme="minorHAnsi" w:hAnsiTheme="minorHAnsi" w:cstheme="minorHAnsi"/>
                <w:sz w:val="20"/>
                <w:szCs w:val="20"/>
              </w:rPr>
              <w:t xml:space="preserve"> </w:t>
            </w:r>
            <w:r w:rsidRPr="00753097">
              <w:rPr>
                <w:rFonts w:asciiTheme="minorHAnsi" w:hAnsiTheme="minorHAnsi" w:cstheme="minorHAnsi"/>
                <w:i/>
                <w:sz w:val="16"/>
                <w:szCs w:val="20"/>
              </w:rPr>
              <w:t>I do not borrow money/don’t have loans</w:t>
            </w:r>
          </w:p>
        </w:tc>
        <w:tc>
          <w:tcPr>
            <w:tcW w:w="1440" w:type="dxa"/>
            <w:vAlign w:val="center"/>
          </w:tcPr>
          <w:p w:rsidR="009F1D84" w:rsidRPr="00753097" w:rsidRDefault="006B4F53">
            <w:pPr>
              <w:jc w:val="center"/>
              <w:rPr>
                <w:rFonts w:asciiTheme="minorHAnsi" w:hAnsiTheme="minorHAnsi" w:cstheme="minorHAnsi"/>
                <w:sz w:val="20"/>
                <w:szCs w:val="20"/>
              </w:rPr>
            </w:pPr>
            <w:r>
              <w:rPr>
                <w:rFonts w:asciiTheme="minorHAnsi" w:hAnsiTheme="minorHAnsi" w:cstheme="minorHAnsi"/>
                <w:sz w:val="20"/>
                <w:szCs w:val="20"/>
              </w:rPr>
              <w:t>10</w:t>
            </w:r>
          </w:p>
        </w:tc>
      </w:tr>
    </w:tbl>
    <w:p w:rsidR="009F1D84" w:rsidRDefault="009F1D84" w:rsidP="009F1D84">
      <w:pPr>
        <w:rPr>
          <w:rFonts w:asciiTheme="minorHAnsi" w:hAnsiTheme="minorHAnsi" w:cstheme="minorHAnsi"/>
          <w:sz w:val="20"/>
          <w:szCs w:val="20"/>
        </w:rPr>
      </w:pPr>
    </w:p>
    <w:p w:rsidR="00E6254E" w:rsidRDefault="00E6254E">
      <w:pPr>
        <w:rPr>
          <w:rFonts w:asciiTheme="minorHAnsi" w:eastAsia="Times New Roman" w:hAnsiTheme="minorHAnsi" w:cstheme="minorHAnsi"/>
          <w:b/>
          <w:sz w:val="20"/>
          <w:szCs w:val="20"/>
        </w:rPr>
      </w:pPr>
      <w:r>
        <w:rPr>
          <w:rFonts w:asciiTheme="minorHAnsi" w:eastAsia="Times New Roman" w:hAnsiTheme="minorHAnsi" w:cstheme="minorHAnsi"/>
          <w:b/>
          <w:sz w:val="20"/>
          <w:szCs w:val="20"/>
        </w:rPr>
        <w:br w:type="page"/>
      </w:r>
    </w:p>
    <w:p w:rsidR="007A7008" w:rsidRPr="00753097" w:rsidRDefault="007A7008" w:rsidP="00AB4D3B">
      <w:pPr>
        <w:spacing w:after="0"/>
        <w:ind w:left="540"/>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lastRenderedPageBreak/>
        <w:t xml:space="preserve">TANYAKAN FB20 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MEMINJAM UANG DARI BANK (</w:t>
      </w:r>
      <w:r w:rsidR="00E6254E">
        <w:rPr>
          <w:rFonts w:asciiTheme="minorHAnsi" w:eastAsia="Times New Roman" w:hAnsiTheme="minorHAnsi" w:cstheme="minorHAnsi"/>
          <w:b/>
          <w:sz w:val="20"/>
          <w:szCs w:val="20"/>
        </w:rPr>
        <w:t xml:space="preserve">TERLINGKAR KODE 2 UNTUK BANK DI </w:t>
      </w:r>
      <w:r w:rsidRPr="00753097">
        <w:rPr>
          <w:rFonts w:asciiTheme="minorHAnsi" w:eastAsia="Times New Roman" w:hAnsiTheme="minorHAnsi" w:cstheme="minorHAnsi"/>
          <w:b/>
          <w:sz w:val="20"/>
          <w:szCs w:val="20"/>
        </w:rPr>
        <w:t xml:space="preserve">FB16). LAINNYA LANJUTKAN KE FB21 </w:t>
      </w:r>
      <w:r w:rsidRPr="00753097">
        <w:rPr>
          <w:rFonts w:asciiTheme="minorHAnsi" w:eastAsia="Times New Roman" w:hAnsiTheme="minorHAnsi" w:cstheme="minorHAnsi"/>
          <w:b/>
          <w:i/>
          <w:sz w:val="16"/>
          <w:szCs w:val="20"/>
        </w:rPr>
        <w:t>ASK ONLY IF DOES NOT BORROW FROM A BANK (FB16.1=2). OTHERS SKIP TO FB21.</w:t>
      </w:r>
    </w:p>
    <w:p w:rsidR="007A7008" w:rsidRPr="00753097" w:rsidRDefault="00227E4C" w:rsidP="00E6254E">
      <w:pPr>
        <w:spacing w:after="0"/>
        <w:ind w:firstLine="54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007A7008" w:rsidRPr="00BE5C60">
        <w:rPr>
          <w:rFonts w:asciiTheme="minorHAnsi" w:eastAsia="Times New Roman" w:hAnsiTheme="minorHAnsi" w:cstheme="minorHAnsi"/>
          <w:b/>
          <w:i/>
          <w:color w:val="FF0000"/>
          <w:sz w:val="16"/>
          <w:szCs w:val="20"/>
        </w:rPr>
        <w:t xml:space="preserve"> DO NOT READ</w:t>
      </w:r>
      <w:r w:rsidR="007A7008" w:rsidRPr="00753097">
        <w:rPr>
          <w:rFonts w:asciiTheme="minorHAnsi" w:eastAsia="Times New Roman" w:hAnsiTheme="minorHAnsi" w:cstheme="minorHAnsi"/>
          <w:b/>
          <w:i/>
          <w:sz w:val="16"/>
          <w:szCs w:val="20"/>
        </w:rPr>
        <w:t>.</w:t>
      </w:r>
    </w:p>
    <w:p w:rsidR="007A7008" w:rsidRPr="00753097" w:rsidRDefault="008233B2" w:rsidP="00E6254E">
      <w:pPr>
        <w:spacing w:after="0"/>
        <w:ind w:firstLine="540"/>
        <w:rPr>
          <w:rFonts w:asciiTheme="minorHAnsi" w:eastAsia="Times New Roman"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Pr="00753097">
        <w:rPr>
          <w:rFonts w:asciiTheme="minorHAnsi" w:eastAsia="Times New Roman" w:hAnsiTheme="minorHAnsi" w:cstheme="minorHAnsi"/>
          <w:b/>
          <w:sz w:val="20"/>
          <w:szCs w:val="20"/>
        </w:rPr>
        <w:t xml:space="preserve"> </w:t>
      </w:r>
      <w:r w:rsidR="007A7008" w:rsidRPr="00753097">
        <w:rPr>
          <w:rFonts w:asciiTheme="minorHAnsi" w:eastAsia="Times New Roman" w:hAnsiTheme="minorHAnsi" w:cstheme="minorHAnsi"/>
          <w:b/>
          <w:i/>
          <w:sz w:val="16"/>
          <w:szCs w:val="20"/>
        </w:rPr>
        <w:t>CODE TO FIT</w:t>
      </w:r>
    </w:p>
    <w:p w:rsidR="007A7008" w:rsidRPr="00753097" w:rsidRDefault="007A7008" w:rsidP="00E6254E">
      <w:pPr>
        <w:spacing w:after="0"/>
        <w:ind w:firstLine="540"/>
        <w:rPr>
          <w:rFonts w:asciiTheme="minorHAnsi" w:hAnsiTheme="minorHAnsi" w:cstheme="minorHAnsi"/>
          <w:b/>
          <w:sz w:val="20"/>
          <w:szCs w:val="20"/>
        </w:rPr>
      </w:pPr>
      <w:r w:rsidRPr="00753097">
        <w:rPr>
          <w:rFonts w:asciiTheme="minorHAnsi" w:eastAsia="Times New Roman" w:hAnsiTheme="minorHAnsi" w:cstheme="minorHAnsi"/>
          <w:b/>
          <w:sz w:val="20"/>
          <w:szCs w:val="20"/>
        </w:rPr>
        <w:t xml:space="preserve">SA </w:t>
      </w:r>
      <w:r w:rsidRPr="00753097">
        <w:rPr>
          <w:rFonts w:asciiTheme="minorHAnsi" w:eastAsia="Times New Roman" w:hAnsiTheme="minorHAnsi" w:cstheme="minorHAnsi"/>
          <w:b/>
          <w:i/>
          <w:sz w:val="16"/>
          <w:szCs w:val="20"/>
        </w:rPr>
        <w:t>SINGLE ANSWER</w:t>
      </w:r>
    </w:p>
    <w:p w:rsidR="009F1D84" w:rsidRPr="00753097" w:rsidRDefault="009F1D84" w:rsidP="009F1D8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FB20.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 meminjam uang dari bank?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borrow from a bank?</w:t>
      </w:r>
    </w:p>
    <w:tbl>
      <w:tblPr>
        <w:tblStyle w:val="TableGrid"/>
        <w:tblW w:w="9421" w:type="dxa"/>
        <w:jc w:val="center"/>
        <w:tblLayout w:type="fixed"/>
        <w:tblLook w:val="04A0" w:firstRow="1" w:lastRow="0" w:firstColumn="1" w:lastColumn="0" w:noHBand="0" w:noVBand="1"/>
      </w:tblPr>
      <w:tblGrid>
        <w:gridCol w:w="8387"/>
        <w:gridCol w:w="1034"/>
      </w:tblGrid>
      <w:tr w:rsidR="00CC084A" w:rsidRPr="00753097" w:rsidTr="00AB4D3B">
        <w:trPr>
          <w:jc w:val="center"/>
        </w:trPr>
        <w:tc>
          <w:tcPr>
            <w:tcW w:w="8387" w:type="dxa"/>
          </w:tcPr>
          <w:p w:rsidR="00CC084A" w:rsidRPr="007B269F" w:rsidRDefault="00CC084A" w:rsidP="006C3891">
            <w:pPr>
              <w:kinsoku w:val="0"/>
              <w:overflowPunct w:val="0"/>
              <w:textAlignment w:val="baseline"/>
              <w:rPr>
                <w:rFonts w:asciiTheme="minorHAnsi" w:eastAsia="Times New Roman" w:hAnsiTheme="minorHAnsi" w:cstheme="minorHAnsi"/>
                <w:b/>
                <w:sz w:val="20"/>
                <w:szCs w:val="20"/>
              </w:rPr>
            </w:pPr>
          </w:p>
        </w:tc>
        <w:tc>
          <w:tcPr>
            <w:tcW w:w="1034" w:type="dxa"/>
          </w:tcPr>
          <w:p w:rsidR="00CC084A" w:rsidRPr="007B269F" w:rsidRDefault="00CC084A"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FB20</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meminjam uang dari sumber lain </w:t>
            </w:r>
            <w:r w:rsidRPr="00753097">
              <w:rPr>
                <w:rFonts w:asciiTheme="minorHAnsi" w:eastAsia="Times New Roman" w:hAnsiTheme="minorHAnsi" w:cstheme="minorHAnsi"/>
                <w:i/>
                <w:sz w:val="16"/>
                <w:szCs w:val="20"/>
              </w:rPr>
              <w:t>I can borrow money through other means</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CC084A" w:rsidRPr="00753097" w:rsidTr="00AB4D3B">
        <w:trPr>
          <w:trHeight w:val="170"/>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akun </w:t>
            </w:r>
            <w:r w:rsidRPr="00753097">
              <w:rPr>
                <w:rFonts w:asciiTheme="minorHAnsi" w:eastAsia="Times New Roman" w:hAnsiTheme="minorHAnsi" w:cstheme="minorHAnsi"/>
                <w:i/>
                <w:sz w:val="16"/>
                <w:szCs w:val="20"/>
              </w:rPr>
              <w:t>I do not know how to open an account</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 ID or other required documents</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institusi keuangan formal didekat tempat tinggal saya </w:t>
            </w:r>
            <w:r w:rsidRPr="00753097">
              <w:rPr>
                <w:rFonts w:asciiTheme="minorHAnsi" w:eastAsia="Times New Roman" w:hAnsiTheme="minorHAnsi" w:cstheme="minorHAnsi"/>
                <w:i/>
                <w:sz w:val="16"/>
                <w:szCs w:val="20"/>
              </w:rPr>
              <w:t>There is no formal financial institution close to where I live</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Cara pendaftarannya terlalu rumit </w:t>
            </w:r>
            <w:r w:rsidRPr="00753097">
              <w:rPr>
                <w:rFonts w:asciiTheme="minorHAnsi" w:eastAsia="Times New Roman" w:hAnsiTheme="minorHAnsi" w:cstheme="minorHAnsi"/>
                <w:i/>
                <w:sz w:val="16"/>
                <w:szCs w:val="20"/>
              </w:rPr>
              <w:t>Paperwork is too complicated</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tinggi/mahal </w:t>
            </w:r>
            <w:r w:rsidRPr="00753097">
              <w:rPr>
                <w:rFonts w:asciiTheme="minorHAnsi" w:eastAsia="Times New Roman" w:hAnsiTheme="minorHAnsi" w:cstheme="minorHAnsi"/>
                <w:i/>
                <w:sz w:val="16"/>
                <w:szCs w:val="20"/>
              </w:rPr>
              <w:t>Registration fee is too high</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kesulitan mengerti bagaimana menggunakan akun seperti itu, termasuk menu akun, mengisi slip/form penyetoran/penarikan, meng-check saldo </w:t>
            </w:r>
            <w:r w:rsidRPr="00753097">
              <w:rPr>
                <w:rFonts w:asciiTheme="minorHAnsi" w:eastAsia="Times New Roman" w:hAnsiTheme="minorHAnsi" w:cstheme="minorHAnsi"/>
                <w:i/>
                <w:sz w:val="16"/>
                <w:szCs w:val="20"/>
              </w:rPr>
              <w:t>I have difficulty understanding how to use such accounts, including account menus, filling deposit/withdrawal slips, checking my balance, etc.</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untuk menggunakan layanan ini terlalu tinggi/mahal </w:t>
            </w:r>
            <w:r w:rsidRPr="00753097">
              <w:rPr>
                <w:rFonts w:asciiTheme="minorHAnsi" w:eastAsia="Times New Roman" w:hAnsiTheme="minorHAnsi" w:cstheme="minorHAnsi"/>
                <w:i/>
                <w:sz w:val="16"/>
                <w:szCs w:val="20"/>
              </w:rPr>
              <w:t>Fees for using this service are too high</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menyimpan/meminjam uang </w:t>
            </w:r>
            <w:r w:rsidRPr="00753097">
              <w:rPr>
                <w:rFonts w:asciiTheme="minorHAnsi" w:eastAsia="Times New Roman" w:hAnsiTheme="minorHAnsi" w:cstheme="minorHAnsi"/>
                <w:i/>
                <w:sz w:val="16"/>
                <w:szCs w:val="20"/>
              </w:rPr>
              <w:t>No one among my friends of family saves/borrows money</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institusi keuangan formal </w:t>
            </w:r>
            <w:r w:rsidRPr="00753097">
              <w:rPr>
                <w:rFonts w:asciiTheme="minorHAnsi" w:eastAsia="Times New Roman" w:hAnsiTheme="minorHAnsi" w:cstheme="minorHAnsi"/>
                <w:i/>
                <w:sz w:val="16"/>
                <w:szCs w:val="20"/>
              </w:rPr>
              <w:t>I do not trust formal financial institutions</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untuk mengandalkan teman dan keluarga untuk layanan keuangan dibandingkan dengan institusi formal </w:t>
            </w:r>
            <w:r w:rsidRPr="00753097">
              <w:rPr>
                <w:rFonts w:asciiTheme="minorHAnsi" w:eastAsia="Times New Roman" w:hAnsiTheme="minorHAnsi" w:cstheme="minorHAnsi"/>
                <w:i/>
                <w:sz w:val="16"/>
                <w:szCs w:val="20"/>
              </w:rPr>
              <w:t>I prefer to rely on my friends and family for financial services rather than formal institutions</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Jumlah uang yang saya butuhkan terlalu sedikit jika harus menggunakan layanan seperti itu </w:t>
            </w:r>
            <w:r w:rsidRPr="00753097">
              <w:rPr>
                <w:rFonts w:asciiTheme="minorHAnsi" w:eastAsia="Times New Roman" w:hAnsiTheme="minorHAnsi" w:cstheme="minorHAnsi"/>
                <w:i/>
                <w:sz w:val="16"/>
                <w:szCs w:val="20"/>
              </w:rPr>
              <w:t>The amount of money I need to borrow is too small to use such a service</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Institusi keuangan formal tidak cukup fleksible </w:t>
            </w:r>
            <w:r w:rsidRPr="00753097">
              <w:rPr>
                <w:rFonts w:asciiTheme="minorHAnsi" w:eastAsia="Times New Roman" w:hAnsiTheme="minorHAnsi" w:cstheme="minorHAnsi"/>
                <w:i/>
                <w:sz w:val="16"/>
                <w:szCs w:val="20"/>
              </w:rPr>
              <w:t>Formal financial institutions are not flexible enough</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Bunganya terlalu tinggi </w:t>
            </w:r>
            <w:r w:rsidRPr="00753097">
              <w:rPr>
                <w:rFonts w:asciiTheme="minorHAnsi" w:eastAsia="Times New Roman" w:hAnsiTheme="minorHAnsi" w:cstheme="minorHAnsi"/>
                <w:i/>
                <w:sz w:val="16"/>
                <w:szCs w:val="20"/>
              </w:rPr>
              <w:t>Interest rate is too high</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cukup uang, tidak perlu meminjam </w:t>
            </w:r>
            <w:r w:rsidRPr="00753097">
              <w:rPr>
                <w:rFonts w:asciiTheme="minorHAnsi" w:eastAsia="Times New Roman" w:hAnsiTheme="minorHAnsi" w:cstheme="minorHAnsi"/>
                <w:i/>
                <w:sz w:val="16"/>
                <w:szCs w:val="20"/>
              </w:rPr>
              <w:t>I have enough money, I don’t need to borrow</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CC084A" w:rsidRPr="00753097" w:rsidTr="00AB4D3B">
        <w:trPr>
          <w:jc w:val="center"/>
        </w:trPr>
        <w:tc>
          <w:tcPr>
            <w:tcW w:w="8387" w:type="dxa"/>
          </w:tcPr>
          <w:p w:rsidR="00CC084A" w:rsidRPr="00753097" w:rsidRDefault="00CC084A"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Lainnya (Sebutkan______) </w:t>
            </w:r>
            <w:r w:rsidRPr="00753097">
              <w:rPr>
                <w:rFonts w:asciiTheme="minorHAnsi" w:eastAsia="Times New Roman" w:hAnsiTheme="minorHAnsi" w:cstheme="minorHAnsi"/>
                <w:i/>
                <w:sz w:val="16"/>
                <w:szCs w:val="20"/>
              </w:rPr>
              <w:t>Other (Specify)</w:t>
            </w:r>
          </w:p>
        </w:tc>
        <w:tc>
          <w:tcPr>
            <w:tcW w:w="1034" w:type="dxa"/>
            <w:vAlign w:val="center"/>
          </w:tcPr>
          <w:p w:rsidR="00CC084A" w:rsidRPr="00753097" w:rsidRDefault="00CC084A">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bl>
    <w:p w:rsidR="000208CF" w:rsidRDefault="000208CF" w:rsidP="009F1D84">
      <w:pPr>
        <w:rPr>
          <w:rFonts w:asciiTheme="minorHAnsi" w:hAnsiTheme="minorHAnsi" w:cstheme="minorHAnsi"/>
          <w:sz w:val="20"/>
          <w:szCs w:val="20"/>
        </w:rPr>
      </w:pPr>
    </w:p>
    <w:p w:rsidR="00B379F0" w:rsidRPr="00753097" w:rsidRDefault="00B379F0" w:rsidP="009F1D84">
      <w:pPr>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548"/>
      </w:tblGrid>
      <w:tr w:rsidR="009F1D84" w:rsidRPr="00753097" w:rsidTr="007B269F">
        <w:tc>
          <w:tcPr>
            <w:tcW w:w="10548" w:type="dxa"/>
            <w:shd w:val="clear" w:color="auto" w:fill="FABF8F" w:themeFill="accent6" w:themeFillTint="99"/>
          </w:tcPr>
          <w:p w:rsidR="009F1D84" w:rsidRPr="00753097" w:rsidRDefault="009F1D84" w:rsidP="006C3891">
            <w:pPr>
              <w:rPr>
                <w:rFonts w:asciiTheme="minorHAnsi" w:hAnsiTheme="minorHAnsi" w:cstheme="minorHAnsi"/>
                <w:b/>
                <w:sz w:val="26"/>
                <w:szCs w:val="26"/>
              </w:rPr>
            </w:pPr>
            <w:r w:rsidRPr="00753097">
              <w:rPr>
                <w:rFonts w:asciiTheme="minorHAnsi" w:hAnsiTheme="minorHAnsi" w:cstheme="minorHAnsi"/>
                <w:b/>
                <w:sz w:val="20"/>
                <w:szCs w:val="26"/>
              </w:rPr>
              <w:t xml:space="preserve">Subsection 8.3: </w:t>
            </w:r>
            <w:r w:rsidR="002F6655">
              <w:rPr>
                <w:rFonts w:asciiTheme="minorHAnsi" w:hAnsiTheme="minorHAnsi" w:cstheme="minorHAnsi"/>
                <w:b/>
                <w:sz w:val="20"/>
                <w:szCs w:val="26"/>
              </w:rPr>
              <w:t xml:space="preserve">Tabungan </w:t>
            </w:r>
            <w:r w:rsidRPr="007B269F">
              <w:rPr>
                <w:rFonts w:asciiTheme="minorHAnsi" w:hAnsiTheme="minorHAnsi" w:cstheme="minorHAnsi"/>
                <w:b/>
                <w:i/>
                <w:sz w:val="16"/>
                <w:szCs w:val="26"/>
              </w:rPr>
              <w:t>Savings</w:t>
            </w:r>
          </w:p>
        </w:tc>
      </w:tr>
    </w:tbl>
    <w:p w:rsidR="009F1D84" w:rsidRDefault="009F1D84" w:rsidP="007B269F">
      <w:pPr>
        <w:spacing w:after="0"/>
        <w:rPr>
          <w:rFonts w:asciiTheme="minorHAnsi" w:hAnsiTheme="minorHAnsi" w:cstheme="minorHAnsi"/>
          <w:sz w:val="20"/>
          <w:szCs w:val="20"/>
        </w:rPr>
      </w:pPr>
    </w:p>
    <w:p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SELANJUTNYA KITA AKAN MEMBAHAS TENTANG TABUNGAN”</w:t>
      </w:r>
    </w:p>
    <w:p w:rsidR="00B379F0" w:rsidRPr="00753097" w:rsidRDefault="00B379F0" w:rsidP="007B269F">
      <w:pPr>
        <w:spacing w:after="0"/>
        <w:rPr>
          <w:rFonts w:asciiTheme="minorHAnsi" w:hAnsiTheme="minorHAnsi" w:cstheme="minorHAnsi"/>
          <w:sz w:val="20"/>
          <w:szCs w:val="20"/>
        </w:rPr>
      </w:pPr>
    </w:p>
    <w:p w:rsidR="00376B1C" w:rsidRPr="00753097" w:rsidRDefault="00376B1C" w:rsidP="00E6254E">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376B1C" w:rsidRPr="00753097" w:rsidRDefault="00E6254E" w:rsidP="00E6254E">
      <w:pPr>
        <w:spacing w:after="0"/>
        <w:ind w:firstLine="540"/>
        <w:rPr>
          <w:rFonts w:asciiTheme="minorHAnsi" w:hAnsiTheme="minorHAnsi" w:cstheme="minorHAnsi"/>
          <w:b/>
          <w:sz w:val="20"/>
          <w:szCs w:val="20"/>
        </w:rPr>
      </w:pPr>
      <w:r>
        <w:rPr>
          <w:rFonts w:asciiTheme="minorHAnsi" w:eastAsia="Times New Roman" w:hAnsiTheme="minorHAnsi" w:cstheme="minorHAnsi"/>
          <w:b/>
          <w:sz w:val="20"/>
          <w:szCs w:val="20"/>
        </w:rPr>
        <w:t>KARTU BANTU/</w:t>
      </w:r>
      <w:r w:rsidR="00376B1C" w:rsidRPr="00753097">
        <w:rPr>
          <w:rFonts w:asciiTheme="minorHAnsi" w:eastAsia="Times New Roman" w:hAnsiTheme="minorHAnsi" w:cstheme="minorHAnsi"/>
          <w:b/>
          <w:sz w:val="20"/>
          <w:szCs w:val="20"/>
        </w:rPr>
        <w:t>BACA</w:t>
      </w:r>
      <w:r>
        <w:rPr>
          <w:rFonts w:asciiTheme="minorHAnsi" w:eastAsia="Times New Roman" w:hAnsiTheme="minorHAnsi" w:cstheme="minorHAnsi"/>
          <w:b/>
          <w:sz w:val="20"/>
          <w:szCs w:val="20"/>
        </w:rPr>
        <w:t>KAN</w:t>
      </w:r>
      <w:r w:rsidR="00376B1C" w:rsidRPr="00753097">
        <w:rPr>
          <w:rFonts w:asciiTheme="minorHAnsi" w:eastAsia="Times New Roman" w:hAnsiTheme="minorHAnsi" w:cstheme="minorHAnsi"/>
          <w:b/>
          <w:sz w:val="20"/>
          <w:szCs w:val="20"/>
        </w:rPr>
        <w:t xml:space="preserve"> </w:t>
      </w:r>
      <w:r w:rsidR="00376B1C" w:rsidRPr="00753097">
        <w:rPr>
          <w:rFonts w:asciiTheme="minorHAnsi" w:eastAsia="Times New Roman" w:hAnsiTheme="minorHAnsi" w:cstheme="minorHAnsi"/>
          <w:b/>
          <w:i/>
          <w:sz w:val="16"/>
          <w:szCs w:val="20"/>
        </w:rPr>
        <w:t>READ OUT.</w:t>
      </w:r>
    </w:p>
    <w:p w:rsidR="009F1D84" w:rsidRPr="00753097"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FB22. Apakah Anda menyimpan uang di institusi-institusi</w:t>
      </w:r>
      <w:r w:rsidR="00E413D5">
        <w:rPr>
          <w:rFonts w:asciiTheme="minorHAnsi" w:hAnsiTheme="minorHAnsi" w:cstheme="minorHAnsi"/>
          <w:sz w:val="20"/>
          <w:szCs w:val="20"/>
        </w:rPr>
        <w:t xml:space="preserve"> </w:t>
      </w:r>
      <w:r w:rsidRPr="00753097">
        <w:rPr>
          <w:rFonts w:asciiTheme="minorHAnsi" w:hAnsiTheme="minorHAnsi" w:cstheme="minorHAnsi"/>
          <w:sz w:val="20"/>
          <w:szCs w:val="20"/>
        </w:rPr>
        <w:t xml:space="preserve">berikut ini? </w:t>
      </w:r>
      <w:r w:rsidRPr="00753097">
        <w:rPr>
          <w:rFonts w:asciiTheme="minorHAnsi" w:hAnsiTheme="minorHAnsi" w:cstheme="minorHAnsi"/>
          <w:i/>
          <w:sz w:val="16"/>
          <w:szCs w:val="20"/>
        </w:rPr>
        <w:t>Do you save with any of the following?</w:t>
      </w:r>
    </w:p>
    <w:p w:rsidR="009F1D84" w:rsidRPr="00753097" w:rsidRDefault="00376B1C" w:rsidP="00AB4D3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w:t>
      </w:r>
      <w:r w:rsidR="00E6254E">
        <w:rPr>
          <w:rFonts w:asciiTheme="minorHAnsi" w:hAnsiTheme="minorHAnsi" w:cstheme="minorHAnsi"/>
          <w:b/>
          <w:sz w:val="20"/>
          <w:szCs w:val="20"/>
        </w:rPr>
        <w:t xml:space="preserve">FB23 </w:t>
      </w:r>
      <w:r w:rsidRPr="00753097">
        <w:rPr>
          <w:rFonts w:asciiTheme="minorHAnsi" w:hAnsiTheme="minorHAnsi" w:cstheme="minorHAnsi"/>
          <w:b/>
          <w:sz w:val="20"/>
          <w:szCs w:val="20"/>
        </w:rPr>
        <w:t xml:space="preserve">UNTUK </w:t>
      </w:r>
      <w:r w:rsidR="00E6254E">
        <w:rPr>
          <w:rFonts w:asciiTheme="minorHAnsi" w:hAnsiTheme="minorHAnsi" w:cstheme="minorHAnsi"/>
          <w:b/>
          <w:sz w:val="20"/>
          <w:szCs w:val="20"/>
        </w:rPr>
        <w:t>SETIAP LEMBAGA KEUANGAN DIMANA RESPONDEN MENYIMPAN/MENABUNG UANG</w:t>
      </w:r>
      <w:r w:rsidR="00E6254E" w:rsidRPr="00753097">
        <w:rPr>
          <w:rFonts w:asciiTheme="minorHAnsi" w:hAnsiTheme="minorHAnsi" w:cstheme="minorHAnsi"/>
          <w:b/>
          <w:sz w:val="20"/>
          <w:szCs w:val="20"/>
        </w:rPr>
        <w:t xml:space="preserve"> </w:t>
      </w:r>
      <w:r w:rsidR="00E6254E">
        <w:rPr>
          <w:rFonts w:asciiTheme="minorHAnsi" w:hAnsiTheme="minorHAnsi" w:cstheme="minorHAnsi"/>
          <w:b/>
          <w:sz w:val="20"/>
          <w:szCs w:val="20"/>
        </w:rPr>
        <w:t xml:space="preserve">(SEMUA LEMBAGA KEUANGAN YANG </w:t>
      </w:r>
      <w:r w:rsidRPr="00753097">
        <w:rPr>
          <w:rFonts w:asciiTheme="minorHAnsi" w:hAnsiTheme="minorHAnsi" w:cstheme="minorHAnsi"/>
          <w:b/>
          <w:sz w:val="20"/>
          <w:szCs w:val="20"/>
        </w:rPr>
        <w:t xml:space="preserve">TERLINGKAR </w:t>
      </w:r>
      <w:r w:rsidR="00E6254E">
        <w:rPr>
          <w:rFonts w:asciiTheme="minorHAnsi" w:hAnsiTheme="minorHAnsi" w:cstheme="minorHAnsi"/>
          <w:b/>
          <w:sz w:val="20"/>
          <w:szCs w:val="20"/>
        </w:rPr>
        <w:t xml:space="preserve">KODE 1 </w:t>
      </w:r>
      <w:r w:rsidRPr="00753097">
        <w:rPr>
          <w:rFonts w:asciiTheme="minorHAnsi" w:hAnsiTheme="minorHAnsi" w:cstheme="minorHAnsi"/>
          <w:b/>
          <w:sz w:val="20"/>
          <w:szCs w:val="20"/>
        </w:rPr>
        <w:t>DI FB22</w:t>
      </w:r>
      <w:r w:rsidR="00E6254E">
        <w:rPr>
          <w:rFonts w:asciiTheme="minorHAnsi" w:hAnsiTheme="minorHAnsi" w:cstheme="minorHAnsi"/>
          <w:b/>
          <w:sz w:val="20"/>
          <w:szCs w:val="20"/>
        </w:rPr>
        <w:t>)</w:t>
      </w:r>
      <w:r w:rsidRPr="00753097">
        <w:rPr>
          <w:rFonts w:asciiTheme="minorHAnsi" w:hAnsiTheme="minorHAnsi" w:cstheme="minorHAnsi"/>
          <w:b/>
          <w:sz w:val="20"/>
          <w:szCs w:val="20"/>
        </w:rPr>
        <w:t xml:space="preserve">. JIKA TIDAK ADA PILIHAN YANG TERLINGKAR </w:t>
      </w:r>
      <w:r w:rsidR="00E6254E">
        <w:rPr>
          <w:rFonts w:asciiTheme="minorHAnsi" w:hAnsiTheme="minorHAnsi" w:cstheme="minorHAnsi"/>
          <w:b/>
          <w:sz w:val="20"/>
          <w:szCs w:val="20"/>
        </w:rPr>
        <w:t xml:space="preserve">KODE 1 </w:t>
      </w:r>
      <w:r w:rsidRPr="00753097">
        <w:rPr>
          <w:rFonts w:asciiTheme="minorHAnsi" w:hAnsiTheme="minorHAnsi" w:cstheme="minorHAnsi"/>
          <w:b/>
          <w:sz w:val="20"/>
          <w:szCs w:val="20"/>
        </w:rPr>
        <w:t xml:space="preserve">DI FB22 LANJUTKAN KE FB26 </w:t>
      </w:r>
      <w:r w:rsidRPr="00753097">
        <w:rPr>
          <w:rFonts w:asciiTheme="minorHAnsi" w:eastAsia="Times New Roman" w:hAnsiTheme="minorHAnsi" w:cstheme="minorHAnsi"/>
          <w:b/>
          <w:i/>
          <w:sz w:val="16"/>
          <w:szCs w:val="20"/>
        </w:rPr>
        <w:t>ASK FOR ALL OPTIONS SELECTED IN FBL22. IF NO OPTIONS SELECTED IN FB22 SKIP TO FB26</w:t>
      </w:r>
      <w:r w:rsidRPr="00753097">
        <w:rPr>
          <w:rFonts w:asciiTheme="minorHAnsi" w:hAnsiTheme="minorHAnsi" w:cstheme="minorHAnsi"/>
          <w:b/>
          <w:i/>
          <w:sz w:val="16"/>
          <w:szCs w:val="20"/>
        </w:rPr>
        <w:t>.</w:t>
      </w:r>
    </w:p>
    <w:p w:rsidR="00376B1C" w:rsidRPr="00753097" w:rsidRDefault="00E6254E" w:rsidP="00E6254E">
      <w:pPr>
        <w:spacing w:after="0"/>
        <w:ind w:firstLine="540"/>
        <w:rPr>
          <w:rFonts w:asciiTheme="minorHAnsi" w:hAnsiTheme="minorHAnsi" w:cstheme="minorHAnsi"/>
          <w:b/>
          <w:sz w:val="20"/>
          <w:szCs w:val="20"/>
        </w:rPr>
      </w:pPr>
      <w:r>
        <w:rPr>
          <w:rFonts w:asciiTheme="minorHAnsi" w:eastAsia="Times New Roman" w:hAnsiTheme="minorHAnsi" w:cstheme="minorHAnsi"/>
          <w:b/>
          <w:sz w:val="20"/>
          <w:szCs w:val="20"/>
        </w:rPr>
        <w:t>KARTU BANTU/</w:t>
      </w:r>
      <w:r w:rsidR="00376B1C" w:rsidRPr="00753097">
        <w:rPr>
          <w:rFonts w:asciiTheme="minorHAnsi" w:eastAsia="Times New Roman" w:hAnsiTheme="minorHAnsi" w:cstheme="minorHAnsi"/>
          <w:b/>
          <w:sz w:val="20"/>
          <w:szCs w:val="20"/>
        </w:rPr>
        <w:t>BACA</w:t>
      </w:r>
      <w:r>
        <w:rPr>
          <w:rFonts w:asciiTheme="minorHAnsi" w:eastAsia="Times New Roman" w:hAnsiTheme="minorHAnsi" w:cstheme="minorHAnsi"/>
          <w:b/>
          <w:sz w:val="20"/>
          <w:szCs w:val="20"/>
        </w:rPr>
        <w:t>KAN</w:t>
      </w:r>
      <w:r w:rsidR="00376B1C" w:rsidRPr="00753097">
        <w:rPr>
          <w:rFonts w:asciiTheme="minorHAnsi" w:eastAsia="Times New Roman" w:hAnsiTheme="minorHAnsi" w:cstheme="minorHAnsi"/>
          <w:b/>
          <w:sz w:val="20"/>
          <w:szCs w:val="20"/>
        </w:rPr>
        <w:t xml:space="preserve"> </w:t>
      </w:r>
      <w:r w:rsidR="00376B1C" w:rsidRPr="00753097">
        <w:rPr>
          <w:rFonts w:asciiTheme="minorHAnsi" w:eastAsia="Times New Roman" w:hAnsiTheme="minorHAnsi" w:cstheme="minorHAnsi"/>
          <w:b/>
          <w:i/>
          <w:sz w:val="16"/>
          <w:szCs w:val="20"/>
        </w:rPr>
        <w:t>READ OUT.</w:t>
      </w:r>
    </w:p>
    <w:p w:rsidR="00B379F0" w:rsidRDefault="009F1D84" w:rsidP="009F1D84">
      <w:pPr>
        <w:rPr>
          <w:rFonts w:asciiTheme="minorHAnsi" w:hAnsiTheme="minorHAnsi" w:cstheme="minorHAnsi"/>
          <w:i/>
          <w:sz w:val="16"/>
          <w:szCs w:val="20"/>
        </w:rPr>
      </w:pPr>
      <w:r w:rsidRPr="00753097">
        <w:rPr>
          <w:rFonts w:asciiTheme="minorHAnsi" w:hAnsiTheme="minorHAnsi" w:cstheme="minorHAnsi"/>
          <w:sz w:val="20"/>
          <w:szCs w:val="20"/>
        </w:rPr>
        <w:t xml:space="preserve">FB23. Apakah Anda tahu </w:t>
      </w:r>
      <w:r w:rsidR="00F33CDA">
        <w:rPr>
          <w:rFonts w:asciiTheme="minorHAnsi" w:hAnsiTheme="minorHAnsi" w:cstheme="minorHAnsi"/>
          <w:sz w:val="20"/>
          <w:szCs w:val="20"/>
        </w:rPr>
        <w:t xml:space="preserve">tingkat </w:t>
      </w:r>
      <w:r w:rsidR="0083081D">
        <w:rPr>
          <w:rFonts w:asciiTheme="minorHAnsi" w:hAnsiTheme="minorHAnsi" w:cstheme="minorHAnsi"/>
          <w:sz w:val="20"/>
          <w:szCs w:val="20"/>
        </w:rPr>
        <w:t>suku</w:t>
      </w:r>
      <w:r w:rsidR="00E413D5">
        <w:rPr>
          <w:rFonts w:asciiTheme="minorHAnsi" w:hAnsiTheme="minorHAnsi" w:cstheme="minorHAnsi"/>
          <w:sz w:val="20"/>
          <w:szCs w:val="20"/>
        </w:rPr>
        <w:t xml:space="preserve"> </w:t>
      </w:r>
      <w:r w:rsidRPr="00753097">
        <w:rPr>
          <w:rFonts w:asciiTheme="minorHAnsi" w:hAnsiTheme="minorHAnsi" w:cstheme="minorHAnsi"/>
          <w:sz w:val="20"/>
          <w:szCs w:val="20"/>
        </w:rPr>
        <w:t xml:space="preserve">bunga tabungan Anda dari___? </w:t>
      </w:r>
      <w:r w:rsidRPr="00753097">
        <w:rPr>
          <w:rFonts w:asciiTheme="minorHAnsi" w:hAnsiTheme="minorHAnsi" w:cstheme="minorHAnsi"/>
          <w:i/>
          <w:sz w:val="16"/>
          <w:szCs w:val="20"/>
        </w:rPr>
        <w:t>Do you know what interest rate you earn on your savings from…?</w:t>
      </w:r>
    </w:p>
    <w:p w:rsidR="00B379F0" w:rsidRDefault="00B379F0">
      <w:pPr>
        <w:rPr>
          <w:rFonts w:asciiTheme="minorHAnsi" w:hAnsiTheme="minorHAnsi" w:cstheme="minorHAnsi"/>
          <w:i/>
          <w:sz w:val="16"/>
          <w:szCs w:val="20"/>
        </w:rPr>
      </w:pPr>
      <w:r>
        <w:rPr>
          <w:rFonts w:asciiTheme="minorHAnsi" w:hAnsiTheme="minorHAnsi" w:cstheme="minorHAnsi"/>
          <w:i/>
          <w:sz w:val="16"/>
          <w:szCs w:val="20"/>
        </w:rPr>
        <w:br w:type="page"/>
      </w:r>
    </w:p>
    <w:p w:rsidR="009F1D84" w:rsidRPr="00753097" w:rsidRDefault="009F1D84" w:rsidP="009F1D84">
      <w:pPr>
        <w:rPr>
          <w:rFonts w:asciiTheme="minorHAnsi" w:hAnsiTheme="minorHAnsi" w:cstheme="minorHAnsi"/>
          <w:i/>
          <w:sz w:val="16"/>
          <w:szCs w:val="20"/>
        </w:rPr>
      </w:pPr>
    </w:p>
    <w:tbl>
      <w:tblPr>
        <w:tblStyle w:val="TableGrid"/>
        <w:tblW w:w="9710" w:type="dxa"/>
        <w:jc w:val="center"/>
        <w:tblLayout w:type="fixed"/>
        <w:tblLook w:val="04A0" w:firstRow="1" w:lastRow="0" w:firstColumn="1" w:lastColumn="0" w:noHBand="0" w:noVBand="1"/>
      </w:tblPr>
      <w:tblGrid>
        <w:gridCol w:w="937"/>
        <w:gridCol w:w="4643"/>
        <w:gridCol w:w="1032"/>
        <w:gridCol w:w="1033"/>
        <w:gridCol w:w="1032"/>
        <w:gridCol w:w="1033"/>
      </w:tblGrid>
      <w:tr w:rsidR="00E413D5" w:rsidRPr="00753097" w:rsidTr="00AB4D3B">
        <w:trPr>
          <w:tblHeader/>
          <w:jc w:val="center"/>
        </w:trPr>
        <w:tc>
          <w:tcPr>
            <w:tcW w:w="937" w:type="dxa"/>
            <w:vMerge w:val="restart"/>
          </w:tcPr>
          <w:p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4643" w:type="dxa"/>
            <w:vMerge w:val="restart"/>
          </w:tcPr>
          <w:p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2065" w:type="dxa"/>
            <w:gridSpan w:val="2"/>
          </w:tcPr>
          <w:p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FB22</w:t>
            </w:r>
          </w:p>
          <w:p w:rsidR="00E413D5" w:rsidRPr="007B269F" w:rsidRDefault="00E6254E"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menyimpan/ menabung uang di…?</w:t>
            </w:r>
          </w:p>
        </w:tc>
        <w:tc>
          <w:tcPr>
            <w:tcW w:w="2065" w:type="dxa"/>
            <w:gridSpan w:val="2"/>
          </w:tcPr>
          <w:p w:rsidR="00E413D5"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FB23</w:t>
            </w:r>
          </w:p>
          <w:p w:rsidR="00E6254E" w:rsidRPr="007B269F" w:rsidRDefault="00E6254E"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Apakah Anda tahu tingkat suku bunga tabungan di…?</w:t>
            </w:r>
          </w:p>
        </w:tc>
      </w:tr>
      <w:tr w:rsidR="00E413D5" w:rsidRPr="00753097" w:rsidTr="00AB4D3B">
        <w:trPr>
          <w:tblHeader/>
          <w:jc w:val="center"/>
        </w:trPr>
        <w:tc>
          <w:tcPr>
            <w:tcW w:w="937" w:type="dxa"/>
            <w:vMerge/>
          </w:tcPr>
          <w:p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4643" w:type="dxa"/>
            <w:vMerge/>
          </w:tcPr>
          <w:p w:rsidR="00E413D5" w:rsidRPr="00753097" w:rsidRDefault="00E413D5" w:rsidP="006C3891">
            <w:pPr>
              <w:kinsoku w:val="0"/>
              <w:overflowPunct w:val="0"/>
              <w:textAlignment w:val="baseline"/>
              <w:rPr>
                <w:rFonts w:asciiTheme="minorHAnsi" w:eastAsia="Times New Roman" w:hAnsiTheme="minorHAnsi" w:cstheme="minorHAnsi"/>
                <w:sz w:val="20"/>
                <w:szCs w:val="20"/>
              </w:rPr>
            </w:pPr>
          </w:p>
        </w:tc>
        <w:tc>
          <w:tcPr>
            <w:tcW w:w="1032" w:type="dxa"/>
          </w:tcPr>
          <w:p w:rsidR="00E413D5" w:rsidRPr="007B269F" w:rsidRDefault="00E413D5" w:rsidP="00BC2D3A">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033" w:type="dxa"/>
          </w:tcPr>
          <w:p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E413D5" w:rsidRPr="007B269F" w:rsidRDefault="00E413D5" w:rsidP="00A225D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c>
          <w:tcPr>
            <w:tcW w:w="1032" w:type="dxa"/>
          </w:tcPr>
          <w:p w:rsidR="00E413D5" w:rsidRPr="007B269F" w:rsidRDefault="00E413D5" w:rsidP="00671D68">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033" w:type="dxa"/>
          </w:tcPr>
          <w:p w:rsidR="00E413D5" w:rsidRPr="007B269F" w:rsidRDefault="00E413D5" w:rsidP="00671D68">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E413D5" w:rsidRPr="007B269F" w:rsidRDefault="00E413D5"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F33CDA" w:rsidRPr="00753097" w:rsidTr="00AB4D3B">
        <w:trPr>
          <w:jc w:val="center"/>
        </w:trPr>
        <w:tc>
          <w:tcPr>
            <w:tcW w:w="937" w:type="dxa"/>
            <w:vAlign w:val="center"/>
          </w:tcPr>
          <w:p w:rsidR="00E413D5"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FB22.1</w:t>
            </w:r>
          </w:p>
        </w:tc>
        <w:tc>
          <w:tcPr>
            <w:tcW w:w="4643" w:type="dxa"/>
          </w:tcPr>
          <w:p w:rsidR="007714C5" w:rsidRDefault="007714C5" w:rsidP="006C3891">
            <w:pPr>
              <w:kinsoku w:val="0"/>
              <w:overflowPunct w:val="0"/>
              <w:textAlignment w:val="baseline"/>
              <w:rPr>
                <w:rFonts w:asciiTheme="minorHAnsi" w:eastAsia="Times New Roman" w:hAnsiTheme="minorHAnsi" w:cstheme="minorHAnsi"/>
                <w:sz w:val="20"/>
                <w:szCs w:val="20"/>
              </w:rPr>
            </w:pPr>
          </w:p>
          <w:p w:rsidR="00E413D5" w:rsidRDefault="00E413D5"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Bank</w:t>
            </w:r>
          </w:p>
          <w:p w:rsidR="007714C5" w:rsidRPr="00753097" w:rsidRDefault="007714C5" w:rsidP="006C3891">
            <w:pPr>
              <w:kinsoku w:val="0"/>
              <w:overflowPunct w:val="0"/>
              <w:textAlignment w:val="baseline"/>
              <w:rPr>
                <w:rFonts w:asciiTheme="minorHAnsi" w:eastAsia="Times New Roman" w:hAnsiTheme="minorHAnsi" w:cstheme="minorHAnsi"/>
                <w:sz w:val="20"/>
                <w:szCs w:val="20"/>
              </w:rPr>
            </w:pPr>
          </w:p>
        </w:tc>
        <w:tc>
          <w:tcPr>
            <w:tcW w:w="1032" w:type="dxa"/>
            <w:vAlign w:val="center"/>
          </w:tcPr>
          <w:p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13D5" w:rsidRPr="00753097" w:rsidRDefault="00E413D5">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rsidTr="00AB4D3B">
        <w:trPr>
          <w:jc w:val="center"/>
        </w:trPr>
        <w:tc>
          <w:tcPr>
            <w:tcW w:w="937" w:type="dxa"/>
            <w:vAlign w:val="center"/>
          </w:tcPr>
          <w:p w:rsidR="00E429B8"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FB22.2</w:t>
            </w:r>
          </w:p>
        </w:tc>
        <w:tc>
          <w:tcPr>
            <w:tcW w:w="4643" w:type="dxa"/>
          </w:tcPr>
          <w:p w:rsidR="00E429B8" w:rsidRPr="00753097" w:rsidRDefault="00E429B8">
            <w:pPr>
              <w:kinsoku w:val="0"/>
              <w:overflowPunct w:val="0"/>
              <w:textAlignment w:val="baseline"/>
              <w:rPr>
                <w:rFonts w:asciiTheme="minorHAnsi" w:hAnsiTheme="minorHAnsi" w:cstheme="minorHAnsi"/>
                <w:sz w:val="20"/>
                <w:szCs w:val="20"/>
              </w:rPr>
            </w:pPr>
            <w:r>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atau produk </w:t>
            </w:r>
            <w:r w:rsidRPr="00753097">
              <w:rPr>
                <w:rFonts w:asciiTheme="minorHAnsi" w:eastAsia="Cambria" w:hAnsiTheme="minorHAnsi" w:cstheme="minorHAnsi"/>
                <w:sz w:val="20"/>
                <w:szCs w:val="20"/>
              </w:rPr>
              <w:t>mobile money/uang ponsel</w:t>
            </w:r>
            <w:r w:rsidRPr="00753097">
              <w:rPr>
                <w:rFonts w:asciiTheme="minorHAnsi" w:eastAsia="Times New Roman" w:hAnsiTheme="minorHAnsi" w:cstheme="minorHAnsi"/>
                <w:sz w:val="20"/>
                <w:szCs w:val="20"/>
              </w:rPr>
              <w:t xml:space="preserve"> (Misalnya T-Cash, E-Cash dll) </w:t>
            </w:r>
            <w:r w:rsidRPr="00753097">
              <w:rPr>
                <w:rFonts w:asciiTheme="minorHAnsi" w:eastAsia="Times New Roman" w:hAnsiTheme="minorHAnsi" w:cstheme="minorHAnsi"/>
                <w:i/>
                <w:sz w:val="16"/>
                <w:szCs w:val="20"/>
              </w:rPr>
              <w:t>Mobile money account or mobile money product (e.g., T-Cash, E-Cash, etc.)</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rsidTr="00AB4D3B">
        <w:trPr>
          <w:jc w:val="center"/>
        </w:trPr>
        <w:tc>
          <w:tcPr>
            <w:tcW w:w="937" w:type="dxa"/>
            <w:vAlign w:val="center"/>
          </w:tcPr>
          <w:p w:rsidR="00E429B8"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FB22.3</w:t>
            </w:r>
          </w:p>
        </w:tc>
        <w:tc>
          <w:tcPr>
            <w:tcW w:w="4643" w:type="dxa"/>
          </w:tcPr>
          <w:p w:rsidR="00E429B8" w:rsidRPr="00753097" w:rsidRDefault="00E429B8" w:rsidP="006A3718">
            <w:pPr>
              <w:kinsoku w:val="0"/>
              <w:overflowPunct w:val="0"/>
              <w:textAlignment w:val="baseline"/>
              <w:rPr>
                <w:rFonts w:asciiTheme="minorHAnsi" w:eastAsia="Times New Roman" w:hAnsiTheme="minorHAnsi" w:cstheme="minorHAnsi"/>
                <w:sz w:val="20"/>
                <w:szCs w:val="20"/>
              </w:rPr>
            </w:pPr>
            <w:r>
              <w:rPr>
                <w:rFonts w:asciiTheme="minorHAnsi" w:hAnsiTheme="minorHAnsi" w:cstheme="minorHAnsi"/>
                <w:sz w:val="20"/>
                <w:szCs w:val="20"/>
              </w:rPr>
              <w:t>Rekening</w:t>
            </w:r>
            <w:r w:rsidRPr="00753097">
              <w:rPr>
                <w:rFonts w:asciiTheme="minorHAnsi" w:hAnsiTheme="minorHAnsi" w:cstheme="minorHAnsi"/>
                <w:sz w:val="20"/>
                <w:szCs w:val="20"/>
              </w:rPr>
              <w:t xml:space="preserve"> tabungan di KOPERASI (organisasi yang mensyaratkan keanggotaan misalnya koperasi pertanian atau koperasi pegawai)</w:t>
            </w:r>
            <w:r w:rsidRPr="00753097">
              <w:rPr>
                <w:rFonts w:asciiTheme="minorHAnsi" w:hAnsiTheme="minorHAnsi" w:cstheme="minorHAnsi"/>
                <w:i/>
                <w:sz w:val="16"/>
                <w:szCs w:val="20"/>
              </w:rPr>
              <w:t>Savings account at KOPERASI (organization which requires you to be a member e.g. agricultural co-op or workplace co-op)</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FB22.4</w:t>
            </w:r>
          </w:p>
        </w:tc>
        <w:tc>
          <w:tcPr>
            <w:tcW w:w="4643" w:type="dxa"/>
          </w:tcPr>
          <w:p w:rsidR="00E429B8" w:rsidRPr="00753097" w:rsidRDefault="00E429B8" w:rsidP="0055341A">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Tabungan di kelompok informal yang meminjamkan uang dengan </w:t>
            </w:r>
            <w:r w:rsidRPr="00065344">
              <w:rPr>
                <w:rFonts w:asciiTheme="minorHAnsi" w:hAnsiTheme="minorHAnsi" w:cstheme="minorHAnsi"/>
                <w:b/>
                <w:sz w:val="20"/>
                <w:szCs w:val="20"/>
              </w:rPr>
              <w:t>bunga</w:t>
            </w:r>
            <w:r w:rsidRPr="00753097">
              <w:rPr>
                <w:rFonts w:asciiTheme="minorHAnsi" w:hAnsiTheme="minorHAnsi" w:cstheme="minorHAnsi"/>
                <w:sz w:val="20"/>
                <w:szCs w:val="20"/>
              </w:rPr>
              <w:t xml:space="preserve"> kepada anggota kelompoknya atau non-anggota </w:t>
            </w:r>
            <w:r w:rsidRPr="00753097">
              <w:rPr>
                <w:rFonts w:asciiTheme="minorHAnsi" w:hAnsiTheme="minorHAnsi" w:cstheme="minorHAnsi"/>
                <w:i/>
                <w:sz w:val="16"/>
                <w:szCs w:val="20"/>
              </w:rPr>
              <w:t>Savings with an informal group that lends to its members or to other people with interest</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FB22.5</w:t>
            </w:r>
          </w:p>
        </w:tc>
        <w:tc>
          <w:tcPr>
            <w:tcW w:w="4643" w:type="dxa"/>
          </w:tcPr>
          <w:p w:rsidR="00E429B8" w:rsidRPr="00753097" w:rsidRDefault="00E429B8" w:rsidP="00E51F51">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Tabungan dengan membeli sesuatu (barang/bahan pertanian, hewan ternak, </w:t>
            </w:r>
            <w:r>
              <w:rPr>
                <w:rFonts w:asciiTheme="minorHAnsi" w:hAnsiTheme="minorHAnsi" w:cstheme="minorHAnsi"/>
                <w:sz w:val="20"/>
                <w:szCs w:val="20"/>
              </w:rPr>
              <w:t>jaring untuk perikanan/tambak, dan barang</w:t>
            </w:r>
            <w:r w:rsidRPr="00753097">
              <w:rPr>
                <w:rFonts w:asciiTheme="minorHAnsi" w:hAnsiTheme="minorHAnsi" w:cstheme="minorHAnsi"/>
                <w:sz w:val="20"/>
                <w:szCs w:val="20"/>
              </w:rPr>
              <w:t xml:space="preserve"> lainnya) </w:t>
            </w:r>
            <w:r w:rsidRPr="00753097">
              <w:rPr>
                <w:rFonts w:asciiTheme="minorHAnsi" w:hAnsiTheme="minorHAnsi" w:cstheme="minorHAnsi"/>
                <w:i/>
                <w:sz w:val="16"/>
                <w:szCs w:val="20"/>
              </w:rPr>
              <w:t>Savings through buying something (agricultural inputs, livestock, other property)</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hAnsiTheme="minorHAnsi" w:cstheme="minorHAnsi"/>
                <w:sz w:val="20"/>
                <w:szCs w:val="20"/>
              </w:rPr>
            </w:pPr>
            <w:r>
              <w:rPr>
                <w:rFonts w:asciiTheme="minorHAnsi" w:eastAsia="Times New Roman" w:hAnsiTheme="minorHAnsi" w:cstheme="minorHAnsi"/>
                <w:sz w:val="20"/>
                <w:szCs w:val="20"/>
              </w:rPr>
              <w:t>FB22.6</w:t>
            </w:r>
          </w:p>
        </w:tc>
        <w:tc>
          <w:tcPr>
            <w:tcW w:w="4643" w:type="dxa"/>
          </w:tcPr>
          <w:p w:rsidR="00E429B8" w:rsidRPr="00753097" w:rsidRDefault="00E429B8" w:rsidP="006C3891">
            <w:pPr>
              <w:kinsoku w:val="0"/>
              <w:overflowPunct w:val="0"/>
              <w:textAlignment w:val="baseline"/>
              <w:rPr>
                <w:rFonts w:asciiTheme="minorHAnsi" w:hAnsiTheme="minorHAnsi" w:cstheme="minorHAnsi"/>
                <w:sz w:val="20"/>
                <w:szCs w:val="20"/>
              </w:rPr>
            </w:pPr>
            <w:r w:rsidRPr="00753097">
              <w:rPr>
                <w:rFonts w:asciiTheme="minorHAnsi" w:hAnsiTheme="minorHAnsi" w:cstheme="minorHAnsi"/>
                <w:sz w:val="20"/>
                <w:szCs w:val="20"/>
              </w:rPr>
              <w:t>Kartu digital/kartu</w:t>
            </w:r>
            <w:r>
              <w:rPr>
                <w:rFonts w:asciiTheme="minorHAnsi" w:hAnsiTheme="minorHAnsi" w:cstheme="minorHAnsi"/>
                <w:sz w:val="20"/>
                <w:szCs w:val="20"/>
              </w:rPr>
              <w:t xml:space="preserve"> </w:t>
            </w:r>
            <w:r w:rsidRPr="00753097">
              <w:rPr>
                <w:rFonts w:asciiTheme="minorHAnsi" w:hAnsiTheme="minorHAnsi" w:cstheme="minorHAnsi"/>
                <w:sz w:val="20"/>
                <w:szCs w:val="20"/>
              </w:rPr>
              <w:t xml:space="preserve">isi ulang </w:t>
            </w:r>
            <w:r w:rsidRPr="00753097">
              <w:rPr>
                <w:rFonts w:asciiTheme="minorHAnsi" w:hAnsiTheme="minorHAnsi" w:cstheme="minorHAnsi"/>
                <w:i/>
                <w:sz w:val="16"/>
                <w:szCs w:val="20"/>
              </w:rPr>
              <w:t>Digital/recharge card</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FB22.7</w:t>
            </w:r>
          </w:p>
        </w:tc>
        <w:tc>
          <w:tcPr>
            <w:tcW w:w="4643" w:type="dxa"/>
          </w:tcPr>
          <w:p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Orang lain misalnya keluarga, teman, tetangga, toko, kolektor tabungan dll </w:t>
            </w:r>
            <w:r w:rsidRPr="00753097">
              <w:rPr>
                <w:rFonts w:asciiTheme="minorHAnsi" w:eastAsia="Times New Roman" w:hAnsiTheme="minorHAnsi" w:cstheme="minorHAnsi"/>
                <w:i/>
                <w:sz w:val="16"/>
                <w:szCs w:val="20"/>
              </w:rPr>
              <w:t>Other people, e.g., family, friends, neighbors, shopkeepers, money guards, etc.</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FB22.8</w:t>
            </w:r>
          </w:p>
        </w:tc>
        <w:tc>
          <w:tcPr>
            <w:tcW w:w="4643" w:type="dxa"/>
          </w:tcPr>
          <w:p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Ditempat aman dirumah atau Anda menyimpan sendiri dalam bentuk tunai </w:t>
            </w:r>
            <w:r w:rsidRPr="00753097">
              <w:rPr>
                <w:rFonts w:asciiTheme="minorHAnsi" w:eastAsia="Times New Roman" w:hAnsiTheme="minorHAnsi" w:cstheme="minorHAnsi"/>
                <w:i/>
                <w:sz w:val="16"/>
                <w:szCs w:val="20"/>
              </w:rPr>
              <w:t>In a safe place at home or on yourself in cash</w:t>
            </w:r>
            <w:r w:rsidRPr="00753097">
              <w:rPr>
                <w:rFonts w:asciiTheme="minorHAnsi" w:eastAsia="Times New Roman" w:hAnsiTheme="minorHAnsi" w:cstheme="minorHAnsi"/>
                <w:sz w:val="16"/>
                <w:szCs w:val="20"/>
              </w:rPr>
              <w:t xml:space="preserve"> </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auto"/>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F33CDA"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FB22.9</w:t>
            </w:r>
          </w:p>
        </w:tc>
        <w:tc>
          <w:tcPr>
            <w:tcW w:w="4643" w:type="dxa"/>
          </w:tcPr>
          <w:p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Dalam bentu</w:t>
            </w:r>
            <w:r>
              <w:rPr>
                <w:rFonts w:asciiTheme="minorHAnsi" w:eastAsia="Times New Roman" w:hAnsiTheme="minorHAnsi" w:cstheme="minorHAnsi"/>
                <w:sz w:val="20"/>
                <w:szCs w:val="20"/>
              </w:rPr>
              <w:t>k</w:t>
            </w:r>
            <w:r w:rsidRPr="00753097">
              <w:rPr>
                <w:rFonts w:asciiTheme="minorHAnsi" w:eastAsia="Times New Roman" w:hAnsiTheme="minorHAnsi" w:cstheme="minorHAnsi"/>
                <w:sz w:val="20"/>
                <w:szCs w:val="20"/>
              </w:rPr>
              <w:t xml:space="preserve"> asset, misalnya emas </w:t>
            </w:r>
            <w:r w:rsidRPr="00753097">
              <w:rPr>
                <w:rFonts w:asciiTheme="minorHAnsi" w:eastAsia="Times New Roman" w:hAnsiTheme="minorHAnsi" w:cstheme="minorHAnsi"/>
                <w:i/>
                <w:sz w:val="16"/>
                <w:szCs w:val="20"/>
              </w:rPr>
              <w:t>In-kind assets, such as gold</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auto"/>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c>
          <w:tcPr>
            <w:tcW w:w="1033" w:type="dxa"/>
            <w:shd w:val="clear" w:color="auto" w:fill="000000" w:themeFill="text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p>
        </w:tc>
      </w:tr>
      <w:tr w:rsidR="00E429B8" w:rsidRPr="00753097" w:rsidTr="00AB4D3B">
        <w:trPr>
          <w:jc w:val="center"/>
        </w:trPr>
        <w:tc>
          <w:tcPr>
            <w:tcW w:w="937" w:type="dxa"/>
            <w:vAlign w:val="center"/>
          </w:tcPr>
          <w:p w:rsidR="00E429B8" w:rsidRPr="00753097" w:rsidRDefault="00E429B8" w:rsidP="007B269F">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FB22.10</w:t>
            </w:r>
          </w:p>
        </w:tc>
        <w:tc>
          <w:tcPr>
            <w:tcW w:w="4643" w:type="dxa"/>
          </w:tcPr>
          <w:p w:rsidR="00E429B8" w:rsidRPr="00753097" w:rsidRDefault="00E429B8" w:rsidP="006C389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w:t>
            </w:r>
            <w:r w:rsidRPr="00753097">
              <w:rPr>
                <w:rFonts w:asciiTheme="minorHAnsi" w:eastAsia="Times New Roman" w:hAnsiTheme="minorHAnsi" w:cstheme="minorHAnsi"/>
                <w:i/>
                <w:sz w:val="16"/>
                <w:szCs w:val="20"/>
              </w:rPr>
              <w:t>Other</w:t>
            </w:r>
          </w:p>
          <w:p w:rsidR="00E429B8" w:rsidRDefault="00E429B8" w:rsidP="006C3891">
            <w:pPr>
              <w:kinsoku w:val="0"/>
              <w:overflowPunct w:val="0"/>
              <w:textAlignment w:val="baseline"/>
              <w:rPr>
                <w:rFonts w:asciiTheme="minorHAnsi" w:eastAsia="Times New Roman" w:hAnsiTheme="minorHAnsi" w:cstheme="minorHAnsi"/>
                <w:i/>
                <w:sz w:val="16"/>
                <w:szCs w:val="20"/>
              </w:rPr>
            </w:pPr>
          </w:p>
          <w:p w:rsidR="00E429B8" w:rsidRPr="00753097" w:rsidRDefault="00E429B8"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w:t>
            </w:r>
          </w:p>
        </w:tc>
        <w:tc>
          <w:tcPr>
            <w:tcW w:w="1032" w:type="dxa"/>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1032"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1033" w:type="dxa"/>
            <w:shd w:val="clear" w:color="auto" w:fill="FFFFFF" w:themeFill="background1"/>
            <w:vAlign w:val="center"/>
          </w:tcPr>
          <w:p w:rsidR="00E429B8" w:rsidRPr="00753097" w:rsidRDefault="00E429B8">
            <w:pPr>
              <w:kinsoku w:val="0"/>
              <w:overflowPunct w:val="0"/>
              <w:jc w:val="center"/>
              <w:textAlignment w:val="baseline"/>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r>
    </w:tbl>
    <w:p w:rsidR="009F1D84" w:rsidRDefault="009F1D84" w:rsidP="009F1D84">
      <w:pPr>
        <w:kinsoku w:val="0"/>
        <w:overflowPunct w:val="0"/>
        <w:textAlignment w:val="baseline"/>
        <w:rPr>
          <w:rFonts w:asciiTheme="minorHAnsi" w:eastAsia="Times New Roman" w:hAnsiTheme="minorHAnsi" w:cstheme="minorHAnsi"/>
          <w:sz w:val="20"/>
          <w:szCs w:val="20"/>
        </w:rPr>
      </w:pPr>
    </w:p>
    <w:p w:rsidR="00BF6632" w:rsidRPr="00753097" w:rsidRDefault="00BF6632" w:rsidP="00AB4D3B">
      <w:pPr>
        <w:kinsoku w:val="0"/>
        <w:overflowPunct w:val="0"/>
        <w:spacing w:after="0"/>
        <w:ind w:left="63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E6254E">
        <w:rPr>
          <w:rFonts w:asciiTheme="minorHAnsi" w:eastAsia="Times New Roman" w:hAnsiTheme="minorHAnsi" w:cstheme="minorHAnsi"/>
          <w:b/>
          <w:sz w:val="20"/>
          <w:szCs w:val="20"/>
        </w:rPr>
        <w:t xml:space="preserve">FB23a </w:t>
      </w:r>
      <w:r w:rsidRPr="00753097">
        <w:rPr>
          <w:rFonts w:asciiTheme="minorHAnsi" w:eastAsia="Times New Roman" w:hAnsiTheme="minorHAnsi" w:cstheme="minorHAnsi"/>
          <w:b/>
          <w:sz w:val="20"/>
          <w:szCs w:val="20"/>
        </w:rPr>
        <w:t xml:space="preserve">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MENYIMPAN</w:t>
      </w:r>
      <w:r w:rsidR="00E6254E">
        <w:rPr>
          <w:rFonts w:asciiTheme="minorHAnsi" w:eastAsia="Times New Roman" w:hAnsiTheme="minorHAnsi" w:cstheme="minorHAnsi"/>
          <w:b/>
          <w:sz w:val="20"/>
          <w:szCs w:val="20"/>
        </w:rPr>
        <w:t>/MENABUNG</w:t>
      </w:r>
      <w:r w:rsidRPr="00753097">
        <w:rPr>
          <w:rFonts w:asciiTheme="minorHAnsi" w:eastAsia="Times New Roman" w:hAnsiTheme="minorHAnsi" w:cstheme="minorHAnsi"/>
          <w:b/>
          <w:sz w:val="20"/>
          <w:szCs w:val="20"/>
        </w:rPr>
        <w:t xml:space="preserve"> UANG DI BANK (</w:t>
      </w:r>
      <w:r w:rsidR="00356825">
        <w:rPr>
          <w:rFonts w:asciiTheme="minorHAnsi" w:eastAsia="Times New Roman" w:hAnsiTheme="minorHAnsi" w:cstheme="minorHAnsi"/>
          <w:b/>
          <w:sz w:val="20"/>
          <w:szCs w:val="20"/>
        </w:rPr>
        <w:t xml:space="preserve">TERLINGKAR KODE 2 DI </w:t>
      </w:r>
      <w:r w:rsidRPr="00753097">
        <w:rPr>
          <w:rFonts w:asciiTheme="minorHAnsi" w:eastAsia="Times New Roman" w:hAnsiTheme="minorHAnsi" w:cstheme="minorHAnsi"/>
          <w:b/>
          <w:sz w:val="20"/>
          <w:szCs w:val="20"/>
        </w:rPr>
        <w:t>FB22.1</w:t>
      </w:r>
      <w:r w:rsidR="00356825">
        <w:rPr>
          <w:rFonts w:asciiTheme="minorHAnsi" w:eastAsia="Times New Roman" w:hAnsiTheme="minorHAnsi" w:cstheme="minorHAnsi"/>
          <w:b/>
          <w:sz w:val="20"/>
          <w:szCs w:val="20"/>
        </w:rPr>
        <w:t>-BANK</w:t>
      </w:r>
      <w:r w:rsidRPr="00753097">
        <w:rPr>
          <w:rFonts w:asciiTheme="minorHAnsi" w:eastAsia="Times New Roman" w:hAnsiTheme="minorHAnsi" w:cstheme="minorHAnsi"/>
          <w:b/>
          <w:sz w:val="20"/>
          <w:szCs w:val="20"/>
        </w:rPr>
        <w:t xml:space="preserve">). LAINNYA LANJUTKAN KE FB24 </w:t>
      </w:r>
      <w:r w:rsidRPr="00753097">
        <w:rPr>
          <w:rFonts w:asciiTheme="minorHAnsi" w:eastAsia="Times New Roman" w:hAnsiTheme="minorHAnsi" w:cstheme="minorHAnsi"/>
          <w:b/>
          <w:i/>
          <w:sz w:val="16"/>
          <w:szCs w:val="20"/>
        </w:rPr>
        <w:t>ASK ONLY IF DOES NOT SAVE AT A BANK (FB22.1=2). OTHERS SKIP TO FB24.</w:t>
      </w:r>
    </w:p>
    <w:p w:rsidR="00E6254E" w:rsidRPr="00753097" w:rsidRDefault="00E6254E" w:rsidP="00E6254E">
      <w:pPr>
        <w:spacing w:after="0"/>
        <w:ind w:left="63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Pr="00BE5C60">
        <w:rPr>
          <w:rFonts w:asciiTheme="minorHAnsi" w:eastAsia="Times New Roman" w:hAnsiTheme="minorHAnsi" w:cstheme="minorHAnsi"/>
          <w:b/>
          <w:i/>
          <w:color w:val="FF0000"/>
          <w:sz w:val="16"/>
          <w:szCs w:val="20"/>
        </w:rPr>
        <w:t xml:space="preserve"> DO NOT READ</w:t>
      </w:r>
      <w:r w:rsidRPr="00753097">
        <w:rPr>
          <w:rFonts w:asciiTheme="minorHAnsi" w:eastAsia="Times New Roman" w:hAnsiTheme="minorHAnsi" w:cstheme="minorHAnsi"/>
          <w:b/>
          <w:i/>
          <w:sz w:val="16"/>
          <w:szCs w:val="20"/>
        </w:rPr>
        <w:t>.</w:t>
      </w:r>
    </w:p>
    <w:p w:rsidR="00BF6632" w:rsidRPr="00753097" w:rsidRDefault="008233B2" w:rsidP="00E6254E">
      <w:pPr>
        <w:kinsoku w:val="0"/>
        <w:overflowPunct w:val="0"/>
        <w:spacing w:after="0"/>
        <w:ind w:left="630"/>
        <w:textAlignment w:val="baseline"/>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 xml:space="preserve">PILIHAN </w:t>
      </w:r>
      <w:r w:rsidR="00142804">
        <w:rPr>
          <w:rFonts w:asciiTheme="minorHAnsi" w:hAnsiTheme="minorHAnsi" w:cstheme="minorHAnsi"/>
          <w:b/>
          <w:i/>
          <w:sz w:val="16"/>
          <w:szCs w:val="20"/>
        </w:rPr>
        <w:t>CODE TO FIT</w:t>
      </w:r>
    </w:p>
    <w:p w:rsidR="00BF6632" w:rsidRPr="00753097" w:rsidRDefault="00BF6632" w:rsidP="00E6254E">
      <w:pPr>
        <w:kinsoku w:val="0"/>
        <w:overflowPunct w:val="0"/>
        <w:spacing w:after="0"/>
        <w:ind w:left="63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9F1D84" w:rsidRPr="00753097" w:rsidRDefault="009F1D84" w:rsidP="00AB4D3B">
      <w:pPr>
        <w:kinsoku w:val="0"/>
        <w:overflowPunct w:val="0"/>
        <w:spacing w:after="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FB23</w:t>
      </w:r>
      <w:r w:rsidR="00E76AFE">
        <w:rPr>
          <w:rFonts w:asciiTheme="minorHAnsi" w:eastAsia="Times New Roman" w:hAnsiTheme="minorHAnsi" w:cstheme="minorHAnsi"/>
          <w:sz w:val="20"/>
          <w:szCs w:val="20"/>
        </w:rPr>
        <w:t>a</w:t>
      </w:r>
      <w:r w:rsidRPr="00753097">
        <w:rPr>
          <w:rFonts w:asciiTheme="minorHAnsi" w:eastAsia="Times New Roman" w:hAnsiTheme="minorHAnsi" w:cstheme="minorHAnsi"/>
          <w:sz w:val="20"/>
          <w:szCs w:val="20"/>
        </w:rPr>
        <w:t xml:space="preserve">.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 menyimpan uang di bank?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save at a bank?</w:t>
      </w:r>
    </w:p>
    <w:p w:rsidR="00E6254E" w:rsidRDefault="00E6254E" w:rsidP="00AB4D3B">
      <w:pPr>
        <w:kinsoku w:val="0"/>
        <w:overflowPunct w:val="0"/>
        <w:spacing w:after="0"/>
        <w:textAlignment w:val="baseline"/>
        <w:rPr>
          <w:rFonts w:asciiTheme="minorHAnsi" w:eastAsia="Times New Roman" w:hAnsiTheme="minorHAnsi" w:cstheme="minorHAnsi"/>
          <w:b/>
          <w:sz w:val="20"/>
          <w:szCs w:val="20"/>
        </w:rPr>
      </w:pPr>
    </w:p>
    <w:p w:rsidR="00797AC2" w:rsidRDefault="00797AC2" w:rsidP="00AB4D3B">
      <w:pPr>
        <w:kinsoku w:val="0"/>
        <w:overflowPunct w:val="0"/>
        <w:spacing w:after="0"/>
        <w:textAlignment w:val="baseline"/>
        <w:rPr>
          <w:rFonts w:asciiTheme="minorHAnsi" w:eastAsia="Times New Roman" w:hAnsiTheme="minorHAnsi" w:cstheme="minorHAnsi"/>
          <w:b/>
          <w:sz w:val="20"/>
          <w:szCs w:val="20"/>
        </w:rPr>
      </w:pPr>
    </w:p>
    <w:p w:rsidR="00BF6632" w:rsidRPr="00753097" w:rsidRDefault="00BF6632" w:rsidP="00AB4D3B">
      <w:pPr>
        <w:kinsoku w:val="0"/>
        <w:overflowPunct w:val="0"/>
        <w:spacing w:after="0"/>
        <w:ind w:left="540"/>
        <w:textAlignment w:val="baseline"/>
        <w:rPr>
          <w:rFonts w:asciiTheme="minorHAnsi" w:eastAsia="Times New Roman" w:hAnsiTheme="minorHAnsi" w:cstheme="minorHAnsi"/>
          <w:b/>
          <w:i/>
          <w:sz w:val="16"/>
          <w:szCs w:val="20"/>
        </w:rPr>
      </w:pPr>
      <w:r w:rsidRPr="00753097">
        <w:rPr>
          <w:rFonts w:asciiTheme="minorHAnsi" w:eastAsia="Times New Roman" w:hAnsiTheme="minorHAnsi" w:cstheme="minorHAnsi"/>
          <w:b/>
          <w:sz w:val="20"/>
          <w:szCs w:val="20"/>
        </w:rPr>
        <w:t xml:space="preserve">TANYAKAN </w:t>
      </w:r>
      <w:r w:rsidR="00E6254E">
        <w:rPr>
          <w:rFonts w:asciiTheme="minorHAnsi" w:eastAsia="Times New Roman" w:hAnsiTheme="minorHAnsi" w:cstheme="minorHAnsi"/>
          <w:b/>
          <w:sz w:val="20"/>
          <w:szCs w:val="20"/>
        </w:rPr>
        <w:t xml:space="preserve">FB24 </w:t>
      </w:r>
      <w:r w:rsidRPr="00753097">
        <w:rPr>
          <w:rFonts w:asciiTheme="minorHAnsi" w:eastAsia="Times New Roman" w:hAnsiTheme="minorHAnsi" w:cstheme="minorHAnsi"/>
          <w:b/>
          <w:sz w:val="20"/>
          <w:szCs w:val="20"/>
        </w:rPr>
        <w:t xml:space="preserve">JIKA </w:t>
      </w:r>
      <w:r w:rsidR="00E6254E">
        <w:rPr>
          <w:rFonts w:asciiTheme="minorHAnsi" w:eastAsia="Times New Roman" w:hAnsiTheme="minorHAnsi" w:cstheme="minorHAnsi"/>
          <w:b/>
          <w:sz w:val="20"/>
          <w:szCs w:val="20"/>
        </w:rPr>
        <w:t xml:space="preserve">RESPONDEN </w:t>
      </w:r>
      <w:r w:rsidRPr="00753097">
        <w:rPr>
          <w:rFonts w:asciiTheme="minorHAnsi" w:eastAsia="Times New Roman" w:hAnsiTheme="minorHAnsi" w:cstheme="minorHAnsi"/>
          <w:b/>
          <w:sz w:val="20"/>
          <w:szCs w:val="20"/>
        </w:rPr>
        <w:t>TIDAK MENYIMPAN</w:t>
      </w:r>
      <w:r w:rsidR="00E6254E">
        <w:rPr>
          <w:rFonts w:asciiTheme="minorHAnsi" w:eastAsia="Times New Roman" w:hAnsiTheme="minorHAnsi" w:cstheme="minorHAnsi"/>
          <w:b/>
          <w:sz w:val="20"/>
          <w:szCs w:val="20"/>
        </w:rPr>
        <w:t>/MENABUNG</w:t>
      </w:r>
      <w:r w:rsidRPr="00753097">
        <w:rPr>
          <w:rFonts w:asciiTheme="minorHAnsi" w:eastAsia="Times New Roman" w:hAnsiTheme="minorHAnsi" w:cstheme="minorHAnsi"/>
          <w:b/>
          <w:sz w:val="20"/>
          <w:szCs w:val="20"/>
        </w:rPr>
        <w:t xml:space="preserve"> UANG DI </w:t>
      </w:r>
      <w:r w:rsidR="00E6254E">
        <w:rPr>
          <w:rFonts w:asciiTheme="minorHAnsi" w:eastAsia="Times New Roman" w:hAnsiTheme="minorHAnsi" w:cstheme="minorHAnsi"/>
          <w:b/>
          <w:sz w:val="20"/>
          <w:szCs w:val="20"/>
        </w:rPr>
        <w:t xml:space="preserve">AKUN </w:t>
      </w:r>
      <w:r w:rsidRPr="00753097">
        <w:rPr>
          <w:rFonts w:asciiTheme="minorHAnsi" w:eastAsia="Times New Roman" w:hAnsiTheme="minorHAnsi" w:cstheme="minorHAnsi"/>
          <w:b/>
          <w:sz w:val="20"/>
          <w:szCs w:val="20"/>
        </w:rPr>
        <w:t>MOBILE MONEY</w:t>
      </w:r>
      <w:r w:rsidR="00E6254E">
        <w:rPr>
          <w:rFonts w:asciiTheme="minorHAnsi" w:eastAsia="Times New Roman" w:hAnsiTheme="minorHAnsi" w:cstheme="minorHAnsi"/>
          <w:b/>
          <w:sz w:val="20"/>
          <w:szCs w:val="20"/>
        </w:rPr>
        <w:t>/UANG PONSEL</w:t>
      </w:r>
      <w:r w:rsidRPr="00753097">
        <w:rPr>
          <w:rFonts w:asciiTheme="minorHAnsi" w:eastAsia="Times New Roman" w:hAnsiTheme="minorHAnsi" w:cstheme="minorHAnsi"/>
          <w:b/>
          <w:sz w:val="20"/>
          <w:szCs w:val="20"/>
        </w:rPr>
        <w:t xml:space="preserve"> (</w:t>
      </w:r>
      <w:r w:rsidR="009F5BEC">
        <w:rPr>
          <w:rFonts w:asciiTheme="minorHAnsi" w:eastAsia="Times New Roman" w:hAnsiTheme="minorHAnsi" w:cstheme="minorHAnsi"/>
          <w:b/>
          <w:sz w:val="20"/>
          <w:szCs w:val="20"/>
        </w:rPr>
        <w:t xml:space="preserve">TERLINGKAR KODE 2 DI </w:t>
      </w:r>
      <w:r w:rsidRPr="00753097">
        <w:rPr>
          <w:rFonts w:asciiTheme="minorHAnsi" w:eastAsia="Times New Roman" w:hAnsiTheme="minorHAnsi" w:cstheme="minorHAnsi"/>
          <w:b/>
          <w:sz w:val="20"/>
          <w:szCs w:val="20"/>
        </w:rPr>
        <w:t>FB22.</w:t>
      </w:r>
      <w:r w:rsidR="009F5BEC">
        <w:rPr>
          <w:rFonts w:asciiTheme="minorHAnsi" w:eastAsia="Times New Roman" w:hAnsiTheme="minorHAnsi" w:cstheme="minorHAnsi"/>
          <w:b/>
          <w:sz w:val="20"/>
          <w:szCs w:val="20"/>
        </w:rPr>
        <w:t>2-MOBILE MONEY</w:t>
      </w:r>
      <w:r w:rsidR="00E6254E">
        <w:rPr>
          <w:rFonts w:asciiTheme="minorHAnsi" w:eastAsia="Times New Roman" w:hAnsiTheme="minorHAnsi" w:cstheme="minorHAnsi"/>
          <w:b/>
          <w:sz w:val="20"/>
          <w:szCs w:val="20"/>
        </w:rPr>
        <w:t>/UANG PONSEL</w:t>
      </w:r>
      <w:r w:rsidRPr="00753097">
        <w:rPr>
          <w:rFonts w:asciiTheme="minorHAnsi" w:eastAsia="Times New Roman" w:hAnsiTheme="minorHAnsi" w:cstheme="minorHAnsi"/>
          <w:b/>
          <w:sz w:val="20"/>
          <w:szCs w:val="20"/>
        </w:rPr>
        <w:t xml:space="preserve">). LAINNYA LANJUTKAN KE FB25 </w:t>
      </w:r>
      <w:r w:rsidRPr="00753097">
        <w:rPr>
          <w:rFonts w:asciiTheme="minorHAnsi" w:eastAsia="Times New Roman" w:hAnsiTheme="minorHAnsi" w:cstheme="minorHAnsi"/>
          <w:b/>
          <w:i/>
          <w:sz w:val="16"/>
          <w:szCs w:val="20"/>
        </w:rPr>
        <w:t>ASK ONLY IF DOES NOT SAVE WITH MOBILE MONEY (FB22.2=2). OTHERS SKIP TO FB25</w:t>
      </w:r>
    </w:p>
    <w:p w:rsidR="00E6254E" w:rsidRPr="00753097" w:rsidRDefault="00E6254E" w:rsidP="00E6254E">
      <w:pPr>
        <w:spacing w:after="0"/>
        <w:ind w:left="540"/>
        <w:rPr>
          <w:rFonts w:asciiTheme="minorHAnsi" w:eastAsia="Times New Roman" w:hAnsiTheme="minorHAnsi" w:cstheme="minorHAnsi"/>
          <w:b/>
          <w:sz w:val="20"/>
          <w:szCs w:val="20"/>
        </w:rPr>
      </w:pPr>
      <w:r w:rsidRPr="00BE5C60">
        <w:rPr>
          <w:rFonts w:asciiTheme="minorHAnsi" w:eastAsia="Times New Roman" w:hAnsiTheme="minorHAnsi" w:cstheme="minorHAnsi"/>
          <w:b/>
          <w:color w:val="FF0000"/>
          <w:sz w:val="20"/>
          <w:szCs w:val="20"/>
        </w:rPr>
        <w:t>SPONTAN/JANGAN BACAKAN</w:t>
      </w:r>
      <w:r w:rsidRPr="00BE5C60">
        <w:rPr>
          <w:rFonts w:asciiTheme="minorHAnsi" w:eastAsia="Times New Roman" w:hAnsiTheme="minorHAnsi" w:cstheme="minorHAnsi"/>
          <w:b/>
          <w:i/>
          <w:color w:val="FF0000"/>
          <w:sz w:val="16"/>
          <w:szCs w:val="20"/>
        </w:rPr>
        <w:t xml:space="preserve"> DO NOT READ</w:t>
      </w:r>
      <w:r w:rsidRPr="00753097">
        <w:rPr>
          <w:rFonts w:asciiTheme="minorHAnsi" w:eastAsia="Times New Roman" w:hAnsiTheme="minorHAnsi" w:cstheme="minorHAnsi"/>
          <w:b/>
          <w:i/>
          <w:sz w:val="16"/>
          <w:szCs w:val="20"/>
        </w:rPr>
        <w:t>.</w:t>
      </w:r>
    </w:p>
    <w:p w:rsidR="00BF6632" w:rsidRPr="00753097" w:rsidRDefault="008233B2" w:rsidP="00E6254E">
      <w:pPr>
        <w:kinsoku w:val="0"/>
        <w:overflowPunct w:val="0"/>
        <w:spacing w:after="0"/>
        <w:ind w:left="540"/>
        <w:textAlignment w:val="baseline"/>
        <w:rPr>
          <w:rFonts w:asciiTheme="minorHAnsi" w:hAnsiTheme="minorHAnsi" w:cstheme="minorHAnsi"/>
          <w:b/>
          <w:i/>
          <w:sz w:val="16"/>
          <w:szCs w:val="20"/>
        </w:rPr>
      </w:pPr>
      <w:r>
        <w:rPr>
          <w:rFonts w:asciiTheme="minorHAnsi" w:eastAsia="Times New Roman" w:hAnsiTheme="minorHAnsi" w:cstheme="minorHAnsi"/>
          <w:b/>
          <w:sz w:val="20"/>
          <w:szCs w:val="20"/>
        </w:rPr>
        <w:t xml:space="preserve">INTERVIEWER: </w:t>
      </w:r>
      <w:r w:rsidRPr="00753097">
        <w:rPr>
          <w:rFonts w:asciiTheme="minorHAnsi" w:eastAsia="Times New Roman" w:hAnsiTheme="minorHAnsi" w:cstheme="minorHAnsi"/>
          <w:b/>
          <w:sz w:val="20"/>
          <w:szCs w:val="20"/>
        </w:rPr>
        <w:t xml:space="preserve">SESUAIKAN </w:t>
      </w:r>
      <w:r>
        <w:rPr>
          <w:rFonts w:asciiTheme="minorHAnsi" w:eastAsia="Times New Roman" w:hAnsiTheme="minorHAnsi" w:cstheme="minorHAnsi"/>
          <w:b/>
          <w:sz w:val="20"/>
          <w:szCs w:val="20"/>
        </w:rPr>
        <w:t xml:space="preserve">JAWABAN </w:t>
      </w:r>
      <w:r w:rsidRPr="00753097">
        <w:rPr>
          <w:rFonts w:asciiTheme="minorHAnsi" w:eastAsia="Times New Roman" w:hAnsiTheme="minorHAnsi" w:cstheme="minorHAnsi"/>
          <w:b/>
          <w:sz w:val="20"/>
          <w:szCs w:val="20"/>
        </w:rPr>
        <w:t xml:space="preserve">DENGAN </w:t>
      </w:r>
      <w:r>
        <w:rPr>
          <w:rFonts w:asciiTheme="minorHAnsi" w:eastAsia="Times New Roman" w:hAnsiTheme="minorHAnsi" w:cstheme="minorHAnsi"/>
          <w:b/>
          <w:sz w:val="20"/>
          <w:szCs w:val="20"/>
        </w:rPr>
        <w:t>PILIHAN</w:t>
      </w:r>
      <w:r w:rsidR="00BF6632" w:rsidRPr="00753097">
        <w:rPr>
          <w:rFonts w:asciiTheme="minorHAnsi" w:hAnsiTheme="minorHAnsi" w:cstheme="minorHAnsi"/>
          <w:b/>
          <w:sz w:val="20"/>
          <w:szCs w:val="20"/>
        </w:rPr>
        <w:t xml:space="preserve"> </w:t>
      </w:r>
      <w:r w:rsidR="00142804">
        <w:rPr>
          <w:rFonts w:asciiTheme="minorHAnsi" w:hAnsiTheme="minorHAnsi" w:cstheme="minorHAnsi"/>
          <w:b/>
          <w:i/>
          <w:sz w:val="16"/>
          <w:szCs w:val="20"/>
        </w:rPr>
        <w:t>CODE TO FIT</w:t>
      </w:r>
    </w:p>
    <w:p w:rsidR="00BF6632" w:rsidRPr="00753097" w:rsidRDefault="00BF6632" w:rsidP="00E6254E">
      <w:pPr>
        <w:kinsoku w:val="0"/>
        <w:overflowPunct w:val="0"/>
        <w:spacing w:after="0"/>
        <w:ind w:left="540"/>
        <w:textAlignment w:val="baseline"/>
        <w:rPr>
          <w:rFonts w:asciiTheme="minorHAnsi" w:eastAsia="Times New Roman" w:hAnsiTheme="minorHAnsi" w:cstheme="minorHAnsi"/>
          <w:b/>
          <w:sz w:val="20"/>
          <w:szCs w:val="20"/>
        </w:rPr>
      </w:pPr>
      <w:r w:rsidRPr="00753097">
        <w:rPr>
          <w:rFonts w:asciiTheme="minorHAnsi" w:hAnsiTheme="minorHAnsi" w:cstheme="minorHAnsi"/>
          <w:b/>
          <w:sz w:val="20"/>
          <w:szCs w:val="20"/>
        </w:rPr>
        <w:t>SA</w:t>
      </w:r>
      <w:r w:rsidRPr="00753097">
        <w:rPr>
          <w:rFonts w:asciiTheme="minorHAnsi" w:hAnsiTheme="minorHAnsi" w:cstheme="minorHAnsi"/>
          <w:b/>
          <w:i/>
          <w:sz w:val="16"/>
          <w:szCs w:val="20"/>
        </w:rPr>
        <w:t xml:space="preserve">  SINGLE ANSWER</w:t>
      </w:r>
    </w:p>
    <w:p w:rsidR="00797AC2" w:rsidRDefault="009F1D84" w:rsidP="009F1D84">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FB24. Apa </w:t>
      </w:r>
      <w:r w:rsidRPr="00AB4D3B">
        <w:rPr>
          <w:rFonts w:asciiTheme="minorHAnsi" w:eastAsia="Times New Roman" w:hAnsiTheme="minorHAnsi" w:cstheme="minorHAnsi"/>
          <w:b/>
          <w:i/>
          <w:sz w:val="20"/>
          <w:szCs w:val="20"/>
          <w:u w:val="single"/>
        </w:rPr>
        <w:t>alasan utama</w:t>
      </w:r>
      <w:r w:rsidRPr="00753097">
        <w:rPr>
          <w:rFonts w:asciiTheme="minorHAnsi" w:eastAsia="Times New Roman" w:hAnsiTheme="minorHAnsi" w:cstheme="minorHAnsi"/>
          <w:sz w:val="20"/>
          <w:szCs w:val="20"/>
        </w:rPr>
        <w:t xml:space="preserve"> Anda tidak</w:t>
      </w:r>
      <w:r w:rsidR="00526CBD" w:rsidRPr="00753097">
        <w:rPr>
          <w:rFonts w:asciiTheme="minorHAnsi" w:eastAsia="Times New Roman" w:hAnsiTheme="minorHAnsi" w:cstheme="minorHAnsi"/>
          <w:sz w:val="20"/>
          <w:szCs w:val="20"/>
        </w:rPr>
        <w:t xml:space="preserve"> menyimpan uang di mobile money/</w:t>
      </w:r>
      <w:r w:rsidR="009F4363">
        <w:rPr>
          <w:rFonts w:asciiTheme="minorHAnsi" w:eastAsia="Times New Roman" w:hAnsiTheme="minorHAnsi" w:cstheme="minorHAnsi"/>
          <w:sz w:val="20"/>
          <w:szCs w:val="20"/>
        </w:rPr>
        <w:t>uang ponsel</w:t>
      </w:r>
      <w:r w:rsidR="00526CBD" w:rsidRPr="00753097">
        <w:rPr>
          <w:rFonts w:asciiTheme="minorHAnsi" w:eastAsia="Times New Roman" w:hAnsiTheme="minorHAnsi" w:cstheme="minorHAnsi"/>
          <w:sz w:val="20"/>
          <w:szCs w:val="20"/>
        </w:rPr>
        <w:t>?</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 xml:space="preserve">What is </w:t>
      </w:r>
      <w:r w:rsidRPr="00753097">
        <w:rPr>
          <w:rFonts w:asciiTheme="minorHAnsi" w:eastAsia="Times New Roman" w:hAnsiTheme="minorHAnsi" w:cstheme="minorHAnsi"/>
          <w:i/>
          <w:sz w:val="16"/>
          <w:szCs w:val="20"/>
          <w:u w:val="single"/>
        </w:rPr>
        <w:t>the main reason</w:t>
      </w:r>
      <w:r w:rsidRPr="00753097">
        <w:rPr>
          <w:rFonts w:asciiTheme="minorHAnsi" w:eastAsia="Times New Roman" w:hAnsiTheme="minorHAnsi" w:cstheme="minorHAnsi"/>
          <w:i/>
          <w:sz w:val="16"/>
          <w:szCs w:val="20"/>
        </w:rPr>
        <w:t xml:space="preserve"> you do not save with mobile money?</w:t>
      </w:r>
    </w:p>
    <w:p w:rsidR="00797AC2" w:rsidRDefault="00797AC2">
      <w:pPr>
        <w:rPr>
          <w:rFonts w:asciiTheme="minorHAnsi" w:eastAsia="Times New Roman" w:hAnsiTheme="minorHAnsi" w:cstheme="minorHAnsi"/>
          <w:i/>
          <w:sz w:val="16"/>
          <w:szCs w:val="20"/>
        </w:rPr>
      </w:pPr>
      <w:r>
        <w:rPr>
          <w:rFonts w:asciiTheme="minorHAnsi" w:eastAsia="Times New Roman" w:hAnsiTheme="minorHAnsi" w:cstheme="minorHAnsi"/>
          <w:i/>
          <w:sz w:val="16"/>
          <w:szCs w:val="20"/>
        </w:rPr>
        <w:br w:type="page"/>
      </w:r>
    </w:p>
    <w:p w:rsidR="009F1D84" w:rsidRPr="00753097" w:rsidRDefault="009F1D84" w:rsidP="00AB4D3B">
      <w:pPr>
        <w:kinsoku w:val="0"/>
        <w:overflowPunct w:val="0"/>
        <w:spacing w:after="0"/>
        <w:textAlignment w:val="baseline"/>
        <w:rPr>
          <w:rFonts w:asciiTheme="minorHAnsi" w:eastAsia="Times New Roman" w:hAnsiTheme="minorHAnsi" w:cstheme="minorHAnsi"/>
          <w:i/>
          <w:sz w:val="16"/>
          <w:szCs w:val="20"/>
        </w:rPr>
      </w:pPr>
    </w:p>
    <w:tbl>
      <w:tblPr>
        <w:tblStyle w:val="TableGrid"/>
        <w:tblW w:w="10080" w:type="dxa"/>
        <w:tblInd w:w="558" w:type="dxa"/>
        <w:tblLayout w:type="fixed"/>
        <w:tblLook w:val="04A0" w:firstRow="1" w:lastRow="0" w:firstColumn="1" w:lastColumn="0" w:noHBand="0" w:noVBand="1"/>
      </w:tblPr>
      <w:tblGrid>
        <w:gridCol w:w="6840"/>
        <w:gridCol w:w="1620"/>
        <w:gridCol w:w="1620"/>
      </w:tblGrid>
      <w:tr w:rsidR="009F1D84" w:rsidRPr="00753097" w:rsidTr="00AB4D3B">
        <w:tc>
          <w:tcPr>
            <w:tcW w:w="6840" w:type="dxa"/>
          </w:tcPr>
          <w:p w:rsidR="009F1D84" w:rsidRPr="007B269F" w:rsidRDefault="009F1D84" w:rsidP="006C3891">
            <w:pPr>
              <w:kinsoku w:val="0"/>
              <w:overflowPunct w:val="0"/>
              <w:textAlignment w:val="baseline"/>
              <w:rPr>
                <w:rFonts w:asciiTheme="minorHAnsi" w:eastAsia="Times New Roman" w:hAnsiTheme="minorHAnsi" w:cstheme="minorHAnsi"/>
                <w:b/>
                <w:sz w:val="20"/>
                <w:szCs w:val="20"/>
              </w:rPr>
            </w:pPr>
          </w:p>
        </w:tc>
        <w:tc>
          <w:tcPr>
            <w:tcW w:w="1620" w:type="dxa"/>
          </w:tcPr>
          <w:p w:rsidR="009F1D84" w:rsidRDefault="009F1D8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FB23</w:t>
            </w:r>
            <w:r w:rsidR="00796D88" w:rsidRPr="007B269F">
              <w:rPr>
                <w:rFonts w:asciiTheme="minorHAnsi" w:eastAsia="Times New Roman" w:hAnsiTheme="minorHAnsi" w:cstheme="minorHAnsi"/>
                <w:b/>
                <w:sz w:val="20"/>
                <w:szCs w:val="20"/>
              </w:rPr>
              <w:t>a</w:t>
            </w:r>
            <w:r w:rsidRPr="007B269F">
              <w:rPr>
                <w:rFonts w:asciiTheme="minorHAnsi" w:eastAsia="Times New Roman" w:hAnsiTheme="minorHAnsi" w:cstheme="minorHAnsi"/>
                <w:b/>
                <w:sz w:val="20"/>
                <w:szCs w:val="20"/>
              </w:rPr>
              <w:t xml:space="preserve"> </w:t>
            </w:r>
          </w:p>
          <w:p w:rsidR="00797AC2"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Alasan utama tidak menabung di BANK?</w:t>
            </w:r>
          </w:p>
          <w:p w:rsidR="00797AC2" w:rsidRPr="007B269F"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(SA)</w:t>
            </w:r>
          </w:p>
        </w:tc>
        <w:tc>
          <w:tcPr>
            <w:tcW w:w="1620" w:type="dxa"/>
          </w:tcPr>
          <w:p w:rsidR="009F1D84" w:rsidRDefault="009F1D84" w:rsidP="006C3891">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FB24</w:t>
            </w:r>
          </w:p>
          <w:p w:rsidR="00797AC2"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Alasan utama tidak menabung di akun MOBILE MONEY/ UANG PONSEL?</w:t>
            </w:r>
          </w:p>
          <w:p w:rsidR="00797AC2" w:rsidRPr="007B269F" w:rsidRDefault="00797AC2" w:rsidP="006C3891">
            <w:pPr>
              <w:kinsoku w:val="0"/>
              <w:overflowPunct w:val="0"/>
              <w:jc w:val="center"/>
              <w:textAlignment w:val="baseline"/>
              <w:rPr>
                <w:rFonts w:asciiTheme="minorHAnsi" w:eastAsia="Times New Roman" w:hAnsiTheme="minorHAnsi" w:cstheme="minorHAnsi"/>
                <w:b/>
                <w:sz w:val="20"/>
                <w:szCs w:val="20"/>
              </w:rPr>
            </w:pPr>
            <w:r>
              <w:rPr>
                <w:rFonts w:asciiTheme="minorHAnsi" w:eastAsia="Times New Roman" w:hAnsiTheme="minorHAnsi" w:cstheme="minorHAnsi"/>
                <w:b/>
                <w:sz w:val="20"/>
                <w:szCs w:val="20"/>
              </w:rPr>
              <w:t>(SA)</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bisa meminjam uang dari sumber lain </w:t>
            </w:r>
            <w:r w:rsidRPr="00753097">
              <w:rPr>
                <w:rFonts w:asciiTheme="minorHAnsi" w:eastAsia="Times New Roman" w:hAnsiTheme="minorHAnsi" w:cstheme="minorHAnsi"/>
                <w:i/>
                <w:sz w:val="16"/>
                <w:szCs w:val="20"/>
              </w:rPr>
              <w:t>Saya I can save through other means</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r>
      <w:tr w:rsidR="009F1D84" w:rsidRPr="00753097" w:rsidTr="00AB4D3B">
        <w:tc>
          <w:tcPr>
            <w:tcW w:w="6840" w:type="dxa"/>
          </w:tcPr>
          <w:p w:rsidR="009F1D84" w:rsidRPr="00753097" w:rsidRDefault="009F1D84" w:rsidP="00310FFA">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tahu bagaimana membuka </w:t>
            </w:r>
            <w:r w:rsidR="00310FFA"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I do not know how to open an account</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KTP atau dokumen lain yang diperlukan </w:t>
            </w:r>
            <w:r w:rsidRPr="00753097">
              <w:rPr>
                <w:rFonts w:asciiTheme="minorHAnsi" w:eastAsia="Times New Roman" w:hAnsiTheme="minorHAnsi" w:cstheme="minorHAnsi"/>
                <w:i/>
                <w:sz w:val="16"/>
                <w:szCs w:val="20"/>
              </w:rPr>
              <w:t>I do not have a state ID or other required documents</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institusi keuangan formal didekat tempat tinggal saya </w:t>
            </w:r>
            <w:r w:rsidRPr="00753097">
              <w:rPr>
                <w:rFonts w:asciiTheme="minorHAnsi" w:eastAsia="Times New Roman" w:hAnsiTheme="minorHAnsi" w:cstheme="minorHAnsi"/>
                <w:i/>
                <w:sz w:val="16"/>
                <w:szCs w:val="20"/>
              </w:rPr>
              <w:t>There is no formal financial institution close to where I live</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r>
      <w:tr w:rsidR="009F1D84" w:rsidRPr="00753097" w:rsidTr="00AB4D3B">
        <w:tc>
          <w:tcPr>
            <w:tcW w:w="6840" w:type="dxa"/>
          </w:tcPr>
          <w:p w:rsidR="009F1D84" w:rsidRPr="00753097" w:rsidRDefault="00016F3E"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Dokumen administrasinya</w:t>
            </w:r>
            <w:r w:rsidR="009F1D84" w:rsidRPr="00753097">
              <w:rPr>
                <w:rFonts w:asciiTheme="minorHAnsi" w:eastAsia="Times New Roman" w:hAnsiTheme="minorHAnsi" w:cstheme="minorHAnsi"/>
                <w:sz w:val="20"/>
                <w:szCs w:val="20"/>
              </w:rPr>
              <w:t xml:space="preserve"> terlalu rumit </w:t>
            </w:r>
            <w:r w:rsidR="009F1D84" w:rsidRPr="00753097">
              <w:rPr>
                <w:rFonts w:asciiTheme="minorHAnsi" w:eastAsia="Times New Roman" w:hAnsiTheme="minorHAnsi" w:cstheme="minorHAnsi"/>
                <w:i/>
                <w:sz w:val="16"/>
                <w:szCs w:val="20"/>
              </w:rPr>
              <w:t>Paperwork is too complicated</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5</w:t>
            </w:r>
          </w:p>
        </w:tc>
      </w:tr>
      <w:tr w:rsidR="009F1D84" w:rsidRPr="00753097" w:rsidTr="00AB4D3B">
        <w:tc>
          <w:tcPr>
            <w:tcW w:w="6840" w:type="dxa"/>
          </w:tcPr>
          <w:p w:rsidR="009F1D84" w:rsidRPr="00753097" w:rsidRDefault="009F1D84" w:rsidP="00446A4D">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pendaftarannya terlalu </w:t>
            </w:r>
            <w:r w:rsidR="00446A4D"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Registration fee is too high</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6</w:t>
            </w:r>
          </w:p>
        </w:tc>
      </w:tr>
      <w:tr w:rsidR="009F1D84" w:rsidRPr="00753097" w:rsidTr="00AB4D3B">
        <w:tc>
          <w:tcPr>
            <w:tcW w:w="6840" w:type="dxa"/>
          </w:tcPr>
          <w:p w:rsidR="009F1D84" w:rsidRPr="00753097" w:rsidRDefault="009F1D84" w:rsidP="00BB684F">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memiliki kesulitan mengerti bagaimana menggunakan </w:t>
            </w:r>
            <w:r w:rsidR="00BB684F"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termasuk menu </w:t>
            </w:r>
            <w:r w:rsidR="00BB684F" w:rsidRPr="00753097">
              <w:rPr>
                <w:rFonts w:asciiTheme="minorHAnsi" w:eastAsia="Times New Roman" w:hAnsiTheme="minorHAnsi" w:cstheme="minorHAnsi"/>
                <w:sz w:val="20"/>
                <w:szCs w:val="20"/>
              </w:rPr>
              <w:t>rekening</w:t>
            </w:r>
            <w:r w:rsidRPr="00753097">
              <w:rPr>
                <w:rFonts w:asciiTheme="minorHAnsi" w:eastAsia="Times New Roman" w:hAnsiTheme="minorHAnsi" w:cstheme="minorHAnsi"/>
                <w:sz w:val="20"/>
                <w:szCs w:val="20"/>
              </w:rPr>
              <w:t xml:space="preserve">, mengisi slip/form penyetoran/penarikan, meng-check saldo </w:t>
            </w:r>
            <w:r w:rsidRPr="00753097">
              <w:rPr>
                <w:rFonts w:asciiTheme="minorHAnsi" w:eastAsia="Times New Roman" w:hAnsiTheme="minorHAnsi" w:cstheme="minorHAnsi"/>
                <w:i/>
                <w:sz w:val="16"/>
                <w:szCs w:val="20"/>
              </w:rPr>
              <w:t>I have difficulty understanding how to use such accounts, including account menus, filling deposit/withdrawal slips, checking my balance, etc.</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7</w:t>
            </w:r>
          </w:p>
        </w:tc>
      </w:tr>
      <w:tr w:rsidR="009F1D84" w:rsidRPr="00753097" w:rsidTr="00AB4D3B">
        <w:tc>
          <w:tcPr>
            <w:tcW w:w="6840" w:type="dxa"/>
          </w:tcPr>
          <w:p w:rsidR="009F1D84" w:rsidRPr="00753097" w:rsidRDefault="009F1D84" w:rsidP="00643A35">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Biaya untuk menggunakan layanan ini terlalu </w:t>
            </w:r>
            <w:r w:rsidR="00643A35" w:rsidRPr="00753097">
              <w:rPr>
                <w:rFonts w:asciiTheme="minorHAnsi" w:eastAsia="Times New Roman" w:hAnsiTheme="minorHAnsi" w:cstheme="minorHAnsi"/>
                <w:sz w:val="20"/>
                <w:szCs w:val="20"/>
              </w:rPr>
              <w:t>mahal</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Fees for using this service are too high</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8</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ada teman atau keluarga saya yang menyimpan uang </w:t>
            </w:r>
            <w:r w:rsidRPr="00753097">
              <w:rPr>
                <w:rFonts w:asciiTheme="minorHAnsi" w:eastAsia="Times New Roman" w:hAnsiTheme="minorHAnsi" w:cstheme="minorHAnsi"/>
                <w:i/>
                <w:sz w:val="16"/>
                <w:szCs w:val="20"/>
              </w:rPr>
              <w:t>among my friends of family saves money</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9</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takut uang saya akan dicuri </w:t>
            </w:r>
            <w:r w:rsidRPr="00753097">
              <w:rPr>
                <w:rFonts w:asciiTheme="minorHAnsi" w:eastAsia="Times New Roman" w:hAnsiTheme="minorHAnsi" w:cstheme="minorHAnsi"/>
                <w:i/>
                <w:sz w:val="16"/>
                <w:szCs w:val="20"/>
              </w:rPr>
              <w:t>I’m afraid it will be stolen</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10</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percaya institusi keuangan formal </w:t>
            </w:r>
            <w:r w:rsidRPr="00753097">
              <w:rPr>
                <w:rFonts w:asciiTheme="minorHAnsi" w:eastAsia="Times New Roman" w:hAnsiTheme="minorHAnsi" w:cstheme="minorHAnsi"/>
                <w:i/>
                <w:sz w:val="16"/>
                <w:szCs w:val="20"/>
              </w:rPr>
              <w:t>I do not trust formal financial institutions</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11</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lebih memilih untuk mengandalkan teman dan keluarga untuk layanan keuangan dibandingkan dengan institusi formal </w:t>
            </w:r>
            <w:r w:rsidRPr="00753097">
              <w:rPr>
                <w:rFonts w:asciiTheme="minorHAnsi" w:eastAsia="Times New Roman" w:hAnsiTheme="minorHAnsi" w:cstheme="minorHAnsi"/>
                <w:i/>
                <w:sz w:val="16"/>
                <w:szCs w:val="20"/>
              </w:rPr>
              <w:t>I prefer to rely on my friends and family for financial services rather than formal institutions</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12</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Jumlah uang yang saya tabung terlalu sedikit jika harus menggunakan layanan seperti itu </w:t>
            </w:r>
            <w:r w:rsidRPr="00753097">
              <w:rPr>
                <w:rFonts w:asciiTheme="minorHAnsi" w:eastAsia="Times New Roman" w:hAnsiTheme="minorHAnsi" w:cstheme="minorHAnsi"/>
                <w:i/>
                <w:sz w:val="16"/>
                <w:szCs w:val="20"/>
              </w:rPr>
              <w:t>The amount of money I am saving is too small to use such a service</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13</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Institusi keuangan formal tidak cukup fleksible </w:t>
            </w:r>
            <w:r w:rsidRPr="00753097">
              <w:rPr>
                <w:rFonts w:asciiTheme="minorHAnsi" w:eastAsia="Times New Roman" w:hAnsiTheme="minorHAnsi" w:cstheme="minorHAnsi"/>
                <w:i/>
                <w:sz w:val="16"/>
                <w:szCs w:val="20"/>
              </w:rPr>
              <w:t>Formal financial institutions are not flexible enough</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14</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Saya tidak memiliki banyak uang untuk ditabung </w:t>
            </w:r>
            <w:r w:rsidRPr="00753097">
              <w:rPr>
                <w:rFonts w:asciiTheme="minorHAnsi" w:eastAsia="Times New Roman" w:hAnsiTheme="minorHAnsi" w:cstheme="minorHAnsi"/>
                <w:i/>
                <w:sz w:val="16"/>
                <w:szCs w:val="20"/>
              </w:rPr>
              <w:t>I do not have enough money to save</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15</w:t>
            </w:r>
          </w:p>
        </w:tc>
      </w:tr>
      <w:tr w:rsidR="009F1D84" w:rsidRPr="00753097" w:rsidTr="00AB4D3B">
        <w:tc>
          <w:tcPr>
            <w:tcW w:w="6840" w:type="dxa"/>
          </w:tcPr>
          <w:p w:rsidR="009F1D84" w:rsidRPr="00753097" w:rsidRDefault="009F1D84" w:rsidP="006C3891">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Lainnya (Sebutkan__________) </w:t>
            </w:r>
            <w:r w:rsidRPr="00753097">
              <w:rPr>
                <w:rFonts w:asciiTheme="minorHAnsi" w:eastAsia="Times New Roman" w:hAnsiTheme="minorHAnsi" w:cstheme="minorHAnsi"/>
                <w:i/>
                <w:sz w:val="16"/>
                <w:szCs w:val="20"/>
              </w:rPr>
              <w:t>Other (Specify)</w:t>
            </w:r>
          </w:p>
          <w:p w:rsidR="0023680D" w:rsidRDefault="0023680D" w:rsidP="006C3891">
            <w:pPr>
              <w:kinsoku w:val="0"/>
              <w:overflowPunct w:val="0"/>
              <w:textAlignment w:val="baseline"/>
              <w:rPr>
                <w:rFonts w:asciiTheme="minorHAnsi" w:eastAsia="Times New Roman" w:hAnsiTheme="minorHAnsi" w:cstheme="minorHAnsi"/>
                <w:i/>
                <w:sz w:val="16"/>
                <w:szCs w:val="20"/>
              </w:rPr>
            </w:pPr>
          </w:p>
          <w:p w:rsidR="00BF4B04" w:rsidRPr="00753097" w:rsidRDefault="00BF4B04" w:rsidP="006C3891">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i/>
                <w:sz w:val="16"/>
                <w:szCs w:val="20"/>
              </w:rPr>
              <w:t>____________________________________________</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c>
          <w:tcPr>
            <w:tcW w:w="1620" w:type="dxa"/>
            <w:vAlign w:val="center"/>
          </w:tcPr>
          <w:p w:rsidR="009F1D84" w:rsidRPr="00753097" w:rsidRDefault="009F1D84">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16</w:t>
            </w:r>
          </w:p>
        </w:tc>
      </w:tr>
    </w:tbl>
    <w:p w:rsidR="00745649" w:rsidRDefault="00745649" w:rsidP="009F1D84">
      <w:pPr>
        <w:rPr>
          <w:rFonts w:asciiTheme="minorHAnsi" w:hAnsiTheme="minorHAnsi" w:cstheme="minorHAnsi"/>
          <w:sz w:val="20"/>
          <w:szCs w:val="20"/>
        </w:rPr>
      </w:pPr>
    </w:p>
    <w:p w:rsidR="00B379F0" w:rsidRPr="00753097" w:rsidRDefault="00B379F0" w:rsidP="009F1D84">
      <w:pPr>
        <w:rPr>
          <w:rFonts w:asciiTheme="minorHAnsi" w:hAnsiTheme="minorHAnsi" w:cstheme="minorHAnsi"/>
          <w:sz w:val="20"/>
          <w:szCs w:val="20"/>
        </w:rPr>
      </w:pPr>
    </w:p>
    <w:p w:rsidR="009F1D84" w:rsidRPr="00753097" w:rsidRDefault="00A92822" w:rsidP="00AB4D3B">
      <w:pPr>
        <w:spacing w:after="0"/>
        <w:ind w:left="540"/>
        <w:rPr>
          <w:rFonts w:asciiTheme="minorHAnsi" w:hAnsiTheme="minorHAnsi" w:cstheme="minorHAnsi"/>
          <w:b/>
          <w:i/>
          <w:sz w:val="16"/>
          <w:szCs w:val="20"/>
        </w:rPr>
      </w:pPr>
      <w:r w:rsidRPr="00753097">
        <w:rPr>
          <w:rFonts w:asciiTheme="minorHAnsi" w:hAnsiTheme="minorHAnsi" w:cstheme="minorHAnsi"/>
          <w:b/>
          <w:sz w:val="20"/>
          <w:szCs w:val="20"/>
        </w:rPr>
        <w:t xml:space="preserve">TANYAKAN FB25 JIKA </w:t>
      </w:r>
      <w:r w:rsidR="00797AC2">
        <w:rPr>
          <w:rFonts w:asciiTheme="minorHAnsi" w:hAnsiTheme="minorHAnsi" w:cstheme="minorHAnsi"/>
          <w:b/>
          <w:sz w:val="20"/>
          <w:szCs w:val="20"/>
        </w:rPr>
        <w:t>RESPONDEN MENYIMPAN/MENABUNG UANG DI SATU ATAU LEBIH LEMBAGA KEUANGAN (UNTUK SATU ATAU LEBIH</w:t>
      </w:r>
      <w:r w:rsidR="00797AC2" w:rsidRPr="00753097" w:rsidDel="00797AC2">
        <w:rPr>
          <w:rFonts w:asciiTheme="minorHAnsi" w:hAnsiTheme="minorHAnsi" w:cstheme="minorHAnsi"/>
          <w:b/>
          <w:sz w:val="20"/>
          <w:szCs w:val="20"/>
        </w:rPr>
        <w:t xml:space="preserve"> </w:t>
      </w:r>
      <w:r w:rsidR="00797AC2">
        <w:rPr>
          <w:rFonts w:asciiTheme="minorHAnsi" w:hAnsiTheme="minorHAnsi" w:cstheme="minorHAnsi"/>
          <w:b/>
          <w:sz w:val="20"/>
          <w:szCs w:val="20"/>
        </w:rPr>
        <w:t xml:space="preserve">LEMBAGA KEUANGAN </w:t>
      </w:r>
      <w:r w:rsidRPr="00753097">
        <w:rPr>
          <w:rFonts w:asciiTheme="minorHAnsi" w:hAnsiTheme="minorHAnsi" w:cstheme="minorHAnsi"/>
          <w:b/>
          <w:sz w:val="20"/>
          <w:szCs w:val="20"/>
        </w:rPr>
        <w:t xml:space="preserve">TERLINGKAR </w:t>
      </w:r>
      <w:r w:rsidR="00797AC2">
        <w:rPr>
          <w:rFonts w:asciiTheme="minorHAnsi" w:hAnsiTheme="minorHAnsi" w:cstheme="minorHAnsi"/>
          <w:b/>
          <w:sz w:val="20"/>
          <w:szCs w:val="20"/>
        </w:rPr>
        <w:t xml:space="preserve">KODE 1 </w:t>
      </w:r>
      <w:r w:rsidRPr="00753097">
        <w:rPr>
          <w:rFonts w:asciiTheme="minorHAnsi" w:hAnsiTheme="minorHAnsi" w:cstheme="minorHAnsi"/>
          <w:b/>
          <w:sz w:val="20"/>
          <w:szCs w:val="20"/>
        </w:rPr>
        <w:t>DI FB22</w:t>
      </w:r>
      <w:r w:rsidR="00797AC2">
        <w:rPr>
          <w:rFonts w:asciiTheme="minorHAnsi" w:hAnsiTheme="minorHAnsi" w:cstheme="minorHAnsi"/>
          <w:b/>
          <w:sz w:val="20"/>
          <w:szCs w:val="20"/>
        </w:rPr>
        <w:t>)</w:t>
      </w:r>
      <w:r w:rsidRPr="00753097">
        <w:rPr>
          <w:rFonts w:asciiTheme="minorHAnsi" w:hAnsiTheme="minorHAnsi" w:cstheme="minorHAnsi"/>
          <w:b/>
          <w:sz w:val="20"/>
          <w:szCs w:val="20"/>
        </w:rPr>
        <w:t xml:space="preserve">. LAINNYA LANJUTKAN KE FB26 </w:t>
      </w:r>
      <w:r w:rsidRPr="00753097">
        <w:rPr>
          <w:rFonts w:asciiTheme="minorHAnsi" w:hAnsiTheme="minorHAnsi" w:cstheme="minorHAnsi"/>
          <w:b/>
          <w:i/>
          <w:sz w:val="16"/>
          <w:szCs w:val="20"/>
        </w:rPr>
        <w:t>ASK IF AT LEAST ONE OPTION SELECTED IN FB22. OTHERS SKIP TO FB26.</w:t>
      </w:r>
    </w:p>
    <w:p w:rsidR="00A92822" w:rsidRPr="00753097" w:rsidRDefault="00CF3D83" w:rsidP="00745649">
      <w:pPr>
        <w:spacing w:after="0"/>
        <w:ind w:firstLine="540"/>
        <w:rPr>
          <w:rFonts w:asciiTheme="minorHAnsi" w:hAnsiTheme="minorHAnsi" w:cstheme="minorHAnsi"/>
          <w:b/>
          <w:i/>
          <w:sz w:val="16"/>
          <w:szCs w:val="20"/>
        </w:rPr>
      </w:pPr>
      <w:r>
        <w:rPr>
          <w:rFonts w:asciiTheme="minorHAnsi" w:hAnsiTheme="minorHAnsi" w:cstheme="minorHAnsi"/>
          <w:b/>
          <w:sz w:val="20"/>
          <w:szCs w:val="20"/>
        </w:rPr>
        <w:t>KARTU BANTU/BACAKAN</w:t>
      </w:r>
      <w:r w:rsidR="00A92822" w:rsidRPr="00753097">
        <w:rPr>
          <w:rFonts w:asciiTheme="minorHAnsi" w:hAnsiTheme="minorHAnsi" w:cstheme="minorHAnsi"/>
          <w:b/>
          <w:sz w:val="20"/>
          <w:szCs w:val="20"/>
        </w:rPr>
        <w:t xml:space="preserve"> </w:t>
      </w:r>
      <w:r w:rsidR="00A92822" w:rsidRPr="00753097">
        <w:rPr>
          <w:rFonts w:asciiTheme="minorHAnsi" w:hAnsiTheme="minorHAnsi" w:cstheme="minorHAnsi"/>
          <w:b/>
          <w:i/>
          <w:sz w:val="16"/>
          <w:szCs w:val="20"/>
        </w:rPr>
        <w:t>READ OUT.</w:t>
      </w:r>
    </w:p>
    <w:p w:rsidR="00A92822" w:rsidRPr="00753097" w:rsidRDefault="00A92822" w:rsidP="00745649">
      <w:pPr>
        <w:spacing w:after="0"/>
        <w:ind w:firstLine="540"/>
        <w:rPr>
          <w:rFonts w:asciiTheme="minorHAnsi" w:hAnsiTheme="minorHAnsi" w:cstheme="minorHAnsi"/>
          <w:b/>
          <w:sz w:val="20"/>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rsidR="00224964" w:rsidRPr="00753097" w:rsidRDefault="009F1D84" w:rsidP="00224964">
      <w:pPr>
        <w:rPr>
          <w:rFonts w:asciiTheme="minorHAnsi" w:hAnsiTheme="minorHAnsi" w:cstheme="minorHAnsi"/>
          <w:i/>
          <w:sz w:val="16"/>
          <w:szCs w:val="20"/>
        </w:rPr>
      </w:pPr>
      <w:r w:rsidRPr="00753097">
        <w:rPr>
          <w:rFonts w:asciiTheme="minorHAnsi" w:hAnsiTheme="minorHAnsi" w:cstheme="minorHAnsi"/>
          <w:sz w:val="20"/>
          <w:szCs w:val="20"/>
        </w:rPr>
        <w:t xml:space="preserve">FB25.  </w:t>
      </w:r>
      <w:r w:rsidR="00224964" w:rsidRPr="00753097">
        <w:rPr>
          <w:rFonts w:asciiTheme="minorHAnsi" w:hAnsiTheme="minorHAnsi" w:cstheme="minorHAnsi"/>
          <w:sz w:val="20"/>
          <w:szCs w:val="20"/>
        </w:rPr>
        <w:t xml:space="preserve">Apakah Anda menabung untuk tujuan berikut ini? </w:t>
      </w:r>
      <w:r w:rsidR="00224964" w:rsidRPr="00753097">
        <w:rPr>
          <w:rFonts w:asciiTheme="minorHAnsi" w:hAnsiTheme="minorHAnsi" w:cstheme="minorHAnsi"/>
          <w:i/>
          <w:sz w:val="16"/>
          <w:szCs w:val="20"/>
        </w:rPr>
        <w:t>ASK IF  AT LEAST ONE OPTION SELECTED IN FB22. OTHERS SKIP TO FB26. Do you save for any of the following purposes?</w:t>
      </w:r>
    </w:p>
    <w:tbl>
      <w:tblPr>
        <w:tblStyle w:val="TableGrid"/>
        <w:tblW w:w="9024" w:type="dxa"/>
        <w:jc w:val="center"/>
        <w:tblLook w:val="04A0" w:firstRow="1" w:lastRow="0" w:firstColumn="1" w:lastColumn="0" w:noHBand="0" w:noVBand="1"/>
      </w:tblPr>
      <w:tblGrid>
        <w:gridCol w:w="6266"/>
        <w:gridCol w:w="1379"/>
        <w:gridCol w:w="1379"/>
      </w:tblGrid>
      <w:tr w:rsidR="002821D9" w:rsidRPr="00753097" w:rsidTr="002821D9">
        <w:trPr>
          <w:jc w:val="center"/>
        </w:trPr>
        <w:tc>
          <w:tcPr>
            <w:tcW w:w="6266" w:type="dxa"/>
            <w:tcBorders>
              <w:top w:val="single" w:sz="4" w:space="0" w:color="auto"/>
              <w:left w:val="single" w:sz="4" w:space="0" w:color="auto"/>
              <w:bottom w:val="single" w:sz="4" w:space="0" w:color="auto"/>
              <w:right w:val="single" w:sz="4" w:space="0" w:color="auto"/>
            </w:tcBorders>
            <w:hideMark/>
          </w:tcPr>
          <w:p w:rsidR="002821D9" w:rsidRPr="00065344" w:rsidRDefault="00CF3D83" w:rsidP="006C3891">
            <w:pPr>
              <w:rPr>
                <w:rFonts w:asciiTheme="minorHAnsi" w:hAnsiTheme="minorHAnsi" w:cstheme="minorHAnsi"/>
                <w:b/>
                <w:sz w:val="20"/>
                <w:szCs w:val="20"/>
              </w:rPr>
            </w:pPr>
            <w:r>
              <w:rPr>
                <w:rFonts w:asciiTheme="minorHAnsi" w:hAnsiTheme="minorHAnsi" w:cstheme="minorHAnsi"/>
                <w:b/>
                <w:sz w:val="20"/>
                <w:szCs w:val="20"/>
              </w:rPr>
              <w:t>KARTU BANTU/BACAKAN</w:t>
            </w:r>
            <w:r w:rsidR="002821D9" w:rsidRPr="00065344">
              <w:rPr>
                <w:rFonts w:asciiTheme="minorHAnsi" w:hAnsiTheme="minorHAnsi" w:cstheme="minorHAnsi"/>
                <w:b/>
                <w:sz w:val="20"/>
                <w:szCs w:val="20"/>
              </w:rPr>
              <w:t xml:space="preserve">. SA PER BARIS </w:t>
            </w:r>
            <w:r w:rsidR="002821D9" w:rsidRPr="00065344">
              <w:rPr>
                <w:rFonts w:asciiTheme="minorHAnsi" w:hAnsiTheme="minorHAnsi" w:cstheme="minorHAnsi"/>
                <w:b/>
                <w:i/>
                <w:sz w:val="16"/>
                <w:szCs w:val="20"/>
              </w:rPr>
              <w:t>READ OUT. SINGLE ANSWER PER ROW</w:t>
            </w:r>
          </w:p>
        </w:tc>
        <w:tc>
          <w:tcPr>
            <w:tcW w:w="1379" w:type="dxa"/>
            <w:tcBorders>
              <w:top w:val="single" w:sz="4" w:space="0" w:color="auto"/>
              <w:left w:val="single" w:sz="4" w:space="0" w:color="auto"/>
              <w:bottom w:val="single" w:sz="4" w:space="0" w:color="auto"/>
              <w:right w:val="single" w:sz="4" w:space="0" w:color="auto"/>
            </w:tcBorders>
          </w:tcPr>
          <w:p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1</w:t>
            </w:r>
          </w:p>
          <w:p w:rsidR="002821D9" w:rsidRPr="00065344" w:rsidRDefault="002821D9" w:rsidP="002821D9">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1379" w:type="dxa"/>
            <w:tcBorders>
              <w:top w:val="single" w:sz="4" w:space="0" w:color="auto"/>
              <w:left w:val="single" w:sz="4" w:space="0" w:color="auto"/>
              <w:bottom w:val="single" w:sz="4" w:space="0" w:color="auto"/>
              <w:right w:val="single" w:sz="4" w:space="0" w:color="auto"/>
            </w:tcBorders>
          </w:tcPr>
          <w:p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2</w:t>
            </w:r>
          </w:p>
          <w:p w:rsidR="002821D9" w:rsidRPr="00065344" w:rsidRDefault="002821D9" w:rsidP="006C3891">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r>
      <w:tr w:rsidR="002821D9"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2821D9" w:rsidRPr="00753097" w:rsidRDefault="002821D9">
            <w:pPr>
              <w:rPr>
                <w:rFonts w:asciiTheme="minorHAnsi" w:hAnsiTheme="minorHAnsi" w:cstheme="minorHAnsi"/>
                <w:sz w:val="20"/>
                <w:szCs w:val="20"/>
              </w:rPr>
            </w:pPr>
            <w:r w:rsidRPr="00753097">
              <w:rPr>
                <w:rFonts w:asciiTheme="minorHAnsi" w:hAnsiTheme="minorHAnsi" w:cstheme="minorHAnsi"/>
                <w:sz w:val="20"/>
                <w:szCs w:val="20"/>
              </w:rPr>
              <w:t>Memulai/</w:t>
            </w:r>
            <w:r w:rsidR="00814298">
              <w:rPr>
                <w:rFonts w:asciiTheme="minorHAnsi" w:hAnsiTheme="minorHAnsi" w:cstheme="minorHAnsi"/>
                <w:sz w:val="20"/>
                <w:szCs w:val="20"/>
              </w:rPr>
              <w:t xml:space="preserve"> mengembangkan</w:t>
            </w:r>
            <w:r w:rsidR="00814298"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usaha saya sendiri </w:t>
            </w:r>
            <w:r w:rsidRPr="00753097">
              <w:rPr>
                <w:rFonts w:asciiTheme="minorHAnsi" w:hAnsiTheme="minorHAnsi" w:cstheme="minorHAnsi"/>
                <w:i/>
                <w:sz w:val="16"/>
                <w:szCs w:val="20"/>
              </w:rPr>
              <w:t>Start/expand your own business</w:t>
            </w:r>
          </w:p>
        </w:tc>
        <w:tc>
          <w:tcPr>
            <w:tcW w:w="1379" w:type="dxa"/>
            <w:tcBorders>
              <w:top w:val="single" w:sz="4" w:space="0" w:color="auto"/>
              <w:left w:val="single" w:sz="4" w:space="0" w:color="auto"/>
              <w:bottom w:val="single" w:sz="4" w:space="0" w:color="auto"/>
              <w:right w:val="single" w:sz="4" w:space="0" w:color="auto"/>
            </w:tcBorders>
            <w:vAlign w:val="center"/>
            <w:hideMark/>
          </w:tcPr>
          <w:p w:rsidR="002821D9"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2821D9"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Pendidikan untuk diri saya sendiri </w:t>
            </w:r>
            <w:r w:rsidRPr="00753097">
              <w:rPr>
                <w:rFonts w:asciiTheme="minorHAnsi" w:hAnsiTheme="minorHAnsi" w:cstheme="minorHAnsi"/>
                <w:i/>
                <w:sz w:val="16"/>
                <w:szCs w:val="20"/>
              </w:rPr>
              <w:t>Education for yourself</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Persiapan pensiun </w:t>
            </w:r>
            <w:r w:rsidRPr="00753097">
              <w:rPr>
                <w:rFonts w:asciiTheme="minorHAnsi" w:hAnsiTheme="minorHAnsi" w:cstheme="minorHAnsi"/>
                <w:i/>
                <w:sz w:val="16"/>
                <w:szCs w:val="20"/>
              </w:rPr>
              <w:t>Get ready for retirement</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Membeli barang-barang mahal dan bergengsi seperti mobil mahal, perhiasan, baju-baju desainer, barang elektronik, rumah besar </w:t>
            </w:r>
            <w:r w:rsidRPr="00753097">
              <w:rPr>
                <w:rFonts w:asciiTheme="minorHAnsi" w:hAnsiTheme="minorHAnsi" w:cstheme="minorHAnsi"/>
                <w:i/>
                <w:sz w:val="16"/>
                <w:szCs w:val="20"/>
              </w:rPr>
              <w:t>Buy expensive and prestigious things such as an expensive car, jewelry, designer clothes, high-end electronics, big house</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Melindungi keluarga dari kemiskinan dan kejahatan </w:t>
            </w:r>
            <w:r w:rsidRPr="00753097">
              <w:rPr>
                <w:rFonts w:asciiTheme="minorHAnsi" w:hAnsiTheme="minorHAnsi" w:cstheme="minorHAnsi"/>
                <w:i/>
                <w:sz w:val="16"/>
                <w:szCs w:val="20"/>
              </w:rPr>
              <w:t>Protect your family from poverty and crime</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Pr>
                <w:rFonts w:asciiTheme="minorHAnsi" w:hAnsiTheme="minorHAnsi" w:cstheme="minorHAnsi"/>
                <w:sz w:val="20"/>
                <w:szCs w:val="20"/>
              </w:rPr>
              <w:t>Memelihara/ menganti</w:t>
            </w:r>
            <w:r w:rsidRPr="00753097">
              <w:rPr>
                <w:rFonts w:asciiTheme="minorHAnsi" w:hAnsiTheme="minorHAnsi" w:cstheme="minorHAnsi"/>
                <w:sz w:val="20"/>
                <w:szCs w:val="20"/>
              </w:rPr>
              <w:t xml:space="preserve"> barang-barang Anda </w:t>
            </w:r>
            <w:r w:rsidRPr="00753097">
              <w:rPr>
                <w:rFonts w:asciiTheme="minorHAnsi" w:hAnsiTheme="minorHAnsi" w:cstheme="minorHAnsi"/>
                <w:i/>
                <w:sz w:val="16"/>
                <w:szCs w:val="20"/>
              </w:rPr>
              <w:t>Protect your belongings</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lastRenderedPageBreak/>
              <w:t xml:space="preserve">Untuk memenuhi kebutuhan sehari-hari </w:t>
            </w:r>
            <w:r w:rsidRPr="00753097">
              <w:rPr>
                <w:rFonts w:asciiTheme="minorHAnsi" w:hAnsiTheme="minorHAnsi" w:cstheme="minorHAnsi"/>
                <w:i/>
                <w:sz w:val="16"/>
                <w:szCs w:val="20"/>
              </w:rPr>
              <w:t>Just make ends meet on a daily basis</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Menyumbang pada komunitas saya dengan memberikan uang, mendirikan organisasi sosial (termasuk panti asuhan, panti jompo, sekolah gratis dll)</w:t>
            </w:r>
            <w:r w:rsidR="00504857">
              <w:rPr>
                <w:rFonts w:asciiTheme="minorHAnsi" w:hAnsiTheme="minorHAnsi" w:cstheme="minorHAnsi"/>
                <w:sz w:val="20"/>
                <w:szCs w:val="20"/>
              </w:rPr>
              <w:t xml:space="preserve">, </w:t>
            </w:r>
            <w:r w:rsidRPr="00753097">
              <w:rPr>
                <w:rFonts w:asciiTheme="minorHAnsi" w:hAnsiTheme="minorHAnsi" w:cstheme="minorHAnsi"/>
                <w:sz w:val="20"/>
                <w:szCs w:val="20"/>
              </w:rPr>
              <w:t xml:space="preserve">menciptakan lapangan pekerjaan, </w:t>
            </w:r>
            <w:r w:rsidR="00504857">
              <w:rPr>
                <w:rFonts w:asciiTheme="minorHAnsi" w:hAnsiTheme="minorHAnsi" w:cstheme="minorHAnsi"/>
                <w:sz w:val="20"/>
                <w:szCs w:val="20"/>
              </w:rPr>
              <w:t xml:space="preserve">atau </w:t>
            </w:r>
            <w:r w:rsidRPr="00753097">
              <w:rPr>
                <w:rFonts w:asciiTheme="minorHAnsi" w:hAnsiTheme="minorHAnsi" w:cstheme="minorHAnsi"/>
                <w:sz w:val="20"/>
                <w:szCs w:val="20"/>
              </w:rPr>
              <w:t xml:space="preserve">zakat </w:t>
            </w:r>
            <w:r w:rsidRPr="00753097">
              <w:rPr>
                <w:rFonts w:asciiTheme="minorHAnsi" w:hAnsiTheme="minorHAnsi" w:cstheme="minorHAnsi"/>
                <w:i/>
                <w:sz w:val="16"/>
                <w:szCs w:val="20"/>
              </w:rPr>
              <w:t>Give back to your community by giving out money, creating a charitable organization (including orphanage, senior home, free school, etc.), or creating jobs</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Mengumpulkan dana untuk pendidikan anak </w:t>
            </w:r>
            <w:r w:rsidRPr="00753097">
              <w:rPr>
                <w:rFonts w:asciiTheme="minorHAnsi" w:hAnsiTheme="minorHAnsi" w:cstheme="minorHAnsi"/>
                <w:i/>
                <w:sz w:val="16"/>
                <w:szCs w:val="20"/>
              </w:rPr>
              <w:t>Build children’s fund for education</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Mengumpulkan dana untuk pernikahan</w:t>
            </w:r>
            <w:r w:rsidR="00504857">
              <w:rPr>
                <w:rFonts w:asciiTheme="minorHAnsi" w:hAnsiTheme="minorHAnsi" w:cstheme="minorHAnsi"/>
                <w:sz w:val="20"/>
                <w:szCs w:val="20"/>
              </w:rPr>
              <w:t xml:space="preserve"> anak</w:t>
            </w:r>
            <w:r w:rsidRPr="00753097">
              <w:rPr>
                <w:rFonts w:asciiTheme="minorHAnsi" w:hAnsiTheme="minorHAnsi" w:cstheme="minorHAnsi"/>
                <w:sz w:val="20"/>
                <w:szCs w:val="20"/>
              </w:rPr>
              <w:t xml:space="preserve"> (upacara dan/atau mahar) </w:t>
            </w:r>
            <w:r w:rsidRPr="00753097">
              <w:rPr>
                <w:rFonts w:asciiTheme="minorHAnsi" w:hAnsiTheme="minorHAnsi" w:cstheme="minorHAnsi"/>
                <w:i/>
                <w:sz w:val="16"/>
                <w:szCs w:val="20"/>
              </w:rPr>
              <w:t>Build children’s fund for wedding (the ceremony and/or dowry)</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(Sebutkan___________) </w:t>
            </w:r>
            <w:r w:rsidRPr="00753097">
              <w:rPr>
                <w:rFonts w:asciiTheme="minorHAnsi" w:hAnsiTheme="minorHAnsi" w:cstheme="minorHAnsi"/>
                <w:i/>
                <w:sz w:val="16"/>
                <w:szCs w:val="20"/>
              </w:rPr>
              <w:t>Other (Specify)</w:t>
            </w:r>
          </w:p>
          <w:p w:rsidR="009071C6" w:rsidRDefault="009071C6" w:rsidP="006C3891">
            <w:pPr>
              <w:rPr>
                <w:rFonts w:asciiTheme="minorHAnsi" w:hAnsiTheme="minorHAnsi" w:cstheme="minorHAnsi"/>
                <w:i/>
                <w:sz w:val="16"/>
                <w:szCs w:val="20"/>
              </w:rPr>
            </w:pPr>
          </w:p>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_________________________________________</w:t>
            </w:r>
          </w:p>
        </w:tc>
        <w:tc>
          <w:tcPr>
            <w:tcW w:w="1379" w:type="dxa"/>
            <w:tcBorders>
              <w:top w:val="single" w:sz="4" w:space="0" w:color="auto"/>
              <w:left w:val="single" w:sz="4" w:space="0" w:color="auto"/>
              <w:bottom w:val="single" w:sz="4" w:space="0" w:color="auto"/>
              <w:right w:val="single" w:sz="4" w:space="0" w:color="auto"/>
            </w:tcBorders>
            <w:vAlign w:val="center"/>
            <w:hideMark/>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r w:rsidR="009071C6" w:rsidRPr="00753097" w:rsidTr="00065344">
        <w:trPr>
          <w:jc w:val="center"/>
        </w:trPr>
        <w:tc>
          <w:tcPr>
            <w:tcW w:w="6266" w:type="dxa"/>
            <w:tcBorders>
              <w:top w:val="single" w:sz="4" w:space="0" w:color="auto"/>
              <w:left w:val="single" w:sz="4" w:space="0" w:color="auto"/>
              <w:bottom w:val="single" w:sz="4" w:space="0" w:color="auto"/>
              <w:right w:val="single" w:sz="4" w:space="0" w:color="auto"/>
            </w:tcBorders>
            <w:hideMark/>
          </w:tcPr>
          <w:p w:rsidR="009071C6" w:rsidRPr="00753097" w:rsidRDefault="009071C6" w:rsidP="006C3891">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1</w:t>
            </w:r>
          </w:p>
        </w:tc>
        <w:tc>
          <w:tcPr>
            <w:tcW w:w="1379" w:type="dxa"/>
            <w:tcBorders>
              <w:top w:val="single" w:sz="4" w:space="0" w:color="auto"/>
              <w:left w:val="single" w:sz="4" w:space="0" w:color="auto"/>
              <w:bottom w:val="single" w:sz="4" w:space="0" w:color="auto"/>
              <w:right w:val="single" w:sz="4" w:space="0" w:color="auto"/>
            </w:tcBorders>
            <w:vAlign w:val="center"/>
          </w:tcPr>
          <w:p w:rsidR="009071C6" w:rsidRPr="00753097" w:rsidRDefault="009071C6">
            <w:pPr>
              <w:jc w:val="center"/>
              <w:rPr>
                <w:rFonts w:asciiTheme="minorHAnsi" w:hAnsiTheme="minorHAnsi" w:cstheme="minorHAnsi"/>
                <w:sz w:val="20"/>
                <w:szCs w:val="20"/>
              </w:rPr>
            </w:pPr>
            <w:r>
              <w:rPr>
                <w:rFonts w:asciiTheme="minorHAnsi" w:hAnsiTheme="minorHAnsi" w:cstheme="minorHAnsi"/>
                <w:sz w:val="20"/>
                <w:szCs w:val="20"/>
              </w:rPr>
              <w:t>2</w:t>
            </w:r>
          </w:p>
        </w:tc>
      </w:tr>
    </w:tbl>
    <w:p w:rsidR="009F1D84" w:rsidRDefault="009F1D84" w:rsidP="009F1D84">
      <w:pPr>
        <w:rPr>
          <w:rFonts w:asciiTheme="minorHAnsi" w:hAnsiTheme="minorHAnsi" w:cstheme="minorHAnsi"/>
          <w:sz w:val="20"/>
          <w:szCs w:val="20"/>
        </w:rPr>
      </w:pPr>
    </w:p>
    <w:p w:rsidR="00EC0144" w:rsidRPr="00753097" w:rsidRDefault="00EC0144" w:rsidP="00065344">
      <w:pPr>
        <w:spacing w:after="0"/>
        <w:rPr>
          <w:rFonts w:asciiTheme="minorHAnsi" w:hAnsiTheme="minorHAnsi" w:cstheme="minorHAnsi"/>
          <w:sz w:val="20"/>
          <w:szCs w:val="20"/>
        </w:rPr>
      </w:pPr>
    </w:p>
    <w:tbl>
      <w:tblPr>
        <w:tblStyle w:val="TableGrid1"/>
        <w:tblW w:w="0" w:type="auto"/>
        <w:tblLook w:val="04A0" w:firstRow="1" w:lastRow="0" w:firstColumn="1" w:lastColumn="0" w:noHBand="0" w:noVBand="1"/>
      </w:tblPr>
      <w:tblGrid>
        <w:gridCol w:w="10638"/>
      </w:tblGrid>
      <w:tr w:rsidR="00D034AD" w:rsidRPr="00753097" w:rsidTr="00AB4D3B">
        <w:tc>
          <w:tcPr>
            <w:tcW w:w="10638" w:type="dxa"/>
            <w:shd w:val="clear" w:color="auto" w:fill="FABF8F" w:themeFill="accent6" w:themeFillTint="99"/>
          </w:tcPr>
          <w:p w:rsidR="00D034AD" w:rsidRPr="00753097" w:rsidRDefault="00D034AD" w:rsidP="00D722F0">
            <w:pPr>
              <w:rPr>
                <w:rFonts w:asciiTheme="minorHAnsi" w:hAnsiTheme="minorHAnsi" w:cstheme="minorHAnsi"/>
                <w:b/>
                <w:sz w:val="20"/>
                <w:szCs w:val="20"/>
              </w:rPr>
            </w:pPr>
            <w:r w:rsidRPr="00753097">
              <w:rPr>
                <w:rFonts w:asciiTheme="minorHAnsi" w:hAnsiTheme="minorHAnsi" w:cstheme="minorHAnsi"/>
                <w:b/>
                <w:sz w:val="20"/>
                <w:szCs w:val="20"/>
              </w:rPr>
              <w:t xml:space="preserve">Subsection 8.4: </w:t>
            </w:r>
            <w:r w:rsidR="0007716E">
              <w:rPr>
                <w:rFonts w:asciiTheme="minorHAnsi" w:hAnsiTheme="minorHAnsi" w:cstheme="minorHAnsi"/>
                <w:b/>
                <w:sz w:val="20"/>
                <w:szCs w:val="20"/>
              </w:rPr>
              <w:t xml:space="preserve">Asuransi </w:t>
            </w:r>
            <w:r w:rsidRPr="00613C81">
              <w:rPr>
                <w:rFonts w:asciiTheme="minorHAnsi" w:hAnsiTheme="minorHAnsi" w:cstheme="minorHAnsi"/>
                <w:b/>
                <w:i/>
                <w:sz w:val="16"/>
                <w:szCs w:val="20"/>
              </w:rPr>
              <w:t>Insurance</w:t>
            </w:r>
          </w:p>
        </w:tc>
      </w:tr>
    </w:tbl>
    <w:p w:rsidR="00EC0144" w:rsidRDefault="00EC0144" w:rsidP="0092134A">
      <w:pPr>
        <w:spacing w:after="0"/>
        <w:rPr>
          <w:rFonts w:asciiTheme="minorHAnsi" w:eastAsia="Times New Roman" w:hAnsiTheme="minorHAnsi" w:cstheme="minorHAnsi"/>
          <w:b/>
          <w:sz w:val="20"/>
          <w:szCs w:val="20"/>
        </w:rPr>
      </w:pPr>
    </w:p>
    <w:p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“SELANJUTNYA KITA AKAN BERBICARA MENGENAI ASURANSI”</w:t>
      </w:r>
    </w:p>
    <w:p w:rsidR="00B379F0" w:rsidRDefault="00B379F0" w:rsidP="0092134A">
      <w:pPr>
        <w:spacing w:after="0"/>
        <w:rPr>
          <w:rFonts w:asciiTheme="minorHAnsi" w:eastAsia="Times New Roman" w:hAnsiTheme="minorHAnsi" w:cstheme="minorHAnsi"/>
          <w:b/>
          <w:sz w:val="20"/>
          <w:szCs w:val="20"/>
        </w:rPr>
      </w:pPr>
    </w:p>
    <w:p w:rsidR="00D034AD" w:rsidRPr="00753097" w:rsidRDefault="00D034AD" w:rsidP="00745649">
      <w:pPr>
        <w:spacing w:after="0"/>
        <w:ind w:firstLine="540"/>
        <w:rPr>
          <w:rFonts w:asciiTheme="minorHAnsi" w:hAnsiTheme="minorHAnsi" w:cstheme="minorHAnsi"/>
          <w:b/>
          <w:i/>
          <w:sz w:val="16"/>
          <w:szCs w:val="20"/>
        </w:rPr>
      </w:pPr>
      <w:r w:rsidRPr="00753097">
        <w:rPr>
          <w:rFonts w:asciiTheme="minorHAnsi" w:eastAsia="Times New Roman" w:hAnsiTheme="minorHAnsi" w:cstheme="minorHAnsi"/>
          <w:b/>
          <w:sz w:val="20"/>
          <w:szCs w:val="20"/>
        </w:rPr>
        <w:t xml:space="preserve">TANYAKAN SEMUA </w:t>
      </w:r>
      <w:r w:rsidRPr="00753097">
        <w:rPr>
          <w:rFonts w:asciiTheme="minorHAnsi" w:hAnsiTheme="minorHAnsi" w:cstheme="minorHAnsi"/>
          <w:b/>
          <w:i/>
          <w:sz w:val="16"/>
          <w:szCs w:val="20"/>
        </w:rPr>
        <w:t>ASK ALL.</w:t>
      </w:r>
    </w:p>
    <w:p w:rsidR="00D034AD"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D034AD" w:rsidRPr="00753097">
        <w:rPr>
          <w:rFonts w:asciiTheme="minorHAnsi" w:hAnsiTheme="minorHAnsi" w:cstheme="minorHAnsi"/>
          <w:b/>
          <w:sz w:val="20"/>
          <w:szCs w:val="20"/>
        </w:rPr>
        <w:t xml:space="preserve">. </w:t>
      </w:r>
      <w:r w:rsidR="00D034AD" w:rsidRPr="00753097">
        <w:rPr>
          <w:rFonts w:asciiTheme="minorHAnsi" w:hAnsiTheme="minorHAnsi" w:cstheme="minorHAnsi"/>
          <w:b/>
          <w:i/>
          <w:sz w:val="16"/>
          <w:szCs w:val="20"/>
        </w:rPr>
        <w:t>READ OUT.</w:t>
      </w:r>
    </w:p>
    <w:p w:rsidR="00D034AD" w:rsidRPr="00753097" w:rsidRDefault="00D034AD"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rsidR="00D034AD" w:rsidRPr="00753097" w:rsidRDefault="00D034AD" w:rsidP="00D034AD">
      <w:pPr>
        <w:kinsoku w:val="0"/>
        <w:overflowPunct w:val="0"/>
        <w:textAlignment w:val="baseline"/>
        <w:rPr>
          <w:rFonts w:asciiTheme="minorHAnsi" w:hAnsiTheme="minorHAnsi" w:cstheme="minorHAnsi"/>
          <w:i/>
          <w:sz w:val="16"/>
          <w:szCs w:val="20"/>
        </w:rPr>
      </w:pPr>
      <w:r w:rsidRPr="00753097">
        <w:rPr>
          <w:rFonts w:asciiTheme="minorHAnsi" w:eastAsia="Times New Roman" w:hAnsiTheme="minorHAnsi" w:cstheme="minorHAnsi"/>
          <w:sz w:val="20"/>
          <w:szCs w:val="20"/>
        </w:rPr>
        <w:t xml:space="preserve">FB26. Apakah Anda memiliki asuransi? </w:t>
      </w:r>
      <w:r w:rsidRPr="00753097">
        <w:rPr>
          <w:rFonts w:asciiTheme="minorHAnsi" w:hAnsiTheme="minorHAnsi" w:cstheme="minorHAnsi"/>
          <w:i/>
          <w:sz w:val="16"/>
          <w:szCs w:val="20"/>
        </w:rPr>
        <w:t>Do you have the following insurance?</w:t>
      </w:r>
    </w:p>
    <w:p w:rsidR="00D034AD" w:rsidRPr="00753097" w:rsidRDefault="00D034AD" w:rsidP="00AB4D3B">
      <w:pPr>
        <w:kinsoku w:val="0"/>
        <w:overflowPunct w:val="0"/>
        <w:spacing w:after="0"/>
        <w:ind w:left="540"/>
        <w:textAlignment w:val="baseline"/>
        <w:rPr>
          <w:rFonts w:asciiTheme="minorHAnsi" w:hAnsiTheme="minorHAnsi" w:cstheme="minorHAnsi"/>
          <w:b/>
          <w:i/>
          <w:sz w:val="16"/>
          <w:szCs w:val="20"/>
        </w:rPr>
      </w:pPr>
      <w:r w:rsidRPr="00753097">
        <w:rPr>
          <w:rFonts w:asciiTheme="minorHAnsi" w:hAnsiTheme="minorHAnsi" w:cstheme="minorHAnsi"/>
          <w:b/>
          <w:sz w:val="20"/>
          <w:szCs w:val="20"/>
        </w:rPr>
        <w:t xml:space="preserve">TANYAKAN FB27 UNTUK </w:t>
      </w:r>
      <w:r w:rsidR="00745649">
        <w:rPr>
          <w:rFonts w:asciiTheme="minorHAnsi" w:hAnsiTheme="minorHAnsi" w:cstheme="minorHAnsi"/>
          <w:b/>
          <w:sz w:val="20"/>
          <w:szCs w:val="20"/>
        </w:rPr>
        <w:t xml:space="preserve">SETIAP ASURANSI YANG DIMILIKI RESPONDEN (SEMUA ASURANSI </w:t>
      </w:r>
      <w:r w:rsidRPr="00753097">
        <w:rPr>
          <w:rFonts w:asciiTheme="minorHAnsi" w:hAnsiTheme="minorHAnsi" w:cstheme="minorHAnsi"/>
          <w:b/>
          <w:sz w:val="20"/>
          <w:szCs w:val="20"/>
        </w:rPr>
        <w:t xml:space="preserve">YANG TERLINGKAR </w:t>
      </w:r>
      <w:r w:rsidR="00745649">
        <w:rPr>
          <w:rFonts w:asciiTheme="minorHAnsi" w:hAnsiTheme="minorHAnsi" w:cstheme="minorHAnsi"/>
          <w:b/>
          <w:sz w:val="20"/>
          <w:szCs w:val="20"/>
        </w:rPr>
        <w:t xml:space="preserve">KODE 1 </w:t>
      </w:r>
      <w:r w:rsidRPr="00753097">
        <w:rPr>
          <w:rFonts w:asciiTheme="minorHAnsi" w:hAnsiTheme="minorHAnsi" w:cstheme="minorHAnsi"/>
          <w:b/>
          <w:sz w:val="20"/>
          <w:szCs w:val="20"/>
        </w:rPr>
        <w:t>DI FB26</w:t>
      </w:r>
      <w:r w:rsidR="00745649">
        <w:rPr>
          <w:rFonts w:asciiTheme="minorHAnsi" w:hAnsiTheme="minorHAnsi" w:cstheme="minorHAnsi"/>
          <w:b/>
          <w:sz w:val="20"/>
          <w:szCs w:val="20"/>
        </w:rPr>
        <w:t>)</w:t>
      </w:r>
      <w:r w:rsidRPr="00753097">
        <w:rPr>
          <w:rFonts w:asciiTheme="minorHAnsi" w:hAnsiTheme="minorHAnsi" w:cstheme="minorHAnsi"/>
          <w:b/>
          <w:sz w:val="20"/>
          <w:szCs w:val="20"/>
        </w:rPr>
        <w:t xml:space="preserve">. JIKA TIDAK </w:t>
      </w:r>
      <w:r w:rsidR="00745649">
        <w:rPr>
          <w:rFonts w:asciiTheme="minorHAnsi" w:hAnsiTheme="minorHAnsi" w:cstheme="minorHAnsi"/>
          <w:b/>
          <w:sz w:val="20"/>
          <w:szCs w:val="20"/>
        </w:rPr>
        <w:t>MEMPUNYAI ASURANSI</w:t>
      </w:r>
      <w:r w:rsidRPr="00753097">
        <w:rPr>
          <w:rFonts w:asciiTheme="minorHAnsi" w:hAnsiTheme="minorHAnsi" w:cstheme="minorHAnsi"/>
          <w:b/>
          <w:sz w:val="20"/>
          <w:szCs w:val="20"/>
        </w:rPr>
        <w:t xml:space="preserve"> LANJUTKAN KE FB28 </w:t>
      </w:r>
      <w:r w:rsidRPr="00753097">
        <w:rPr>
          <w:rFonts w:asciiTheme="minorHAnsi" w:hAnsiTheme="minorHAnsi" w:cstheme="minorHAnsi"/>
          <w:b/>
          <w:i/>
          <w:sz w:val="16"/>
          <w:szCs w:val="20"/>
        </w:rPr>
        <w:t>ASK FOR EACH OPTION SELECTED IN FB26. IF NOTHING SELECTED IN FB26 SKIP TO FB28.</w:t>
      </w:r>
    </w:p>
    <w:p w:rsidR="0092134A"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92134A" w:rsidRPr="00753097">
        <w:rPr>
          <w:rFonts w:asciiTheme="minorHAnsi" w:hAnsiTheme="minorHAnsi" w:cstheme="minorHAnsi"/>
          <w:b/>
          <w:sz w:val="20"/>
          <w:szCs w:val="20"/>
        </w:rPr>
        <w:t xml:space="preserve">. </w:t>
      </w:r>
      <w:r w:rsidR="0092134A" w:rsidRPr="00753097">
        <w:rPr>
          <w:rFonts w:asciiTheme="minorHAnsi" w:hAnsiTheme="minorHAnsi" w:cstheme="minorHAnsi"/>
          <w:b/>
          <w:i/>
          <w:sz w:val="16"/>
          <w:szCs w:val="20"/>
        </w:rPr>
        <w:t>READ OUT.</w:t>
      </w:r>
    </w:p>
    <w:p w:rsidR="0092134A" w:rsidRPr="00753097" w:rsidRDefault="0092134A"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rsidR="00D034AD" w:rsidRPr="00753097" w:rsidRDefault="00D034AD" w:rsidP="00D034AD">
      <w:pPr>
        <w:kinsoku w:val="0"/>
        <w:overflowPunct w:val="0"/>
        <w:textAlignment w:val="baseline"/>
        <w:rPr>
          <w:rFonts w:asciiTheme="minorHAnsi" w:hAnsiTheme="minorHAnsi" w:cstheme="minorHAnsi"/>
          <w:i/>
          <w:sz w:val="16"/>
          <w:szCs w:val="20"/>
        </w:rPr>
      </w:pPr>
      <w:r w:rsidRPr="00753097">
        <w:rPr>
          <w:rFonts w:asciiTheme="minorHAnsi" w:hAnsiTheme="minorHAnsi" w:cstheme="minorHAnsi"/>
          <w:sz w:val="20"/>
          <w:szCs w:val="20"/>
        </w:rPr>
        <w:t xml:space="preserve">FB27. Dimana Anda membeli asuransi ini? </w:t>
      </w:r>
      <w:r w:rsidRPr="00753097">
        <w:rPr>
          <w:rFonts w:asciiTheme="minorHAnsi" w:hAnsiTheme="minorHAnsi" w:cstheme="minorHAnsi"/>
          <w:i/>
          <w:sz w:val="16"/>
          <w:szCs w:val="20"/>
        </w:rPr>
        <w:t>Where did you buy this insurance from?</w:t>
      </w:r>
    </w:p>
    <w:tbl>
      <w:tblPr>
        <w:tblStyle w:val="TableGrid"/>
        <w:tblW w:w="10946" w:type="dxa"/>
        <w:jc w:val="center"/>
        <w:tblLayout w:type="fixed"/>
        <w:tblLook w:val="04A0" w:firstRow="1" w:lastRow="0" w:firstColumn="1" w:lastColumn="0" w:noHBand="0" w:noVBand="1"/>
      </w:tblPr>
      <w:tblGrid>
        <w:gridCol w:w="4200"/>
        <w:gridCol w:w="1140"/>
        <w:gridCol w:w="1140"/>
        <w:gridCol w:w="4466"/>
      </w:tblGrid>
      <w:tr w:rsidR="00D00BB0" w:rsidRPr="00753097" w:rsidTr="00AB4D3B">
        <w:trPr>
          <w:jc w:val="center"/>
        </w:trPr>
        <w:tc>
          <w:tcPr>
            <w:tcW w:w="4200" w:type="dxa"/>
          </w:tcPr>
          <w:p w:rsidR="00D00BB0" w:rsidRPr="007B269F" w:rsidRDefault="00CF3D83" w:rsidP="00D722F0">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D00BB0" w:rsidRPr="007B269F">
              <w:rPr>
                <w:rFonts w:asciiTheme="minorHAnsi" w:hAnsiTheme="minorHAnsi" w:cstheme="minorHAnsi"/>
                <w:b/>
                <w:sz w:val="20"/>
                <w:szCs w:val="20"/>
              </w:rPr>
              <w:t xml:space="preserve">. SA PER BARIS </w:t>
            </w:r>
            <w:r w:rsidR="00D00BB0" w:rsidRPr="007B269F">
              <w:rPr>
                <w:rFonts w:asciiTheme="minorHAnsi" w:hAnsiTheme="minorHAnsi" w:cstheme="minorHAnsi"/>
                <w:b/>
                <w:i/>
                <w:sz w:val="16"/>
                <w:szCs w:val="20"/>
              </w:rPr>
              <w:t>READ OUT. SINGLE ANSWER PER ROW</w:t>
            </w:r>
          </w:p>
        </w:tc>
        <w:tc>
          <w:tcPr>
            <w:tcW w:w="2280" w:type="dxa"/>
            <w:gridSpan w:val="2"/>
          </w:tcPr>
          <w:p w:rsidR="00D00BB0" w:rsidRPr="007B269F" w:rsidRDefault="00D00BB0" w:rsidP="00D722F0">
            <w:pPr>
              <w:jc w:val="center"/>
              <w:rPr>
                <w:rFonts w:asciiTheme="minorHAnsi" w:hAnsiTheme="minorHAnsi" w:cstheme="minorHAnsi"/>
                <w:b/>
                <w:sz w:val="20"/>
                <w:szCs w:val="20"/>
              </w:rPr>
            </w:pPr>
            <w:r w:rsidRPr="007B269F">
              <w:rPr>
                <w:rFonts w:asciiTheme="minorHAnsi" w:hAnsiTheme="minorHAnsi" w:cstheme="minorHAnsi"/>
                <w:b/>
                <w:sz w:val="20"/>
                <w:szCs w:val="20"/>
              </w:rPr>
              <w:t>FB2</w:t>
            </w:r>
            <w:r w:rsidR="00A26878" w:rsidRPr="007B269F">
              <w:rPr>
                <w:rFonts w:asciiTheme="minorHAnsi" w:hAnsiTheme="minorHAnsi" w:cstheme="minorHAnsi"/>
                <w:b/>
                <w:sz w:val="20"/>
                <w:szCs w:val="20"/>
              </w:rPr>
              <w:t>6</w:t>
            </w:r>
          </w:p>
          <w:p w:rsidR="00745649" w:rsidRPr="007B269F" w:rsidRDefault="00745649" w:rsidP="00AB4D3B">
            <w:pPr>
              <w:jc w:val="center"/>
              <w:rPr>
                <w:rFonts w:asciiTheme="minorHAnsi" w:hAnsiTheme="minorHAnsi" w:cstheme="minorHAnsi"/>
                <w:b/>
                <w:sz w:val="20"/>
                <w:szCs w:val="20"/>
              </w:rPr>
            </w:pPr>
            <w:r>
              <w:rPr>
                <w:rFonts w:asciiTheme="minorHAnsi" w:hAnsiTheme="minorHAnsi" w:cstheme="minorHAnsi"/>
                <w:b/>
                <w:sz w:val="20"/>
                <w:szCs w:val="20"/>
              </w:rPr>
              <w:t>Apakah Anda memiliki asuransi?</w:t>
            </w:r>
          </w:p>
        </w:tc>
        <w:tc>
          <w:tcPr>
            <w:tcW w:w="4466" w:type="dxa"/>
          </w:tcPr>
          <w:p w:rsidR="00D00BB0" w:rsidRPr="007B269F" w:rsidRDefault="00D00BB0" w:rsidP="00AB4D3B">
            <w:pPr>
              <w:jc w:val="center"/>
              <w:rPr>
                <w:rFonts w:asciiTheme="minorHAnsi" w:hAnsiTheme="minorHAnsi" w:cstheme="minorHAnsi"/>
                <w:b/>
                <w:sz w:val="20"/>
                <w:szCs w:val="20"/>
              </w:rPr>
            </w:pPr>
            <w:r w:rsidRPr="007B269F">
              <w:rPr>
                <w:rFonts w:asciiTheme="minorHAnsi" w:hAnsiTheme="minorHAnsi" w:cstheme="minorHAnsi"/>
                <w:b/>
                <w:sz w:val="20"/>
                <w:szCs w:val="20"/>
              </w:rPr>
              <w:t>FB2</w:t>
            </w:r>
            <w:r w:rsidR="00A26878" w:rsidRPr="007B269F">
              <w:rPr>
                <w:rFonts w:asciiTheme="minorHAnsi" w:hAnsiTheme="minorHAnsi" w:cstheme="minorHAnsi"/>
                <w:b/>
                <w:sz w:val="20"/>
                <w:szCs w:val="20"/>
              </w:rPr>
              <w:t>7</w:t>
            </w:r>
          </w:p>
          <w:p w:rsidR="00247ABE" w:rsidRPr="007B269F" w:rsidRDefault="00745649" w:rsidP="00AB4D3B">
            <w:pPr>
              <w:jc w:val="center"/>
              <w:rPr>
                <w:rFonts w:asciiTheme="minorHAnsi" w:hAnsiTheme="minorHAnsi" w:cstheme="minorHAnsi"/>
                <w:b/>
                <w:sz w:val="20"/>
                <w:szCs w:val="20"/>
              </w:rPr>
            </w:pPr>
            <w:r>
              <w:rPr>
                <w:rFonts w:asciiTheme="minorHAnsi" w:hAnsiTheme="minorHAnsi" w:cstheme="minorHAnsi"/>
                <w:b/>
                <w:sz w:val="20"/>
                <w:szCs w:val="20"/>
              </w:rPr>
              <w:t>Dimanakah Anda membeli asuransi tersebut?</w:t>
            </w:r>
          </w:p>
        </w:tc>
      </w:tr>
      <w:tr w:rsidR="0018169C" w:rsidRPr="00753097" w:rsidTr="00AB4D3B">
        <w:trPr>
          <w:jc w:val="center"/>
        </w:trPr>
        <w:tc>
          <w:tcPr>
            <w:tcW w:w="4200" w:type="dxa"/>
          </w:tcPr>
          <w:p w:rsidR="0018169C" w:rsidRPr="00753097" w:rsidRDefault="0018169C" w:rsidP="00D722F0">
            <w:pPr>
              <w:rPr>
                <w:rFonts w:asciiTheme="minorHAnsi" w:hAnsiTheme="minorHAnsi" w:cstheme="minorHAnsi"/>
                <w:sz w:val="20"/>
                <w:szCs w:val="20"/>
              </w:rPr>
            </w:pPr>
          </w:p>
        </w:tc>
        <w:tc>
          <w:tcPr>
            <w:tcW w:w="1140" w:type="dxa"/>
          </w:tcPr>
          <w:p w:rsidR="0018169C" w:rsidRPr="00065344" w:rsidRDefault="0018169C" w:rsidP="0018169C">
            <w:pPr>
              <w:jc w:val="center"/>
              <w:rPr>
                <w:rFonts w:asciiTheme="minorHAnsi" w:hAnsiTheme="minorHAnsi" w:cstheme="minorHAnsi"/>
                <w:b/>
                <w:sz w:val="20"/>
                <w:szCs w:val="20"/>
              </w:rPr>
            </w:pPr>
            <w:r w:rsidRPr="00065344">
              <w:rPr>
                <w:rFonts w:asciiTheme="minorHAnsi" w:hAnsiTheme="minorHAnsi" w:cstheme="minorHAnsi"/>
                <w:b/>
                <w:sz w:val="20"/>
                <w:szCs w:val="20"/>
              </w:rPr>
              <w:t>1</w:t>
            </w:r>
          </w:p>
          <w:p w:rsidR="0018169C" w:rsidRPr="00065344" w:rsidRDefault="0018169C" w:rsidP="0018169C">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Ya </w:t>
            </w:r>
            <w:r w:rsidRPr="00065344">
              <w:rPr>
                <w:rFonts w:asciiTheme="minorHAnsi" w:hAnsiTheme="minorHAnsi" w:cstheme="minorHAnsi"/>
                <w:b/>
                <w:i/>
                <w:sz w:val="16"/>
                <w:szCs w:val="20"/>
              </w:rPr>
              <w:t>Yes</w:t>
            </w:r>
          </w:p>
        </w:tc>
        <w:tc>
          <w:tcPr>
            <w:tcW w:w="1140" w:type="dxa"/>
          </w:tcPr>
          <w:p w:rsidR="0018169C" w:rsidRPr="00065344" w:rsidRDefault="0018169C" w:rsidP="00D722F0">
            <w:pPr>
              <w:jc w:val="center"/>
              <w:rPr>
                <w:rFonts w:asciiTheme="minorHAnsi" w:hAnsiTheme="minorHAnsi" w:cstheme="minorHAnsi"/>
                <w:b/>
                <w:sz w:val="20"/>
                <w:szCs w:val="20"/>
              </w:rPr>
            </w:pPr>
            <w:r w:rsidRPr="00065344">
              <w:rPr>
                <w:rFonts w:asciiTheme="minorHAnsi" w:hAnsiTheme="minorHAnsi" w:cstheme="minorHAnsi"/>
                <w:b/>
                <w:sz w:val="20"/>
                <w:szCs w:val="20"/>
              </w:rPr>
              <w:t>2</w:t>
            </w:r>
          </w:p>
          <w:p w:rsidR="0018169C" w:rsidRPr="00065344" w:rsidRDefault="0018169C" w:rsidP="00D722F0">
            <w:pPr>
              <w:jc w:val="center"/>
              <w:rPr>
                <w:rFonts w:asciiTheme="minorHAnsi" w:hAnsiTheme="minorHAnsi" w:cstheme="minorHAnsi"/>
                <w:b/>
                <w:sz w:val="20"/>
                <w:szCs w:val="20"/>
              </w:rPr>
            </w:pPr>
            <w:r w:rsidRPr="00065344">
              <w:rPr>
                <w:rFonts w:asciiTheme="minorHAnsi" w:hAnsiTheme="minorHAnsi" w:cstheme="minorHAnsi"/>
                <w:b/>
                <w:sz w:val="20"/>
                <w:szCs w:val="20"/>
              </w:rPr>
              <w:t xml:space="preserve">Tidak </w:t>
            </w:r>
            <w:r w:rsidRPr="00065344">
              <w:rPr>
                <w:rFonts w:asciiTheme="minorHAnsi" w:hAnsiTheme="minorHAnsi" w:cstheme="minorHAnsi"/>
                <w:b/>
                <w:i/>
                <w:sz w:val="16"/>
                <w:szCs w:val="20"/>
              </w:rPr>
              <w:t>No</w:t>
            </w:r>
          </w:p>
        </w:tc>
        <w:tc>
          <w:tcPr>
            <w:tcW w:w="4466" w:type="dxa"/>
          </w:tcPr>
          <w:p w:rsidR="007272B7" w:rsidRPr="00AB4D3B" w:rsidRDefault="007272B7"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1= Asuransi pemerintah/asuransi umum </w:t>
            </w:r>
            <w:r w:rsidRPr="00AB4D3B">
              <w:rPr>
                <w:rFonts w:asciiTheme="minorHAnsi" w:hAnsiTheme="minorHAnsi" w:cstheme="minorHAnsi"/>
                <w:b/>
                <w:i/>
                <w:sz w:val="16"/>
                <w:szCs w:val="20"/>
              </w:rPr>
              <w:t>Government / Public Insurance</w:t>
            </w:r>
          </w:p>
          <w:p w:rsidR="007272B7" w:rsidRPr="00AB4D3B" w:rsidRDefault="007272B7"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 xml:space="preserve">2= LSM </w:t>
            </w:r>
            <w:r w:rsidRPr="00AB4D3B">
              <w:rPr>
                <w:rFonts w:asciiTheme="minorHAnsi" w:hAnsiTheme="minorHAnsi" w:cstheme="minorHAnsi"/>
                <w:b/>
                <w:i/>
                <w:sz w:val="16"/>
                <w:szCs w:val="20"/>
              </w:rPr>
              <w:t>NGO</w:t>
            </w:r>
          </w:p>
          <w:p w:rsidR="007272B7" w:rsidRPr="00AB4D3B" w:rsidRDefault="007272B7" w:rsidP="007272B7">
            <w:pPr>
              <w:pStyle w:val="NoSpacing"/>
              <w:rPr>
                <w:rFonts w:asciiTheme="minorHAnsi" w:hAnsiTheme="minorHAnsi" w:cstheme="minorHAnsi"/>
                <w:b/>
                <w:sz w:val="20"/>
                <w:szCs w:val="20"/>
              </w:rPr>
            </w:pPr>
            <w:r w:rsidRPr="00AB4D3B">
              <w:rPr>
                <w:rFonts w:asciiTheme="minorHAnsi" w:hAnsiTheme="minorHAnsi" w:cstheme="minorHAnsi"/>
                <w:b/>
                <w:sz w:val="20"/>
                <w:szCs w:val="20"/>
              </w:rPr>
              <w:t>3= Asuransi swasta</w:t>
            </w:r>
            <w:r w:rsidR="0000395B" w:rsidRPr="00AB4D3B">
              <w:rPr>
                <w:rFonts w:asciiTheme="minorHAnsi" w:hAnsiTheme="minorHAnsi" w:cstheme="minorHAnsi"/>
                <w:b/>
                <w:sz w:val="20"/>
                <w:szCs w:val="20"/>
              </w:rPr>
              <w:t>/ bermitra dengan bank</w:t>
            </w:r>
            <w:r w:rsidRPr="00AB4D3B">
              <w:rPr>
                <w:rFonts w:asciiTheme="minorHAnsi" w:hAnsiTheme="minorHAnsi" w:cstheme="minorHAnsi"/>
                <w:b/>
                <w:sz w:val="20"/>
                <w:szCs w:val="20"/>
              </w:rPr>
              <w:t xml:space="preserve"> </w:t>
            </w:r>
            <w:r w:rsidRPr="00AB4D3B">
              <w:rPr>
                <w:rFonts w:asciiTheme="minorHAnsi" w:hAnsiTheme="minorHAnsi" w:cstheme="minorHAnsi"/>
                <w:b/>
                <w:i/>
                <w:sz w:val="16"/>
                <w:szCs w:val="20"/>
              </w:rPr>
              <w:t>Private</w:t>
            </w:r>
            <w:r w:rsidR="0000395B" w:rsidRPr="00AB4D3B">
              <w:rPr>
                <w:rFonts w:asciiTheme="minorHAnsi" w:hAnsiTheme="minorHAnsi" w:cstheme="minorHAnsi"/>
                <w:b/>
                <w:i/>
                <w:sz w:val="16"/>
                <w:szCs w:val="20"/>
              </w:rPr>
              <w:t>/ bank partnership</w:t>
            </w:r>
            <w:r w:rsidRPr="00AB4D3B">
              <w:rPr>
                <w:rFonts w:asciiTheme="minorHAnsi" w:hAnsiTheme="minorHAnsi" w:cstheme="minorHAnsi"/>
                <w:b/>
                <w:i/>
                <w:sz w:val="16"/>
                <w:szCs w:val="20"/>
              </w:rPr>
              <w:t xml:space="preserve"> Insurance</w:t>
            </w:r>
          </w:p>
          <w:p w:rsidR="007272B7" w:rsidRPr="00AB4D3B" w:rsidRDefault="007272B7" w:rsidP="007272B7">
            <w:pPr>
              <w:pStyle w:val="NoSpacing"/>
              <w:rPr>
                <w:rFonts w:asciiTheme="minorHAnsi" w:hAnsiTheme="minorHAnsi" w:cstheme="minorHAnsi"/>
                <w:b/>
                <w:i/>
                <w:sz w:val="16"/>
                <w:szCs w:val="20"/>
              </w:rPr>
            </w:pPr>
            <w:r w:rsidRPr="00AB4D3B">
              <w:rPr>
                <w:rFonts w:asciiTheme="minorHAnsi" w:hAnsiTheme="minorHAnsi" w:cstheme="minorHAnsi"/>
                <w:b/>
                <w:sz w:val="20"/>
                <w:szCs w:val="20"/>
              </w:rPr>
              <w:t xml:space="preserve">4= Syarat untuk mendapatkan pinjaman </w:t>
            </w:r>
            <w:r w:rsidRPr="00AB4D3B">
              <w:rPr>
                <w:rFonts w:asciiTheme="minorHAnsi" w:hAnsiTheme="minorHAnsi" w:cstheme="minorHAnsi"/>
                <w:b/>
                <w:i/>
                <w:sz w:val="16"/>
                <w:szCs w:val="20"/>
              </w:rPr>
              <w:t>Required with loan</w:t>
            </w:r>
          </w:p>
          <w:p w:rsidR="007272B7" w:rsidRPr="00AB4D3B" w:rsidRDefault="0000395B" w:rsidP="007272B7">
            <w:pPr>
              <w:pStyle w:val="NoSpacing"/>
              <w:rPr>
                <w:rFonts w:asciiTheme="minorHAnsi" w:hAnsiTheme="minorHAnsi" w:cstheme="minorHAnsi"/>
                <w:b/>
                <w:i/>
                <w:sz w:val="16"/>
                <w:szCs w:val="20"/>
              </w:rPr>
            </w:pPr>
            <w:r w:rsidRPr="00AB4D3B">
              <w:rPr>
                <w:rFonts w:asciiTheme="minorHAnsi" w:hAnsiTheme="minorHAnsi" w:cstheme="minorHAnsi"/>
                <w:b/>
                <w:sz w:val="20"/>
                <w:szCs w:val="20"/>
              </w:rPr>
              <w:t>5</w:t>
            </w:r>
            <w:r w:rsidR="007272B7" w:rsidRPr="00AB4D3B">
              <w:rPr>
                <w:rFonts w:asciiTheme="minorHAnsi" w:hAnsiTheme="minorHAnsi" w:cstheme="minorHAnsi"/>
                <w:b/>
                <w:sz w:val="20"/>
                <w:szCs w:val="20"/>
              </w:rPr>
              <w:t xml:space="preserve">= Mobile money/provider telepon </w:t>
            </w:r>
            <w:r w:rsidR="007272B7" w:rsidRPr="00AB4D3B">
              <w:rPr>
                <w:rFonts w:asciiTheme="minorHAnsi" w:hAnsiTheme="minorHAnsi" w:cstheme="minorHAnsi"/>
                <w:b/>
                <w:i/>
                <w:sz w:val="16"/>
                <w:szCs w:val="20"/>
              </w:rPr>
              <w:t>Mobile money/telephony provider</w:t>
            </w:r>
          </w:p>
          <w:p w:rsidR="007272B7" w:rsidRPr="00AB4D3B" w:rsidRDefault="0000395B" w:rsidP="007272B7">
            <w:pPr>
              <w:rPr>
                <w:rFonts w:asciiTheme="minorHAnsi" w:hAnsiTheme="minorHAnsi" w:cstheme="minorHAnsi"/>
                <w:b/>
                <w:sz w:val="20"/>
                <w:szCs w:val="20"/>
              </w:rPr>
            </w:pPr>
            <w:r w:rsidRPr="00AB4D3B">
              <w:rPr>
                <w:rFonts w:asciiTheme="minorHAnsi" w:hAnsiTheme="minorHAnsi" w:cstheme="minorHAnsi"/>
                <w:b/>
                <w:sz w:val="20"/>
                <w:szCs w:val="20"/>
              </w:rPr>
              <w:t>6</w:t>
            </w:r>
            <w:r w:rsidR="007272B7" w:rsidRPr="00AB4D3B">
              <w:rPr>
                <w:rFonts w:asciiTheme="minorHAnsi" w:hAnsiTheme="minorHAnsi" w:cstheme="minorHAnsi"/>
                <w:b/>
                <w:sz w:val="20"/>
                <w:szCs w:val="20"/>
              </w:rPr>
              <w:t>= Asuransi yang dicover oleh asuransi anggota keluarga lainnya Through a family member insurance</w:t>
            </w:r>
          </w:p>
          <w:p w:rsidR="0018169C" w:rsidRPr="00AB4D3B" w:rsidRDefault="007272B7" w:rsidP="00AB4D3B">
            <w:pPr>
              <w:rPr>
                <w:rFonts w:asciiTheme="minorHAnsi" w:hAnsiTheme="minorHAnsi" w:cstheme="minorHAnsi"/>
                <w:b/>
                <w:sz w:val="20"/>
                <w:szCs w:val="20"/>
              </w:rPr>
            </w:pPr>
            <w:r w:rsidRPr="00AB4D3B">
              <w:rPr>
                <w:rFonts w:asciiTheme="minorHAnsi" w:hAnsiTheme="minorHAnsi" w:cstheme="minorHAnsi"/>
                <w:b/>
                <w:sz w:val="20"/>
                <w:szCs w:val="20"/>
              </w:rPr>
              <w:t xml:space="preserve">7= Lainnya (Sebutkan____) </w:t>
            </w:r>
            <w:r w:rsidRPr="00AB4D3B">
              <w:rPr>
                <w:rFonts w:asciiTheme="minorHAnsi" w:hAnsiTheme="minorHAnsi" w:cstheme="minorHAnsi"/>
                <w:b/>
                <w:i/>
                <w:sz w:val="16"/>
                <w:szCs w:val="20"/>
              </w:rPr>
              <w:t>Other</w:t>
            </w:r>
          </w:p>
        </w:tc>
      </w:tr>
      <w:tr w:rsidR="0018169C" w:rsidRPr="00753097" w:rsidTr="00AB4D3B">
        <w:trPr>
          <w:jc w:val="center"/>
        </w:trPr>
        <w:tc>
          <w:tcPr>
            <w:tcW w:w="4200" w:type="dxa"/>
          </w:tcPr>
          <w:p w:rsidR="0018169C" w:rsidRPr="00753097" w:rsidRDefault="0018169C" w:rsidP="006E123D">
            <w:pPr>
              <w:rPr>
                <w:rFonts w:asciiTheme="minorHAnsi" w:hAnsiTheme="minorHAnsi" w:cstheme="minorHAnsi"/>
                <w:sz w:val="20"/>
                <w:szCs w:val="20"/>
              </w:rPr>
            </w:pPr>
            <w:r w:rsidRPr="00753097">
              <w:rPr>
                <w:rFonts w:asciiTheme="minorHAnsi" w:hAnsiTheme="minorHAnsi" w:cstheme="minorHAnsi"/>
                <w:sz w:val="20"/>
                <w:szCs w:val="20"/>
              </w:rPr>
              <w:t xml:space="preserve">Kesehatan/medis </w:t>
            </w:r>
            <w:r w:rsidRPr="00753097">
              <w:rPr>
                <w:rFonts w:asciiTheme="minorHAnsi" w:hAnsiTheme="minorHAnsi" w:cstheme="minorHAnsi"/>
                <w:i/>
                <w:sz w:val="16"/>
                <w:szCs w:val="20"/>
              </w:rPr>
              <w:t>Medical</w:t>
            </w:r>
          </w:p>
        </w:tc>
        <w:tc>
          <w:tcPr>
            <w:tcW w:w="1140" w:type="dxa"/>
          </w:tcPr>
          <w:p w:rsidR="0018169C" w:rsidRPr="00753097" w:rsidRDefault="00247ABE" w:rsidP="00D722F0">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tcPr>
          <w:p w:rsidR="0018169C" w:rsidRPr="00753097" w:rsidRDefault="00247ABE" w:rsidP="00D722F0">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18169C" w:rsidRPr="00753097" w:rsidRDefault="0018169C"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tabs>
                <w:tab w:val="left" w:pos="1159"/>
              </w:tabs>
              <w:rPr>
                <w:rFonts w:asciiTheme="minorHAnsi" w:hAnsiTheme="minorHAnsi" w:cstheme="minorHAnsi"/>
                <w:sz w:val="20"/>
                <w:szCs w:val="20"/>
              </w:rPr>
            </w:pPr>
            <w:r w:rsidRPr="00753097">
              <w:rPr>
                <w:rFonts w:asciiTheme="minorHAnsi" w:hAnsiTheme="minorHAnsi" w:cstheme="minorHAnsi"/>
                <w:sz w:val="20"/>
                <w:szCs w:val="20"/>
              </w:rPr>
              <w:t xml:space="preserve">Jiwa </w:t>
            </w:r>
            <w:r w:rsidRPr="00753097">
              <w:rPr>
                <w:rFonts w:asciiTheme="minorHAnsi" w:hAnsiTheme="minorHAnsi" w:cstheme="minorHAnsi"/>
                <w:i/>
                <w:sz w:val="16"/>
                <w:szCs w:val="20"/>
              </w:rPr>
              <w:t>Life</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sz w:val="20"/>
                <w:szCs w:val="20"/>
              </w:rPr>
            </w:pPr>
            <w:r w:rsidRPr="00753097">
              <w:rPr>
                <w:rFonts w:asciiTheme="minorHAnsi" w:hAnsiTheme="minorHAnsi" w:cstheme="minorHAnsi"/>
                <w:sz w:val="20"/>
                <w:szCs w:val="20"/>
              </w:rPr>
              <w:t xml:space="preserve">Mobil, kendaraan </w:t>
            </w:r>
            <w:r w:rsidRPr="00753097">
              <w:rPr>
                <w:rFonts w:asciiTheme="minorHAnsi" w:hAnsiTheme="minorHAnsi" w:cstheme="minorHAnsi"/>
                <w:i/>
                <w:sz w:val="16"/>
                <w:szCs w:val="20"/>
              </w:rPr>
              <w:t>Car, vehicle</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sz w:val="20"/>
                <w:szCs w:val="20"/>
              </w:rPr>
            </w:pPr>
            <w:r w:rsidRPr="00753097">
              <w:rPr>
                <w:rFonts w:asciiTheme="minorHAnsi" w:hAnsiTheme="minorHAnsi" w:cstheme="minorHAnsi"/>
                <w:sz w:val="20"/>
                <w:szCs w:val="20"/>
              </w:rPr>
              <w:t>Pertanian</w:t>
            </w:r>
            <w:r w:rsidR="00AD3923">
              <w:rPr>
                <w:rFonts w:asciiTheme="minorHAnsi" w:hAnsiTheme="minorHAnsi" w:cstheme="minorHAnsi"/>
                <w:sz w:val="20"/>
                <w:szCs w:val="20"/>
              </w:rPr>
              <w:t>/ peternakan/ perikanan</w:t>
            </w:r>
            <w:r w:rsidR="005C227A">
              <w:rPr>
                <w:rFonts w:asciiTheme="minorHAnsi" w:hAnsiTheme="minorHAnsi" w:cstheme="minorHAnsi"/>
                <w:sz w:val="20"/>
                <w:szCs w:val="20"/>
              </w:rPr>
              <w:t xml:space="preserve"> (tambak)</w:t>
            </w:r>
            <w:r w:rsidRPr="00753097">
              <w:rPr>
                <w:rFonts w:asciiTheme="minorHAnsi" w:hAnsiTheme="minorHAnsi" w:cstheme="minorHAnsi"/>
                <w:sz w:val="20"/>
                <w:szCs w:val="20"/>
              </w:rPr>
              <w:t xml:space="preserve"> </w:t>
            </w:r>
            <w:r w:rsidRPr="00753097">
              <w:rPr>
                <w:rFonts w:asciiTheme="minorHAnsi" w:hAnsiTheme="minorHAnsi" w:cstheme="minorHAnsi"/>
                <w:i/>
                <w:sz w:val="16"/>
                <w:szCs w:val="20"/>
              </w:rPr>
              <w:t>Agriculture</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sz w:val="20"/>
                <w:szCs w:val="20"/>
              </w:rPr>
            </w:pPr>
            <w:r w:rsidRPr="00753097">
              <w:rPr>
                <w:rFonts w:asciiTheme="minorHAnsi" w:hAnsiTheme="minorHAnsi" w:cstheme="minorHAnsi"/>
                <w:sz w:val="20"/>
                <w:szCs w:val="20"/>
              </w:rPr>
              <w:t xml:space="preserve">Rumah/property </w:t>
            </w:r>
            <w:r w:rsidRPr="00753097">
              <w:rPr>
                <w:rFonts w:asciiTheme="minorHAnsi" w:hAnsiTheme="minorHAnsi" w:cstheme="minorHAnsi"/>
                <w:i/>
                <w:sz w:val="16"/>
                <w:szCs w:val="20"/>
              </w:rPr>
              <w:t>House/property</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sz w:val="20"/>
                <w:szCs w:val="20"/>
              </w:rPr>
            </w:pPr>
            <w:r>
              <w:rPr>
                <w:rFonts w:asciiTheme="minorHAnsi" w:hAnsiTheme="minorHAnsi" w:cstheme="minorHAnsi"/>
                <w:sz w:val="20"/>
                <w:szCs w:val="20"/>
              </w:rPr>
              <w:t>Asuransi</w:t>
            </w:r>
            <w:r w:rsidRPr="00753097">
              <w:rPr>
                <w:rFonts w:asciiTheme="minorHAnsi" w:hAnsiTheme="minorHAnsi" w:cstheme="minorHAnsi"/>
                <w:sz w:val="20"/>
                <w:szCs w:val="20"/>
              </w:rPr>
              <w:t xml:space="preserve"> pendidikan </w:t>
            </w:r>
            <w:r w:rsidRPr="00753097">
              <w:rPr>
                <w:rFonts w:asciiTheme="minorHAnsi" w:hAnsiTheme="minorHAnsi" w:cstheme="minorHAnsi"/>
                <w:i/>
                <w:sz w:val="16"/>
                <w:szCs w:val="20"/>
              </w:rPr>
              <w:t>Educational policy</w:t>
            </w:r>
          </w:p>
        </w:tc>
        <w:tc>
          <w:tcPr>
            <w:tcW w:w="1140" w:type="dxa"/>
            <w:vAlign w:val="center"/>
          </w:tcPr>
          <w:p w:rsidR="00247ABE" w:rsidRPr="00753097" w:rsidRDefault="00247ABE" w:rsidP="0005696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rsidP="0005696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pPr>
              <w:rPr>
                <w:rFonts w:asciiTheme="minorHAnsi" w:hAnsiTheme="minorHAnsi" w:cstheme="minorHAnsi"/>
                <w:sz w:val="20"/>
                <w:szCs w:val="20"/>
              </w:rPr>
            </w:pPr>
            <w:r w:rsidRPr="00753097">
              <w:rPr>
                <w:rFonts w:asciiTheme="minorHAnsi" w:hAnsiTheme="minorHAnsi" w:cstheme="minorHAnsi"/>
                <w:sz w:val="20"/>
                <w:szCs w:val="20"/>
              </w:rPr>
              <w:t>Pensiun/</w:t>
            </w:r>
            <w:r w:rsidR="0055586A">
              <w:rPr>
                <w:rFonts w:asciiTheme="minorHAnsi" w:hAnsiTheme="minorHAnsi" w:cstheme="minorHAnsi"/>
                <w:sz w:val="20"/>
                <w:szCs w:val="20"/>
              </w:rPr>
              <w:t xml:space="preserve"> </w:t>
            </w:r>
            <w:r w:rsidR="00D54815">
              <w:rPr>
                <w:rFonts w:asciiTheme="minorHAnsi" w:hAnsiTheme="minorHAnsi" w:cstheme="minorHAnsi"/>
                <w:sz w:val="20"/>
                <w:szCs w:val="20"/>
              </w:rPr>
              <w:t>hari</w:t>
            </w:r>
            <w:r w:rsidR="00D54815" w:rsidRPr="00753097">
              <w:rPr>
                <w:rFonts w:asciiTheme="minorHAnsi" w:hAnsiTheme="minorHAnsi" w:cstheme="minorHAnsi"/>
                <w:sz w:val="20"/>
                <w:szCs w:val="20"/>
              </w:rPr>
              <w:t xml:space="preserve"> </w:t>
            </w:r>
            <w:r w:rsidRPr="00753097">
              <w:rPr>
                <w:rFonts w:asciiTheme="minorHAnsi" w:hAnsiTheme="minorHAnsi" w:cstheme="minorHAnsi"/>
                <w:sz w:val="20"/>
                <w:szCs w:val="20"/>
              </w:rPr>
              <w:t xml:space="preserve">tua </w:t>
            </w:r>
            <w:r w:rsidRPr="00753097">
              <w:rPr>
                <w:rFonts w:asciiTheme="minorHAnsi" w:hAnsiTheme="minorHAnsi" w:cstheme="minorHAnsi"/>
                <w:i/>
                <w:sz w:val="16"/>
                <w:szCs w:val="20"/>
              </w:rPr>
              <w:t>Retirement/pension/old age</w:t>
            </w:r>
          </w:p>
        </w:tc>
        <w:tc>
          <w:tcPr>
            <w:tcW w:w="1140" w:type="dxa"/>
            <w:vAlign w:val="center"/>
          </w:tcPr>
          <w:p w:rsidR="00247ABE" w:rsidRPr="00753097" w:rsidRDefault="00247ABE" w:rsidP="00056961">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rsidP="00056961">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 </w:t>
            </w:r>
            <w:r w:rsidRPr="00753097">
              <w:rPr>
                <w:rFonts w:asciiTheme="minorHAnsi" w:hAnsiTheme="minorHAnsi" w:cstheme="minorHAnsi"/>
                <w:i/>
                <w:sz w:val="16"/>
                <w:szCs w:val="20"/>
              </w:rPr>
              <w:t>Other (Specify)</w:t>
            </w:r>
          </w:p>
          <w:p w:rsidR="00A65AF1" w:rsidRDefault="00A65AF1" w:rsidP="00D722F0">
            <w:pPr>
              <w:rPr>
                <w:rFonts w:asciiTheme="minorHAnsi" w:hAnsiTheme="minorHAnsi" w:cstheme="minorHAnsi"/>
                <w:i/>
                <w:sz w:val="16"/>
                <w:szCs w:val="20"/>
              </w:rPr>
            </w:pPr>
          </w:p>
          <w:p w:rsidR="00247ABE" w:rsidRPr="00753097" w:rsidRDefault="00247ABE" w:rsidP="00D722F0">
            <w:pPr>
              <w:rPr>
                <w:rFonts w:asciiTheme="minorHAnsi" w:hAnsiTheme="minorHAnsi" w:cstheme="minorHAnsi"/>
                <w:sz w:val="20"/>
                <w:szCs w:val="20"/>
              </w:rPr>
            </w:pPr>
            <w:r w:rsidRPr="00753097">
              <w:rPr>
                <w:rFonts w:asciiTheme="minorHAnsi" w:hAnsiTheme="minorHAnsi" w:cstheme="minorHAnsi"/>
                <w:i/>
                <w:sz w:val="16"/>
                <w:szCs w:val="20"/>
              </w:rPr>
              <w:t>____________________________________</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r w:rsidR="00247ABE" w:rsidRPr="00753097" w:rsidTr="00AB4D3B">
        <w:trPr>
          <w:jc w:val="center"/>
        </w:trPr>
        <w:tc>
          <w:tcPr>
            <w:tcW w:w="4200" w:type="dxa"/>
          </w:tcPr>
          <w:p w:rsidR="00247ABE" w:rsidRPr="00753097" w:rsidRDefault="00247ABE" w:rsidP="00D722F0">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1</w:t>
            </w:r>
          </w:p>
        </w:tc>
        <w:tc>
          <w:tcPr>
            <w:tcW w:w="1140" w:type="dxa"/>
            <w:vAlign w:val="center"/>
          </w:tcPr>
          <w:p w:rsidR="00247ABE" w:rsidRPr="00753097" w:rsidRDefault="00247ABE">
            <w:pPr>
              <w:jc w:val="center"/>
              <w:rPr>
                <w:rFonts w:asciiTheme="minorHAnsi" w:hAnsiTheme="minorHAnsi" w:cstheme="minorHAnsi"/>
                <w:sz w:val="20"/>
                <w:szCs w:val="20"/>
              </w:rPr>
            </w:pPr>
            <w:r>
              <w:rPr>
                <w:rFonts w:asciiTheme="minorHAnsi" w:hAnsiTheme="minorHAnsi" w:cstheme="minorHAnsi"/>
                <w:sz w:val="20"/>
                <w:szCs w:val="20"/>
              </w:rPr>
              <w:t>2</w:t>
            </w:r>
          </w:p>
        </w:tc>
        <w:tc>
          <w:tcPr>
            <w:tcW w:w="4466" w:type="dxa"/>
          </w:tcPr>
          <w:p w:rsidR="00247ABE" w:rsidRPr="00753097" w:rsidRDefault="00247ABE" w:rsidP="00D722F0">
            <w:pPr>
              <w:jc w:val="center"/>
              <w:rPr>
                <w:rFonts w:asciiTheme="minorHAnsi" w:hAnsiTheme="minorHAnsi" w:cstheme="minorHAnsi"/>
                <w:sz w:val="20"/>
                <w:szCs w:val="20"/>
              </w:rPr>
            </w:pPr>
          </w:p>
        </w:tc>
      </w:tr>
    </w:tbl>
    <w:p w:rsidR="00EC0144" w:rsidRPr="00753097" w:rsidRDefault="00EC0144" w:rsidP="00AB4D3B">
      <w:pPr>
        <w:spacing w:after="0"/>
        <w:rPr>
          <w:rFonts w:asciiTheme="minorHAnsi" w:eastAsiaTheme="minorHAnsi" w:hAnsiTheme="minorHAnsi" w:cstheme="minorHAnsi"/>
          <w:sz w:val="20"/>
          <w:szCs w:val="20"/>
        </w:rPr>
      </w:pPr>
    </w:p>
    <w:tbl>
      <w:tblPr>
        <w:tblStyle w:val="TableGrid1"/>
        <w:tblW w:w="0" w:type="auto"/>
        <w:tblLook w:val="04A0" w:firstRow="1" w:lastRow="0" w:firstColumn="1" w:lastColumn="0" w:noHBand="0" w:noVBand="1"/>
      </w:tblPr>
      <w:tblGrid>
        <w:gridCol w:w="10683"/>
      </w:tblGrid>
      <w:tr w:rsidR="00D034AD" w:rsidRPr="00753097" w:rsidTr="00D722F0">
        <w:tc>
          <w:tcPr>
            <w:tcW w:w="12950" w:type="dxa"/>
            <w:shd w:val="clear" w:color="auto" w:fill="FABF8F" w:themeFill="accent6" w:themeFillTint="99"/>
          </w:tcPr>
          <w:p w:rsidR="00D034AD" w:rsidRPr="00753097" w:rsidRDefault="00D034AD" w:rsidP="00AB4D3B">
            <w:pPr>
              <w:rPr>
                <w:rFonts w:asciiTheme="minorHAnsi" w:hAnsiTheme="minorHAnsi" w:cstheme="minorHAnsi"/>
                <w:b/>
                <w:sz w:val="20"/>
                <w:szCs w:val="20"/>
              </w:rPr>
            </w:pPr>
            <w:r w:rsidRPr="00753097">
              <w:rPr>
                <w:rFonts w:asciiTheme="minorHAnsi" w:hAnsiTheme="minorHAnsi" w:cstheme="minorHAnsi"/>
                <w:b/>
                <w:sz w:val="20"/>
                <w:szCs w:val="20"/>
              </w:rPr>
              <w:t xml:space="preserve">Subsection 8.5: </w:t>
            </w:r>
            <w:r w:rsidR="005B59E7">
              <w:rPr>
                <w:rFonts w:asciiTheme="minorHAnsi" w:hAnsiTheme="minorHAnsi" w:cstheme="minorHAnsi"/>
                <w:b/>
                <w:sz w:val="20"/>
                <w:szCs w:val="20"/>
              </w:rPr>
              <w:t xml:space="preserve">Investasi </w:t>
            </w:r>
            <w:r w:rsidRPr="00613C81">
              <w:rPr>
                <w:rFonts w:asciiTheme="minorHAnsi" w:hAnsiTheme="minorHAnsi" w:cstheme="minorHAnsi"/>
                <w:b/>
                <w:i/>
                <w:sz w:val="16"/>
                <w:szCs w:val="20"/>
              </w:rPr>
              <w:t>Investment</w:t>
            </w:r>
          </w:p>
        </w:tc>
      </w:tr>
    </w:tbl>
    <w:p w:rsidR="00B379F0" w:rsidRDefault="00B379F0" w:rsidP="00745649">
      <w:pPr>
        <w:spacing w:after="0"/>
        <w:ind w:firstLine="540"/>
        <w:rPr>
          <w:rFonts w:asciiTheme="minorHAnsi" w:hAnsiTheme="minorHAnsi" w:cstheme="minorHAnsi"/>
          <w:sz w:val="20"/>
          <w:szCs w:val="20"/>
        </w:rPr>
      </w:pPr>
    </w:p>
    <w:p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“UNTUK SELANJUTNYA KITA AKAN BERBICARA MENGENAI INVESTASI”</w:t>
      </w:r>
    </w:p>
    <w:p w:rsidR="00B379F0" w:rsidRDefault="00B379F0" w:rsidP="00745649">
      <w:pPr>
        <w:spacing w:after="0"/>
        <w:ind w:firstLine="540"/>
        <w:rPr>
          <w:rFonts w:asciiTheme="minorHAnsi" w:hAnsiTheme="minorHAnsi" w:cstheme="minorHAnsi"/>
          <w:sz w:val="20"/>
          <w:szCs w:val="20"/>
        </w:rPr>
      </w:pPr>
    </w:p>
    <w:p w:rsidR="00A57DC9" w:rsidRPr="00753097" w:rsidRDefault="00A57DC9"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A57DC9" w:rsidRPr="00753097" w:rsidRDefault="00CF3D83" w:rsidP="00745649">
      <w:pPr>
        <w:spacing w:after="0"/>
        <w:ind w:firstLine="540"/>
        <w:rPr>
          <w:rFonts w:asciiTheme="minorHAnsi" w:hAnsiTheme="minorHAnsi" w:cstheme="minorHAnsi"/>
          <w:b/>
          <w:sz w:val="20"/>
          <w:szCs w:val="20"/>
        </w:rPr>
      </w:pPr>
      <w:r>
        <w:rPr>
          <w:rFonts w:asciiTheme="minorHAnsi" w:hAnsiTheme="minorHAnsi" w:cstheme="minorHAnsi"/>
          <w:b/>
          <w:sz w:val="20"/>
          <w:szCs w:val="20"/>
        </w:rPr>
        <w:t>KARTU BANTU/BACAKAN</w:t>
      </w:r>
      <w:r w:rsidR="00A57DC9" w:rsidRPr="00753097">
        <w:rPr>
          <w:rFonts w:asciiTheme="minorHAnsi" w:hAnsiTheme="minorHAnsi" w:cstheme="minorHAnsi"/>
          <w:b/>
          <w:sz w:val="20"/>
          <w:szCs w:val="20"/>
        </w:rPr>
        <w:t xml:space="preserve">. </w:t>
      </w:r>
      <w:r w:rsidR="00A57DC9" w:rsidRPr="00753097">
        <w:rPr>
          <w:rFonts w:asciiTheme="minorHAnsi" w:hAnsiTheme="minorHAnsi" w:cstheme="minorHAnsi"/>
          <w:b/>
          <w:i/>
          <w:sz w:val="16"/>
          <w:szCs w:val="20"/>
        </w:rPr>
        <w:t>READ OUT.</w:t>
      </w:r>
    </w:p>
    <w:p w:rsidR="00A57DC9" w:rsidRPr="00753097" w:rsidRDefault="00A57DC9" w:rsidP="00745649">
      <w:pPr>
        <w:spacing w:after="0"/>
        <w:ind w:firstLine="540"/>
        <w:rPr>
          <w:rFonts w:asciiTheme="minorHAnsi" w:hAnsiTheme="minorHAnsi" w:cstheme="minorHAnsi"/>
          <w:b/>
          <w:i/>
          <w:sz w:val="16"/>
          <w:szCs w:val="20"/>
        </w:rPr>
      </w:pPr>
      <w:r w:rsidRPr="00753097">
        <w:rPr>
          <w:rFonts w:asciiTheme="minorHAnsi" w:hAnsiTheme="minorHAnsi" w:cstheme="minorHAnsi"/>
          <w:b/>
          <w:sz w:val="20"/>
          <w:szCs w:val="20"/>
        </w:rPr>
        <w:t xml:space="preserve">SA PER BARIS </w:t>
      </w:r>
      <w:r w:rsidRPr="00753097">
        <w:rPr>
          <w:rFonts w:asciiTheme="minorHAnsi" w:hAnsiTheme="minorHAnsi" w:cstheme="minorHAnsi"/>
          <w:b/>
          <w:i/>
          <w:sz w:val="16"/>
          <w:szCs w:val="20"/>
        </w:rPr>
        <w:t>SINGLE ANSWER PER ROW</w:t>
      </w:r>
    </w:p>
    <w:p w:rsidR="00D034AD" w:rsidRPr="00753097" w:rsidRDefault="00D034AD" w:rsidP="00D034AD">
      <w:pPr>
        <w:rPr>
          <w:rFonts w:asciiTheme="minorHAnsi" w:hAnsiTheme="minorHAnsi" w:cstheme="minorHAnsi"/>
          <w:i/>
          <w:sz w:val="16"/>
          <w:szCs w:val="20"/>
        </w:rPr>
      </w:pPr>
      <w:r w:rsidRPr="00753097">
        <w:rPr>
          <w:rFonts w:asciiTheme="minorHAnsi" w:hAnsiTheme="minorHAnsi" w:cstheme="minorHAnsi"/>
          <w:sz w:val="20"/>
          <w:szCs w:val="20"/>
        </w:rPr>
        <w:t>FB28. Apakah Anda berinvestasi dalam hal-hal berikut ini?</w:t>
      </w:r>
      <w:r w:rsidRPr="00753097">
        <w:rPr>
          <w:rFonts w:asciiTheme="minorHAnsi" w:hAnsiTheme="minorHAnsi" w:cstheme="minorHAnsi"/>
          <w:i/>
          <w:sz w:val="16"/>
          <w:szCs w:val="20"/>
        </w:rPr>
        <w:t xml:space="preserve">  Do you invest in any of the following?</w:t>
      </w:r>
    </w:p>
    <w:tbl>
      <w:tblPr>
        <w:tblStyle w:val="TableGrid"/>
        <w:tblW w:w="0" w:type="auto"/>
        <w:jc w:val="center"/>
        <w:tblLook w:val="04A0" w:firstRow="1" w:lastRow="0" w:firstColumn="1" w:lastColumn="0" w:noHBand="0" w:noVBand="1"/>
      </w:tblPr>
      <w:tblGrid>
        <w:gridCol w:w="7299"/>
        <w:gridCol w:w="990"/>
        <w:gridCol w:w="990"/>
      </w:tblGrid>
      <w:tr w:rsidR="0009364D" w:rsidRPr="00753097" w:rsidTr="00457851">
        <w:trPr>
          <w:jc w:val="center"/>
        </w:trPr>
        <w:tc>
          <w:tcPr>
            <w:tcW w:w="7299" w:type="dxa"/>
          </w:tcPr>
          <w:p w:rsidR="0009364D" w:rsidRPr="007B269F" w:rsidRDefault="00CF3D83" w:rsidP="00D722F0">
            <w:pPr>
              <w:rPr>
                <w:rFonts w:asciiTheme="minorHAnsi" w:hAnsiTheme="minorHAnsi" w:cstheme="minorHAnsi"/>
                <w:b/>
                <w:sz w:val="20"/>
                <w:szCs w:val="20"/>
              </w:rPr>
            </w:pPr>
            <w:r w:rsidRPr="007B269F">
              <w:rPr>
                <w:rFonts w:asciiTheme="minorHAnsi" w:hAnsiTheme="minorHAnsi" w:cstheme="minorHAnsi"/>
                <w:b/>
                <w:sz w:val="20"/>
                <w:szCs w:val="20"/>
              </w:rPr>
              <w:t>KARTU BANTU/BACAKAN</w:t>
            </w:r>
            <w:r w:rsidR="0009364D" w:rsidRPr="007B269F">
              <w:rPr>
                <w:rFonts w:asciiTheme="minorHAnsi" w:hAnsiTheme="minorHAnsi" w:cstheme="minorHAnsi"/>
                <w:b/>
                <w:sz w:val="20"/>
                <w:szCs w:val="20"/>
              </w:rPr>
              <w:t xml:space="preserve">. SA PER BARIS </w:t>
            </w:r>
            <w:r w:rsidR="0009364D" w:rsidRPr="007B269F">
              <w:rPr>
                <w:rFonts w:asciiTheme="minorHAnsi" w:hAnsiTheme="minorHAnsi" w:cstheme="minorHAnsi"/>
                <w:b/>
                <w:i/>
                <w:sz w:val="16"/>
                <w:szCs w:val="20"/>
              </w:rPr>
              <w:t>READ OUT. SINGLE ANSWER PER ROW</w:t>
            </w:r>
          </w:p>
        </w:tc>
        <w:tc>
          <w:tcPr>
            <w:tcW w:w="990" w:type="dxa"/>
          </w:tcPr>
          <w:p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1</w:t>
            </w:r>
          </w:p>
          <w:p w:rsidR="0009364D" w:rsidRPr="007B269F" w:rsidRDefault="0009364D" w:rsidP="0009364D">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Ya </w:t>
            </w:r>
            <w:r w:rsidRPr="007B269F">
              <w:rPr>
                <w:rFonts w:asciiTheme="minorHAnsi" w:hAnsiTheme="minorHAnsi" w:cstheme="minorHAnsi"/>
                <w:b/>
                <w:i/>
                <w:sz w:val="16"/>
                <w:szCs w:val="20"/>
              </w:rPr>
              <w:t>Yes</w:t>
            </w:r>
          </w:p>
        </w:tc>
        <w:tc>
          <w:tcPr>
            <w:tcW w:w="990" w:type="dxa"/>
          </w:tcPr>
          <w:p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2</w:t>
            </w:r>
          </w:p>
          <w:p w:rsidR="0009364D" w:rsidRPr="007B269F" w:rsidRDefault="0009364D" w:rsidP="00D722F0">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w:t>
            </w:r>
            <w:r w:rsidRPr="007B269F">
              <w:rPr>
                <w:rFonts w:asciiTheme="minorHAnsi" w:hAnsiTheme="minorHAnsi" w:cstheme="minorHAnsi"/>
                <w:b/>
                <w:i/>
                <w:sz w:val="16"/>
                <w:szCs w:val="20"/>
              </w:rPr>
              <w:t>No</w:t>
            </w:r>
          </w:p>
        </w:tc>
      </w:tr>
      <w:tr w:rsidR="0009364D" w:rsidRPr="00753097" w:rsidTr="00457851">
        <w:trPr>
          <w:jc w:val="center"/>
        </w:trPr>
        <w:tc>
          <w:tcPr>
            <w:tcW w:w="7299" w:type="dxa"/>
          </w:tcPr>
          <w:p w:rsidR="0009364D" w:rsidRPr="00753097" w:rsidRDefault="0009364D" w:rsidP="00D722F0">
            <w:pPr>
              <w:rPr>
                <w:rFonts w:asciiTheme="minorHAnsi" w:hAnsiTheme="minorHAnsi" w:cstheme="minorHAnsi"/>
                <w:sz w:val="20"/>
                <w:szCs w:val="20"/>
              </w:rPr>
            </w:pPr>
            <w:r w:rsidRPr="00753097">
              <w:rPr>
                <w:rFonts w:asciiTheme="minorHAnsi" w:hAnsiTheme="minorHAnsi" w:cstheme="minorHAnsi"/>
                <w:sz w:val="20"/>
                <w:szCs w:val="20"/>
              </w:rPr>
              <w:t xml:space="preserve">Usaha Anda sendiri </w:t>
            </w:r>
            <w:r w:rsidRPr="00753097">
              <w:rPr>
                <w:rFonts w:asciiTheme="minorHAnsi" w:hAnsiTheme="minorHAnsi" w:cstheme="minorHAnsi"/>
                <w:i/>
                <w:sz w:val="16"/>
                <w:szCs w:val="20"/>
              </w:rPr>
              <w:t>Your own business</w:t>
            </w:r>
          </w:p>
        </w:tc>
        <w:tc>
          <w:tcPr>
            <w:tcW w:w="990" w:type="dxa"/>
          </w:tcPr>
          <w:p w:rsidR="0009364D" w:rsidRPr="00753097" w:rsidRDefault="00A65AF1" w:rsidP="00D722F0">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tcPr>
          <w:p w:rsidR="0009364D" w:rsidRPr="00753097" w:rsidRDefault="00A65AF1" w:rsidP="00D722F0">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tabs>
                <w:tab w:val="left" w:pos="1159"/>
              </w:tabs>
              <w:rPr>
                <w:rFonts w:asciiTheme="minorHAnsi" w:hAnsiTheme="minorHAnsi" w:cstheme="minorHAnsi"/>
                <w:sz w:val="20"/>
                <w:szCs w:val="20"/>
              </w:rPr>
            </w:pPr>
            <w:r w:rsidRPr="00753097">
              <w:rPr>
                <w:rFonts w:asciiTheme="minorHAnsi" w:hAnsiTheme="minorHAnsi" w:cstheme="minorHAnsi"/>
                <w:sz w:val="20"/>
                <w:szCs w:val="20"/>
              </w:rPr>
              <w:t xml:space="preserve">Usaha orang lain (tetangga, teman, kerabat ) </w:t>
            </w:r>
            <w:r w:rsidRPr="00753097">
              <w:rPr>
                <w:rFonts w:asciiTheme="minorHAnsi" w:hAnsiTheme="minorHAnsi" w:cstheme="minorHAnsi"/>
                <w:i/>
                <w:sz w:val="16"/>
                <w:szCs w:val="20"/>
              </w:rPr>
              <w:t>Other people’s business (your neighbors, friends, relatives)</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A225D1">
            <w:pPr>
              <w:rPr>
                <w:rFonts w:asciiTheme="minorHAnsi" w:hAnsiTheme="minorHAnsi" w:cstheme="minorHAnsi"/>
                <w:sz w:val="20"/>
                <w:szCs w:val="20"/>
              </w:rPr>
            </w:pPr>
            <w:r w:rsidRPr="00753097">
              <w:rPr>
                <w:rFonts w:asciiTheme="minorHAnsi" w:hAnsiTheme="minorHAnsi" w:cstheme="minorHAnsi"/>
                <w:sz w:val="20"/>
                <w:szCs w:val="20"/>
              </w:rPr>
              <w:t xml:space="preserve">Asset, misalnya </w:t>
            </w:r>
            <w:r>
              <w:rPr>
                <w:rFonts w:asciiTheme="minorHAnsi" w:hAnsiTheme="minorHAnsi" w:cstheme="minorHAnsi"/>
                <w:sz w:val="20"/>
                <w:szCs w:val="20"/>
              </w:rPr>
              <w:t>perumahan</w:t>
            </w:r>
            <w:r w:rsidRPr="00753097">
              <w:rPr>
                <w:rFonts w:asciiTheme="minorHAnsi" w:hAnsiTheme="minorHAnsi" w:cstheme="minorHAnsi"/>
                <w:sz w:val="20"/>
                <w:szCs w:val="20"/>
              </w:rPr>
              <w:t xml:space="preserve">, tanah, logam mulia, batu permata, karya seni dll </w:t>
            </w:r>
            <w:r w:rsidRPr="00753097">
              <w:rPr>
                <w:rFonts w:asciiTheme="minorHAnsi" w:hAnsiTheme="minorHAnsi" w:cstheme="minorHAnsi"/>
                <w:i/>
                <w:sz w:val="16"/>
                <w:szCs w:val="20"/>
              </w:rPr>
              <w:t>Assets, such as real estate, land, precious metals, gemstones, art, etc.</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 xml:space="preserve">Membeli saham perusahaan asing (misalnya coca cola, Toyota dll) </w:t>
            </w:r>
            <w:r w:rsidRPr="00753097">
              <w:rPr>
                <w:rFonts w:asciiTheme="minorHAnsi" w:hAnsiTheme="minorHAnsi" w:cstheme="minorHAnsi"/>
                <w:i/>
                <w:sz w:val="16"/>
                <w:szCs w:val="20"/>
              </w:rPr>
              <w:t>Buy shares of foreign enterprises (e.g., Coca Cola, Toyota, etc.)</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Membeli saham dari perusahaan lo</w:t>
            </w:r>
            <w:r w:rsidR="00745649">
              <w:rPr>
                <w:rFonts w:asciiTheme="minorHAnsi" w:hAnsiTheme="minorHAnsi" w:cstheme="minorHAnsi"/>
                <w:sz w:val="20"/>
                <w:szCs w:val="20"/>
              </w:rPr>
              <w:t>k</w:t>
            </w:r>
            <w:r w:rsidRPr="00753097">
              <w:rPr>
                <w:rFonts w:asciiTheme="minorHAnsi" w:hAnsiTheme="minorHAnsi" w:cstheme="minorHAnsi"/>
                <w:sz w:val="20"/>
                <w:szCs w:val="20"/>
              </w:rPr>
              <w:t xml:space="preserve">al </w:t>
            </w:r>
            <w:r w:rsidRPr="00753097">
              <w:rPr>
                <w:rFonts w:asciiTheme="minorHAnsi" w:hAnsiTheme="minorHAnsi" w:cstheme="minorHAnsi"/>
                <w:i/>
                <w:sz w:val="16"/>
                <w:szCs w:val="20"/>
              </w:rPr>
              <w:t>Buy shares of local enterprises</w:t>
            </w:r>
            <w:r w:rsidRPr="00753097">
              <w:rPr>
                <w:rFonts w:asciiTheme="minorHAnsi" w:hAnsiTheme="minorHAnsi" w:cstheme="minorHAnsi"/>
                <w:sz w:val="16"/>
                <w:szCs w:val="20"/>
              </w:rPr>
              <w:t xml:space="preserve"> </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 xml:space="preserve">Membeli obligasi pemerintah </w:t>
            </w:r>
            <w:r w:rsidRPr="00753097">
              <w:rPr>
                <w:rFonts w:asciiTheme="minorHAnsi" w:hAnsiTheme="minorHAnsi" w:cstheme="minorHAnsi"/>
                <w:i/>
                <w:sz w:val="16"/>
                <w:szCs w:val="20"/>
              </w:rPr>
              <w:t>Buy government bonds</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rPr>
                <w:rFonts w:asciiTheme="minorHAnsi" w:hAnsiTheme="minorHAnsi" w:cstheme="minorHAnsi"/>
                <w:i/>
                <w:sz w:val="16"/>
                <w:szCs w:val="20"/>
              </w:rPr>
            </w:pPr>
            <w:r w:rsidRPr="00753097">
              <w:rPr>
                <w:rFonts w:asciiTheme="minorHAnsi" w:hAnsiTheme="minorHAnsi" w:cstheme="minorHAnsi"/>
                <w:sz w:val="20"/>
                <w:szCs w:val="20"/>
              </w:rPr>
              <w:t xml:space="preserve">Lainnya (Sebutkan_______) </w:t>
            </w:r>
            <w:r w:rsidRPr="00753097">
              <w:rPr>
                <w:rFonts w:asciiTheme="minorHAnsi" w:hAnsiTheme="minorHAnsi" w:cstheme="minorHAnsi"/>
                <w:i/>
                <w:sz w:val="16"/>
                <w:szCs w:val="20"/>
              </w:rPr>
              <w:t>Other (Specify)</w:t>
            </w:r>
          </w:p>
          <w:p w:rsidR="00A65AF1" w:rsidRDefault="00A65AF1" w:rsidP="00D722F0">
            <w:pPr>
              <w:rPr>
                <w:rFonts w:asciiTheme="minorHAnsi" w:hAnsiTheme="minorHAnsi" w:cstheme="minorHAnsi"/>
                <w:i/>
                <w:sz w:val="16"/>
                <w:szCs w:val="20"/>
              </w:rPr>
            </w:pPr>
          </w:p>
          <w:p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i/>
                <w:sz w:val="16"/>
                <w:szCs w:val="20"/>
              </w:rPr>
              <w:t>_______________________________</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r w:rsidR="00A65AF1" w:rsidRPr="00753097" w:rsidTr="007B269F">
        <w:trPr>
          <w:jc w:val="center"/>
        </w:trPr>
        <w:tc>
          <w:tcPr>
            <w:tcW w:w="7299" w:type="dxa"/>
          </w:tcPr>
          <w:p w:rsidR="00A65AF1" w:rsidRPr="00753097" w:rsidRDefault="00A65AF1" w:rsidP="00D722F0">
            <w:pPr>
              <w:rPr>
                <w:rFonts w:asciiTheme="minorHAnsi" w:hAnsiTheme="minorHAnsi" w:cstheme="minorHAnsi"/>
                <w:sz w:val="20"/>
                <w:szCs w:val="20"/>
              </w:rPr>
            </w:pPr>
            <w:r w:rsidRPr="00753097">
              <w:rPr>
                <w:rFonts w:asciiTheme="minorHAnsi" w:hAnsiTheme="minorHAnsi" w:cstheme="minorHAnsi"/>
                <w:sz w:val="20"/>
                <w:szCs w:val="20"/>
              </w:rPr>
              <w:t xml:space="preserve">Tidak tahu/Menolak </w:t>
            </w:r>
            <w:r w:rsidRPr="00753097">
              <w:rPr>
                <w:rFonts w:asciiTheme="minorHAnsi" w:hAnsiTheme="minorHAnsi" w:cstheme="minorHAnsi"/>
                <w:i/>
                <w:sz w:val="16"/>
                <w:szCs w:val="20"/>
              </w:rPr>
              <w:t>DK/Refused</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1</w:t>
            </w:r>
          </w:p>
        </w:tc>
        <w:tc>
          <w:tcPr>
            <w:tcW w:w="990" w:type="dxa"/>
            <w:vAlign w:val="center"/>
          </w:tcPr>
          <w:p w:rsidR="00A65AF1" w:rsidRPr="00753097" w:rsidRDefault="00A65AF1">
            <w:pPr>
              <w:jc w:val="center"/>
              <w:rPr>
                <w:rFonts w:asciiTheme="minorHAnsi" w:hAnsiTheme="minorHAnsi" w:cstheme="minorHAnsi"/>
                <w:sz w:val="20"/>
                <w:szCs w:val="20"/>
              </w:rPr>
            </w:pPr>
            <w:r>
              <w:rPr>
                <w:rFonts w:asciiTheme="minorHAnsi" w:hAnsiTheme="minorHAnsi" w:cstheme="minorHAnsi"/>
                <w:sz w:val="20"/>
                <w:szCs w:val="20"/>
              </w:rPr>
              <w:t>2</w:t>
            </w:r>
          </w:p>
        </w:tc>
      </w:tr>
    </w:tbl>
    <w:p w:rsidR="005A1046" w:rsidRPr="00065344" w:rsidRDefault="005A1046" w:rsidP="00AB4D3B">
      <w:pPr>
        <w:rPr>
          <w:rFonts w:asciiTheme="minorHAnsi" w:hAnsiTheme="minorHAnsi" w:cstheme="minorHAnsi"/>
          <w:sz w:val="20"/>
          <w:szCs w:val="26"/>
        </w:rPr>
      </w:pPr>
    </w:p>
    <w:tbl>
      <w:tblPr>
        <w:tblStyle w:val="TableGrid1"/>
        <w:tblW w:w="0" w:type="auto"/>
        <w:tblLook w:val="04A0" w:firstRow="1" w:lastRow="0" w:firstColumn="1" w:lastColumn="0" w:noHBand="0" w:noVBand="1"/>
      </w:tblPr>
      <w:tblGrid>
        <w:gridCol w:w="10683"/>
      </w:tblGrid>
      <w:tr w:rsidR="003D0F48" w:rsidRPr="00753097" w:rsidTr="00D722F0">
        <w:tc>
          <w:tcPr>
            <w:tcW w:w="12950" w:type="dxa"/>
            <w:shd w:val="clear" w:color="auto" w:fill="E5B8B7" w:themeFill="accent2" w:themeFillTint="66"/>
          </w:tcPr>
          <w:p w:rsidR="003D0F48" w:rsidRPr="00753097" w:rsidRDefault="003D0F48">
            <w:pPr>
              <w:rPr>
                <w:rFonts w:asciiTheme="minorHAnsi" w:hAnsiTheme="minorHAnsi" w:cstheme="minorHAnsi"/>
                <w:b/>
                <w:sz w:val="20"/>
                <w:szCs w:val="20"/>
              </w:rPr>
            </w:pPr>
            <w:r w:rsidRPr="00753097">
              <w:rPr>
                <w:rFonts w:asciiTheme="minorHAnsi" w:hAnsiTheme="minorHAnsi" w:cstheme="minorHAnsi"/>
                <w:b/>
                <w:sz w:val="20"/>
                <w:szCs w:val="20"/>
              </w:rPr>
              <w:t xml:space="preserve">SECTION IX: </w:t>
            </w:r>
            <w:r w:rsidR="00047568">
              <w:rPr>
                <w:rFonts w:asciiTheme="minorHAnsi" w:hAnsiTheme="minorHAnsi" w:cstheme="minorHAnsi"/>
                <w:b/>
                <w:sz w:val="20"/>
                <w:szCs w:val="20"/>
              </w:rPr>
              <w:t xml:space="preserve">BACA TULIS </w:t>
            </w:r>
            <w:r w:rsidRPr="007B269F">
              <w:rPr>
                <w:rFonts w:asciiTheme="minorHAnsi" w:hAnsiTheme="minorHAnsi" w:cstheme="minorHAnsi"/>
                <w:b/>
                <w:i/>
                <w:sz w:val="16"/>
                <w:szCs w:val="20"/>
              </w:rPr>
              <w:t>LITERACY</w:t>
            </w:r>
          </w:p>
        </w:tc>
      </w:tr>
    </w:tbl>
    <w:p w:rsidR="003D0F48" w:rsidRDefault="003D0F48" w:rsidP="00AB4D3B">
      <w:pPr>
        <w:kinsoku w:val="0"/>
        <w:overflowPunct w:val="0"/>
        <w:spacing w:after="0"/>
        <w:textAlignment w:val="baseline"/>
        <w:rPr>
          <w:rFonts w:asciiTheme="majorHAnsi" w:eastAsia="Times New Roman" w:hAnsiTheme="majorHAnsi" w:cstheme="minorHAnsi"/>
          <w:sz w:val="20"/>
          <w:szCs w:val="20"/>
        </w:rPr>
      </w:pPr>
    </w:p>
    <w:p w:rsidR="00B379F0" w:rsidRDefault="00B379F0" w:rsidP="00B379F0">
      <w:pPr>
        <w:spacing w:after="0"/>
        <w:jc w:val="both"/>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Pr="0034489D">
        <w:rPr>
          <w:rFonts w:asciiTheme="minorHAnsi" w:eastAsia="Times New Roman" w:hAnsiTheme="minorHAnsi" w:cstheme="minorHAnsi"/>
          <w:b/>
          <w:sz w:val="20"/>
          <w:szCs w:val="20"/>
        </w:rPr>
        <w:t xml:space="preserve">NTERVIEWER BACAKAN: </w:t>
      </w:r>
      <w:r>
        <w:rPr>
          <w:rFonts w:asciiTheme="minorHAnsi" w:eastAsia="Times New Roman" w:hAnsiTheme="minorHAnsi" w:cstheme="minorHAnsi"/>
          <w:b/>
          <w:sz w:val="20"/>
          <w:szCs w:val="20"/>
        </w:rPr>
        <w:t>“BERALIH DARI PEMBAHASAN SEBELUMNYA, BERIKUT INI SAYA AKAN MEMINTA ANDA UNTUK MEMBACA BEBERAPA KALIMAT”</w:t>
      </w:r>
    </w:p>
    <w:p w:rsidR="00B379F0" w:rsidRPr="00753097" w:rsidRDefault="00B379F0" w:rsidP="00AB4D3B">
      <w:pPr>
        <w:kinsoku w:val="0"/>
        <w:overflowPunct w:val="0"/>
        <w:spacing w:after="0"/>
        <w:textAlignment w:val="baseline"/>
        <w:rPr>
          <w:rFonts w:asciiTheme="majorHAnsi" w:eastAsia="Times New Roman" w:hAnsiTheme="majorHAnsi" w:cstheme="minorHAnsi"/>
          <w:sz w:val="20"/>
          <w:szCs w:val="20"/>
        </w:rPr>
      </w:pPr>
    </w:p>
    <w:p w:rsidR="003D0F48" w:rsidRPr="00753097" w:rsidRDefault="003D0F48" w:rsidP="00AB4D3B">
      <w:pPr>
        <w:kinsoku w:val="0"/>
        <w:overflowPunct w:val="0"/>
        <w:spacing w:after="0"/>
        <w:ind w:firstLine="450"/>
        <w:textAlignment w:val="baseline"/>
        <w:rPr>
          <w:rFonts w:asciiTheme="minorHAnsi" w:eastAsia="Times New Roman" w:hAnsiTheme="minorHAnsi" w:cstheme="minorHAnsi"/>
          <w:b/>
          <w:sz w:val="20"/>
          <w:szCs w:val="20"/>
        </w:rPr>
      </w:pPr>
      <w:r w:rsidRPr="00753097">
        <w:rPr>
          <w:rFonts w:asciiTheme="minorHAnsi" w:eastAsia="Times New Roman" w:hAnsiTheme="minorHAnsi" w:cstheme="minorHAnsi"/>
          <w:b/>
          <w:sz w:val="20"/>
          <w:szCs w:val="20"/>
        </w:rPr>
        <w:t xml:space="preserve">TANYAKAN SEMUA </w:t>
      </w:r>
      <w:r w:rsidRPr="00753097">
        <w:rPr>
          <w:rFonts w:asciiTheme="minorHAnsi" w:eastAsia="Times New Roman" w:hAnsiTheme="minorHAnsi" w:cstheme="minorHAnsi"/>
          <w:b/>
          <w:i/>
          <w:sz w:val="16"/>
          <w:szCs w:val="20"/>
        </w:rPr>
        <w:t>ASK ALL.</w:t>
      </w:r>
    </w:p>
    <w:p w:rsidR="003D0F48" w:rsidRDefault="003D0F48" w:rsidP="003D0F48">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LN1. Bisakah Anda membaca </w:t>
      </w:r>
      <w:r w:rsidR="00E74670">
        <w:rPr>
          <w:rFonts w:asciiTheme="minorHAnsi" w:eastAsia="Times New Roman" w:hAnsiTheme="minorHAnsi" w:cstheme="minorHAnsi"/>
          <w:sz w:val="20"/>
          <w:szCs w:val="20"/>
        </w:rPr>
        <w:t xml:space="preserve">kalimat di dalam kotak di bawah </w:t>
      </w:r>
      <w:r w:rsidRPr="00753097">
        <w:rPr>
          <w:rFonts w:asciiTheme="minorHAnsi" w:eastAsia="Times New Roman" w:hAnsiTheme="minorHAnsi" w:cstheme="minorHAnsi"/>
          <w:sz w:val="20"/>
          <w:szCs w:val="20"/>
        </w:rPr>
        <w:t xml:space="preserve">ini untuk saya? MINTA RESPONDENT UNTUK MEMBACA </w:t>
      </w:r>
      <w:r w:rsidR="00E74670">
        <w:rPr>
          <w:rFonts w:asciiTheme="minorHAnsi" w:eastAsia="Times New Roman" w:hAnsiTheme="minorHAnsi" w:cstheme="minorHAnsi"/>
          <w:sz w:val="20"/>
          <w:szCs w:val="20"/>
        </w:rPr>
        <w:t>KALIMAT YANG ADA DI DALAM KOTAK DI BAWAH INI</w:t>
      </w:r>
      <w:r w:rsidRPr="00753097">
        <w:rPr>
          <w:rFonts w:asciiTheme="minorHAnsi" w:eastAsia="Times New Roman" w:hAnsiTheme="minorHAnsi" w:cstheme="minorHAnsi"/>
          <w:sz w:val="20"/>
          <w:szCs w:val="20"/>
        </w:rPr>
        <w:t xml:space="preserve"> DAN </w:t>
      </w:r>
      <w:r w:rsidR="00E74670">
        <w:rPr>
          <w:rFonts w:asciiTheme="minorHAnsi" w:eastAsia="Times New Roman" w:hAnsiTheme="minorHAnsi" w:cstheme="minorHAnsi"/>
          <w:sz w:val="20"/>
          <w:szCs w:val="20"/>
        </w:rPr>
        <w:t>MEMASTIKAN</w:t>
      </w:r>
      <w:r w:rsidR="00E74670"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sz w:val="20"/>
          <w:szCs w:val="20"/>
        </w:rPr>
        <w:t xml:space="preserve">BAHWA MEREKA MENGERTI. </w:t>
      </w:r>
      <w:r w:rsidRPr="00753097">
        <w:rPr>
          <w:rFonts w:asciiTheme="minorHAnsi" w:eastAsia="Times New Roman" w:hAnsiTheme="minorHAnsi" w:cstheme="minorHAnsi"/>
          <w:i/>
          <w:sz w:val="16"/>
          <w:szCs w:val="20"/>
        </w:rPr>
        <w:t xml:space="preserve">Can you read this text for me, please? ASK THE RESPONDENT TO READ THE </w:t>
      </w:r>
      <w:r w:rsidR="00E74670">
        <w:rPr>
          <w:rFonts w:asciiTheme="minorHAnsi" w:eastAsia="Times New Roman" w:hAnsiTheme="minorHAnsi" w:cstheme="minorHAnsi"/>
          <w:i/>
          <w:sz w:val="16"/>
          <w:szCs w:val="20"/>
        </w:rPr>
        <w:t>SENTENCE IN THE BELOW BOX</w:t>
      </w:r>
      <w:r w:rsidRPr="00753097">
        <w:rPr>
          <w:rFonts w:asciiTheme="minorHAnsi" w:eastAsia="Times New Roman" w:hAnsiTheme="minorHAnsi" w:cstheme="minorHAnsi"/>
          <w:i/>
          <w:sz w:val="16"/>
          <w:szCs w:val="20"/>
        </w:rPr>
        <w:t xml:space="preserve"> AND CONFIRM THAT THEY UNDERSTAND IT.</w:t>
      </w:r>
    </w:p>
    <w:tbl>
      <w:tblPr>
        <w:tblStyle w:val="TableGrid"/>
        <w:tblW w:w="0" w:type="auto"/>
        <w:tblInd w:w="558" w:type="dxa"/>
        <w:tblLook w:val="04A0" w:firstRow="1" w:lastRow="0" w:firstColumn="1" w:lastColumn="0" w:noHBand="0" w:noVBand="1"/>
      </w:tblPr>
      <w:tblGrid>
        <w:gridCol w:w="9270"/>
      </w:tblGrid>
      <w:tr w:rsidR="00E74670" w:rsidTr="00056961">
        <w:tc>
          <w:tcPr>
            <w:tcW w:w="9270" w:type="dxa"/>
          </w:tcPr>
          <w:p w:rsidR="00B379F0" w:rsidRDefault="00B379F0" w:rsidP="00E74670">
            <w:pPr>
              <w:pStyle w:val="mrSeparator"/>
              <w:rPr>
                <w:rFonts w:asciiTheme="minorHAnsi" w:hAnsiTheme="minorHAnsi" w:cstheme="minorHAnsi"/>
                <w:color w:val="auto"/>
                <w:sz w:val="20"/>
                <w:szCs w:val="20"/>
                <w:lang w:val="en-US"/>
              </w:rPr>
            </w:pPr>
          </w:p>
          <w:p w:rsidR="00E74670" w:rsidRPr="00753097" w:rsidRDefault="00E74670" w:rsidP="00E74670">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Kami ingin mengambil beberapa foto Anda dan rumah Anda. Kami akan menampilkan beberapa foto di dalam laporan kami. Kami juga mungkin akan mempublikasikan beberapa dari foto-foto tersebut secara online di website kami. </w:t>
            </w:r>
          </w:p>
          <w:p w:rsidR="00E74670" w:rsidRPr="00753097" w:rsidRDefault="00E74670" w:rsidP="00E74670">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Jika Anda setuju untuk difoto dan foto Anda diterbitkan, silakan tanda tangan di bawah ini</w:t>
            </w:r>
          </w:p>
          <w:p w:rsidR="00E74670" w:rsidRDefault="00E74670" w:rsidP="00AB4D3B">
            <w:pPr>
              <w:pStyle w:val="mrSeparator"/>
              <w:rPr>
                <w:rFonts w:asciiTheme="minorHAnsi" w:hAnsiTheme="minorHAnsi" w:cstheme="minorHAnsi"/>
                <w:i/>
                <w:szCs w:val="20"/>
              </w:rPr>
            </w:pPr>
          </w:p>
        </w:tc>
      </w:tr>
    </w:tbl>
    <w:p w:rsidR="00E74670" w:rsidRDefault="00E74670" w:rsidP="00AB4D3B">
      <w:pPr>
        <w:kinsoku w:val="0"/>
        <w:overflowPunct w:val="0"/>
        <w:spacing w:after="0"/>
        <w:textAlignment w:val="baseline"/>
        <w:rPr>
          <w:rFonts w:asciiTheme="minorHAnsi" w:eastAsia="Times New Roman" w:hAnsiTheme="minorHAnsi" w:cstheme="minorHAnsi"/>
          <w:i/>
          <w:sz w:val="16"/>
          <w:szCs w:val="20"/>
        </w:rPr>
      </w:pPr>
    </w:p>
    <w:p w:rsidR="00DD618B" w:rsidRPr="00753097" w:rsidRDefault="00DD618B" w:rsidP="00AB4D3B">
      <w:pPr>
        <w:kinsoku w:val="0"/>
        <w:overflowPunct w:val="0"/>
        <w:spacing w:after="0"/>
        <w:textAlignment w:val="baseline"/>
        <w:rPr>
          <w:rFonts w:asciiTheme="minorHAnsi" w:eastAsia="Times New Roman" w:hAnsiTheme="minorHAnsi" w:cstheme="minorHAnsi"/>
          <w:i/>
          <w:sz w:val="16"/>
          <w:szCs w:val="20"/>
        </w:rPr>
      </w:pPr>
      <w:r>
        <w:rPr>
          <w:rFonts w:asciiTheme="minorHAnsi" w:eastAsia="Times New Roman" w:hAnsiTheme="minorHAnsi" w:cstheme="minorHAnsi"/>
          <w:i/>
          <w:sz w:val="16"/>
          <w:szCs w:val="20"/>
        </w:rPr>
        <w:t xml:space="preserve">INTERVIEWER: CATAT KEMAMPUAN MEMBACA </w:t>
      </w:r>
    </w:p>
    <w:tbl>
      <w:tblPr>
        <w:tblStyle w:val="TableGrid"/>
        <w:tblW w:w="9180" w:type="dxa"/>
        <w:tblInd w:w="648" w:type="dxa"/>
        <w:tblLook w:val="04A0" w:firstRow="1" w:lastRow="0" w:firstColumn="1" w:lastColumn="0" w:noHBand="0" w:noVBand="1"/>
      </w:tblPr>
      <w:tblGrid>
        <w:gridCol w:w="5400"/>
        <w:gridCol w:w="3780"/>
      </w:tblGrid>
      <w:tr w:rsidR="00B57A15" w:rsidRPr="00753097" w:rsidTr="00D722F0">
        <w:tc>
          <w:tcPr>
            <w:tcW w:w="9180" w:type="dxa"/>
            <w:gridSpan w:val="2"/>
          </w:tcPr>
          <w:p w:rsidR="00B57A15" w:rsidRPr="00613C81" w:rsidRDefault="00E60EF5" w:rsidP="00613C81">
            <w:pPr>
              <w:jc w:val="center"/>
              <w:rPr>
                <w:rFonts w:asciiTheme="minorHAnsi" w:hAnsiTheme="minorHAnsi" w:cstheme="minorHAnsi"/>
                <w:b/>
                <w:sz w:val="26"/>
                <w:szCs w:val="26"/>
              </w:rPr>
            </w:pPr>
            <w:r w:rsidRPr="00E60EF5">
              <w:rPr>
                <w:rFonts w:asciiTheme="minorHAnsi" w:hAnsiTheme="minorHAnsi" w:cstheme="minorHAnsi"/>
                <w:b/>
                <w:sz w:val="20"/>
                <w:szCs w:val="26"/>
              </w:rPr>
              <w:t xml:space="preserve">MEMBACA </w:t>
            </w:r>
            <w:r w:rsidRPr="00E60EF5">
              <w:rPr>
                <w:rFonts w:asciiTheme="minorHAnsi" w:hAnsiTheme="minorHAnsi" w:cstheme="minorHAnsi"/>
                <w:b/>
                <w:i/>
                <w:sz w:val="16"/>
                <w:szCs w:val="26"/>
              </w:rPr>
              <w:t>READING</w:t>
            </w:r>
          </w:p>
        </w:tc>
      </w:tr>
      <w:tr w:rsidR="0093627B" w:rsidRPr="00753097" w:rsidTr="007B269F">
        <w:tc>
          <w:tcPr>
            <w:tcW w:w="5400" w:type="dxa"/>
          </w:tcPr>
          <w:p w:rsidR="0093627B" w:rsidRPr="00753097" w:rsidRDefault="0093627B" w:rsidP="00D722F0">
            <w:r w:rsidRPr="00753097">
              <w:rPr>
                <w:sz w:val="20"/>
              </w:rPr>
              <w:t xml:space="preserve">Respondent mampu membaca informasi dalam form tanpa bantuan interviewer </w:t>
            </w:r>
            <w:r w:rsidRPr="00753097">
              <w:rPr>
                <w:i/>
                <w:sz w:val="16"/>
              </w:rPr>
              <w:t>Respondent read the informed consent form fluently and without any help from the interviewer</w:t>
            </w:r>
          </w:p>
        </w:tc>
        <w:tc>
          <w:tcPr>
            <w:tcW w:w="3780" w:type="dxa"/>
            <w:vAlign w:val="center"/>
          </w:tcPr>
          <w:p w:rsidR="0093627B" w:rsidRPr="00753097" w:rsidRDefault="0093627B">
            <w:pPr>
              <w:jc w:val="center"/>
              <w:rPr>
                <w:sz w:val="20"/>
                <w:szCs w:val="20"/>
              </w:rPr>
            </w:pPr>
            <w:r w:rsidRPr="00753097">
              <w:rPr>
                <w:sz w:val="20"/>
                <w:szCs w:val="20"/>
              </w:rPr>
              <w:t>1</w:t>
            </w:r>
          </w:p>
        </w:tc>
      </w:tr>
      <w:tr w:rsidR="00693E9A" w:rsidRPr="00753097" w:rsidTr="007B269F">
        <w:tc>
          <w:tcPr>
            <w:tcW w:w="5400" w:type="dxa"/>
          </w:tcPr>
          <w:p w:rsidR="00693E9A" w:rsidRPr="00753097" w:rsidRDefault="00693E9A" w:rsidP="00D722F0">
            <w:r w:rsidRPr="00753097">
              <w:rPr>
                <w:sz w:val="20"/>
              </w:rPr>
              <w:t xml:space="preserve">Respondent mampu membaca informasi dalam form tapi masih membutuhkan sedikit bantuan dari interviewer </w:t>
            </w:r>
            <w:r w:rsidRPr="00753097">
              <w:rPr>
                <w:i/>
                <w:sz w:val="16"/>
              </w:rPr>
              <w:t>Respondent read the informed consent form well but had a little help from the interviewer</w:t>
            </w:r>
          </w:p>
        </w:tc>
        <w:tc>
          <w:tcPr>
            <w:tcW w:w="3780" w:type="dxa"/>
            <w:vAlign w:val="center"/>
          </w:tcPr>
          <w:p w:rsidR="00693E9A" w:rsidRPr="00753097" w:rsidRDefault="00693E9A">
            <w:pPr>
              <w:jc w:val="center"/>
              <w:rPr>
                <w:sz w:val="20"/>
                <w:szCs w:val="20"/>
              </w:rPr>
            </w:pPr>
            <w:r w:rsidRPr="00753097">
              <w:rPr>
                <w:sz w:val="20"/>
                <w:szCs w:val="20"/>
              </w:rPr>
              <w:t>2</w:t>
            </w:r>
          </w:p>
        </w:tc>
      </w:tr>
      <w:tr w:rsidR="00693E9A" w:rsidRPr="00753097" w:rsidTr="007B269F">
        <w:tc>
          <w:tcPr>
            <w:tcW w:w="5400" w:type="dxa"/>
          </w:tcPr>
          <w:p w:rsidR="00693E9A" w:rsidRPr="00753097" w:rsidRDefault="00693E9A" w:rsidP="00D722F0">
            <w:r w:rsidRPr="00753097">
              <w:rPr>
                <w:sz w:val="20"/>
              </w:rPr>
              <w:t xml:space="preserve">Respondent sulit membaca informasi dalam form dan meminta banyak bantuan dari interviewer </w:t>
            </w:r>
            <w:r w:rsidRPr="00753097">
              <w:rPr>
                <w:i/>
                <w:sz w:val="16"/>
              </w:rPr>
              <w:t>Respondent struggled to read the informed consent form and had a lot of help from the interviewer</w:t>
            </w:r>
          </w:p>
        </w:tc>
        <w:tc>
          <w:tcPr>
            <w:tcW w:w="3780" w:type="dxa"/>
            <w:vAlign w:val="center"/>
          </w:tcPr>
          <w:p w:rsidR="00693E9A" w:rsidRPr="00753097" w:rsidRDefault="00693E9A">
            <w:pPr>
              <w:jc w:val="center"/>
              <w:rPr>
                <w:sz w:val="20"/>
                <w:szCs w:val="20"/>
              </w:rPr>
            </w:pPr>
            <w:r w:rsidRPr="00753097">
              <w:rPr>
                <w:sz w:val="20"/>
                <w:szCs w:val="20"/>
              </w:rPr>
              <w:t>3</w:t>
            </w:r>
          </w:p>
        </w:tc>
      </w:tr>
      <w:tr w:rsidR="00693E9A" w:rsidRPr="00753097" w:rsidTr="007B269F">
        <w:tc>
          <w:tcPr>
            <w:tcW w:w="5400" w:type="dxa"/>
          </w:tcPr>
          <w:p w:rsidR="00693E9A" w:rsidRPr="00753097" w:rsidRDefault="00693E9A" w:rsidP="00D722F0">
            <w:r w:rsidRPr="00753097">
              <w:rPr>
                <w:sz w:val="20"/>
              </w:rPr>
              <w:t xml:space="preserve">Respondent tidak mampu membaca informasi dalam form dan meminta interviewer membantunya </w:t>
            </w:r>
            <w:r w:rsidRPr="00753097">
              <w:rPr>
                <w:i/>
                <w:sz w:val="16"/>
              </w:rPr>
              <w:t>Respondent unable to read the consent form and requested the interviewer read it to them</w:t>
            </w:r>
          </w:p>
        </w:tc>
        <w:tc>
          <w:tcPr>
            <w:tcW w:w="3780" w:type="dxa"/>
            <w:vAlign w:val="center"/>
          </w:tcPr>
          <w:p w:rsidR="00693E9A" w:rsidRPr="00753097" w:rsidRDefault="00693E9A">
            <w:pPr>
              <w:jc w:val="center"/>
              <w:rPr>
                <w:sz w:val="20"/>
                <w:szCs w:val="20"/>
              </w:rPr>
            </w:pPr>
            <w:r w:rsidRPr="00753097">
              <w:rPr>
                <w:sz w:val="20"/>
                <w:szCs w:val="20"/>
              </w:rPr>
              <w:t>4</w:t>
            </w:r>
          </w:p>
        </w:tc>
      </w:tr>
    </w:tbl>
    <w:p w:rsidR="00E60EF5" w:rsidRDefault="00E60EF5"/>
    <w:p w:rsidR="002A47C6" w:rsidRPr="00753097" w:rsidRDefault="002A47C6" w:rsidP="00AB4D3B">
      <w:pPr>
        <w:kinsoku w:val="0"/>
        <w:overflowPunct w:val="0"/>
        <w:spacing w:after="0"/>
        <w:textAlignment w:val="baseline"/>
        <w:rPr>
          <w:rFonts w:asciiTheme="minorHAnsi" w:eastAsia="Times New Roman" w:hAnsiTheme="minorHAnsi" w:cstheme="minorHAnsi"/>
          <w:i/>
          <w:sz w:val="16"/>
          <w:szCs w:val="20"/>
        </w:rPr>
      </w:pPr>
      <w:r>
        <w:rPr>
          <w:rFonts w:asciiTheme="minorHAnsi" w:eastAsia="Times New Roman" w:hAnsiTheme="minorHAnsi" w:cstheme="minorHAnsi"/>
          <w:i/>
          <w:sz w:val="16"/>
          <w:szCs w:val="20"/>
        </w:rPr>
        <w:lastRenderedPageBreak/>
        <w:t xml:space="preserve">INTERVIEWER: CATAT KEMAMPUAN MEMAHAMI </w:t>
      </w:r>
    </w:p>
    <w:tbl>
      <w:tblPr>
        <w:tblStyle w:val="TableGrid"/>
        <w:tblW w:w="9180" w:type="dxa"/>
        <w:tblInd w:w="648" w:type="dxa"/>
        <w:tblLook w:val="04A0" w:firstRow="1" w:lastRow="0" w:firstColumn="1" w:lastColumn="0" w:noHBand="0" w:noVBand="1"/>
      </w:tblPr>
      <w:tblGrid>
        <w:gridCol w:w="5400"/>
        <w:gridCol w:w="3780"/>
      </w:tblGrid>
      <w:tr w:rsidR="00B57A15" w:rsidRPr="00753097" w:rsidTr="00D722F0">
        <w:tc>
          <w:tcPr>
            <w:tcW w:w="9180" w:type="dxa"/>
            <w:gridSpan w:val="2"/>
          </w:tcPr>
          <w:p w:rsidR="00B57A15" w:rsidRPr="00613C81" w:rsidRDefault="00E60EF5" w:rsidP="00613C81">
            <w:pPr>
              <w:jc w:val="center"/>
              <w:rPr>
                <w:rFonts w:asciiTheme="minorHAnsi" w:hAnsiTheme="minorHAnsi" w:cstheme="minorHAnsi"/>
                <w:b/>
                <w:sz w:val="20"/>
                <w:szCs w:val="20"/>
              </w:rPr>
            </w:pPr>
            <w:r w:rsidRPr="00E60EF5">
              <w:rPr>
                <w:rFonts w:asciiTheme="minorHAnsi" w:hAnsiTheme="minorHAnsi" w:cstheme="minorHAnsi"/>
                <w:b/>
                <w:sz w:val="20"/>
                <w:szCs w:val="26"/>
              </w:rPr>
              <w:t xml:space="preserve">PEMAHAMAN </w:t>
            </w:r>
            <w:r w:rsidRPr="00E60EF5">
              <w:rPr>
                <w:rFonts w:asciiTheme="minorHAnsi" w:hAnsiTheme="minorHAnsi" w:cstheme="minorHAnsi"/>
                <w:b/>
                <w:i/>
                <w:sz w:val="16"/>
                <w:szCs w:val="26"/>
              </w:rPr>
              <w:t>UNDERSTANDING</w:t>
            </w:r>
          </w:p>
        </w:tc>
      </w:tr>
      <w:tr w:rsidR="00AA6805" w:rsidRPr="00753097" w:rsidTr="007B269F">
        <w:tc>
          <w:tcPr>
            <w:tcW w:w="5400" w:type="dxa"/>
          </w:tcPr>
          <w:p w:rsidR="00AA6805" w:rsidRPr="00753097" w:rsidRDefault="00AA6805" w:rsidP="00D722F0">
            <w:r w:rsidRPr="00753097">
              <w:rPr>
                <w:sz w:val="20"/>
              </w:rPr>
              <w:t xml:space="preserve">Respondent benar-benar mengerti informasi dalam form tanpa membutuhkan bantuan dari interviewer (mengkonfirmasi dengan bertanya) </w:t>
            </w:r>
            <w:r w:rsidRPr="00753097">
              <w:rPr>
                <w:i/>
                <w:sz w:val="16"/>
              </w:rPr>
              <w:t>The respondent fully understood the informed consent form without any help from the interviewer (confirm by asking)</w:t>
            </w:r>
          </w:p>
        </w:tc>
        <w:tc>
          <w:tcPr>
            <w:tcW w:w="3780" w:type="dxa"/>
            <w:vAlign w:val="center"/>
          </w:tcPr>
          <w:p w:rsidR="00AA6805" w:rsidRPr="00753097" w:rsidRDefault="00AA6805">
            <w:pPr>
              <w:jc w:val="center"/>
              <w:rPr>
                <w:sz w:val="20"/>
                <w:szCs w:val="20"/>
              </w:rPr>
            </w:pPr>
            <w:r w:rsidRPr="00753097">
              <w:rPr>
                <w:sz w:val="20"/>
                <w:szCs w:val="20"/>
              </w:rPr>
              <w:t>1</w:t>
            </w:r>
          </w:p>
        </w:tc>
      </w:tr>
      <w:tr w:rsidR="00870968" w:rsidRPr="00753097" w:rsidTr="007B269F">
        <w:tc>
          <w:tcPr>
            <w:tcW w:w="5400" w:type="dxa"/>
          </w:tcPr>
          <w:p w:rsidR="00870968" w:rsidRPr="00753097" w:rsidRDefault="00870968" w:rsidP="00D722F0">
            <w:r w:rsidRPr="00753097">
              <w:rPr>
                <w:sz w:val="20"/>
              </w:rPr>
              <w:t xml:space="preserve">Respondent mengerti informasi dalam form tapi membutuhkan sedikit bantuan dari interviewer </w:t>
            </w:r>
            <w:r w:rsidRPr="00753097">
              <w:rPr>
                <w:i/>
                <w:sz w:val="16"/>
              </w:rPr>
              <w:t>Respondent understood the informed consent form well but asked for a little help from the interviewer</w:t>
            </w:r>
          </w:p>
        </w:tc>
        <w:tc>
          <w:tcPr>
            <w:tcW w:w="3780" w:type="dxa"/>
            <w:vAlign w:val="center"/>
          </w:tcPr>
          <w:p w:rsidR="00870968" w:rsidRPr="00753097" w:rsidRDefault="00870968">
            <w:pPr>
              <w:jc w:val="center"/>
              <w:rPr>
                <w:sz w:val="20"/>
                <w:szCs w:val="20"/>
              </w:rPr>
            </w:pPr>
            <w:r w:rsidRPr="00753097">
              <w:rPr>
                <w:sz w:val="20"/>
                <w:szCs w:val="20"/>
              </w:rPr>
              <w:t>2</w:t>
            </w:r>
          </w:p>
        </w:tc>
      </w:tr>
      <w:tr w:rsidR="00293C30" w:rsidRPr="00753097" w:rsidTr="007B269F">
        <w:tc>
          <w:tcPr>
            <w:tcW w:w="5400" w:type="dxa"/>
          </w:tcPr>
          <w:p w:rsidR="00293C30" w:rsidRPr="00753097" w:rsidRDefault="00293C30" w:rsidP="00D722F0">
            <w:r w:rsidRPr="00753097">
              <w:rPr>
                <w:sz w:val="20"/>
              </w:rPr>
              <w:t xml:space="preserve">Respondent sulit mengerti informasi dalam form dan meminta banyak bantuan dari interviewer </w:t>
            </w:r>
            <w:r w:rsidRPr="00753097">
              <w:rPr>
                <w:i/>
                <w:sz w:val="16"/>
              </w:rPr>
              <w:t>Respondent struggled to understand the informed consent form and asked for a lot of help from the interviewer</w:t>
            </w:r>
          </w:p>
        </w:tc>
        <w:tc>
          <w:tcPr>
            <w:tcW w:w="3780" w:type="dxa"/>
            <w:vAlign w:val="center"/>
          </w:tcPr>
          <w:p w:rsidR="00293C30" w:rsidRPr="00753097" w:rsidRDefault="00293C30">
            <w:pPr>
              <w:jc w:val="center"/>
              <w:rPr>
                <w:sz w:val="20"/>
                <w:szCs w:val="20"/>
              </w:rPr>
            </w:pPr>
            <w:r w:rsidRPr="00753097">
              <w:rPr>
                <w:sz w:val="20"/>
                <w:szCs w:val="20"/>
              </w:rPr>
              <w:t>3</w:t>
            </w:r>
          </w:p>
        </w:tc>
      </w:tr>
      <w:tr w:rsidR="00293C30" w:rsidRPr="00753097" w:rsidTr="007B269F">
        <w:tc>
          <w:tcPr>
            <w:tcW w:w="5400" w:type="dxa"/>
          </w:tcPr>
          <w:p w:rsidR="00293C30" w:rsidRPr="00753097" w:rsidRDefault="00293C30" w:rsidP="00D722F0">
            <w:r w:rsidRPr="00753097">
              <w:rPr>
                <w:sz w:val="20"/>
              </w:rPr>
              <w:t xml:space="preserve">Respondent tidak mampu memahami informasi yang ada dalam form dan interviewer harus menjelaskannya secara penuh menggunakan Bahasa yang lebih sederhana </w:t>
            </w:r>
            <w:r w:rsidRPr="00753097">
              <w:rPr>
                <w:i/>
                <w:sz w:val="16"/>
              </w:rPr>
              <w:t>Respondent unable to understand the informed consent form and interviewer explained in full using simpler language</w:t>
            </w:r>
            <w:r w:rsidRPr="00753097">
              <w:rPr>
                <w:sz w:val="16"/>
              </w:rPr>
              <w:t xml:space="preserve">    </w:t>
            </w:r>
          </w:p>
        </w:tc>
        <w:tc>
          <w:tcPr>
            <w:tcW w:w="3780" w:type="dxa"/>
            <w:vAlign w:val="center"/>
          </w:tcPr>
          <w:p w:rsidR="00293C30" w:rsidRPr="00753097" w:rsidRDefault="00293C30">
            <w:pPr>
              <w:jc w:val="center"/>
              <w:rPr>
                <w:sz w:val="20"/>
                <w:szCs w:val="20"/>
              </w:rPr>
            </w:pPr>
            <w:r w:rsidRPr="00753097">
              <w:rPr>
                <w:sz w:val="20"/>
                <w:szCs w:val="20"/>
              </w:rPr>
              <w:t>4</w:t>
            </w:r>
          </w:p>
        </w:tc>
      </w:tr>
    </w:tbl>
    <w:p w:rsidR="00A374FB" w:rsidRDefault="00A374FB">
      <w:pPr>
        <w:rPr>
          <w:rFonts w:asciiTheme="minorHAnsi" w:hAnsiTheme="minorHAnsi" w:cstheme="minorHAnsi"/>
          <w:b/>
          <w:sz w:val="20"/>
          <w:szCs w:val="20"/>
        </w:rPr>
      </w:pPr>
    </w:p>
    <w:p w:rsidR="00B57A15" w:rsidRPr="00753097" w:rsidRDefault="0044321E" w:rsidP="00AB4D3B">
      <w:pPr>
        <w:spacing w:after="0"/>
        <w:ind w:firstLine="450"/>
        <w:rPr>
          <w:rFonts w:asciiTheme="minorHAnsi" w:hAnsiTheme="minorHAnsi" w:cstheme="minorHAnsi"/>
          <w:b/>
          <w:sz w:val="26"/>
          <w:szCs w:val="26"/>
        </w:rPr>
      </w:pPr>
      <w:r w:rsidRPr="00753097">
        <w:rPr>
          <w:rFonts w:asciiTheme="minorHAnsi" w:hAnsiTheme="minorHAnsi" w:cstheme="minorHAnsi"/>
          <w:b/>
          <w:sz w:val="20"/>
          <w:szCs w:val="20"/>
        </w:rPr>
        <w:t xml:space="preserve">TANYAKAN SEMUA </w:t>
      </w:r>
      <w:r w:rsidRPr="00753097">
        <w:rPr>
          <w:rFonts w:asciiTheme="minorHAnsi" w:hAnsiTheme="minorHAnsi" w:cstheme="minorHAnsi"/>
          <w:b/>
          <w:i/>
          <w:sz w:val="16"/>
          <w:szCs w:val="20"/>
        </w:rPr>
        <w:t>ASK ALL</w:t>
      </w:r>
    </w:p>
    <w:p w:rsidR="00B57A15" w:rsidRPr="00753097" w:rsidRDefault="00B57A15" w:rsidP="00B57A15">
      <w:pPr>
        <w:rPr>
          <w:rFonts w:asciiTheme="minorHAnsi" w:hAnsiTheme="minorHAnsi" w:cstheme="minorHAnsi"/>
          <w:i/>
          <w:sz w:val="16"/>
          <w:szCs w:val="20"/>
        </w:rPr>
      </w:pPr>
      <w:r w:rsidRPr="00753097">
        <w:rPr>
          <w:rFonts w:asciiTheme="minorHAnsi" w:hAnsiTheme="minorHAnsi" w:cstheme="minorHAnsi"/>
          <w:sz w:val="20"/>
          <w:szCs w:val="20"/>
        </w:rPr>
        <w:t xml:space="preserve">LN2. Dalam skala 1 (tidak bisa membaca sama sekali) hingga 5 (luar biasa), tolong evaluasi bagaimana kemampuan Anda dalam area-area berikut ini: </w:t>
      </w:r>
      <w:r w:rsidRPr="00753097">
        <w:rPr>
          <w:rFonts w:asciiTheme="minorHAnsi" w:hAnsiTheme="minorHAnsi" w:cstheme="minorHAnsi"/>
          <w:i/>
          <w:sz w:val="16"/>
          <w:szCs w:val="20"/>
        </w:rPr>
        <w:t>On a scale from 1 (cannot do at all) to 5 (excellent), please evaluate how do you perform in the following areas:</w:t>
      </w:r>
    </w:p>
    <w:tbl>
      <w:tblPr>
        <w:tblStyle w:val="TableGrid"/>
        <w:tblW w:w="9471" w:type="dxa"/>
        <w:jc w:val="center"/>
        <w:tblLayout w:type="fixed"/>
        <w:tblLook w:val="04A0" w:firstRow="1" w:lastRow="0" w:firstColumn="1" w:lastColumn="0" w:noHBand="0" w:noVBand="1"/>
      </w:tblPr>
      <w:tblGrid>
        <w:gridCol w:w="3519"/>
        <w:gridCol w:w="1190"/>
        <w:gridCol w:w="1190"/>
        <w:gridCol w:w="1191"/>
        <w:gridCol w:w="1190"/>
        <w:gridCol w:w="1191"/>
      </w:tblGrid>
      <w:tr w:rsidR="00B57A15" w:rsidRPr="00753097" w:rsidTr="007B269F">
        <w:trPr>
          <w:trHeight w:val="350"/>
          <w:jc w:val="center"/>
        </w:trPr>
        <w:tc>
          <w:tcPr>
            <w:tcW w:w="3519" w:type="dxa"/>
          </w:tcPr>
          <w:p w:rsidR="00B57A15" w:rsidRPr="00753097" w:rsidRDefault="00B57A15" w:rsidP="00D722F0">
            <w:pPr>
              <w:jc w:val="center"/>
              <w:rPr>
                <w:rFonts w:asciiTheme="minorHAnsi" w:hAnsiTheme="minorHAnsi" w:cstheme="minorHAnsi"/>
                <w:sz w:val="20"/>
                <w:szCs w:val="20"/>
              </w:rPr>
            </w:pPr>
          </w:p>
        </w:tc>
        <w:tc>
          <w:tcPr>
            <w:tcW w:w="1190" w:type="dxa"/>
          </w:tcPr>
          <w:p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Luar biasa </w:t>
            </w:r>
            <w:r w:rsidRPr="007B269F">
              <w:rPr>
                <w:rFonts w:asciiTheme="minorHAnsi" w:hAnsiTheme="minorHAnsi" w:cstheme="minorHAnsi"/>
                <w:b/>
                <w:i/>
                <w:sz w:val="16"/>
                <w:szCs w:val="20"/>
              </w:rPr>
              <w:t>Excellent</w:t>
            </w:r>
          </w:p>
        </w:tc>
        <w:tc>
          <w:tcPr>
            <w:tcW w:w="1190" w:type="dxa"/>
          </w:tcPr>
          <w:p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Bagus </w:t>
            </w:r>
            <w:r w:rsidRPr="007B269F">
              <w:rPr>
                <w:rFonts w:asciiTheme="minorHAnsi" w:hAnsiTheme="minorHAnsi" w:cstheme="minorHAnsi"/>
                <w:b/>
                <w:i/>
                <w:sz w:val="16"/>
                <w:szCs w:val="20"/>
              </w:rPr>
              <w:t>Good</w:t>
            </w:r>
          </w:p>
        </w:tc>
        <w:tc>
          <w:tcPr>
            <w:tcW w:w="1191" w:type="dxa"/>
          </w:tcPr>
          <w:p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Buruk </w:t>
            </w:r>
            <w:r w:rsidRPr="007B269F">
              <w:rPr>
                <w:rFonts w:asciiTheme="minorHAnsi" w:hAnsiTheme="minorHAnsi" w:cstheme="minorHAnsi"/>
                <w:b/>
                <w:i/>
                <w:sz w:val="16"/>
                <w:szCs w:val="20"/>
              </w:rPr>
              <w:t>Somewhat bad</w:t>
            </w:r>
          </w:p>
        </w:tc>
        <w:tc>
          <w:tcPr>
            <w:tcW w:w="1190" w:type="dxa"/>
          </w:tcPr>
          <w:p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Sangat buruk </w:t>
            </w:r>
            <w:r w:rsidRPr="007B269F">
              <w:rPr>
                <w:rFonts w:asciiTheme="minorHAnsi" w:hAnsiTheme="minorHAnsi" w:cstheme="minorHAnsi"/>
                <w:b/>
                <w:i/>
                <w:sz w:val="16"/>
                <w:szCs w:val="20"/>
              </w:rPr>
              <w:t>Very bad</w:t>
            </w:r>
          </w:p>
        </w:tc>
        <w:tc>
          <w:tcPr>
            <w:tcW w:w="1191" w:type="dxa"/>
          </w:tcPr>
          <w:p w:rsidR="00B57A15" w:rsidRPr="007B269F" w:rsidRDefault="00B57A15">
            <w:pPr>
              <w:jc w:val="center"/>
              <w:rPr>
                <w:rFonts w:asciiTheme="minorHAnsi" w:hAnsiTheme="minorHAnsi" w:cstheme="minorHAnsi"/>
                <w:b/>
                <w:sz w:val="20"/>
                <w:szCs w:val="20"/>
              </w:rPr>
            </w:pPr>
            <w:r w:rsidRPr="007B269F">
              <w:rPr>
                <w:rFonts w:asciiTheme="minorHAnsi" w:hAnsiTheme="minorHAnsi" w:cstheme="minorHAnsi"/>
                <w:b/>
                <w:sz w:val="20"/>
                <w:szCs w:val="20"/>
              </w:rPr>
              <w:t xml:space="preserve">Tidak bisa sama sekali </w:t>
            </w:r>
            <w:r w:rsidRPr="007B269F">
              <w:rPr>
                <w:rFonts w:asciiTheme="minorHAnsi" w:hAnsiTheme="minorHAnsi" w:cstheme="minorHAnsi"/>
                <w:b/>
                <w:i/>
                <w:sz w:val="16"/>
                <w:szCs w:val="20"/>
              </w:rPr>
              <w:t>Cannot do this at all</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Membaca dalam bahasa Inggris </w:t>
            </w:r>
            <w:r w:rsidRPr="00753097">
              <w:rPr>
                <w:rFonts w:asciiTheme="minorHAnsi" w:hAnsiTheme="minorHAnsi" w:cstheme="minorHAnsi"/>
                <w:i/>
                <w:sz w:val="16"/>
                <w:szCs w:val="20"/>
              </w:rPr>
              <w:t>Reading in English</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Menulis dalam bahasa Inggris </w:t>
            </w:r>
            <w:r w:rsidRPr="00753097">
              <w:rPr>
                <w:rFonts w:asciiTheme="minorHAnsi" w:hAnsiTheme="minorHAnsi" w:cstheme="minorHAnsi"/>
                <w:i/>
                <w:sz w:val="16"/>
                <w:szCs w:val="20"/>
              </w:rPr>
              <w:t>Writing in English</w:t>
            </w:r>
            <w:r w:rsidRPr="00753097">
              <w:rPr>
                <w:rFonts w:asciiTheme="minorHAnsi" w:hAnsiTheme="minorHAnsi" w:cstheme="minorHAnsi"/>
                <w:sz w:val="16"/>
                <w:szCs w:val="20"/>
              </w:rPr>
              <w:t xml:space="preserve"> </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Membaca dalam Bahasa Indonesia </w:t>
            </w:r>
            <w:r w:rsidRPr="00753097">
              <w:rPr>
                <w:rFonts w:asciiTheme="minorHAnsi" w:hAnsiTheme="minorHAnsi" w:cstheme="minorHAnsi"/>
                <w:i/>
                <w:sz w:val="16"/>
                <w:szCs w:val="20"/>
              </w:rPr>
              <w:t>Reading in Indonesian</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rPr>
            </w:pPr>
            <w:r w:rsidRPr="00753097">
              <w:rPr>
                <w:rFonts w:asciiTheme="minorHAnsi" w:hAnsiTheme="minorHAnsi" w:cstheme="minorHAnsi"/>
                <w:sz w:val="20"/>
                <w:szCs w:val="20"/>
              </w:rPr>
              <w:t xml:space="preserve">Menulis dalam Bahasa Indonesia </w:t>
            </w:r>
            <w:r w:rsidRPr="00753097">
              <w:rPr>
                <w:rFonts w:asciiTheme="minorHAnsi" w:hAnsiTheme="minorHAnsi" w:cstheme="minorHAnsi"/>
                <w:i/>
                <w:sz w:val="16"/>
                <w:szCs w:val="20"/>
              </w:rPr>
              <w:t>Writing in Indonesian</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1 (sebutkan)</w:t>
            </w:r>
          </w:p>
          <w:p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1 (sebutkan) </w:t>
            </w:r>
            <w:r w:rsidRPr="00753097">
              <w:rPr>
                <w:rFonts w:asciiTheme="minorHAnsi" w:hAnsiTheme="minorHAnsi" w:cstheme="minorHAnsi"/>
                <w:i/>
                <w:sz w:val="16"/>
                <w:szCs w:val="20"/>
              </w:rPr>
              <w:t>Writing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2 (sebutkan)</w:t>
            </w:r>
          </w:p>
          <w:p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2 (sebutkan) </w:t>
            </w:r>
            <w:r w:rsidRPr="00753097">
              <w:rPr>
                <w:rFonts w:asciiTheme="minorHAnsi" w:hAnsiTheme="minorHAnsi" w:cstheme="minorHAnsi"/>
                <w:i/>
                <w:sz w:val="16"/>
                <w:szCs w:val="20"/>
              </w:rPr>
              <w:t>Writing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trHeight w:val="242"/>
          <w:jc w:val="center"/>
        </w:trPr>
        <w:tc>
          <w:tcPr>
            <w:tcW w:w="3519" w:type="dxa"/>
          </w:tcPr>
          <w:p w:rsidR="00B57A15" w:rsidRPr="00753097" w:rsidRDefault="00B57A15" w:rsidP="00D722F0">
            <w:pPr>
              <w:rPr>
                <w:rFonts w:asciiTheme="minorHAnsi" w:hAnsiTheme="minorHAnsi" w:cstheme="minorHAnsi"/>
                <w:sz w:val="20"/>
                <w:szCs w:val="20"/>
                <w:lang w:val="pt-BR"/>
              </w:rPr>
            </w:pPr>
            <w:r w:rsidRPr="00753097">
              <w:rPr>
                <w:rFonts w:asciiTheme="minorHAnsi" w:hAnsiTheme="minorHAnsi" w:cstheme="minorHAnsi"/>
                <w:sz w:val="20"/>
                <w:szCs w:val="20"/>
                <w:lang w:val="pt-BR"/>
              </w:rPr>
              <w:t>Membaca dalam bahasa daerah 3 (sebutkan)</w:t>
            </w:r>
          </w:p>
          <w:p w:rsidR="00B57A15" w:rsidRDefault="00B57A15" w:rsidP="00D722F0">
            <w:pPr>
              <w:rPr>
                <w:rFonts w:asciiTheme="minorHAnsi" w:hAnsiTheme="minorHAnsi" w:cstheme="minorHAnsi"/>
                <w:i/>
                <w:sz w:val="16"/>
                <w:szCs w:val="20"/>
              </w:rPr>
            </w:pPr>
            <w:r w:rsidRPr="00753097">
              <w:rPr>
                <w:rFonts w:asciiTheme="minorHAnsi" w:hAnsiTheme="minorHAnsi" w:cstheme="minorHAnsi"/>
                <w:i/>
                <w:sz w:val="16"/>
                <w:szCs w:val="20"/>
              </w:rPr>
              <w:t>Reading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r w:rsidR="00B57A15" w:rsidRPr="00753097" w:rsidTr="007B269F">
        <w:trPr>
          <w:jc w:val="center"/>
        </w:trPr>
        <w:tc>
          <w:tcPr>
            <w:tcW w:w="3519" w:type="dxa"/>
          </w:tcPr>
          <w:p w:rsidR="00B57A15" w:rsidRDefault="00B57A15" w:rsidP="00D722F0">
            <w:pPr>
              <w:rPr>
                <w:rFonts w:asciiTheme="minorHAnsi" w:hAnsiTheme="minorHAnsi" w:cstheme="minorHAnsi"/>
                <w:i/>
                <w:sz w:val="16"/>
                <w:szCs w:val="20"/>
              </w:rPr>
            </w:pPr>
            <w:r w:rsidRPr="00753097">
              <w:rPr>
                <w:rFonts w:asciiTheme="minorHAnsi" w:hAnsiTheme="minorHAnsi" w:cstheme="minorHAnsi"/>
                <w:sz w:val="20"/>
                <w:szCs w:val="20"/>
              </w:rPr>
              <w:t xml:space="preserve">Menulis dalam bahasa daerah 3 (sebutkan) </w:t>
            </w:r>
            <w:r w:rsidRPr="00753097">
              <w:rPr>
                <w:rFonts w:asciiTheme="minorHAnsi" w:hAnsiTheme="minorHAnsi" w:cstheme="minorHAnsi"/>
                <w:i/>
                <w:sz w:val="16"/>
                <w:szCs w:val="20"/>
              </w:rPr>
              <w:t>Writing in local language (specify)</w:t>
            </w:r>
          </w:p>
          <w:p w:rsidR="002A47C6" w:rsidRPr="00753097" w:rsidRDefault="002A47C6" w:rsidP="00D722F0">
            <w:pPr>
              <w:rPr>
                <w:rFonts w:asciiTheme="minorHAnsi" w:hAnsiTheme="minorHAnsi" w:cstheme="minorHAnsi"/>
                <w:sz w:val="20"/>
                <w:szCs w:val="20"/>
              </w:rPr>
            </w:pP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5</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4</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3</w:t>
            </w:r>
          </w:p>
        </w:tc>
        <w:tc>
          <w:tcPr>
            <w:tcW w:w="1190"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2</w:t>
            </w:r>
          </w:p>
        </w:tc>
        <w:tc>
          <w:tcPr>
            <w:tcW w:w="1191" w:type="dxa"/>
            <w:vAlign w:val="center"/>
          </w:tcPr>
          <w:p w:rsidR="00B57A15" w:rsidRPr="00753097" w:rsidRDefault="00B57A15">
            <w:pPr>
              <w:jc w:val="center"/>
              <w:rPr>
                <w:rFonts w:asciiTheme="minorHAnsi" w:hAnsiTheme="minorHAnsi" w:cstheme="minorHAnsi"/>
                <w:sz w:val="20"/>
                <w:szCs w:val="20"/>
              </w:rPr>
            </w:pPr>
            <w:r w:rsidRPr="00753097">
              <w:rPr>
                <w:rFonts w:asciiTheme="minorHAnsi" w:hAnsiTheme="minorHAnsi" w:cstheme="minorHAnsi"/>
                <w:sz w:val="20"/>
                <w:szCs w:val="20"/>
              </w:rPr>
              <w:t>1</w:t>
            </w:r>
          </w:p>
        </w:tc>
      </w:tr>
    </w:tbl>
    <w:p w:rsidR="00B57A15" w:rsidRPr="00753097" w:rsidRDefault="00B57A15" w:rsidP="00B57A15">
      <w:pPr>
        <w:rPr>
          <w:rFonts w:asciiTheme="minorHAnsi" w:hAnsiTheme="minorHAnsi" w:cstheme="minorHAnsi"/>
          <w:b/>
          <w:sz w:val="20"/>
          <w:szCs w:val="20"/>
        </w:rPr>
      </w:pPr>
    </w:p>
    <w:p w:rsidR="002A47C6" w:rsidRDefault="002A47C6">
      <w:pPr>
        <w:rPr>
          <w:rFonts w:asciiTheme="minorHAnsi" w:hAnsiTheme="minorHAnsi" w:cstheme="minorHAnsi"/>
          <w:b/>
          <w:sz w:val="20"/>
          <w:szCs w:val="20"/>
        </w:rPr>
      </w:pPr>
      <w:r>
        <w:rPr>
          <w:rFonts w:asciiTheme="minorHAnsi" w:hAnsiTheme="minorHAnsi" w:cstheme="minorHAnsi"/>
          <w:b/>
          <w:sz w:val="20"/>
          <w:szCs w:val="20"/>
        </w:rPr>
        <w:br w:type="page"/>
      </w:r>
    </w:p>
    <w:tbl>
      <w:tblPr>
        <w:tblStyle w:val="TableGrid1"/>
        <w:tblW w:w="0" w:type="auto"/>
        <w:tblLook w:val="04A0" w:firstRow="1" w:lastRow="0" w:firstColumn="1" w:lastColumn="0" w:noHBand="0" w:noVBand="1"/>
      </w:tblPr>
      <w:tblGrid>
        <w:gridCol w:w="10683"/>
      </w:tblGrid>
      <w:tr w:rsidR="0044321E" w:rsidRPr="00753097" w:rsidTr="00D722F0">
        <w:tc>
          <w:tcPr>
            <w:tcW w:w="12950" w:type="dxa"/>
            <w:shd w:val="clear" w:color="auto" w:fill="E5B8B7" w:themeFill="accent2" w:themeFillTint="66"/>
          </w:tcPr>
          <w:p w:rsidR="0044321E" w:rsidRPr="00753097" w:rsidRDefault="0044321E" w:rsidP="0044321E">
            <w:pPr>
              <w:rPr>
                <w:rFonts w:asciiTheme="minorHAnsi" w:hAnsiTheme="minorHAnsi" w:cstheme="minorHAnsi"/>
                <w:b/>
                <w:sz w:val="20"/>
                <w:szCs w:val="20"/>
              </w:rPr>
            </w:pPr>
            <w:r w:rsidRPr="00753097">
              <w:rPr>
                <w:rFonts w:asciiTheme="minorHAnsi" w:hAnsiTheme="minorHAnsi" w:cstheme="minorHAnsi"/>
                <w:b/>
                <w:sz w:val="20"/>
                <w:szCs w:val="20"/>
              </w:rPr>
              <w:lastRenderedPageBreak/>
              <w:t>SECTION X: CLOSING</w:t>
            </w:r>
          </w:p>
        </w:tc>
      </w:tr>
    </w:tbl>
    <w:p w:rsidR="0044321E" w:rsidRPr="00753097" w:rsidRDefault="0044321E" w:rsidP="0044321E">
      <w:pPr>
        <w:spacing w:after="0"/>
        <w:rPr>
          <w:rFonts w:asciiTheme="minorHAnsi" w:hAnsiTheme="minorHAnsi" w:cstheme="minorHAnsi"/>
          <w:b/>
          <w:sz w:val="20"/>
          <w:szCs w:val="20"/>
        </w:rPr>
      </w:pPr>
    </w:p>
    <w:p w:rsidR="0044321E" w:rsidRPr="00753097" w:rsidRDefault="0044321E" w:rsidP="0044321E">
      <w:pPr>
        <w:spacing w:after="0"/>
        <w:jc w:val="both"/>
        <w:rPr>
          <w:rFonts w:asciiTheme="minorHAnsi" w:hAnsiTheme="minorHAnsi" w:cstheme="minorHAnsi"/>
          <w:i/>
          <w:sz w:val="16"/>
          <w:szCs w:val="20"/>
        </w:rPr>
      </w:pPr>
      <w:r w:rsidRPr="00753097">
        <w:rPr>
          <w:rFonts w:asciiTheme="minorHAnsi" w:hAnsiTheme="minorHAnsi" w:cstheme="minorHAnsi"/>
          <w:b/>
          <w:sz w:val="20"/>
          <w:szCs w:val="20"/>
        </w:rPr>
        <w:t>INTERVIEWER:</w:t>
      </w:r>
      <w:r w:rsidRPr="00753097">
        <w:rPr>
          <w:rFonts w:asciiTheme="minorHAnsi" w:hAnsiTheme="minorHAnsi" w:cstheme="minorHAnsi"/>
          <w:sz w:val="20"/>
          <w:szCs w:val="20"/>
        </w:rPr>
        <w:t xml:space="preserve"> CATAT INFORMASI YANG ADA DALAM FORM DIBAWAH INI UNTUK SEMUA RESPONDENT YANG MEMILIKI PONSEL (MT1=1) LAINNYA LANJUTKAN KE LN1 DAN RESPONDENT HARUS MENANDATANGAI FORM PENGAMBILAN FOTO JIKA MEREKA BELUM MELAKUKANNYA </w:t>
      </w:r>
      <w:r w:rsidRPr="00753097">
        <w:rPr>
          <w:rFonts w:asciiTheme="minorHAnsi" w:hAnsiTheme="minorHAnsi" w:cstheme="minorHAnsi"/>
          <w:i/>
          <w:sz w:val="16"/>
          <w:szCs w:val="20"/>
        </w:rPr>
        <w:t xml:space="preserve">ADMINISTER THE INFORMED CONSENT FORM BELOW TO ALL RESPONDENTS WHO OWN A MOBILE PHONE (MT1=1) ELSE SKIP TO LN1 AND ASK THE RESPONDENT TO SIGN THE PHOTOGRAPHY CONSENT FORM IF THEY HAVE NOT ALREADY DONE SO. </w:t>
      </w:r>
    </w:p>
    <w:p w:rsidR="0044321E" w:rsidRPr="00753097" w:rsidRDefault="0044321E" w:rsidP="0044321E">
      <w:pPr>
        <w:pStyle w:val="mrSeparator"/>
        <w:ind w:left="720"/>
        <w:rPr>
          <w:rFonts w:asciiTheme="minorHAnsi" w:hAnsiTheme="minorHAnsi" w:cstheme="minorHAnsi"/>
          <w:b/>
          <w:sz w:val="20"/>
          <w:szCs w:val="20"/>
          <w:lang w:val="en-US"/>
        </w:rPr>
      </w:pPr>
    </w:p>
    <w:p w:rsidR="0044321E" w:rsidRPr="00753097" w:rsidRDefault="0044321E" w:rsidP="0044321E">
      <w:pPr>
        <w:pStyle w:val="mrSeparator"/>
        <w:ind w:left="720"/>
        <w:jc w:val="center"/>
        <w:rPr>
          <w:rFonts w:asciiTheme="minorHAnsi" w:hAnsiTheme="minorHAnsi" w:cstheme="minorHAnsi"/>
          <w:b/>
          <w:i/>
          <w:szCs w:val="20"/>
          <w:lang w:val="en-US"/>
        </w:rPr>
      </w:pPr>
      <w:r w:rsidRPr="00753097">
        <w:rPr>
          <w:rFonts w:asciiTheme="minorHAnsi" w:hAnsiTheme="minorHAnsi" w:cstheme="minorHAnsi"/>
          <w:b/>
          <w:sz w:val="20"/>
          <w:szCs w:val="20"/>
          <w:lang w:val="en-US"/>
        </w:rPr>
        <w:t xml:space="preserve">Form Persetujuan untuk Berpartisipasi dalam Study Selanjutnya yang Terpisah </w:t>
      </w:r>
      <w:r w:rsidRPr="00753097">
        <w:rPr>
          <w:rFonts w:asciiTheme="minorHAnsi" w:hAnsiTheme="minorHAnsi" w:cstheme="minorHAnsi"/>
          <w:b/>
          <w:i/>
          <w:szCs w:val="20"/>
          <w:lang w:val="en-US"/>
        </w:rPr>
        <w:t>Informed Consent Form to Participate in a Separate Follow-up Study</w:t>
      </w:r>
    </w:p>
    <w:p w:rsidR="0044321E" w:rsidRPr="00753097" w:rsidRDefault="0044321E" w:rsidP="0044321E">
      <w:pPr>
        <w:pStyle w:val="mrSeparator"/>
        <w:ind w:left="720"/>
        <w:jc w:val="center"/>
        <w:rPr>
          <w:rFonts w:asciiTheme="minorHAnsi" w:hAnsiTheme="minorHAnsi" w:cstheme="minorHAnsi"/>
          <w:i/>
          <w:szCs w:val="20"/>
          <w:lang w:val="en-US"/>
        </w:rPr>
      </w:pPr>
    </w:p>
    <w:p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InterMedia dan TNS akan mengundang Anda untuk berpartisipasi dalam study selanjutnya yang akan mengeksplor penggunaan layanan keuangan (DFS) di Indonesia untuk dapat mengetahui bagaimana meningkatkan layanan. Untuk study ini, kami akan melacak dan menganalisa transaksi akun m-money dan suara dan </w:t>
      </w:r>
      <w:r w:rsidRPr="00753097">
        <w:rPr>
          <w:rFonts w:asciiTheme="minorHAnsi" w:hAnsiTheme="minorHAnsi" w:cstheme="minorHAnsi"/>
          <w:color w:val="FF0000"/>
          <w:sz w:val="20"/>
          <w:szCs w:val="20"/>
          <w:lang w:val="en-US"/>
        </w:rPr>
        <w:t>pulsa</w:t>
      </w:r>
      <w:r w:rsidRPr="00753097">
        <w:rPr>
          <w:rFonts w:asciiTheme="minorHAnsi" w:hAnsiTheme="minorHAnsi" w:cstheme="minorHAnsi"/>
          <w:sz w:val="20"/>
          <w:szCs w:val="20"/>
          <w:lang w:val="en-US"/>
        </w:rPr>
        <w:t xml:space="preserve"> yang dihubungkan dengan </w:t>
      </w:r>
      <w:r w:rsidR="00CF3D83">
        <w:rPr>
          <w:rFonts w:asciiTheme="minorHAnsi" w:hAnsiTheme="minorHAnsi" w:cstheme="minorHAnsi"/>
          <w:sz w:val="20"/>
          <w:szCs w:val="20"/>
          <w:lang w:val="en-US"/>
        </w:rPr>
        <w:t>SIM card/ kartu ponsel</w:t>
      </w:r>
      <w:r w:rsidRPr="00753097">
        <w:rPr>
          <w:rFonts w:asciiTheme="minorHAnsi" w:hAnsiTheme="minorHAnsi" w:cstheme="minorHAnsi"/>
          <w:sz w:val="20"/>
          <w:szCs w:val="20"/>
          <w:lang w:val="en-US"/>
        </w:rPr>
        <w:t xml:space="preserve">/kartu perdana personal Anda. </w:t>
      </w:r>
    </w:p>
    <w:p w:rsidR="0044321E" w:rsidRPr="00753097" w:rsidRDefault="0044321E" w:rsidP="0044321E">
      <w:pPr>
        <w:pStyle w:val="mrSeparator"/>
        <w:jc w:val="both"/>
        <w:rPr>
          <w:rFonts w:asciiTheme="minorHAnsi" w:hAnsiTheme="minorHAnsi" w:cstheme="minorHAnsi"/>
          <w:sz w:val="20"/>
          <w:szCs w:val="20"/>
          <w:lang w:val="en-US"/>
        </w:rPr>
      </w:pPr>
    </w:p>
    <w:p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InterMedia dan TNS tidak akan mengungkapkan informasi personal Anda yang didapatkan melalui study ini tanpa meminta izin Anda terlebih dahulu. Semua yang kami dapatkan dari Anda akan kami perlakukan sebagai rahasia yang ketat. Untuk melindungi privasi Anda, kami akan menghilangkan semua informasi personal Anda dan informasi tentang pengirim dan penerima mobile money/uang ponsel atau penerima panggilan suara dan pesan teks dari survey ini. Jika ada pelanggaran/perubahan kerahasiaan, kami akan menginformasikan hal ini secepatnya pada Anda.</w:t>
      </w:r>
    </w:p>
    <w:p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Partisipasi Anda dalam survey selanjutnya ini hanyalah berdasar pada kesukarelaan Anda dan Anda bisa berhenti berpartisipasi kapanpun bahkan jika Anda setuju kemudian berubah pikiran. Namun partisipasi Anda akan secara langsung berkontribusi untuk meningkatkan layanan keuangan (misalnya, layanan yang ditawarkan oleh bank atau provider mobile money/uang ponsel) sehingga rumah tangga seperti Anda bisa mendapatkan keuntungan dari peningkatan (layanan) ini. </w:t>
      </w:r>
    </w:p>
    <w:p w:rsidR="0044321E" w:rsidRPr="00753097" w:rsidRDefault="0044321E" w:rsidP="0044321E">
      <w:pPr>
        <w:pStyle w:val="mrSeparator"/>
        <w:jc w:val="both"/>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Sebelum Anda memutuskan untuk menerima undangan untuk berpartisipasi dalam study ini. Anda boleh menanyakan pertanyaan apapun pada interviewer tentang study ini. Jika Anda tidak puas dengan jawaban interviewer, Anda bisa menghubungi Project Manager </w:t>
      </w:r>
      <w:r w:rsidRPr="00753097">
        <w:rPr>
          <w:rFonts w:asciiTheme="minorHAnsi" w:hAnsiTheme="minorHAnsi" w:cstheme="minorHAnsi"/>
          <w:b/>
          <w:sz w:val="20"/>
          <w:szCs w:val="20"/>
          <w:lang w:val="en-US"/>
        </w:rPr>
        <w:t xml:space="preserve">________________ </w:t>
      </w:r>
      <w:r w:rsidRPr="00753097">
        <w:rPr>
          <w:rFonts w:asciiTheme="minorHAnsi" w:hAnsiTheme="minorHAnsi" w:cstheme="minorHAnsi"/>
          <w:sz w:val="20"/>
          <w:szCs w:val="20"/>
          <w:lang w:val="en-US"/>
        </w:rPr>
        <w:t>di ______________</w:t>
      </w: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InterMedia and TNS would like to invite you to participate in a follow up study which explores the use of digital financial services (DFS) in Indonesia to introduce service improvements. For this study, we will track and analyze m-money account transactions and voice and airtime use associated with your personal SIM card.</w:t>
      </w:r>
    </w:p>
    <w:p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 xml:space="preserve">InterMedia and TNS will not disclose any personal information gathered through this study without first asking for your permission. Everything we learn from you will be treated with the strictest confidence. To protect your privacy, we will remove all personal identifying information and information for senders and recipients of mobile money/uang ponsel or recipients of voice calls and text messages from the survey. In case of any breach of confidentiality, you will be informed immediately. </w:t>
      </w:r>
    </w:p>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i/>
          <w:szCs w:val="20"/>
          <w:lang w:val="en-US"/>
        </w:rPr>
        <w:t>Your participation in this follow-up study is entirely voluntary and you can stop participating at any point even if you agree to the study and then change your mind. But your participation will directly contribute to the work on enhancing financial services (for example, services offered by banks or mobile money/uang ponsel providers) so that households like yours can take advantage of the improvements.</w:t>
      </w:r>
      <w:r w:rsidRPr="00753097">
        <w:rPr>
          <w:rFonts w:asciiTheme="minorHAnsi" w:hAnsiTheme="minorHAnsi" w:cstheme="minorHAnsi"/>
          <w:szCs w:val="20"/>
          <w:lang w:val="en-US"/>
        </w:rPr>
        <w:t xml:space="preserve"> </w:t>
      </w:r>
    </w:p>
    <w:p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i/>
          <w:szCs w:val="20"/>
          <w:lang w:val="en-US"/>
        </w:rPr>
        <w:t>Before you decide to accept this invitation to take part in this study, you may ask the interviewer any questions about the study. If you are not satisfied with the answers, feel free to contact Project Manager in Indonesia, XX at XX</w:t>
      </w:r>
    </w:p>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noProof/>
          <w:sz w:val="20"/>
          <w:szCs w:val="20"/>
          <w:lang w:val="en-US"/>
        </w:rPr>
        <mc:AlternateContent>
          <mc:Choice Requires="wps">
            <w:drawing>
              <wp:anchor distT="0" distB="0" distL="114300" distR="114300" simplePos="0" relativeHeight="251661312" behindDoc="0" locked="0" layoutInCell="1" allowOverlap="1" wp14:anchorId="6C1CB242" wp14:editId="23EF7288">
                <wp:simplePos x="0" y="0"/>
                <wp:positionH relativeFrom="page">
                  <wp:posOffset>304800</wp:posOffset>
                </wp:positionH>
                <wp:positionV relativeFrom="page">
                  <wp:posOffset>5486400</wp:posOffset>
                </wp:positionV>
                <wp:extent cx="276860" cy="825500"/>
                <wp:effectExtent l="0" t="0" r="2540" b="12700"/>
                <wp:wrapNone/>
                <wp:docPr id="1" name="Recognition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16514" w:rsidRPr="00D0147D" w:rsidRDefault="00B16514" w:rsidP="0044321E"/>
                        </w:txbxContent>
                      </wps:txbx>
                      <wps:bodyPr rot="0" vert="vert270" wrap="square" lIns="50800" tIns="0" rIns="5080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1CB242" id="_x0000_t202" coordsize="21600,21600" o:spt="202" path="m,l,21600r21600,l21600,xe">
                <v:stroke joinstyle="miter"/>
                <v:path gradientshapeok="t" o:connecttype="rect"/>
              </v:shapetype>
              <v:shape id="Recognition64" o:spid="_x0000_s1026" type="#_x0000_t202" style="position:absolute;margin-left:24pt;margin-top:6in;width:21.8pt;height: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" filled="f" stroked="f" strokeweight="1pt">
                <v:textbox style="layout-flow:vertical;mso-layout-flow-alt:bottom-to-top;mso-fit-shape-to-text:t" inset="4pt,0,4pt,0">
                  <w:txbxContent>
                    <w:p w:rsidR="00B16514" w:rsidRPr="00D0147D" w:rsidRDefault="00B16514" w:rsidP="0044321E"/>
                  </w:txbxContent>
                </v:textbox>
                <w10:wrap anchorx="page" anchory="page"/>
              </v:shape>
            </w:pict>
          </mc:Fallback>
        </mc:AlternateContent>
      </w:r>
    </w:p>
    <w:tbl>
      <w:tblPr>
        <w:tblW w:w="0" w:type="auto"/>
        <w:tblLayout w:type="fixed"/>
        <w:tblLook w:val="04A0" w:firstRow="1" w:lastRow="0" w:firstColumn="1" w:lastColumn="0" w:noHBand="0" w:noVBand="1"/>
      </w:tblPr>
      <w:tblGrid>
        <w:gridCol w:w="5418"/>
        <w:gridCol w:w="720"/>
        <w:gridCol w:w="4500"/>
      </w:tblGrid>
      <w:tr w:rsidR="0044321E" w:rsidRPr="00753097" w:rsidTr="00065344">
        <w:trPr>
          <w:trHeight w:val="273"/>
        </w:trPr>
        <w:tc>
          <w:tcPr>
            <w:tcW w:w="5418" w:type="dxa"/>
            <w:tcBorders>
              <w:top w:val="single" w:sz="6" w:space="0" w:color="000000"/>
              <w:left w:val="single" w:sz="4" w:space="0" w:color="000000"/>
              <w:bottom w:val="single" w:sz="6" w:space="0" w:color="000000"/>
              <w:right w:val="single" w:sz="4" w:space="0" w:color="000000"/>
            </w:tcBorders>
            <w:hideMark/>
          </w:tcPr>
          <w:p w:rsidR="0044321E" w:rsidRPr="00753097" w:rsidRDefault="0044321E" w:rsidP="00065344">
            <w:pPr>
              <w:spacing w:after="0"/>
              <w:rPr>
                <w:rFonts w:asciiTheme="minorHAnsi" w:hAnsiTheme="minorHAnsi" w:cstheme="minorHAnsi"/>
                <w:sz w:val="20"/>
                <w:szCs w:val="20"/>
              </w:rPr>
            </w:pPr>
            <w:r w:rsidRPr="00753097">
              <w:rPr>
                <w:rFonts w:asciiTheme="minorHAnsi" w:hAnsiTheme="minorHAnsi" w:cstheme="minorHAnsi"/>
                <w:sz w:val="20"/>
                <w:szCs w:val="20"/>
              </w:rPr>
              <w:t xml:space="preserve">Sebelum Anda menandatangai form ini, Anda bisa bertanya pertanyaan apapun yang tidak jelas tentang study ini. Anda bisa menggunakan sebanyak mungkin waktu Anda untuk berpikir kembali </w:t>
            </w:r>
            <w:r w:rsidRPr="00753097">
              <w:rPr>
                <w:rFonts w:asciiTheme="minorHAnsi" w:hAnsiTheme="minorHAnsi" w:cstheme="minorHAnsi"/>
                <w:i/>
                <w:sz w:val="16"/>
                <w:szCs w:val="20"/>
              </w:rPr>
              <w:t>Before you sign this form, please ask any questions on any aspect of this study that is unclear to you. You may take as much time as necessary to think it over</w:t>
            </w:r>
          </w:p>
        </w:tc>
        <w:tc>
          <w:tcPr>
            <w:tcW w:w="720" w:type="dxa"/>
            <w:tcBorders>
              <w:top w:val="single" w:sz="6" w:space="0" w:color="000000"/>
              <w:left w:val="single" w:sz="4" w:space="0" w:color="000000"/>
              <w:bottom w:val="single" w:sz="6" w:space="0" w:color="000000"/>
              <w:right w:val="single" w:sz="4" w:space="0" w:color="000000"/>
            </w:tcBorders>
          </w:tcPr>
          <w:p w:rsidR="0044321E" w:rsidRPr="00753097" w:rsidRDefault="0044321E" w:rsidP="0044321E">
            <w:pPr>
              <w:pStyle w:val="Default"/>
              <w:spacing w:line="276" w:lineRule="auto"/>
              <w:rPr>
                <w:rFonts w:asciiTheme="minorHAnsi" w:hAnsiTheme="minorHAnsi" w:cstheme="minorHAnsi"/>
                <w:color w:val="auto"/>
                <w:sz w:val="20"/>
                <w:szCs w:val="20"/>
              </w:rPr>
            </w:pPr>
          </w:p>
        </w:tc>
        <w:tc>
          <w:tcPr>
            <w:tcW w:w="4500" w:type="dxa"/>
            <w:tcBorders>
              <w:top w:val="single" w:sz="6" w:space="0" w:color="000000"/>
              <w:left w:val="single" w:sz="4" w:space="0" w:color="000000"/>
              <w:bottom w:val="single" w:sz="6" w:space="0" w:color="000000"/>
              <w:right w:val="single" w:sz="4" w:space="0" w:color="000000"/>
            </w:tcBorders>
            <w:hideMark/>
          </w:tcPr>
          <w:p w:rsidR="0044321E" w:rsidRPr="00753097" w:rsidRDefault="0044321E" w:rsidP="0044321E">
            <w:pPr>
              <w:pStyle w:val="Default"/>
              <w:spacing w:line="276" w:lineRule="auto"/>
              <w:rPr>
                <w:rFonts w:asciiTheme="minorHAnsi" w:hAnsiTheme="minorHAnsi" w:cstheme="minorHAnsi"/>
                <w:sz w:val="20"/>
                <w:szCs w:val="20"/>
              </w:rPr>
            </w:pPr>
            <w:r w:rsidRPr="00753097">
              <w:rPr>
                <w:rFonts w:asciiTheme="minorHAnsi" w:hAnsiTheme="minorHAnsi" w:cstheme="minorHAnsi"/>
                <w:sz w:val="20"/>
                <w:szCs w:val="20"/>
              </w:rPr>
              <w:t xml:space="preserve">Ucapkan Terima Kasih dan Stop </w:t>
            </w:r>
            <w:r w:rsidRPr="00753097">
              <w:rPr>
                <w:rFonts w:asciiTheme="minorHAnsi" w:hAnsiTheme="minorHAnsi" w:cstheme="minorHAnsi"/>
                <w:i/>
                <w:sz w:val="16"/>
                <w:szCs w:val="20"/>
              </w:rPr>
              <w:t>Thank &amp; Close</w:t>
            </w:r>
          </w:p>
        </w:tc>
      </w:tr>
      <w:tr w:rsidR="0044321E" w:rsidRPr="00753097" w:rsidTr="00065344">
        <w:trPr>
          <w:trHeight w:val="430"/>
        </w:trPr>
        <w:tc>
          <w:tcPr>
            <w:tcW w:w="5418" w:type="dxa"/>
            <w:tcBorders>
              <w:top w:val="single" w:sz="6" w:space="0" w:color="000000"/>
              <w:left w:val="single" w:sz="4" w:space="0" w:color="000000"/>
              <w:bottom w:val="single" w:sz="6" w:space="0" w:color="000000"/>
              <w:right w:val="single" w:sz="4" w:space="0" w:color="000000"/>
            </w:tcBorders>
            <w:hideMark/>
          </w:tcPr>
          <w:p w:rsidR="0044321E" w:rsidRPr="00753097" w:rsidRDefault="0044321E" w:rsidP="0044321E">
            <w:pPr>
              <w:pStyle w:val="Default"/>
              <w:spacing w:line="276" w:lineRule="auto"/>
              <w:rPr>
                <w:rFonts w:asciiTheme="minorHAnsi" w:hAnsiTheme="minorHAnsi" w:cstheme="minorHAnsi"/>
                <w:b/>
                <w:bCs/>
                <w:sz w:val="20"/>
                <w:szCs w:val="20"/>
              </w:rPr>
            </w:pPr>
            <w:r w:rsidRPr="00753097">
              <w:rPr>
                <w:rFonts w:asciiTheme="minorHAnsi" w:hAnsiTheme="minorHAnsi" w:cstheme="minorHAnsi"/>
                <w:b/>
                <w:bCs/>
                <w:sz w:val="20"/>
                <w:szCs w:val="20"/>
              </w:rPr>
              <w:t xml:space="preserve">Persetujuan </w:t>
            </w:r>
            <w:r w:rsidRPr="00753097">
              <w:rPr>
                <w:rFonts w:asciiTheme="minorHAnsi" w:hAnsiTheme="minorHAnsi" w:cstheme="minorHAnsi"/>
                <w:b/>
                <w:bCs/>
                <w:i/>
                <w:sz w:val="16"/>
                <w:szCs w:val="20"/>
              </w:rPr>
              <w:t>Granted Consent</w:t>
            </w:r>
          </w:p>
        </w:tc>
        <w:tc>
          <w:tcPr>
            <w:tcW w:w="720" w:type="dxa"/>
            <w:tcBorders>
              <w:top w:val="single" w:sz="6" w:space="0" w:color="000000"/>
              <w:left w:val="single" w:sz="4" w:space="0" w:color="000000"/>
              <w:bottom w:val="single" w:sz="6" w:space="0" w:color="000000"/>
              <w:right w:val="single" w:sz="4" w:space="0" w:color="000000"/>
            </w:tcBorders>
          </w:tcPr>
          <w:p w:rsidR="0044321E" w:rsidRPr="00753097" w:rsidRDefault="0044321E" w:rsidP="0044321E">
            <w:pPr>
              <w:pStyle w:val="Default"/>
              <w:spacing w:line="276" w:lineRule="auto"/>
              <w:rPr>
                <w:rFonts w:asciiTheme="minorHAnsi" w:hAnsiTheme="minorHAnsi" w:cstheme="minorHAnsi"/>
                <w:color w:val="auto"/>
                <w:sz w:val="20"/>
                <w:szCs w:val="20"/>
              </w:rPr>
            </w:pPr>
          </w:p>
        </w:tc>
        <w:tc>
          <w:tcPr>
            <w:tcW w:w="4500" w:type="dxa"/>
            <w:tcBorders>
              <w:top w:val="single" w:sz="6" w:space="0" w:color="000000"/>
              <w:left w:val="single" w:sz="4" w:space="0" w:color="000000"/>
              <w:bottom w:val="single" w:sz="6" w:space="0" w:color="000000"/>
              <w:right w:val="single" w:sz="4" w:space="0" w:color="000000"/>
            </w:tcBorders>
            <w:hideMark/>
          </w:tcPr>
          <w:p w:rsidR="0044321E" w:rsidRPr="00753097" w:rsidRDefault="0044321E" w:rsidP="0044321E">
            <w:pPr>
              <w:pStyle w:val="Default"/>
              <w:spacing w:line="276" w:lineRule="auto"/>
              <w:rPr>
                <w:rFonts w:asciiTheme="minorHAnsi" w:hAnsiTheme="minorHAnsi" w:cstheme="minorHAnsi"/>
                <w:sz w:val="20"/>
                <w:szCs w:val="20"/>
              </w:rPr>
            </w:pPr>
            <w:r w:rsidRPr="00753097">
              <w:rPr>
                <w:rFonts w:asciiTheme="minorHAnsi" w:hAnsiTheme="minorHAnsi" w:cstheme="minorHAnsi"/>
                <w:sz w:val="20"/>
                <w:szCs w:val="20"/>
              </w:rPr>
              <w:t xml:space="preserve">Tanda tangan persetujuan dibawah ini </w:t>
            </w:r>
            <w:r w:rsidRPr="00753097">
              <w:rPr>
                <w:rFonts w:asciiTheme="minorHAnsi" w:hAnsiTheme="minorHAnsi" w:cstheme="minorHAnsi"/>
                <w:i/>
                <w:sz w:val="16"/>
                <w:szCs w:val="20"/>
              </w:rPr>
              <w:t>Complete Signature Section Below</w:t>
            </w:r>
          </w:p>
        </w:tc>
      </w:tr>
    </w:tbl>
    <w:p w:rsidR="0044321E" w:rsidRDefault="0044321E" w:rsidP="0044321E">
      <w:pPr>
        <w:pStyle w:val="mrSeparator"/>
        <w:rPr>
          <w:rFonts w:asciiTheme="minorHAnsi" w:hAnsiTheme="minorHAnsi" w:cstheme="minorHAnsi"/>
          <w:sz w:val="20"/>
          <w:szCs w:val="20"/>
          <w:lang w:val="en-US"/>
        </w:rPr>
      </w:pPr>
    </w:p>
    <w:p w:rsidR="00A374FB" w:rsidRPr="00753097" w:rsidRDefault="00A374FB"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8"/>
        <w:gridCol w:w="390"/>
        <w:gridCol w:w="3210"/>
        <w:gridCol w:w="360"/>
        <w:gridCol w:w="1920"/>
      </w:tblGrid>
      <w:tr w:rsidR="0044321E" w:rsidRPr="00753097" w:rsidTr="0044321E">
        <w:tc>
          <w:tcPr>
            <w:tcW w:w="3258"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Nama Jelas (Tuliskan Dalam Huruf Cetak)  </w:t>
            </w:r>
            <w:r w:rsidRPr="00753097">
              <w:rPr>
                <w:rFonts w:asciiTheme="minorHAnsi" w:hAnsiTheme="minorHAnsi" w:cstheme="minorHAnsi"/>
                <w:i/>
                <w:szCs w:val="20"/>
                <w:lang w:val="en-US"/>
              </w:rPr>
              <w:t>Name of Subject (please print)</w:t>
            </w:r>
          </w:p>
        </w:tc>
        <w:tc>
          <w:tcPr>
            <w:tcW w:w="39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Tanggal </w:t>
            </w:r>
            <w:r w:rsidRPr="00753097">
              <w:rPr>
                <w:rFonts w:asciiTheme="minorHAnsi" w:hAnsiTheme="minorHAnsi" w:cstheme="minorHAnsi"/>
                <w:i/>
                <w:szCs w:val="20"/>
                <w:lang w:val="en-US"/>
              </w:rPr>
              <w:t>Date</w:t>
            </w:r>
          </w:p>
        </w:tc>
      </w:tr>
      <w:tr w:rsidR="0044321E" w:rsidRPr="00753097" w:rsidTr="0044321E">
        <w:trPr>
          <w:trHeight w:val="548"/>
        </w:trPr>
        <w:tc>
          <w:tcPr>
            <w:tcW w:w="3258"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tc>
        <w:tc>
          <w:tcPr>
            <w:tcW w:w="39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6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tc>
      </w:tr>
      <w:tr w:rsidR="0044321E" w:rsidRPr="00753097" w:rsidTr="0044321E">
        <w:trPr>
          <w:trHeight w:val="70"/>
        </w:trPr>
        <w:tc>
          <w:tcPr>
            <w:tcW w:w="3258"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Nama yang Mendapatkan Persetujuan </w:t>
            </w:r>
          </w:p>
          <w:p w:rsidR="0044321E" w:rsidRPr="00753097" w:rsidRDefault="0044321E" w:rsidP="0044321E">
            <w:pPr>
              <w:pStyle w:val="mrSeparator"/>
              <w:rPr>
                <w:rFonts w:asciiTheme="minorHAnsi" w:hAnsiTheme="minorHAnsi" w:cstheme="minorHAnsi"/>
                <w:i/>
                <w:sz w:val="20"/>
                <w:szCs w:val="20"/>
                <w:lang w:val="en-US"/>
              </w:rPr>
            </w:pPr>
            <w:r w:rsidRPr="00753097">
              <w:rPr>
                <w:rFonts w:asciiTheme="minorHAnsi" w:hAnsiTheme="minorHAnsi" w:cstheme="minorHAnsi"/>
                <w:i/>
                <w:szCs w:val="20"/>
                <w:lang w:val="en-US"/>
              </w:rPr>
              <w:t>Name of Person Obtaining Consent</w:t>
            </w:r>
          </w:p>
        </w:tc>
        <w:tc>
          <w:tcPr>
            <w:tcW w:w="390" w:type="dxa"/>
            <w:tcBorders>
              <w:top w:val="nil"/>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p>
        </w:tc>
        <w:tc>
          <w:tcPr>
            <w:tcW w:w="3210"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hideMark/>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color w:val="auto"/>
                <w:sz w:val="20"/>
                <w:szCs w:val="20"/>
                <w:lang w:val="en-US"/>
              </w:rPr>
              <w:t xml:space="preserve">Tanggal </w:t>
            </w:r>
            <w:r w:rsidRPr="00753097">
              <w:rPr>
                <w:rFonts w:asciiTheme="minorHAnsi" w:hAnsiTheme="minorHAnsi" w:cstheme="minorHAnsi"/>
                <w:i/>
                <w:szCs w:val="20"/>
                <w:lang w:val="en-US"/>
              </w:rPr>
              <w:t>Date</w:t>
            </w:r>
          </w:p>
        </w:tc>
      </w:tr>
    </w:tbl>
    <w:p w:rsidR="00EC0144" w:rsidRPr="00753097" w:rsidRDefault="00EC0144" w:rsidP="0044321E">
      <w:pPr>
        <w:pStyle w:val="mrSeparator"/>
        <w:rPr>
          <w:rFonts w:asciiTheme="minorHAnsi" w:hAnsiTheme="minorHAnsi" w:cstheme="minorHAnsi"/>
          <w:sz w:val="20"/>
          <w:szCs w:val="20"/>
        </w:rPr>
      </w:pPr>
    </w:p>
    <w:p w:rsidR="0044321E" w:rsidRPr="00753097" w:rsidRDefault="0044321E" w:rsidP="0044321E">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Form Persetujuan Untuk Mengambil Foto dan Teks Penilaian Literasi </w:t>
      </w:r>
    </w:p>
    <w:p w:rsidR="0044321E" w:rsidRPr="00753097" w:rsidRDefault="0044321E" w:rsidP="0044321E">
      <w:pPr>
        <w:pStyle w:val="mrSeparator"/>
        <w:pBdr>
          <w:top w:val="single" w:sz="4" w:space="1" w:color="auto"/>
          <w:left w:val="single" w:sz="4" w:space="4" w:color="auto"/>
          <w:bottom w:val="single" w:sz="4" w:space="1" w:color="auto"/>
          <w:right w:val="single" w:sz="4" w:space="4" w:color="auto"/>
        </w:pBdr>
        <w:jc w:val="center"/>
        <w:rPr>
          <w:rFonts w:asciiTheme="minorHAnsi" w:hAnsiTheme="minorHAnsi" w:cstheme="minorHAnsi"/>
          <w:sz w:val="20"/>
          <w:szCs w:val="20"/>
          <w:lang w:val="en-US"/>
        </w:rPr>
      </w:pPr>
      <w:r w:rsidRPr="00753097">
        <w:rPr>
          <w:rFonts w:asciiTheme="minorHAnsi" w:hAnsiTheme="minorHAnsi" w:cstheme="minorHAnsi"/>
          <w:b/>
          <w:i/>
          <w:color w:val="auto"/>
          <w:szCs w:val="20"/>
          <w:lang w:val="en-US"/>
        </w:rPr>
        <w:t>Photography Consent Form and Literacy Assessment Tex</w:t>
      </w:r>
      <w:r w:rsidRPr="00753097">
        <w:rPr>
          <w:rFonts w:asciiTheme="minorHAnsi" w:hAnsiTheme="minorHAnsi" w:cstheme="minorHAnsi"/>
          <w:b/>
          <w:sz w:val="20"/>
          <w:szCs w:val="20"/>
          <w:lang w:val="en-US"/>
        </w:rPr>
        <w:t>Photography Consent Form and Literacy Assessment Text</w:t>
      </w: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jc w:val="cente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FORM PERSETUJUAN UNTUK MENGAMBIL FOTO – Mohon baca secara seksama </w:t>
      </w:r>
    </w:p>
    <w:p w:rsidR="0044321E" w:rsidRPr="00753097" w:rsidRDefault="0044321E" w:rsidP="0044321E">
      <w:pPr>
        <w:pStyle w:val="mrSeparator"/>
        <w:jc w:val="center"/>
        <w:rPr>
          <w:rFonts w:asciiTheme="minorHAnsi" w:hAnsiTheme="minorHAnsi" w:cstheme="minorHAnsi"/>
          <w:b/>
          <w:i/>
          <w:color w:val="auto"/>
          <w:szCs w:val="20"/>
          <w:lang w:val="en-US"/>
        </w:rPr>
      </w:pPr>
      <w:r w:rsidRPr="00753097">
        <w:rPr>
          <w:rFonts w:asciiTheme="minorHAnsi" w:hAnsiTheme="minorHAnsi" w:cstheme="minorHAnsi"/>
          <w:b/>
          <w:i/>
          <w:color w:val="auto"/>
          <w:szCs w:val="20"/>
          <w:lang w:val="en-US"/>
        </w:rPr>
        <w:t>PHOTOGRAPHY CONSENT FORM – Please read carefully</w:t>
      </w:r>
    </w:p>
    <w:p w:rsidR="0044321E" w:rsidRPr="00753097" w:rsidRDefault="0044321E" w:rsidP="0044321E">
      <w:pPr>
        <w:pStyle w:val="mrSeparator"/>
        <w:rPr>
          <w:rFonts w:asciiTheme="minorHAnsi" w:hAnsiTheme="minorHAnsi" w:cstheme="minorHAnsi"/>
          <w:b/>
          <w:color w:val="auto"/>
          <w:sz w:val="20"/>
          <w:szCs w:val="20"/>
          <w:lang w:val="en-US"/>
        </w:rPr>
      </w:pPr>
    </w:p>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Kami ingin mengambil beberapa foto Anda dan rumah Anda. Kami akan menampilkan beberapa foto di dalam laporan kami. Kami juga mungkin akan mempublikasikan beberapa dari foto-foto tersebut secara online di website kami. </w:t>
      </w:r>
    </w:p>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Jika Anda setuju untuk difoto dan foto Anda diterbitkan, silakan tanda tangan di bawah ini</w:t>
      </w:r>
    </w:p>
    <w:p w:rsidR="0044321E" w:rsidRPr="00753097" w:rsidRDefault="0044321E" w:rsidP="0044321E">
      <w:pPr>
        <w:pStyle w:val="mrSeparator"/>
        <w:rPr>
          <w:rFonts w:asciiTheme="minorHAnsi" w:hAnsiTheme="minorHAnsi" w:cstheme="minorHAnsi"/>
          <w:i/>
          <w:color w:val="auto"/>
          <w:szCs w:val="20"/>
          <w:lang w:val="en-US"/>
        </w:rPr>
      </w:pPr>
      <w:r w:rsidRPr="00753097">
        <w:rPr>
          <w:rFonts w:asciiTheme="minorHAnsi" w:hAnsiTheme="minorHAnsi" w:cstheme="minorHAnsi"/>
          <w:i/>
          <w:color w:val="auto"/>
          <w:szCs w:val="20"/>
          <w:lang w:val="en-US"/>
        </w:rPr>
        <w:t xml:space="preserve">We would like to take some photographs of you and your household. We will include some of the photographs in our reports. We might also publish some of them online on our website. </w:t>
      </w:r>
    </w:p>
    <w:p w:rsidR="0044321E" w:rsidRPr="00753097" w:rsidRDefault="0044321E" w:rsidP="0044321E">
      <w:pPr>
        <w:pStyle w:val="mrSeparator"/>
        <w:rPr>
          <w:rFonts w:asciiTheme="minorHAnsi" w:hAnsiTheme="minorHAnsi" w:cstheme="minorHAnsi"/>
          <w:i/>
          <w:color w:val="auto"/>
          <w:szCs w:val="20"/>
          <w:lang w:val="en-US"/>
        </w:rPr>
      </w:pPr>
      <w:r w:rsidRPr="00753097">
        <w:rPr>
          <w:rFonts w:asciiTheme="minorHAnsi" w:hAnsiTheme="minorHAnsi" w:cstheme="minorHAnsi"/>
          <w:i/>
          <w:color w:val="auto"/>
          <w:szCs w:val="20"/>
          <w:lang w:val="en-US"/>
        </w:rPr>
        <w:t>If you agree to being photographed and to your photograph being published, please sign below</w:t>
      </w:r>
    </w:p>
    <w:p w:rsidR="0044321E" w:rsidRPr="00753097" w:rsidRDefault="0044321E" w:rsidP="0044321E">
      <w:pPr>
        <w:pStyle w:val="mrSeparator"/>
        <w:rPr>
          <w:rFonts w:asciiTheme="minorHAnsi" w:hAnsiTheme="minorHAnsi" w:cstheme="minorHAnsi"/>
          <w:color w:val="auto"/>
          <w:sz w:val="20"/>
          <w:szCs w:val="20"/>
          <w:lang w:val="en-US"/>
        </w:rPr>
      </w:pPr>
    </w:p>
    <w:p w:rsidR="0044321E" w:rsidRPr="00753097" w:rsidRDefault="0044321E" w:rsidP="0044321E">
      <w:pPr>
        <w:pStyle w:val="mrSeparator"/>
        <w:rPr>
          <w:rFonts w:asciiTheme="minorHAnsi" w:hAnsiTheme="minorHAnsi" w:cstheme="minorHAnsi"/>
          <w:color w:val="auto"/>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25"/>
        <w:gridCol w:w="3685"/>
      </w:tblGrid>
      <w:tr w:rsidR="0044321E" w:rsidRPr="00753097" w:rsidTr="00D722F0">
        <w:tc>
          <w:tcPr>
            <w:tcW w:w="2127" w:type="dxa"/>
            <w:shd w:val="clear" w:color="auto" w:fill="auto"/>
          </w:tcPr>
          <w:p w:rsidR="0044321E" w:rsidRPr="00753097" w:rsidRDefault="0044321E" w:rsidP="0044321E">
            <w:pPr>
              <w:pStyle w:val="mrSeparato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Persetujuan Ditolak </w:t>
            </w:r>
            <w:r w:rsidRPr="00753097">
              <w:rPr>
                <w:rFonts w:asciiTheme="minorHAnsi" w:hAnsiTheme="minorHAnsi" w:cstheme="minorHAnsi"/>
                <w:b/>
                <w:i/>
                <w:color w:val="auto"/>
                <w:szCs w:val="20"/>
                <w:lang w:val="en-US"/>
              </w:rPr>
              <w:t>Refused Consent</w:t>
            </w:r>
            <w:r w:rsidRPr="00753097">
              <w:rPr>
                <w:rFonts w:asciiTheme="minorHAnsi" w:hAnsiTheme="minorHAnsi" w:cstheme="minorHAnsi"/>
                <w:b/>
                <w:color w:val="auto"/>
                <w:sz w:val="20"/>
                <w:szCs w:val="20"/>
                <w:lang w:val="en-US"/>
              </w:rPr>
              <w:t xml:space="preserve"> </w:t>
            </w:r>
          </w:p>
        </w:tc>
        <w:tc>
          <w:tcPr>
            <w:tcW w:w="425" w:type="dxa"/>
            <w:shd w:val="clear" w:color="auto" w:fill="auto"/>
          </w:tcPr>
          <w:p w:rsidR="0044321E" w:rsidRPr="00753097" w:rsidRDefault="0044321E" w:rsidP="0044321E">
            <w:pPr>
              <w:pStyle w:val="mrSeparator"/>
              <w:rPr>
                <w:rFonts w:asciiTheme="minorHAnsi" w:hAnsiTheme="minorHAnsi" w:cstheme="minorHAnsi"/>
                <w:color w:val="auto"/>
                <w:sz w:val="20"/>
                <w:szCs w:val="20"/>
                <w:lang w:val="en-US"/>
              </w:rPr>
            </w:pPr>
          </w:p>
        </w:tc>
        <w:tc>
          <w:tcPr>
            <w:tcW w:w="3685" w:type="dxa"/>
            <w:shd w:val="clear" w:color="auto" w:fill="auto"/>
          </w:tcPr>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STOP &amp; TK </w:t>
            </w:r>
          </w:p>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i/>
                <w:color w:val="auto"/>
                <w:szCs w:val="20"/>
                <w:lang w:val="en-US"/>
              </w:rPr>
              <w:t>Thank &amp; Close</w:t>
            </w:r>
          </w:p>
        </w:tc>
      </w:tr>
      <w:tr w:rsidR="0044321E" w:rsidRPr="00753097" w:rsidTr="00D722F0">
        <w:tc>
          <w:tcPr>
            <w:tcW w:w="2127" w:type="dxa"/>
            <w:shd w:val="clear" w:color="auto" w:fill="auto"/>
          </w:tcPr>
          <w:p w:rsidR="0044321E" w:rsidRPr="00753097" w:rsidRDefault="0044321E" w:rsidP="0044321E">
            <w:pPr>
              <w:pStyle w:val="mrSeparator"/>
              <w:rPr>
                <w:rFonts w:asciiTheme="minorHAnsi" w:hAnsiTheme="minorHAnsi" w:cstheme="minorHAnsi"/>
                <w:b/>
                <w:color w:val="auto"/>
                <w:sz w:val="20"/>
                <w:szCs w:val="20"/>
                <w:lang w:val="en-US"/>
              </w:rPr>
            </w:pPr>
            <w:r w:rsidRPr="00753097">
              <w:rPr>
                <w:rFonts w:asciiTheme="minorHAnsi" w:hAnsiTheme="minorHAnsi" w:cstheme="minorHAnsi"/>
                <w:b/>
                <w:color w:val="auto"/>
                <w:sz w:val="20"/>
                <w:szCs w:val="20"/>
                <w:lang w:val="en-US"/>
              </w:rPr>
              <w:t xml:space="preserve">Persetujuan Disetujui </w:t>
            </w:r>
            <w:r w:rsidRPr="00753097">
              <w:rPr>
                <w:rFonts w:asciiTheme="minorHAnsi" w:hAnsiTheme="minorHAnsi" w:cstheme="minorHAnsi"/>
                <w:b/>
                <w:i/>
                <w:color w:val="auto"/>
                <w:szCs w:val="20"/>
                <w:lang w:val="en-US"/>
              </w:rPr>
              <w:t>Granted Consent</w:t>
            </w:r>
          </w:p>
        </w:tc>
        <w:tc>
          <w:tcPr>
            <w:tcW w:w="425" w:type="dxa"/>
            <w:shd w:val="clear" w:color="auto" w:fill="auto"/>
          </w:tcPr>
          <w:p w:rsidR="0044321E" w:rsidRPr="00753097" w:rsidRDefault="0044321E" w:rsidP="0044321E">
            <w:pPr>
              <w:pStyle w:val="mrSeparator"/>
              <w:rPr>
                <w:rFonts w:asciiTheme="minorHAnsi" w:hAnsiTheme="minorHAnsi" w:cstheme="minorHAnsi"/>
                <w:color w:val="auto"/>
                <w:sz w:val="20"/>
                <w:szCs w:val="20"/>
                <w:lang w:val="en-US"/>
              </w:rPr>
            </w:pPr>
          </w:p>
        </w:tc>
        <w:tc>
          <w:tcPr>
            <w:tcW w:w="3685" w:type="dxa"/>
            <w:shd w:val="clear" w:color="auto" w:fill="auto"/>
          </w:tcPr>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color w:val="auto"/>
                <w:sz w:val="20"/>
                <w:szCs w:val="20"/>
                <w:lang w:val="en-US"/>
              </w:rPr>
              <w:t xml:space="preserve">Lengkapi bagian di bawah ini </w:t>
            </w:r>
          </w:p>
          <w:p w:rsidR="0044321E" w:rsidRPr="00753097" w:rsidRDefault="0044321E" w:rsidP="0044321E">
            <w:pPr>
              <w:pStyle w:val="mrSeparator"/>
              <w:rPr>
                <w:rFonts w:asciiTheme="minorHAnsi" w:hAnsiTheme="minorHAnsi" w:cstheme="minorHAnsi"/>
                <w:color w:val="auto"/>
                <w:sz w:val="20"/>
                <w:szCs w:val="20"/>
                <w:lang w:val="en-US"/>
              </w:rPr>
            </w:pPr>
            <w:r w:rsidRPr="00753097">
              <w:rPr>
                <w:rFonts w:asciiTheme="minorHAnsi" w:hAnsiTheme="minorHAnsi" w:cstheme="minorHAnsi"/>
                <w:i/>
                <w:color w:val="auto"/>
                <w:szCs w:val="20"/>
                <w:lang w:val="en-US"/>
              </w:rPr>
              <w:t>Complete Signature Section Below</w:t>
            </w:r>
          </w:p>
        </w:tc>
      </w:tr>
    </w:tbl>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jc w:val="both"/>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Saya_______________________ setuju untuk difoto untuk Financial Inclusion Insight study. Saya selanjutnya mengesahkan bahwa foto-foto dapat dipublikasikan untuk tujuan apapun dan dalam bentuk apapun. </w:t>
      </w:r>
      <w:r w:rsidRPr="00753097">
        <w:rPr>
          <w:rFonts w:asciiTheme="minorHAnsi" w:hAnsiTheme="minorHAnsi" w:cstheme="minorHAnsi"/>
          <w:i/>
          <w:szCs w:val="20"/>
          <w:lang w:val="en-US"/>
        </w:rPr>
        <w:t>I, ___________________________ consent to being photographed for the Financial Inclusion Insights study. I further authorize that the photographs may be published for any purpose and in any form.</w:t>
      </w: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8"/>
        <w:gridCol w:w="390"/>
        <w:gridCol w:w="3120"/>
        <w:gridCol w:w="360"/>
        <w:gridCol w:w="1920"/>
      </w:tblGrid>
      <w:tr w:rsidR="0044321E" w:rsidRPr="00753097" w:rsidTr="0044321E">
        <w:tc>
          <w:tcPr>
            <w:tcW w:w="3168" w:type="dxa"/>
            <w:tcBorders>
              <w:top w:val="single" w:sz="4" w:space="0" w:color="auto"/>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Nama subjek (cetak) </w:t>
            </w:r>
            <w:r w:rsidRPr="00753097">
              <w:rPr>
                <w:rFonts w:asciiTheme="minorHAnsi" w:hAnsiTheme="minorHAnsi" w:cstheme="minorHAnsi"/>
                <w:i/>
                <w:szCs w:val="20"/>
                <w:lang w:val="en-US"/>
              </w:rPr>
              <w:t>Name of Subject (please print)</w:t>
            </w:r>
          </w:p>
        </w:tc>
        <w:tc>
          <w:tcPr>
            <w:tcW w:w="39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120" w:type="dxa"/>
            <w:tcBorders>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Tanggal </w:t>
            </w:r>
            <w:r w:rsidRPr="00753097">
              <w:rPr>
                <w:rFonts w:asciiTheme="minorHAnsi" w:hAnsiTheme="minorHAnsi" w:cstheme="minorHAnsi"/>
                <w:i/>
                <w:szCs w:val="20"/>
                <w:lang w:val="en-US"/>
              </w:rPr>
              <w:t>Date</w:t>
            </w:r>
          </w:p>
        </w:tc>
      </w:tr>
      <w:tr w:rsidR="0044321E" w:rsidRPr="00753097" w:rsidTr="0044321E">
        <w:trPr>
          <w:trHeight w:val="548"/>
        </w:trPr>
        <w:tc>
          <w:tcPr>
            <w:tcW w:w="3168"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p w:rsidR="0044321E" w:rsidRPr="00753097" w:rsidRDefault="0044321E" w:rsidP="0044321E">
            <w:pPr>
              <w:pStyle w:val="mrSeparator"/>
              <w:rPr>
                <w:rFonts w:asciiTheme="minorHAnsi" w:hAnsiTheme="minorHAnsi" w:cstheme="minorHAnsi"/>
                <w:sz w:val="20"/>
                <w:szCs w:val="20"/>
                <w:lang w:val="en-US"/>
              </w:rPr>
            </w:pPr>
          </w:p>
        </w:tc>
        <w:tc>
          <w:tcPr>
            <w:tcW w:w="39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120"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360" w:type="dxa"/>
            <w:tcBorders>
              <w:top w:val="nil"/>
              <w:left w:val="nil"/>
              <w:bottom w:val="nil"/>
              <w:right w:val="nil"/>
            </w:tcBorders>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nil"/>
              <w:left w:val="nil"/>
              <w:bottom w:val="single" w:sz="4" w:space="0" w:color="auto"/>
              <w:right w:val="nil"/>
            </w:tcBorders>
          </w:tcPr>
          <w:p w:rsidR="0044321E" w:rsidRPr="00753097" w:rsidRDefault="0044321E" w:rsidP="0044321E">
            <w:pPr>
              <w:pStyle w:val="mrSeparator"/>
              <w:rPr>
                <w:rFonts w:asciiTheme="minorHAnsi" w:hAnsiTheme="minorHAnsi" w:cstheme="minorHAnsi"/>
                <w:sz w:val="20"/>
                <w:szCs w:val="20"/>
                <w:lang w:val="en-US"/>
              </w:rPr>
            </w:pPr>
          </w:p>
        </w:tc>
      </w:tr>
      <w:tr w:rsidR="0044321E" w:rsidRPr="00753097" w:rsidTr="0044321E">
        <w:trPr>
          <w:trHeight w:val="70"/>
        </w:trPr>
        <w:tc>
          <w:tcPr>
            <w:tcW w:w="3168" w:type="dxa"/>
            <w:tcBorders>
              <w:top w:val="single" w:sz="4" w:space="0" w:color="auto"/>
              <w:left w:val="nil"/>
              <w:bottom w:val="nil"/>
              <w:right w:val="nil"/>
            </w:tcBorders>
            <w:shd w:val="clear" w:color="auto" w:fill="F3F3F3"/>
          </w:tcPr>
          <w:p w:rsidR="0044321E" w:rsidRPr="00753097" w:rsidRDefault="0044321E" w:rsidP="0044321E">
            <w:pPr>
              <w:pStyle w:val="mrSeparator"/>
              <w:rPr>
                <w:rFonts w:asciiTheme="minorHAnsi" w:hAnsiTheme="minorHAnsi" w:cstheme="minorHAnsi"/>
                <w:i/>
                <w:szCs w:val="20"/>
                <w:lang w:val="en-US"/>
              </w:rPr>
            </w:pPr>
            <w:r w:rsidRPr="00753097">
              <w:rPr>
                <w:rFonts w:asciiTheme="minorHAnsi" w:hAnsiTheme="minorHAnsi" w:cstheme="minorHAnsi"/>
                <w:sz w:val="20"/>
                <w:szCs w:val="20"/>
                <w:lang w:val="en-US"/>
              </w:rPr>
              <w:t xml:space="preserve">Nama orang yang mendapatkan persetujuan </w:t>
            </w:r>
            <w:r w:rsidRPr="00753097">
              <w:rPr>
                <w:rFonts w:asciiTheme="minorHAnsi" w:hAnsiTheme="minorHAnsi" w:cstheme="minorHAnsi"/>
                <w:i/>
                <w:szCs w:val="20"/>
                <w:lang w:val="en-US"/>
              </w:rPr>
              <w:t>Name of Person Obtaining Consent</w:t>
            </w:r>
          </w:p>
          <w:p w:rsidR="0044321E" w:rsidRPr="00753097" w:rsidRDefault="0044321E" w:rsidP="0044321E">
            <w:pPr>
              <w:pStyle w:val="mrSeparator"/>
              <w:rPr>
                <w:rFonts w:asciiTheme="minorHAnsi" w:hAnsiTheme="minorHAnsi" w:cstheme="minorHAnsi"/>
                <w:b/>
                <w:i/>
                <w:sz w:val="20"/>
                <w:szCs w:val="20"/>
                <w:lang w:val="en-US"/>
              </w:rPr>
            </w:pPr>
            <w:r w:rsidRPr="00753097">
              <w:rPr>
                <w:rFonts w:asciiTheme="minorHAnsi" w:hAnsiTheme="minorHAnsi" w:cstheme="minorHAnsi"/>
                <w:b/>
                <w:i/>
                <w:sz w:val="20"/>
                <w:szCs w:val="20"/>
                <w:lang w:val="en-US"/>
              </w:rPr>
              <w:t>(Interviewer)</w:t>
            </w:r>
          </w:p>
        </w:tc>
        <w:tc>
          <w:tcPr>
            <w:tcW w:w="390" w:type="dxa"/>
            <w:tcBorders>
              <w:top w:val="nil"/>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p>
        </w:tc>
        <w:tc>
          <w:tcPr>
            <w:tcW w:w="3120" w:type="dxa"/>
            <w:tcBorders>
              <w:top w:val="single" w:sz="4" w:space="0" w:color="auto"/>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Tanda tangan </w:t>
            </w:r>
            <w:r w:rsidRPr="00753097">
              <w:rPr>
                <w:rFonts w:asciiTheme="minorHAnsi" w:hAnsiTheme="minorHAnsi" w:cstheme="minorHAnsi"/>
                <w:i/>
                <w:szCs w:val="20"/>
                <w:lang w:val="en-US"/>
              </w:rPr>
              <w:t>Signature</w:t>
            </w:r>
          </w:p>
        </w:tc>
        <w:tc>
          <w:tcPr>
            <w:tcW w:w="360" w:type="dxa"/>
            <w:tcBorders>
              <w:top w:val="nil"/>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p>
        </w:tc>
        <w:tc>
          <w:tcPr>
            <w:tcW w:w="1920" w:type="dxa"/>
            <w:tcBorders>
              <w:top w:val="single" w:sz="4" w:space="0" w:color="auto"/>
              <w:left w:val="nil"/>
              <w:bottom w:val="nil"/>
              <w:right w:val="nil"/>
            </w:tcBorders>
            <w:shd w:val="clear" w:color="auto" w:fill="F3F3F3"/>
          </w:tcPr>
          <w:p w:rsidR="0044321E" w:rsidRPr="00753097" w:rsidRDefault="0044321E" w:rsidP="0044321E">
            <w:pPr>
              <w:pStyle w:val="mrSeparator"/>
              <w:rPr>
                <w:rFonts w:asciiTheme="minorHAnsi" w:hAnsiTheme="minorHAnsi" w:cstheme="minorHAnsi"/>
                <w:sz w:val="20"/>
                <w:szCs w:val="20"/>
                <w:lang w:val="en-US"/>
              </w:rPr>
            </w:pPr>
            <w:r w:rsidRPr="00753097">
              <w:rPr>
                <w:rFonts w:asciiTheme="minorHAnsi" w:hAnsiTheme="minorHAnsi" w:cstheme="minorHAnsi"/>
                <w:sz w:val="20"/>
                <w:szCs w:val="20"/>
                <w:lang w:val="en-US"/>
              </w:rPr>
              <w:t xml:space="preserve">Tanggal </w:t>
            </w:r>
            <w:r w:rsidRPr="00753097">
              <w:rPr>
                <w:rFonts w:asciiTheme="minorHAnsi" w:hAnsiTheme="minorHAnsi" w:cstheme="minorHAnsi"/>
                <w:i/>
                <w:szCs w:val="20"/>
                <w:lang w:val="en-US"/>
              </w:rPr>
              <w:t>Date</w:t>
            </w:r>
          </w:p>
        </w:tc>
      </w:tr>
    </w:tbl>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EC0144" w:rsidRDefault="00EC0144" w:rsidP="0044321E">
      <w:pPr>
        <w:spacing w:after="0"/>
        <w:rPr>
          <w:rFonts w:asciiTheme="minorHAnsi" w:eastAsia="Times New Roman" w:hAnsiTheme="minorHAnsi" w:cstheme="minorHAnsi"/>
          <w:sz w:val="20"/>
          <w:szCs w:val="20"/>
        </w:rPr>
      </w:pPr>
    </w:p>
    <w:p w:rsidR="00A374FB" w:rsidRDefault="00A374FB">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p w:rsidR="0044321E" w:rsidRPr="00753097" w:rsidRDefault="0044321E" w:rsidP="0044321E">
      <w:pPr>
        <w:spacing w:after="0"/>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lastRenderedPageBreak/>
        <w:t xml:space="preserve">Informasi respondent </w:t>
      </w:r>
      <w:r w:rsidRPr="00753097">
        <w:rPr>
          <w:rFonts w:asciiTheme="minorHAnsi" w:eastAsia="Times New Roman" w:hAnsiTheme="minorHAnsi" w:cstheme="minorHAnsi"/>
          <w:i/>
          <w:sz w:val="16"/>
          <w:szCs w:val="20"/>
        </w:rPr>
        <w:t>Respondent Information</w:t>
      </w:r>
    </w:p>
    <w:p w:rsidR="0044321E" w:rsidRPr="00753097" w:rsidRDefault="0044321E" w:rsidP="0044321E">
      <w:pPr>
        <w:kinsoku w:val="0"/>
        <w:overflowPunct w:val="0"/>
        <w:spacing w:after="0"/>
        <w:textAlignment w:val="baseline"/>
        <w:rPr>
          <w:rFonts w:asciiTheme="minorHAnsi" w:eastAsia="Times New Roman" w:hAnsiTheme="minorHAnsi" w:cstheme="minorHAnsi"/>
          <w:sz w:val="20"/>
          <w:szCs w:val="20"/>
        </w:rPr>
      </w:pPr>
    </w:p>
    <w:tbl>
      <w:tblPr>
        <w:tblW w:w="87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4921"/>
        <w:gridCol w:w="3330"/>
      </w:tblGrid>
      <w:tr w:rsidR="0044321E" w:rsidRPr="00753097" w:rsidTr="0044321E">
        <w:trPr>
          <w:trHeight w:val="200"/>
        </w:trPr>
        <w:tc>
          <w:tcPr>
            <w:tcW w:w="494"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4921" w:type="dxa"/>
            <w:shd w:val="clear" w:color="auto" w:fill="auto"/>
            <w:hideMark/>
          </w:tcPr>
          <w:p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Nama Responden </w:t>
            </w:r>
            <w:r w:rsidRPr="00753097">
              <w:rPr>
                <w:rFonts w:asciiTheme="minorHAnsi" w:eastAsia="Times New Roman" w:hAnsiTheme="minorHAnsi" w:cstheme="minorHAnsi"/>
                <w:i/>
                <w:sz w:val="14"/>
                <w:szCs w:val="18"/>
              </w:rPr>
              <w:t>Respondent Name</w:t>
            </w:r>
          </w:p>
          <w:p w:rsidR="0044321E" w:rsidRPr="00753097" w:rsidRDefault="0044321E" w:rsidP="0044321E">
            <w:pPr>
              <w:spacing w:after="0"/>
              <w:rPr>
                <w:rFonts w:asciiTheme="minorHAnsi" w:eastAsia="Times New Roman" w:hAnsiTheme="minorHAnsi" w:cstheme="minorHAnsi"/>
                <w:sz w:val="18"/>
                <w:szCs w:val="18"/>
              </w:rPr>
            </w:pPr>
          </w:p>
          <w:p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Tolong catat juga nama panggilan </w:t>
            </w:r>
            <w:r w:rsidRPr="00753097">
              <w:rPr>
                <w:rFonts w:asciiTheme="minorHAnsi" w:eastAsia="Times New Roman" w:hAnsiTheme="minorHAnsi" w:cstheme="minorHAnsi"/>
                <w:i/>
                <w:sz w:val="14"/>
                <w:szCs w:val="18"/>
              </w:rPr>
              <w:t>Please also record nickname or common name)</w:t>
            </w:r>
          </w:p>
        </w:tc>
        <w:tc>
          <w:tcPr>
            <w:tcW w:w="3330"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p>
        </w:tc>
      </w:tr>
      <w:tr w:rsidR="0044321E" w:rsidRPr="00753097" w:rsidTr="0044321E">
        <w:trPr>
          <w:trHeight w:val="486"/>
        </w:trPr>
        <w:tc>
          <w:tcPr>
            <w:tcW w:w="494"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4921" w:type="dxa"/>
            <w:shd w:val="clear" w:color="auto" w:fill="auto"/>
            <w:hideMark/>
          </w:tcPr>
          <w:p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sz w:val="18"/>
                <w:szCs w:val="18"/>
              </w:rPr>
              <w:t xml:space="preserve">Deskripsi lokasi fisik rumah tangga (Tolong gambarkan peta dibelakang kuesioner ini) </w:t>
            </w:r>
            <w:r w:rsidRPr="00753097">
              <w:rPr>
                <w:rFonts w:asciiTheme="minorHAnsi" w:eastAsia="Times New Roman" w:hAnsiTheme="minorHAnsi" w:cstheme="minorHAnsi"/>
                <w:i/>
                <w:sz w:val="14"/>
                <w:szCs w:val="18"/>
              </w:rPr>
              <w:t>Household physical location description</w:t>
            </w:r>
          </w:p>
          <w:p w:rsidR="0044321E" w:rsidRPr="00753097" w:rsidRDefault="0044321E" w:rsidP="0044321E">
            <w:pPr>
              <w:spacing w:after="0"/>
              <w:rPr>
                <w:rFonts w:asciiTheme="minorHAnsi" w:eastAsia="Times New Roman" w:hAnsiTheme="minorHAnsi" w:cstheme="minorHAnsi"/>
                <w:i/>
                <w:sz w:val="14"/>
                <w:szCs w:val="18"/>
              </w:rPr>
            </w:pPr>
            <w:r w:rsidRPr="00753097">
              <w:rPr>
                <w:rFonts w:asciiTheme="minorHAnsi" w:eastAsia="Times New Roman" w:hAnsiTheme="minorHAnsi" w:cstheme="minorHAnsi"/>
                <w:i/>
                <w:sz w:val="14"/>
                <w:szCs w:val="18"/>
              </w:rPr>
              <w:t>(Please draw descriptive map on the back of this questionnaire)</w:t>
            </w:r>
          </w:p>
        </w:tc>
        <w:tc>
          <w:tcPr>
            <w:tcW w:w="3330" w:type="dxa"/>
            <w:shd w:val="clear" w:color="auto" w:fill="auto"/>
            <w:hideMark/>
          </w:tcPr>
          <w:p w:rsidR="0044321E" w:rsidRPr="00753097" w:rsidRDefault="0044321E" w:rsidP="0044321E">
            <w:pPr>
              <w:tabs>
                <w:tab w:val="left" w:pos="1095"/>
              </w:tabs>
              <w:spacing w:after="0"/>
              <w:jc w:val="center"/>
              <w:rPr>
                <w:rFonts w:asciiTheme="minorHAnsi" w:eastAsia="Times New Roman" w:hAnsiTheme="minorHAnsi" w:cstheme="minorHAnsi"/>
                <w:sz w:val="20"/>
                <w:szCs w:val="20"/>
              </w:rPr>
            </w:pPr>
          </w:p>
        </w:tc>
      </w:tr>
      <w:tr w:rsidR="0044321E" w:rsidRPr="00753097" w:rsidTr="0044321E">
        <w:trPr>
          <w:trHeight w:val="220"/>
        </w:trPr>
        <w:tc>
          <w:tcPr>
            <w:tcW w:w="494"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4921" w:type="dxa"/>
            <w:shd w:val="clear" w:color="auto" w:fill="auto"/>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Email</w:t>
            </w:r>
          </w:p>
        </w:tc>
        <w:tc>
          <w:tcPr>
            <w:tcW w:w="3330"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p>
        </w:tc>
      </w:tr>
      <w:tr w:rsidR="0044321E" w:rsidRPr="00753097" w:rsidTr="0044321E">
        <w:trPr>
          <w:trHeight w:val="220"/>
        </w:trPr>
        <w:tc>
          <w:tcPr>
            <w:tcW w:w="494"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4921" w:type="dxa"/>
            <w:shd w:val="clear" w:color="auto" w:fill="auto"/>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Apakah Anda setuju berpartisipasi dalam study ini? </w:t>
            </w:r>
            <w:r w:rsidRPr="00753097">
              <w:rPr>
                <w:rFonts w:asciiTheme="minorHAnsi" w:eastAsia="Times New Roman" w:hAnsiTheme="minorHAnsi" w:cstheme="minorHAnsi"/>
                <w:i/>
                <w:sz w:val="14"/>
                <w:szCs w:val="18"/>
              </w:rPr>
              <w:t>Would you consent to taking part in a follow up study with us?</w:t>
            </w:r>
          </w:p>
        </w:tc>
        <w:tc>
          <w:tcPr>
            <w:tcW w:w="3330" w:type="dxa"/>
            <w:shd w:val="clear" w:color="auto" w:fill="auto"/>
            <w:hideMark/>
          </w:tcPr>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1= Ya </w:t>
            </w:r>
            <w:r w:rsidRPr="00753097">
              <w:rPr>
                <w:rFonts w:asciiTheme="minorHAnsi" w:eastAsia="Times New Roman" w:hAnsiTheme="minorHAnsi" w:cstheme="minorHAnsi"/>
                <w:i/>
                <w:sz w:val="16"/>
                <w:szCs w:val="20"/>
              </w:rPr>
              <w:t>Yes</w:t>
            </w:r>
          </w:p>
          <w:p w:rsidR="0044321E" w:rsidRPr="00753097" w:rsidRDefault="0044321E" w:rsidP="0044321E">
            <w:pPr>
              <w:spacing w:after="0"/>
              <w:jc w:val="center"/>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2= Tidak </w:t>
            </w:r>
            <w:r w:rsidRPr="00753097">
              <w:rPr>
                <w:rFonts w:asciiTheme="minorHAnsi" w:eastAsia="Times New Roman" w:hAnsiTheme="minorHAnsi" w:cstheme="minorHAnsi"/>
                <w:i/>
                <w:sz w:val="16"/>
                <w:szCs w:val="20"/>
              </w:rPr>
              <w:t>No</w:t>
            </w:r>
          </w:p>
        </w:tc>
      </w:tr>
    </w:tbl>
    <w:p w:rsidR="0044321E" w:rsidRPr="00753097" w:rsidRDefault="0044321E" w:rsidP="0044321E">
      <w:pPr>
        <w:spacing w:after="0"/>
        <w:rPr>
          <w:rFonts w:asciiTheme="minorHAnsi" w:hAnsiTheme="minorHAnsi" w:cstheme="minorHAnsi"/>
          <w:sz w:val="20"/>
          <w:szCs w:val="20"/>
        </w:rPr>
      </w:pPr>
    </w:p>
    <w:p w:rsidR="0044321E" w:rsidRPr="00753097" w:rsidRDefault="0044321E" w:rsidP="0044321E">
      <w:pPr>
        <w:spacing w:after="0"/>
        <w:rPr>
          <w:rFonts w:asciiTheme="minorHAnsi" w:hAnsiTheme="minorHAnsi" w:cstheme="minorHAnsi"/>
          <w:sz w:val="20"/>
          <w:szCs w:val="20"/>
        </w:rPr>
      </w:pPr>
    </w:p>
    <w:p w:rsidR="0044321E" w:rsidRPr="00753097" w:rsidRDefault="0044321E" w:rsidP="0044321E">
      <w:pPr>
        <w:pStyle w:val="CommentText"/>
        <w:tabs>
          <w:tab w:val="left" w:pos="1330"/>
        </w:tabs>
        <w:spacing w:after="0"/>
        <w:rPr>
          <w:rFonts w:cstheme="minorHAnsi"/>
          <w:i/>
          <w:sz w:val="16"/>
        </w:rPr>
      </w:pPr>
      <w:r w:rsidRPr="00753097">
        <w:rPr>
          <w:rFonts w:cstheme="minorHAnsi"/>
        </w:rPr>
        <w:t xml:space="preserve">Kontak Responden </w:t>
      </w:r>
      <w:r w:rsidRPr="00753097">
        <w:rPr>
          <w:rFonts w:cstheme="minorHAnsi"/>
          <w:i/>
          <w:sz w:val="16"/>
        </w:rPr>
        <w:t>Respondent contacts</w:t>
      </w:r>
    </w:p>
    <w:p w:rsidR="0044321E" w:rsidRPr="00753097" w:rsidRDefault="0044321E" w:rsidP="0044321E">
      <w:pPr>
        <w:pStyle w:val="CommentText"/>
        <w:numPr>
          <w:ilvl w:val="0"/>
          <w:numId w:val="15"/>
        </w:numPr>
        <w:tabs>
          <w:tab w:val="left" w:pos="1330"/>
        </w:tabs>
        <w:spacing w:after="0"/>
        <w:rPr>
          <w:rFonts w:cstheme="minorHAnsi"/>
        </w:rPr>
      </w:pPr>
      <w:r w:rsidRPr="00753097">
        <w:rPr>
          <w:rFonts w:cstheme="minorHAnsi"/>
        </w:rPr>
        <w:t xml:space="preserve">Bisakah Anda berikan pada Saya nomor telepon yang Anda gunakan secara terus menerus untuk melakukan atau menerima panggilan dan pesan? </w:t>
      </w:r>
      <w:r w:rsidRPr="00753097">
        <w:rPr>
          <w:rFonts w:cstheme="minorHAnsi"/>
          <w:i/>
          <w:sz w:val="16"/>
        </w:rPr>
        <w:t>Can you give me all the mobile phone numbers you use regularly to make or to receive calls and text messages?</w:t>
      </w:r>
    </w:p>
    <w:p w:rsidR="0044321E" w:rsidRPr="00753097" w:rsidRDefault="0044321E" w:rsidP="0044321E">
      <w:pPr>
        <w:pStyle w:val="CommentText"/>
        <w:numPr>
          <w:ilvl w:val="0"/>
          <w:numId w:val="15"/>
        </w:numPr>
        <w:spacing w:after="0"/>
        <w:rPr>
          <w:rFonts w:cstheme="minorHAnsi"/>
          <w:i/>
          <w:sz w:val="16"/>
        </w:rPr>
      </w:pPr>
      <w:r w:rsidRPr="00753097">
        <w:rPr>
          <w:rFonts w:cstheme="minorHAnsi"/>
        </w:rPr>
        <w:t xml:space="preserve">Berpikir/mengingat tentang semua panggilan dan pesan yang dibuat </w:t>
      </w:r>
      <w:r w:rsidRPr="00753097">
        <w:rPr>
          <w:rFonts w:cstheme="minorHAnsi"/>
          <w:b/>
          <w:u w:val="single"/>
        </w:rPr>
        <w:t>menggunakan nomor ponsel ini</w:t>
      </w:r>
      <w:r w:rsidRPr="00753097">
        <w:rPr>
          <w:rFonts w:cstheme="minorHAnsi"/>
        </w:rPr>
        <w:t xml:space="preserve">. Berapa banyak panggilan dan pesan yang Anda lakukan dan berapa banyak yang dilakukan oleh orang lain? </w:t>
      </w:r>
      <w:r w:rsidRPr="00753097">
        <w:rPr>
          <w:rFonts w:cstheme="minorHAnsi"/>
          <w:i/>
          <w:sz w:val="16"/>
        </w:rPr>
        <w:t xml:space="preserve">Think about all the calls and messages that are made </w:t>
      </w:r>
      <w:r w:rsidRPr="00753097">
        <w:rPr>
          <w:rFonts w:cstheme="minorHAnsi"/>
          <w:b/>
          <w:i/>
          <w:sz w:val="16"/>
          <w:u w:val="single"/>
        </w:rPr>
        <w:t>from this phone number.</w:t>
      </w:r>
      <w:r w:rsidRPr="00753097">
        <w:rPr>
          <w:rFonts w:cstheme="minorHAnsi"/>
          <w:b/>
          <w:i/>
          <w:sz w:val="16"/>
        </w:rPr>
        <w:t xml:space="preserve"> </w:t>
      </w:r>
      <w:r w:rsidRPr="00753097">
        <w:rPr>
          <w:rFonts w:cstheme="minorHAnsi"/>
          <w:i/>
          <w:sz w:val="16"/>
        </w:rPr>
        <w:t xml:space="preserve">How many of those calls and messages are made by you and how many by others? </w:t>
      </w:r>
    </w:p>
    <w:p w:rsidR="0044321E" w:rsidRPr="00753097" w:rsidRDefault="0044321E" w:rsidP="0044321E">
      <w:pPr>
        <w:pStyle w:val="CommentText"/>
        <w:numPr>
          <w:ilvl w:val="0"/>
          <w:numId w:val="15"/>
        </w:numPr>
        <w:spacing w:after="0"/>
        <w:rPr>
          <w:rFonts w:cstheme="minorHAnsi"/>
          <w:i/>
          <w:sz w:val="16"/>
        </w:rPr>
      </w:pPr>
      <w:r w:rsidRPr="00753097">
        <w:rPr>
          <w:rFonts w:cstheme="minorHAnsi"/>
        </w:rPr>
        <w:t xml:space="preserve">Pikirkan/mengingat tentang semua panggilan dan pesan </w:t>
      </w:r>
      <w:r w:rsidRPr="00753097">
        <w:rPr>
          <w:rFonts w:cstheme="minorHAnsi"/>
          <w:b/>
          <w:u w:val="single"/>
        </w:rPr>
        <w:t>yang datang ke nomor telepon ini</w:t>
      </w:r>
      <w:r w:rsidRPr="00753097">
        <w:rPr>
          <w:rFonts w:cstheme="minorHAnsi"/>
        </w:rPr>
        <w:t xml:space="preserve">. Berapa banyak dari mereka yang merupakan panggilan dan pesan untuk Anda dan berapa banyak yang merupakan panggilan dan pesan untuk orang lain? </w:t>
      </w:r>
      <w:r w:rsidRPr="00753097">
        <w:rPr>
          <w:rFonts w:cstheme="minorHAnsi"/>
          <w:i/>
          <w:sz w:val="16"/>
        </w:rPr>
        <w:t xml:space="preserve">Think about all the calls and messages that come </w:t>
      </w:r>
      <w:r w:rsidRPr="00753097">
        <w:rPr>
          <w:rFonts w:cstheme="minorHAnsi"/>
          <w:b/>
          <w:i/>
          <w:sz w:val="16"/>
          <w:u w:val="single"/>
        </w:rPr>
        <w:t xml:space="preserve">to this phone number. </w:t>
      </w:r>
      <w:r w:rsidRPr="00753097">
        <w:rPr>
          <w:rFonts w:cstheme="minorHAnsi"/>
          <w:i/>
          <w:sz w:val="16"/>
        </w:rPr>
        <w:t xml:space="preserve">How many of those calls and messages are for you and how many are for others? </w:t>
      </w:r>
    </w:p>
    <w:p w:rsidR="0044321E" w:rsidRPr="00753097" w:rsidRDefault="0044321E" w:rsidP="0044321E">
      <w:pPr>
        <w:pStyle w:val="CommentText"/>
        <w:tabs>
          <w:tab w:val="left" w:pos="1330"/>
        </w:tabs>
        <w:spacing w:after="0"/>
        <w:ind w:left="720"/>
        <w:rPr>
          <w:rFonts w:cstheme="minorHAnsi"/>
        </w:rPr>
      </w:pPr>
    </w:p>
    <w:tbl>
      <w:tblPr>
        <w:tblStyle w:val="TableGrid"/>
        <w:tblW w:w="10508" w:type="dxa"/>
        <w:jc w:val="center"/>
        <w:tblLook w:val="04A0" w:firstRow="1" w:lastRow="0" w:firstColumn="1" w:lastColumn="0" w:noHBand="0" w:noVBand="1"/>
      </w:tblPr>
      <w:tblGrid>
        <w:gridCol w:w="512"/>
        <w:gridCol w:w="2839"/>
        <w:gridCol w:w="3578"/>
        <w:gridCol w:w="3579"/>
      </w:tblGrid>
      <w:tr w:rsidR="002F428D" w:rsidRPr="00753097" w:rsidTr="00AB4D3B">
        <w:trPr>
          <w:jc w:val="center"/>
        </w:trPr>
        <w:tc>
          <w:tcPr>
            <w:tcW w:w="512" w:type="dxa"/>
            <w:vMerge w:val="restart"/>
          </w:tcPr>
          <w:p w:rsidR="002F428D" w:rsidRPr="00753097" w:rsidRDefault="002F428D" w:rsidP="007B269F">
            <w:pPr>
              <w:pStyle w:val="CommentText"/>
              <w:tabs>
                <w:tab w:val="left" w:pos="1330"/>
              </w:tabs>
              <w:rPr>
                <w:rFonts w:cstheme="minorHAnsi"/>
              </w:rPr>
            </w:pPr>
          </w:p>
        </w:tc>
        <w:tc>
          <w:tcPr>
            <w:tcW w:w="2839" w:type="dxa"/>
          </w:tcPr>
          <w:p w:rsidR="002F428D" w:rsidRPr="00AB4D3B" w:rsidRDefault="002F428D" w:rsidP="0044321E">
            <w:pPr>
              <w:pStyle w:val="CommentText"/>
              <w:numPr>
                <w:ilvl w:val="0"/>
                <w:numId w:val="16"/>
              </w:numPr>
              <w:tabs>
                <w:tab w:val="left" w:pos="1330"/>
              </w:tabs>
              <w:ind w:left="270" w:hanging="180"/>
              <w:rPr>
                <w:rFonts w:cstheme="minorHAnsi"/>
                <w:b/>
              </w:rPr>
            </w:pPr>
            <w:r w:rsidRPr="00AB4D3B">
              <w:rPr>
                <w:rFonts w:cstheme="minorHAnsi"/>
                <w:b/>
              </w:rPr>
              <w:t xml:space="preserve">Daftar semua nomor telepon </w:t>
            </w:r>
            <w:r w:rsidRPr="00AB4D3B">
              <w:rPr>
                <w:rFonts w:cstheme="minorHAnsi"/>
                <w:b/>
                <w:i/>
                <w:sz w:val="16"/>
              </w:rPr>
              <w:t>List all phone numbers</w:t>
            </w:r>
          </w:p>
        </w:tc>
        <w:tc>
          <w:tcPr>
            <w:tcW w:w="3578" w:type="dxa"/>
          </w:tcPr>
          <w:p w:rsidR="002F428D" w:rsidRPr="00AB4D3B" w:rsidRDefault="002F428D" w:rsidP="0044321E">
            <w:pPr>
              <w:pStyle w:val="CommentText"/>
              <w:numPr>
                <w:ilvl w:val="0"/>
                <w:numId w:val="16"/>
              </w:numPr>
              <w:tabs>
                <w:tab w:val="left" w:pos="1330"/>
              </w:tabs>
              <w:ind w:left="277" w:hanging="270"/>
              <w:rPr>
                <w:rFonts w:cstheme="minorHAnsi"/>
                <w:b/>
              </w:rPr>
            </w:pPr>
            <w:r w:rsidRPr="00AB4D3B">
              <w:rPr>
                <w:rFonts w:cstheme="minorHAnsi"/>
                <w:b/>
              </w:rPr>
              <w:t>Tanyakan untuk setiap nomor telepon (SA)</w:t>
            </w:r>
          </w:p>
          <w:p w:rsidR="002F428D" w:rsidRPr="00AB4D3B" w:rsidRDefault="002F428D" w:rsidP="0044321E">
            <w:pPr>
              <w:pStyle w:val="CommentText"/>
              <w:tabs>
                <w:tab w:val="left" w:pos="1330"/>
              </w:tabs>
              <w:rPr>
                <w:rFonts w:cstheme="minorHAnsi"/>
                <w:b/>
                <w:sz w:val="16"/>
              </w:rPr>
            </w:pPr>
            <w:r w:rsidRPr="00AB4D3B">
              <w:rPr>
                <w:rFonts w:cstheme="minorHAnsi"/>
                <w:b/>
                <w:sz w:val="16"/>
              </w:rPr>
              <w:t>Ask for each phone number SINGLE ANSWER</w:t>
            </w:r>
          </w:p>
        </w:tc>
        <w:tc>
          <w:tcPr>
            <w:tcW w:w="3579" w:type="dxa"/>
          </w:tcPr>
          <w:p w:rsidR="002F428D" w:rsidRPr="00AB4D3B" w:rsidRDefault="002F428D" w:rsidP="0044321E">
            <w:pPr>
              <w:pStyle w:val="CommentText"/>
              <w:numPr>
                <w:ilvl w:val="0"/>
                <w:numId w:val="16"/>
              </w:numPr>
              <w:tabs>
                <w:tab w:val="left" w:pos="1330"/>
              </w:tabs>
              <w:ind w:left="277" w:hanging="270"/>
              <w:rPr>
                <w:rFonts w:cstheme="minorHAnsi"/>
                <w:b/>
                <w:sz w:val="16"/>
              </w:rPr>
            </w:pPr>
            <w:r w:rsidRPr="00AB4D3B">
              <w:rPr>
                <w:rFonts w:cstheme="minorHAnsi"/>
                <w:b/>
              </w:rPr>
              <w:t xml:space="preserve">Tanyakan untuk setiap nomor telepon (SA) </w:t>
            </w:r>
            <w:r w:rsidRPr="00AB4D3B">
              <w:rPr>
                <w:rFonts w:cstheme="minorHAnsi"/>
                <w:b/>
                <w:sz w:val="16"/>
              </w:rPr>
              <w:t>Ask for each phone number SINGLE ANSWER</w:t>
            </w:r>
          </w:p>
        </w:tc>
      </w:tr>
      <w:tr w:rsidR="002F428D" w:rsidRPr="00753097" w:rsidTr="00AB4D3B">
        <w:trPr>
          <w:jc w:val="center"/>
        </w:trPr>
        <w:tc>
          <w:tcPr>
            <w:tcW w:w="512" w:type="dxa"/>
            <w:vMerge/>
          </w:tcPr>
          <w:p w:rsidR="002F428D" w:rsidRPr="00753097" w:rsidDel="002F428D" w:rsidRDefault="002F428D" w:rsidP="002F428D">
            <w:pPr>
              <w:pStyle w:val="CommentText"/>
              <w:tabs>
                <w:tab w:val="left" w:pos="1330"/>
              </w:tabs>
              <w:rPr>
                <w:rFonts w:cstheme="minorHAnsi"/>
                <w:i/>
                <w:sz w:val="16"/>
              </w:rPr>
            </w:pPr>
          </w:p>
        </w:tc>
        <w:tc>
          <w:tcPr>
            <w:tcW w:w="2839" w:type="dxa"/>
          </w:tcPr>
          <w:p w:rsidR="002F428D" w:rsidRPr="00753097" w:rsidRDefault="002F428D" w:rsidP="007B269F">
            <w:pPr>
              <w:pStyle w:val="CommentText"/>
              <w:tabs>
                <w:tab w:val="left" w:pos="1330"/>
              </w:tabs>
              <w:rPr>
                <w:rFonts w:cstheme="minorHAnsi"/>
              </w:rPr>
            </w:pPr>
          </w:p>
        </w:tc>
        <w:tc>
          <w:tcPr>
            <w:tcW w:w="3578" w:type="dxa"/>
          </w:tcPr>
          <w:p w:rsidR="002F428D" w:rsidRPr="00753097" w:rsidRDefault="002F428D" w:rsidP="0044321E">
            <w:pPr>
              <w:pStyle w:val="CommentText"/>
              <w:rPr>
                <w:rFonts w:cstheme="minorHAnsi"/>
              </w:rPr>
            </w:pPr>
            <w:r w:rsidRPr="00753097">
              <w:rPr>
                <w:rFonts w:cstheme="minorHAnsi"/>
              </w:rPr>
              <w:t xml:space="preserve">1= Saya membuat semua atau hampir semua, panggilan dan pesan dari nomor telepon ini </w:t>
            </w:r>
            <w:r w:rsidRPr="00753097">
              <w:rPr>
                <w:rFonts w:cstheme="minorHAnsi"/>
                <w:i/>
                <w:sz w:val="16"/>
              </w:rPr>
              <w:t>I make all or almost all, the calls and messages from this phone number</w:t>
            </w:r>
            <w:r w:rsidRPr="00753097">
              <w:rPr>
                <w:rFonts w:cstheme="minorHAnsi"/>
              </w:rPr>
              <w:br/>
              <w:t xml:space="preserve">2= Saya membuat lebih dari setengah panggilan dan pesan dari nomor telepon ini </w:t>
            </w:r>
            <w:r w:rsidRPr="00753097">
              <w:rPr>
                <w:rFonts w:cstheme="minorHAnsi"/>
                <w:i/>
                <w:sz w:val="16"/>
              </w:rPr>
              <w:t>I make more than half of the calls and messages from this phone number</w:t>
            </w:r>
            <w:r w:rsidRPr="00753097">
              <w:rPr>
                <w:rFonts w:cstheme="minorHAnsi"/>
                <w:i/>
                <w:sz w:val="16"/>
              </w:rPr>
              <w:br/>
            </w:r>
            <w:r w:rsidRPr="00753097">
              <w:rPr>
                <w:rFonts w:cstheme="minorHAnsi"/>
              </w:rPr>
              <w:t xml:space="preserve">3= Saya membuat kurang dari setengah panggilan dan pesan dari nomor telepon ini </w:t>
            </w:r>
            <w:r w:rsidRPr="00753097">
              <w:rPr>
                <w:rFonts w:cstheme="minorHAnsi"/>
                <w:i/>
                <w:sz w:val="16"/>
              </w:rPr>
              <w:t>I make less than half of the calls and messages from this phone number</w:t>
            </w:r>
            <w:r w:rsidRPr="00753097">
              <w:rPr>
                <w:rFonts w:cstheme="minorHAnsi"/>
                <w:i/>
                <w:sz w:val="16"/>
              </w:rPr>
              <w:br/>
            </w:r>
            <w:r w:rsidRPr="00753097">
              <w:rPr>
                <w:rFonts w:cstheme="minorHAnsi"/>
              </w:rPr>
              <w:t xml:space="preserve">4= Orang lain membuat hampir semua panggilan atau pesan dari nomor telepon ini </w:t>
            </w:r>
            <w:r w:rsidRPr="00753097">
              <w:rPr>
                <w:rFonts w:cstheme="minorHAnsi"/>
                <w:i/>
                <w:sz w:val="16"/>
              </w:rPr>
              <w:t>Other people make almost all the calls or messages from this phone number</w:t>
            </w:r>
          </w:p>
        </w:tc>
        <w:tc>
          <w:tcPr>
            <w:tcW w:w="3579" w:type="dxa"/>
          </w:tcPr>
          <w:p w:rsidR="002F428D" w:rsidRPr="00753097" w:rsidRDefault="002F428D" w:rsidP="0044321E">
            <w:pPr>
              <w:pStyle w:val="CommentText"/>
              <w:rPr>
                <w:rFonts w:cstheme="minorHAnsi"/>
              </w:rPr>
            </w:pPr>
            <w:r w:rsidRPr="00753097">
              <w:rPr>
                <w:rFonts w:cstheme="minorHAnsi"/>
              </w:rPr>
              <w:t xml:space="preserve">1= Semua atau hampir semua panggilan dan pesan yang masuk ke nomor telepon ini adalah untuk saya </w:t>
            </w:r>
            <w:r w:rsidRPr="00753097">
              <w:rPr>
                <w:rFonts w:cstheme="minorHAnsi"/>
                <w:i/>
                <w:sz w:val="16"/>
              </w:rPr>
              <w:t>All or almost all, the calls and messages to this phone number are for me</w:t>
            </w:r>
            <w:r w:rsidRPr="00753097">
              <w:rPr>
                <w:rFonts w:cstheme="minorHAnsi"/>
                <w:i/>
                <w:sz w:val="16"/>
              </w:rPr>
              <w:br/>
            </w:r>
            <w:r w:rsidRPr="00753097">
              <w:rPr>
                <w:rFonts w:cstheme="minorHAnsi"/>
              </w:rPr>
              <w:t xml:space="preserve">2= Lebih dari setengah dari panggilan dan pesan yang masuk ke nomor telepon ini adalah untuk saya </w:t>
            </w:r>
            <w:r w:rsidRPr="00753097">
              <w:rPr>
                <w:rFonts w:cstheme="minorHAnsi"/>
                <w:i/>
                <w:sz w:val="16"/>
              </w:rPr>
              <w:t>More than half of the calls and messages to this phone number are for me</w:t>
            </w:r>
            <w:r w:rsidRPr="00753097">
              <w:rPr>
                <w:rFonts w:cstheme="minorHAnsi"/>
                <w:i/>
                <w:sz w:val="16"/>
              </w:rPr>
              <w:br/>
            </w:r>
            <w:r w:rsidRPr="00753097">
              <w:rPr>
                <w:rFonts w:cstheme="minorHAnsi"/>
              </w:rPr>
              <w:t xml:space="preserve">3= Kurang dari setengah dari panggilan dan pesan yang masuk ke nomor telepon ini untuk saya </w:t>
            </w:r>
            <w:r w:rsidRPr="00753097">
              <w:rPr>
                <w:rFonts w:cstheme="minorHAnsi"/>
                <w:i/>
                <w:sz w:val="16"/>
              </w:rPr>
              <w:t>Less than half of the calls and messages to this phone number are for me</w:t>
            </w:r>
            <w:r w:rsidRPr="00753097">
              <w:rPr>
                <w:rFonts w:cstheme="minorHAnsi"/>
                <w:i/>
                <w:sz w:val="16"/>
              </w:rPr>
              <w:br/>
            </w:r>
            <w:r w:rsidRPr="00753097">
              <w:rPr>
                <w:rFonts w:cstheme="minorHAnsi"/>
              </w:rPr>
              <w:t xml:space="preserve">4= Panggilan dan pesan yang masuk ke nomor ponsel ini hampir selalu untuk orang lain </w:t>
            </w:r>
            <w:r w:rsidRPr="00753097">
              <w:rPr>
                <w:rFonts w:cstheme="minorHAnsi"/>
                <w:i/>
                <w:sz w:val="16"/>
              </w:rPr>
              <w:t>Calls and messages to this phone number are almost always for other people</w:t>
            </w:r>
          </w:p>
        </w:tc>
      </w:tr>
      <w:tr w:rsidR="002F428D" w:rsidRPr="00753097" w:rsidTr="00AB4D3B">
        <w:trPr>
          <w:jc w:val="center"/>
        </w:trPr>
        <w:tc>
          <w:tcPr>
            <w:tcW w:w="512" w:type="dxa"/>
            <w:vAlign w:val="center"/>
          </w:tcPr>
          <w:p w:rsidR="002F428D" w:rsidRDefault="002F428D" w:rsidP="007B269F">
            <w:pPr>
              <w:pStyle w:val="CommentText"/>
              <w:tabs>
                <w:tab w:val="left" w:pos="1330"/>
              </w:tabs>
              <w:jc w:val="center"/>
              <w:rPr>
                <w:rFonts w:cstheme="minorHAnsi"/>
              </w:rPr>
            </w:pPr>
            <w:r>
              <w:rPr>
                <w:rFonts w:cstheme="minorHAnsi"/>
              </w:rPr>
              <w:t>1</w:t>
            </w:r>
          </w:p>
        </w:tc>
        <w:tc>
          <w:tcPr>
            <w:tcW w:w="2839" w:type="dxa"/>
          </w:tcPr>
          <w:p w:rsidR="002F428D" w:rsidRDefault="002F428D" w:rsidP="0044321E">
            <w:pPr>
              <w:pStyle w:val="CommentText"/>
              <w:tabs>
                <w:tab w:val="left" w:pos="1330"/>
              </w:tabs>
              <w:rPr>
                <w:rFonts w:cstheme="minorHAnsi"/>
              </w:rPr>
            </w:pPr>
          </w:p>
          <w:p w:rsidR="00745649" w:rsidRDefault="00745649" w:rsidP="0044321E">
            <w:pPr>
              <w:pStyle w:val="CommentText"/>
              <w:tabs>
                <w:tab w:val="left" w:pos="1330"/>
              </w:tabs>
              <w:rPr>
                <w:rFonts w:cstheme="minorHAnsi"/>
              </w:rPr>
            </w:pPr>
          </w:p>
          <w:p w:rsidR="002F428D" w:rsidRPr="00753097" w:rsidRDefault="002F428D" w:rsidP="0044321E">
            <w:pPr>
              <w:pStyle w:val="CommentText"/>
              <w:tabs>
                <w:tab w:val="left" w:pos="1330"/>
              </w:tabs>
              <w:rPr>
                <w:rFonts w:cstheme="minorHAnsi"/>
              </w:rPr>
            </w:pPr>
            <w:r>
              <w:rPr>
                <w:rFonts w:cstheme="minorHAnsi"/>
              </w:rPr>
              <w:t>__________________</w:t>
            </w:r>
            <w:r w:rsidR="00745649">
              <w:rPr>
                <w:rFonts w:cstheme="minorHAnsi"/>
              </w:rPr>
              <w:t>________</w:t>
            </w:r>
          </w:p>
        </w:tc>
        <w:tc>
          <w:tcPr>
            <w:tcW w:w="3578" w:type="dxa"/>
          </w:tcPr>
          <w:p w:rsidR="002F428D" w:rsidRPr="00753097" w:rsidRDefault="002F428D" w:rsidP="0044321E">
            <w:pPr>
              <w:pStyle w:val="CommentText"/>
              <w:tabs>
                <w:tab w:val="left" w:pos="1330"/>
              </w:tabs>
              <w:rPr>
                <w:rFonts w:cstheme="minorHAnsi"/>
              </w:rPr>
            </w:pPr>
          </w:p>
        </w:tc>
        <w:tc>
          <w:tcPr>
            <w:tcW w:w="3579" w:type="dxa"/>
          </w:tcPr>
          <w:p w:rsidR="002F428D" w:rsidRPr="00753097" w:rsidRDefault="002F428D" w:rsidP="0044321E">
            <w:pPr>
              <w:pStyle w:val="CommentText"/>
              <w:tabs>
                <w:tab w:val="left" w:pos="1330"/>
              </w:tabs>
              <w:rPr>
                <w:rFonts w:cstheme="minorHAnsi"/>
              </w:rPr>
            </w:pPr>
          </w:p>
        </w:tc>
      </w:tr>
      <w:tr w:rsidR="00745649" w:rsidRPr="00753097" w:rsidTr="00AB4D3B">
        <w:trPr>
          <w:jc w:val="center"/>
        </w:trPr>
        <w:tc>
          <w:tcPr>
            <w:tcW w:w="512" w:type="dxa"/>
            <w:vAlign w:val="center"/>
          </w:tcPr>
          <w:p w:rsidR="00745649" w:rsidRDefault="00745649" w:rsidP="007B269F">
            <w:pPr>
              <w:pStyle w:val="CommentText"/>
              <w:tabs>
                <w:tab w:val="left" w:pos="1330"/>
              </w:tabs>
              <w:jc w:val="center"/>
              <w:rPr>
                <w:rFonts w:cstheme="minorHAnsi"/>
              </w:rPr>
            </w:pPr>
            <w:r>
              <w:rPr>
                <w:rFonts w:cstheme="minorHAnsi"/>
              </w:rPr>
              <w:t>2</w:t>
            </w:r>
          </w:p>
        </w:tc>
        <w:tc>
          <w:tcPr>
            <w:tcW w:w="2839" w:type="dxa"/>
          </w:tcPr>
          <w:p w:rsidR="00745649" w:rsidRDefault="00745649" w:rsidP="0044321E">
            <w:pPr>
              <w:pStyle w:val="CommentText"/>
              <w:tabs>
                <w:tab w:val="left" w:pos="1330"/>
              </w:tabs>
              <w:rPr>
                <w:rFonts w:cstheme="minorHAnsi"/>
              </w:rPr>
            </w:pPr>
          </w:p>
          <w:p w:rsidR="00745649" w:rsidRDefault="00745649" w:rsidP="0044321E">
            <w:pPr>
              <w:pStyle w:val="CommentText"/>
              <w:tabs>
                <w:tab w:val="left" w:pos="1330"/>
              </w:tabs>
              <w:rPr>
                <w:rFonts w:cstheme="minorHAnsi"/>
              </w:rPr>
            </w:pPr>
          </w:p>
          <w:p w:rsidR="00745649" w:rsidRPr="00753097" w:rsidRDefault="00745649" w:rsidP="0044321E">
            <w:pPr>
              <w:pStyle w:val="CommentText"/>
              <w:tabs>
                <w:tab w:val="left" w:pos="1330"/>
              </w:tabs>
              <w:rPr>
                <w:rFonts w:cstheme="minorHAnsi"/>
              </w:rPr>
            </w:pPr>
            <w:r w:rsidRPr="00DE5B31">
              <w:rPr>
                <w:rFonts w:cstheme="minorHAnsi"/>
              </w:rPr>
              <w:t>__________________________</w:t>
            </w:r>
          </w:p>
        </w:tc>
        <w:tc>
          <w:tcPr>
            <w:tcW w:w="3578" w:type="dxa"/>
          </w:tcPr>
          <w:p w:rsidR="00745649" w:rsidRPr="00753097" w:rsidRDefault="00745649" w:rsidP="0044321E">
            <w:pPr>
              <w:pStyle w:val="CommentText"/>
              <w:tabs>
                <w:tab w:val="left" w:pos="1330"/>
              </w:tabs>
              <w:rPr>
                <w:rFonts w:cstheme="minorHAnsi"/>
              </w:rPr>
            </w:pPr>
          </w:p>
        </w:tc>
        <w:tc>
          <w:tcPr>
            <w:tcW w:w="3579" w:type="dxa"/>
          </w:tcPr>
          <w:p w:rsidR="00745649" w:rsidRPr="00753097" w:rsidRDefault="00745649" w:rsidP="0044321E">
            <w:pPr>
              <w:pStyle w:val="CommentText"/>
              <w:tabs>
                <w:tab w:val="left" w:pos="1330"/>
              </w:tabs>
              <w:rPr>
                <w:rFonts w:cstheme="minorHAnsi"/>
              </w:rPr>
            </w:pPr>
          </w:p>
        </w:tc>
      </w:tr>
      <w:tr w:rsidR="00745649" w:rsidRPr="00753097" w:rsidTr="00AB4D3B">
        <w:trPr>
          <w:jc w:val="center"/>
        </w:trPr>
        <w:tc>
          <w:tcPr>
            <w:tcW w:w="512" w:type="dxa"/>
            <w:vAlign w:val="center"/>
          </w:tcPr>
          <w:p w:rsidR="00745649" w:rsidRDefault="00745649" w:rsidP="007B269F">
            <w:pPr>
              <w:pStyle w:val="CommentText"/>
              <w:tabs>
                <w:tab w:val="left" w:pos="1330"/>
              </w:tabs>
              <w:jc w:val="center"/>
              <w:rPr>
                <w:rFonts w:cstheme="minorHAnsi"/>
              </w:rPr>
            </w:pPr>
            <w:r>
              <w:rPr>
                <w:rFonts w:cstheme="minorHAnsi"/>
              </w:rPr>
              <w:t>3</w:t>
            </w:r>
          </w:p>
        </w:tc>
        <w:tc>
          <w:tcPr>
            <w:tcW w:w="2839" w:type="dxa"/>
          </w:tcPr>
          <w:p w:rsidR="00745649" w:rsidRDefault="00745649" w:rsidP="0044321E">
            <w:pPr>
              <w:pStyle w:val="CommentText"/>
              <w:tabs>
                <w:tab w:val="left" w:pos="1330"/>
              </w:tabs>
              <w:rPr>
                <w:rFonts w:cstheme="minorHAnsi"/>
              </w:rPr>
            </w:pPr>
          </w:p>
          <w:p w:rsidR="00745649" w:rsidRDefault="00745649" w:rsidP="0044321E">
            <w:pPr>
              <w:pStyle w:val="CommentText"/>
              <w:tabs>
                <w:tab w:val="left" w:pos="1330"/>
              </w:tabs>
              <w:rPr>
                <w:rFonts w:cstheme="minorHAnsi"/>
              </w:rPr>
            </w:pPr>
          </w:p>
          <w:p w:rsidR="00745649" w:rsidRPr="00753097" w:rsidRDefault="00745649" w:rsidP="0044321E">
            <w:pPr>
              <w:pStyle w:val="CommentText"/>
              <w:tabs>
                <w:tab w:val="left" w:pos="1330"/>
              </w:tabs>
              <w:rPr>
                <w:rFonts w:cstheme="minorHAnsi"/>
              </w:rPr>
            </w:pPr>
            <w:r w:rsidRPr="00DE5B31">
              <w:rPr>
                <w:rFonts w:cstheme="minorHAnsi"/>
              </w:rPr>
              <w:t>__________________________</w:t>
            </w:r>
          </w:p>
        </w:tc>
        <w:tc>
          <w:tcPr>
            <w:tcW w:w="3578" w:type="dxa"/>
          </w:tcPr>
          <w:p w:rsidR="00745649" w:rsidRPr="00753097" w:rsidRDefault="00745649" w:rsidP="0044321E">
            <w:pPr>
              <w:pStyle w:val="CommentText"/>
              <w:tabs>
                <w:tab w:val="left" w:pos="1330"/>
              </w:tabs>
              <w:rPr>
                <w:rFonts w:cstheme="minorHAnsi"/>
              </w:rPr>
            </w:pPr>
          </w:p>
        </w:tc>
        <w:tc>
          <w:tcPr>
            <w:tcW w:w="3579" w:type="dxa"/>
          </w:tcPr>
          <w:p w:rsidR="00745649" w:rsidRPr="00753097" w:rsidRDefault="00745649" w:rsidP="0044321E">
            <w:pPr>
              <w:pStyle w:val="CommentText"/>
              <w:tabs>
                <w:tab w:val="left" w:pos="1330"/>
              </w:tabs>
              <w:rPr>
                <w:rFonts w:cstheme="minorHAnsi"/>
              </w:rPr>
            </w:pPr>
          </w:p>
        </w:tc>
      </w:tr>
    </w:tbl>
    <w:p w:rsidR="0044321E" w:rsidRPr="00753097" w:rsidRDefault="0044321E" w:rsidP="0044321E">
      <w:pPr>
        <w:pStyle w:val="CommentText"/>
        <w:tabs>
          <w:tab w:val="left" w:pos="1330"/>
        </w:tabs>
        <w:spacing w:after="0"/>
        <w:rPr>
          <w:rFonts w:cstheme="minorHAnsi"/>
        </w:rPr>
      </w:pPr>
    </w:p>
    <w:p w:rsidR="00A374FB" w:rsidRDefault="00A374FB">
      <w:pPr>
        <w:rPr>
          <w:rFonts w:asciiTheme="minorHAnsi" w:eastAsiaTheme="minorHAnsi" w:hAnsiTheme="minorHAnsi" w:cstheme="minorHAnsi"/>
          <w:b/>
          <w:sz w:val="20"/>
          <w:szCs w:val="20"/>
        </w:rPr>
      </w:pPr>
      <w:r>
        <w:rPr>
          <w:rFonts w:cstheme="minorHAnsi"/>
          <w:b/>
        </w:rPr>
        <w:br w:type="page"/>
      </w:r>
    </w:p>
    <w:p w:rsidR="0044321E" w:rsidRPr="00753097" w:rsidRDefault="009B7CC5" w:rsidP="009B7CC5">
      <w:pPr>
        <w:pStyle w:val="CommentText"/>
        <w:tabs>
          <w:tab w:val="left" w:pos="1330"/>
        </w:tabs>
        <w:spacing w:after="0"/>
        <w:jc w:val="both"/>
        <w:rPr>
          <w:rFonts w:cstheme="minorHAnsi"/>
          <w:i/>
          <w:sz w:val="16"/>
        </w:rPr>
      </w:pPr>
      <w:r w:rsidRPr="00753097">
        <w:rPr>
          <w:rFonts w:cstheme="minorHAnsi"/>
          <w:b/>
        </w:rPr>
        <w:lastRenderedPageBreak/>
        <w:t xml:space="preserve">HANYA TANYAKAN JIKA ORANG LAIN MENGGUNAKAN NOMER TELEPON (PILIHAN JAWABAN 2-4 DI PERTANYAAN 2 DAN 3) </w:t>
      </w:r>
      <w:r w:rsidRPr="00753097">
        <w:rPr>
          <w:rFonts w:cstheme="minorHAnsi"/>
          <w:i/>
          <w:sz w:val="16"/>
        </w:rPr>
        <w:t>ASK ONLY IF OTHER PEOPLE USE THE PHONE NUMBER (OPTIONS 2-4 IN QUESTIONS 2 AND 3)</w:t>
      </w:r>
    </w:p>
    <w:p w:rsidR="009B7CC5" w:rsidRPr="00753097" w:rsidRDefault="00CF3D83" w:rsidP="009B7CC5">
      <w:pPr>
        <w:pStyle w:val="CommentText"/>
        <w:tabs>
          <w:tab w:val="left" w:pos="1330"/>
        </w:tabs>
        <w:spacing w:after="0"/>
        <w:jc w:val="both"/>
        <w:rPr>
          <w:rFonts w:eastAsia="Times New Roman" w:cstheme="minorHAnsi"/>
          <w:i/>
          <w:sz w:val="16"/>
        </w:rPr>
      </w:pPr>
      <w:r>
        <w:rPr>
          <w:rFonts w:eastAsia="Times New Roman" w:cstheme="minorHAnsi"/>
        </w:rPr>
        <w:t>KARTU BANTU/BACAKAN</w:t>
      </w:r>
      <w:r w:rsidR="009B7CC5" w:rsidRPr="00753097">
        <w:rPr>
          <w:rFonts w:eastAsia="Times New Roman" w:cstheme="minorHAnsi"/>
        </w:rPr>
        <w:t xml:space="preserve"> </w:t>
      </w:r>
      <w:r w:rsidR="009B7CC5" w:rsidRPr="00753097">
        <w:rPr>
          <w:rFonts w:eastAsia="Times New Roman" w:cstheme="minorHAnsi"/>
          <w:i/>
          <w:sz w:val="16"/>
        </w:rPr>
        <w:t>READ OUT.</w:t>
      </w:r>
    </w:p>
    <w:p w:rsidR="009B7CC5" w:rsidRPr="00753097" w:rsidRDefault="009B7CC5" w:rsidP="0044321E">
      <w:pPr>
        <w:pStyle w:val="CommentText"/>
        <w:tabs>
          <w:tab w:val="left" w:pos="1330"/>
        </w:tabs>
        <w:spacing w:after="0"/>
        <w:rPr>
          <w:rFonts w:cstheme="minorHAnsi"/>
        </w:rPr>
      </w:pPr>
      <w:r w:rsidRPr="00753097">
        <w:rPr>
          <w:rFonts w:eastAsia="Times New Roman" w:cstheme="minorHAnsi"/>
        </w:rPr>
        <w:t xml:space="preserve">PILIH SEMUA YANG SESUAI </w:t>
      </w:r>
      <w:r w:rsidRPr="00753097">
        <w:rPr>
          <w:rFonts w:eastAsia="Times New Roman" w:cstheme="minorHAnsi"/>
          <w:i/>
          <w:sz w:val="16"/>
        </w:rPr>
        <w:t>MARK ALL THAT APPLY</w:t>
      </w:r>
    </w:p>
    <w:p w:rsidR="0044321E" w:rsidRPr="00753097" w:rsidRDefault="0044321E" w:rsidP="0044321E">
      <w:pPr>
        <w:pStyle w:val="CommentText"/>
        <w:numPr>
          <w:ilvl w:val="0"/>
          <w:numId w:val="16"/>
        </w:numPr>
        <w:spacing w:after="0"/>
        <w:rPr>
          <w:rFonts w:cstheme="minorHAnsi"/>
        </w:rPr>
      </w:pPr>
      <w:r w:rsidRPr="00753097">
        <w:rPr>
          <w:rFonts w:cstheme="minorHAnsi"/>
        </w:rPr>
        <w:t xml:space="preserve">Selain Anda, siapakah yang melakukan atau menerima panggilan atau pesan dengan nomor telepon ini? </w:t>
      </w:r>
    </w:p>
    <w:p w:rsidR="0044321E" w:rsidRPr="00753097" w:rsidRDefault="0044321E" w:rsidP="0044321E">
      <w:pPr>
        <w:pStyle w:val="CommentText"/>
        <w:spacing w:after="0"/>
        <w:rPr>
          <w:rFonts w:cstheme="minorHAnsi"/>
          <w:i/>
          <w:sz w:val="16"/>
        </w:rPr>
      </w:pPr>
      <w:r w:rsidRPr="00753097">
        <w:rPr>
          <w:rFonts w:cstheme="minorHAnsi"/>
          <w:i/>
          <w:sz w:val="16"/>
        </w:rPr>
        <w:t xml:space="preserve">Who beside yourself, make or receive calls or messages on this phone number. </w:t>
      </w:r>
      <w:r w:rsidRPr="00753097">
        <w:rPr>
          <w:rFonts w:cstheme="minorHAnsi"/>
          <w:i/>
          <w:sz w:val="16"/>
        </w:rPr>
        <w:br/>
      </w:r>
    </w:p>
    <w:tbl>
      <w:tblPr>
        <w:tblStyle w:val="TableGrid"/>
        <w:tblW w:w="9445" w:type="dxa"/>
        <w:jc w:val="center"/>
        <w:tblLayout w:type="fixed"/>
        <w:tblLook w:val="04A0" w:firstRow="1" w:lastRow="0" w:firstColumn="1" w:lastColumn="0" w:noHBand="0" w:noVBand="1"/>
      </w:tblPr>
      <w:tblGrid>
        <w:gridCol w:w="6883"/>
        <w:gridCol w:w="1281"/>
        <w:gridCol w:w="1281"/>
      </w:tblGrid>
      <w:tr w:rsidR="00AB213C" w:rsidRPr="00753097" w:rsidTr="00AB4D3B">
        <w:trPr>
          <w:jc w:val="center"/>
        </w:trPr>
        <w:tc>
          <w:tcPr>
            <w:tcW w:w="6883" w:type="dxa"/>
          </w:tcPr>
          <w:p w:rsidR="00AB213C" w:rsidRPr="007B269F" w:rsidRDefault="00CF3D83" w:rsidP="0044321E">
            <w:pPr>
              <w:kinsoku w:val="0"/>
              <w:overflowPunct w:val="0"/>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KARTU BANTU/BACAKAN</w:t>
            </w:r>
            <w:r w:rsidR="00AB213C" w:rsidRPr="007B269F">
              <w:rPr>
                <w:rFonts w:asciiTheme="minorHAnsi" w:eastAsia="Times New Roman" w:hAnsiTheme="minorHAnsi" w:cstheme="minorHAnsi"/>
                <w:b/>
                <w:sz w:val="20"/>
                <w:szCs w:val="20"/>
              </w:rPr>
              <w:t xml:space="preserve">. PILIH SEMUA YANG SESUAI </w:t>
            </w:r>
            <w:r w:rsidR="00AB213C" w:rsidRPr="007B269F">
              <w:rPr>
                <w:rFonts w:asciiTheme="minorHAnsi" w:eastAsia="Times New Roman" w:hAnsiTheme="minorHAnsi" w:cstheme="minorHAnsi"/>
                <w:b/>
                <w:i/>
                <w:sz w:val="16"/>
                <w:szCs w:val="20"/>
              </w:rPr>
              <w:t>READ OUT. MARK ALL THAT APPLY</w:t>
            </w:r>
          </w:p>
        </w:tc>
        <w:tc>
          <w:tcPr>
            <w:tcW w:w="1281" w:type="dxa"/>
          </w:tcPr>
          <w:p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1</w:t>
            </w:r>
          </w:p>
          <w:p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Ya </w:t>
            </w:r>
            <w:r w:rsidRPr="007B269F">
              <w:rPr>
                <w:rFonts w:asciiTheme="minorHAnsi" w:eastAsia="Times New Roman" w:hAnsiTheme="minorHAnsi" w:cstheme="minorHAnsi"/>
                <w:b/>
                <w:i/>
                <w:sz w:val="16"/>
                <w:szCs w:val="20"/>
              </w:rPr>
              <w:t>Yes</w:t>
            </w:r>
          </w:p>
        </w:tc>
        <w:tc>
          <w:tcPr>
            <w:tcW w:w="1281" w:type="dxa"/>
          </w:tcPr>
          <w:p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2</w:t>
            </w:r>
          </w:p>
          <w:p w:rsidR="00AB213C" w:rsidRPr="007B269F" w:rsidRDefault="00AB213C" w:rsidP="00753097">
            <w:pPr>
              <w:kinsoku w:val="0"/>
              <w:overflowPunct w:val="0"/>
              <w:jc w:val="center"/>
              <w:textAlignment w:val="baseline"/>
              <w:rPr>
                <w:rFonts w:asciiTheme="minorHAnsi" w:eastAsia="Times New Roman" w:hAnsiTheme="minorHAnsi" w:cstheme="minorHAnsi"/>
                <w:b/>
                <w:sz w:val="20"/>
                <w:szCs w:val="20"/>
              </w:rPr>
            </w:pPr>
            <w:r w:rsidRPr="007B269F">
              <w:rPr>
                <w:rFonts w:asciiTheme="minorHAnsi" w:eastAsia="Times New Roman" w:hAnsiTheme="minorHAnsi" w:cstheme="minorHAnsi"/>
                <w:b/>
                <w:sz w:val="20"/>
                <w:szCs w:val="20"/>
              </w:rPr>
              <w:t xml:space="preserve">TIdak </w:t>
            </w:r>
            <w:r w:rsidRPr="007B269F">
              <w:rPr>
                <w:rFonts w:asciiTheme="minorHAnsi" w:eastAsia="Times New Roman" w:hAnsiTheme="minorHAnsi" w:cstheme="minorHAnsi"/>
                <w:b/>
                <w:i/>
                <w:sz w:val="16"/>
                <w:szCs w:val="20"/>
              </w:rPr>
              <w:t>No</w:t>
            </w:r>
          </w:p>
        </w:tc>
      </w:tr>
      <w:tr w:rsidR="00AB213C" w:rsidRPr="00753097" w:rsidTr="00AB4D3B">
        <w:trPr>
          <w:jc w:val="center"/>
        </w:trPr>
        <w:tc>
          <w:tcPr>
            <w:tcW w:w="6883" w:type="dxa"/>
          </w:tcPr>
          <w:p w:rsidR="00AB213C" w:rsidRPr="00753097" w:rsidRDefault="00AB213C"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dalam rumah tangga Saya </w:t>
            </w:r>
            <w:r w:rsidRPr="00753097">
              <w:rPr>
                <w:rFonts w:asciiTheme="minorHAnsi" w:eastAsia="Times New Roman" w:hAnsiTheme="minorHAnsi" w:cstheme="minorHAnsi"/>
                <w:i/>
                <w:sz w:val="16"/>
                <w:szCs w:val="20"/>
              </w:rPr>
              <w:t>Family member(s) in my household</w:t>
            </w:r>
          </w:p>
        </w:tc>
        <w:tc>
          <w:tcPr>
            <w:tcW w:w="1281" w:type="dxa"/>
            <w:vAlign w:val="center"/>
          </w:tcPr>
          <w:p w:rsidR="00AB213C"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AB213C"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trHeight w:val="260"/>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Anggota keluarga dalam rumah tangga yang berbeda </w:t>
            </w:r>
            <w:r w:rsidRPr="00753097">
              <w:rPr>
                <w:rFonts w:asciiTheme="minorHAnsi" w:eastAsia="Times New Roman" w:hAnsiTheme="minorHAnsi" w:cstheme="minorHAnsi"/>
                <w:i/>
                <w:sz w:val="16"/>
                <w:szCs w:val="20"/>
              </w:rPr>
              <w:t>Family member(s)/ in a different household</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Default="00753097" w:rsidP="00AB4D3B">
            <w:pPr>
              <w:kinsoku w:val="0"/>
              <w:overflowPunct w:val="0"/>
              <w:textAlignment w:val="baseline"/>
              <w:rPr>
                <w:rFonts w:asciiTheme="minorHAnsi" w:eastAsia="Times New Roman" w:hAnsiTheme="minorHAnsi" w:cstheme="minorHAnsi"/>
                <w:i/>
                <w:sz w:val="16"/>
                <w:szCs w:val="20"/>
              </w:rPr>
            </w:pPr>
            <w:r w:rsidRPr="00753097">
              <w:rPr>
                <w:rFonts w:asciiTheme="minorHAnsi" w:eastAsia="Times New Roman" w:hAnsiTheme="minorHAnsi" w:cstheme="minorHAnsi"/>
                <w:sz w:val="20"/>
                <w:szCs w:val="20"/>
              </w:rPr>
              <w:t xml:space="preserve">Kerabat yang lain (sebutkan) </w:t>
            </w:r>
            <w:r w:rsidRPr="00753097">
              <w:rPr>
                <w:rFonts w:asciiTheme="minorHAnsi" w:eastAsia="Times New Roman" w:hAnsiTheme="minorHAnsi" w:cstheme="minorHAnsi"/>
                <w:i/>
                <w:sz w:val="16"/>
                <w:szCs w:val="20"/>
              </w:rPr>
              <w:t>Other relative(s) (Specify)</w:t>
            </w:r>
          </w:p>
          <w:p w:rsidR="00745649" w:rsidRDefault="00745649" w:rsidP="00AB4D3B">
            <w:pPr>
              <w:kinsoku w:val="0"/>
              <w:overflowPunct w:val="0"/>
              <w:textAlignment w:val="baseline"/>
              <w:rPr>
                <w:rFonts w:asciiTheme="minorHAnsi" w:eastAsia="Times New Roman" w:hAnsiTheme="minorHAnsi" w:cstheme="minorHAnsi"/>
                <w:i/>
                <w:sz w:val="16"/>
                <w:szCs w:val="20"/>
              </w:rPr>
            </w:pPr>
          </w:p>
          <w:p w:rsidR="00745649" w:rsidRPr="00753097" w:rsidRDefault="00745649" w:rsidP="00AB4D3B">
            <w:pPr>
              <w:kinsoku w:val="0"/>
              <w:overflowPunct w:val="0"/>
              <w:textAlignment w:val="baseline"/>
              <w:rPr>
                <w:rFonts w:asciiTheme="minorHAnsi" w:eastAsia="Times New Roman" w:hAnsiTheme="minorHAnsi" w:cstheme="minorHAnsi"/>
                <w:i/>
                <w:sz w:val="20"/>
                <w:szCs w:val="20"/>
              </w:rPr>
            </w:pPr>
            <w:r>
              <w:rPr>
                <w:rFonts w:asciiTheme="minorHAnsi" w:eastAsia="Times New Roman" w:hAnsiTheme="minorHAnsi" w:cstheme="minorHAnsi"/>
                <w:i/>
                <w:sz w:val="16"/>
                <w:szCs w:val="20"/>
              </w:rPr>
              <w:t>_________________________________________</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Teman kerja atau </w:t>
            </w:r>
            <w:r w:rsidR="00506DC0">
              <w:rPr>
                <w:rFonts w:asciiTheme="minorHAnsi" w:eastAsia="Times New Roman" w:hAnsiTheme="minorHAnsi" w:cstheme="minorHAnsi"/>
                <w:sz w:val="20"/>
                <w:szCs w:val="20"/>
              </w:rPr>
              <w:t>mitra usaha</w:t>
            </w:r>
            <w:r w:rsidRPr="00753097">
              <w:rPr>
                <w:rFonts w:asciiTheme="minorHAnsi" w:eastAsia="Times New Roman" w:hAnsiTheme="minorHAnsi" w:cstheme="minorHAnsi"/>
                <w:sz w:val="20"/>
                <w:szCs w:val="20"/>
              </w:rPr>
              <w:t xml:space="preserve"> </w:t>
            </w:r>
            <w:r w:rsidRPr="00753097">
              <w:rPr>
                <w:rFonts w:asciiTheme="minorHAnsi" w:eastAsia="Times New Roman" w:hAnsiTheme="minorHAnsi" w:cstheme="minorHAnsi"/>
                <w:i/>
                <w:sz w:val="16"/>
                <w:szCs w:val="20"/>
              </w:rPr>
              <w:t>Workmate(s) or a business partner(s)</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Tetangga, bukan kerabat </w:t>
            </w:r>
            <w:r w:rsidRPr="00753097">
              <w:rPr>
                <w:rFonts w:asciiTheme="minorHAnsi" w:eastAsia="Times New Roman" w:hAnsiTheme="minorHAnsi" w:cstheme="minorHAnsi"/>
                <w:i/>
                <w:sz w:val="16"/>
                <w:szCs w:val="20"/>
              </w:rPr>
              <w:t>Neighbor(s), not a relative</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Agen operator mobile atau pegawai operator mobile </w:t>
            </w:r>
            <w:r w:rsidRPr="00753097">
              <w:rPr>
                <w:rFonts w:asciiTheme="minorHAnsi" w:eastAsia="Times New Roman" w:hAnsiTheme="minorHAnsi" w:cstheme="minorHAnsi"/>
                <w:i/>
                <w:sz w:val="16"/>
                <w:szCs w:val="20"/>
              </w:rPr>
              <w:t>Mobile Operator’s agent/employee</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Teman </w:t>
            </w:r>
            <w:r w:rsidRPr="00753097">
              <w:rPr>
                <w:rFonts w:asciiTheme="minorHAnsi" w:hAnsiTheme="minorHAnsi" w:cstheme="minorHAnsi"/>
                <w:i/>
                <w:sz w:val="16"/>
                <w:szCs w:val="20"/>
              </w:rPr>
              <w:t>Friend(s)</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hAnsiTheme="minorHAnsi" w:cstheme="minorHAnsi"/>
                <w:sz w:val="20"/>
                <w:szCs w:val="20"/>
              </w:rPr>
              <w:t xml:space="preserve">Orang yang membayar saya untuk melakukan atau menerima panggilan dan pesan </w:t>
            </w:r>
            <w:r w:rsidRPr="00753097">
              <w:rPr>
                <w:rFonts w:asciiTheme="minorHAnsi" w:hAnsiTheme="minorHAnsi" w:cstheme="minorHAnsi"/>
                <w:i/>
                <w:sz w:val="16"/>
                <w:szCs w:val="20"/>
              </w:rPr>
              <w:t>People who pay me to make or receive calls and messages</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Lainnya (sebutkan) </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r w:rsidR="00753097" w:rsidRPr="00753097" w:rsidTr="00AB4D3B">
        <w:trPr>
          <w:jc w:val="center"/>
        </w:trPr>
        <w:tc>
          <w:tcPr>
            <w:tcW w:w="6883" w:type="dxa"/>
          </w:tcPr>
          <w:p w:rsidR="00753097" w:rsidRPr="00753097" w:rsidRDefault="00753097" w:rsidP="0044321E">
            <w:pPr>
              <w:kinsoku w:val="0"/>
              <w:overflowPunct w:val="0"/>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 xml:space="preserve">Tidak satupun (SA) </w:t>
            </w:r>
            <w:r w:rsidRPr="00753097">
              <w:rPr>
                <w:rFonts w:asciiTheme="minorHAnsi" w:eastAsia="Times New Roman" w:hAnsiTheme="minorHAnsi" w:cstheme="minorHAnsi"/>
                <w:i/>
                <w:sz w:val="16"/>
                <w:szCs w:val="20"/>
              </w:rPr>
              <w:t>None (SINGLE ANSWER)</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1281" w:type="dxa"/>
            <w:vAlign w:val="center"/>
          </w:tcPr>
          <w:p w:rsidR="00753097" w:rsidRPr="00753097" w:rsidRDefault="00753097">
            <w:pPr>
              <w:kinsoku w:val="0"/>
              <w:overflowPunct w:val="0"/>
              <w:jc w:val="center"/>
              <w:textAlignment w:val="baseline"/>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r>
    </w:tbl>
    <w:p w:rsidR="0044321E" w:rsidRPr="00753097" w:rsidRDefault="0044321E" w:rsidP="0044321E">
      <w:pPr>
        <w:spacing w:after="0"/>
        <w:rPr>
          <w:rFonts w:asciiTheme="minorHAnsi" w:hAnsiTheme="minorHAnsi" w:cstheme="minorHAnsi"/>
          <w:sz w:val="20"/>
          <w:szCs w:val="20"/>
        </w:rPr>
      </w:pPr>
    </w:p>
    <w:p w:rsidR="0044321E" w:rsidRDefault="0044321E" w:rsidP="0044321E">
      <w:pPr>
        <w:spacing w:after="0"/>
        <w:rPr>
          <w:rFonts w:asciiTheme="minorHAnsi" w:hAnsiTheme="minorHAnsi" w:cstheme="minorHAnsi"/>
          <w:sz w:val="20"/>
          <w:szCs w:val="20"/>
        </w:rPr>
      </w:pPr>
    </w:p>
    <w:p w:rsidR="00A374FB" w:rsidRPr="00753097" w:rsidRDefault="00A374FB" w:rsidP="0044321E">
      <w:pPr>
        <w:spacing w:after="0"/>
        <w:rPr>
          <w:rFonts w:asciiTheme="minorHAnsi" w:hAnsiTheme="minorHAnsi" w:cstheme="minorHAnsi"/>
          <w:sz w:val="20"/>
          <w:szCs w:val="20"/>
        </w:rPr>
      </w:pPr>
    </w:p>
    <w:tbl>
      <w:tblPr>
        <w:tblW w:w="91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3803"/>
        <w:gridCol w:w="2880"/>
        <w:gridCol w:w="1980"/>
      </w:tblGrid>
      <w:tr w:rsidR="0044321E" w:rsidRPr="00753097" w:rsidTr="00132C5D">
        <w:trPr>
          <w:trHeight w:val="320"/>
        </w:trPr>
        <w:tc>
          <w:tcPr>
            <w:tcW w:w="9105" w:type="dxa"/>
            <w:gridSpan w:val="4"/>
            <w:shd w:val="clear" w:color="auto" w:fill="auto"/>
            <w:noWrap/>
            <w:vAlign w:val="center"/>
            <w:hideMark/>
          </w:tcPr>
          <w:p w:rsidR="0044321E" w:rsidRPr="00753097" w:rsidRDefault="0044321E" w:rsidP="0044321E">
            <w:pPr>
              <w:spacing w:after="0"/>
              <w:rPr>
                <w:rFonts w:asciiTheme="minorHAnsi" w:eastAsia="Times New Roman" w:hAnsiTheme="minorHAnsi" w:cstheme="minorHAnsi"/>
                <w:b/>
                <w:sz w:val="20"/>
                <w:szCs w:val="20"/>
              </w:rPr>
            </w:pPr>
            <w:r w:rsidRPr="00753097">
              <w:rPr>
                <w:rFonts w:asciiTheme="minorHAnsi" w:hAnsiTheme="minorHAnsi" w:cstheme="minorHAnsi"/>
                <w:b/>
                <w:sz w:val="20"/>
                <w:szCs w:val="20"/>
                <w:u w:val="single"/>
              </w:rPr>
              <w:t xml:space="preserve">Check Kontrol Kualitas </w:t>
            </w:r>
            <w:r w:rsidRPr="00753097">
              <w:rPr>
                <w:rFonts w:asciiTheme="minorHAnsi" w:hAnsiTheme="minorHAnsi" w:cstheme="minorHAnsi"/>
                <w:b/>
                <w:i/>
                <w:sz w:val="16"/>
                <w:szCs w:val="20"/>
                <w:u w:val="single"/>
              </w:rPr>
              <w:t>Quality Control Checks</w:t>
            </w:r>
          </w:p>
        </w:tc>
      </w:tr>
      <w:tr w:rsidR="0044321E" w:rsidRPr="00753097" w:rsidTr="00132C5D">
        <w:trPr>
          <w:trHeight w:val="334"/>
        </w:trPr>
        <w:tc>
          <w:tcPr>
            <w:tcW w:w="4245" w:type="dxa"/>
            <w:gridSpan w:val="2"/>
            <w:shd w:val="clear" w:color="auto" w:fill="auto"/>
            <w:noWrap/>
            <w:vAlign w:val="center"/>
          </w:tcPr>
          <w:p w:rsidR="0044321E" w:rsidRPr="00753097" w:rsidRDefault="0044321E" w:rsidP="0044321E">
            <w:pPr>
              <w:spacing w:after="0"/>
              <w:rPr>
                <w:rFonts w:asciiTheme="minorHAnsi" w:hAnsiTheme="minorHAnsi" w:cstheme="minorHAnsi"/>
                <w:sz w:val="20"/>
                <w:szCs w:val="20"/>
                <w:u w:val="single"/>
              </w:rPr>
            </w:pPr>
            <w:r w:rsidRPr="00753097">
              <w:rPr>
                <w:rFonts w:asciiTheme="minorHAnsi" w:eastAsia="Times New Roman" w:hAnsiTheme="minorHAnsi" w:cstheme="minorHAnsi"/>
                <w:b/>
                <w:sz w:val="18"/>
                <w:szCs w:val="18"/>
              </w:rPr>
              <w:t xml:space="preserve">ID KUESIONER </w:t>
            </w:r>
            <w:r w:rsidRPr="00753097">
              <w:rPr>
                <w:rFonts w:asciiTheme="minorHAnsi" w:eastAsia="Times New Roman" w:hAnsiTheme="minorHAnsi" w:cstheme="minorHAnsi"/>
                <w:b/>
                <w:i/>
                <w:sz w:val="14"/>
                <w:szCs w:val="18"/>
              </w:rPr>
              <w:t>QUESTIONNAIRE ID:</w:t>
            </w:r>
          </w:p>
        </w:tc>
        <w:tc>
          <w:tcPr>
            <w:tcW w:w="4860" w:type="dxa"/>
            <w:gridSpan w:val="2"/>
            <w:shd w:val="pct12" w:color="auto" w:fill="auto"/>
            <w:noWrap/>
            <w:vAlign w:val="center"/>
          </w:tcPr>
          <w:p w:rsidR="0044321E" w:rsidRPr="00753097" w:rsidRDefault="0044321E" w:rsidP="0044321E">
            <w:pPr>
              <w:spacing w:after="0"/>
              <w:rPr>
                <w:rFonts w:asciiTheme="minorHAnsi" w:eastAsia="Times New Roman" w:hAnsiTheme="minorHAnsi" w:cstheme="minorHAnsi"/>
                <w:sz w:val="20"/>
                <w:szCs w:val="20"/>
              </w:rPr>
            </w:pPr>
          </w:p>
        </w:tc>
      </w:tr>
      <w:tr w:rsidR="0044321E" w:rsidRPr="00753097" w:rsidTr="00132C5D">
        <w:trPr>
          <w:trHeight w:val="263"/>
        </w:trPr>
        <w:tc>
          <w:tcPr>
            <w:tcW w:w="442"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1</w:t>
            </w:r>
          </w:p>
        </w:tc>
        <w:tc>
          <w:tcPr>
            <w:tcW w:w="3803" w:type="dxa"/>
            <w:shd w:val="clear" w:color="auto" w:fill="auto"/>
            <w:vAlign w:val="center"/>
            <w:hideMark/>
          </w:tcPr>
          <w:p w:rsidR="0044321E" w:rsidRPr="00753097" w:rsidRDefault="0044321E" w:rsidP="0044321E">
            <w:pPr>
              <w:tabs>
                <w:tab w:val="right" w:pos="1854"/>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Ditemani oleh Supervisor </w:t>
            </w:r>
            <w:r w:rsidRPr="00753097">
              <w:rPr>
                <w:rFonts w:asciiTheme="minorHAnsi" w:eastAsia="Times New Roman" w:hAnsiTheme="minorHAnsi" w:cstheme="minorHAnsi"/>
                <w:i/>
                <w:sz w:val="14"/>
                <w:szCs w:val="18"/>
              </w:rPr>
              <w:t>Accompanied by Supervisor</w:t>
            </w:r>
          </w:p>
        </w:tc>
        <w:tc>
          <w:tcPr>
            <w:tcW w:w="2880" w:type="dxa"/>
            <w:shd w:val="clear" w:color="000000" w:fill="D8D8D8"/>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753097" w:rsidTr="00132C5D">
        <w:trPr>
          <w:trHeight w:val="263"/>
        </w:trPr>
        <w:tc>
          <w:tcPr>
            <w:tcW w:w="442"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2</w:t>
            </w:r>
          </w:p>
        </w:tc>
        <w:tc>
          <w:tcPr>
            <w:tcW w:w="3803"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Di-review oleh Supervisor setelah fieldwork </w:t>
            </w:r>
            <w:r w:rsidRPr="00753097">
              <w:rPr>
                <w:rFonts w:asciiTheme="minorHAnsi" w:eastAsia="Times New Roman" w:hAnsiTheme="minorHAnsi" w:cstheme="minorHAnsi"/>
                <w:i/>
                <w:sz w:val="14"/>
                <w:szCs w:val="18"/>
              </w:rPr>
              <w:t>Reviewed by Supervisor after fieldwork</w:t>
            </w:r>
          </w:p>
        </w:tc>
        <w:tc>
          <w:tcPr>
            <w:tcW w:w="2880" w:type="dxa"/>
            <w:shd w:val="clear" w:color="000000" w:fill="D8D8D8"/>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753097" w:rsidTr="00132C5D">
        <w:trPr>
          <w:trHeight w:val="263"/>
        </w:trPr>
        <w:tc>
          <w:tcPr>
            <w:tcW w:w="442"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3</w:t>
            </w:r>
          </w:p>
        </w:tc>
        <w:tc>
          <w:tcPr>
            <w:tcW w:w="3803"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Di-check kembali oleh Supervisor (Kunjungan fisik) </w:t>
            </w:r>
            <w:r w:rsidRPr="00753097">
              <w:rPr>
                <w:rFonts w:asciiTheme="minorHAnsi" w:eastAsia="Times New Roman" w:hAnsiTheme="minorHAnsi" w:cstheme="minorHAnsi"/>
                <w:i/>
                <w:sz w:val="14"/>
                <w:szCs w:val="18"/>
              </w:rPr>
              <w:t>Back Checked by Supervisor (Physical Visit)</w:t>
            </w:r>
          </w:p>
        </w:tc>
        <w:tc>
          <w:tcPr>
            <w:tcW w:w="2880" w:type="dxa"/>
            <w:shd w:val="clear" w:color="000000" w:fill="D8D8D8"/>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r w:rsidR="0044321E" w:rsidRPr="0044321E" w:rsidTr="00132C5D">
        <w:trPr>
          <w:trHeight w:val="263"/>
        </w:trPr>
        <w:tc>
          <w:tcPr>
            <w:tcW w:w="442" w:type="dxa"/>
            <w:shd w:val="clear" w:color="auto" w:fill="auto"/>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20"/>
                <w:szCs w:val="20"/>
              </w:rPr>
              <w:t>4</w:t>
            </w:r>
          </w:p>
        </w:tc>
        <w:tc>
          <w:tcPr>
            <w:tcW w:w="3803" w:type="dxa"/>
            <w:shd w:val="clear" w:color="auto" w:fill="auto"/>
            <w:vAlign w:val="center"/>
            <w:hideMark/>
          </w:tcPr>
          <w:p w:rsidR="0044321E" w:rsidRPr="00753097" w:rsidRDefault="0044321E" w:rsidP="0044321E">
            <w:pPr>
              <w:tabs>
                <w:tab w:val="center" w:pos="927"/>
              </w:tabs>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Di check kembali oleh Supervisor (Panggilan telepon) </w:t>
            </w:r>
            <w:r w:rsidRPr="00753097">
              <w:rPr>
                <w:rFonts w:asciiTheme="minorHAnsi" w:eastAsia="Times New Roman" w:hAnsiTheme="minorHAnsi" w:cstheme="minorHAnsi"/>
                <w:i/>
                <w:sz w:val="14"/>
                <w:szCs w:val="18"/>
              </w:rPr>
              <w:t>Back Checked by Supervisor (Phone Call)</w:t>
            </w:r>
          </w:p>
        </w:tc>
        <w:tc>
          <w:tcPr>
            <w:tcW w:w="2880" w:type="dxa"/>
            <w:shd w:val="clear" w:color="000000" w:fill="D8D8D8"/>
            <w:vAlign w:val="center"/>
            <w:hideMark/>
          </w:tcPr>
          <w:p w:rsidR="0044321E" w:rsidRPr="00753097"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Nama </w:t>
            </w:r>
            <w:r w:rsidRPr="00753097">
              <w:rPr>
                <w:rFonts w:asciiTheme="minorHAnsi" w:eastAsia="Times New Roman" w:hAnsiTheme="minorHAnsi" w:cstheme="minorHAnsi"/>
                <w:i/>
                <w:sz w:val="14"/>
                <w:szCs w:val="18"/>
              </w:rPr>
              <w:t>Name:</w:t>
            </w:r>
          </w:p>
        </w:tc>
        <w:tc>
          <w:tcPr>
            <w:tcW w:w="1980" w:type="dxa"/>
            <w:shd w:val="clear" w:color="000000" w:fill="D8D8D8"/>
            <w:vAlign w:val="center"/>
          </w:tcPr>
          <w:p w:rsidR="0044321E" w:rsidRPr="0044321E" w:rsidRDefault="0044321E" w:rsidP="0044321E">
            <w:pPr>
              <w:spacing w:after="0"/>
              <w:rPr>
                <w:rFonts w:asciiTheme="minorHAnsi" w:eastAsia="Times New Roman" w:hAnsiTheme="minorHAnsi" w:cstheme="minorHAnsi"/>
                <w:sz w:val="20"/>
                <w:szCs w:val="20"/>
              </w:rPr>
            </w:pPr>
            <w:r w:rsidRPr="00753097">
              <w:rPr>
                <w:rFonts w:asciiTheme="minorHAnsi" w:eastAsia="Times New Roman" w:hAnsiTheme="minorHAnsi" w:cstheme="minorHAnsi"/>
                <w:sz w:val="18"/>
                <w:szCs w:val="18"/>
              </w:rPr>
              <w:t xml:space="preserve">Tanggal </w:t>
            </w:r>
            <w:r w:rsidRPr="00753097">
              <w:rPr>
                <w:rFonts w:asciiTheme="minorHAnsi" w:eastAsia="Times New Roman" w:hAnsiTheme="minorHAnsi" w:cstheme="minorHAnsi"/>
                <w:i/>
                <w:sz w:val="14"/>
                <w:szCs w:val="18"/>
              </w:rPr>
              <w:t>Date</w:t>
            </w:r>
            <w:r w:rsidRPr="00753097">
              <w:rPr>
                <w:rFonts w:asciiTheme="minorHAnsi" w:eastAsia="Times New Roman" w:hAnsiTheme="minorHAnsi" w:cstheme="minorHAnsi"/>
                <w:sz w:val="18"/>
                <w:szCs w:val="18"/>
              </w:rPr>
              <w:t>:</w:t>
            </w:r>
          </w:p>
        </w:tc>
      </w:tr>
    </w:tbl>
    <w:p w:rsidR="0044321E" w:rsidRPr="0044321E" w:rsidRDefault="0044321E" w:rsidP="0044321E">
      <w:pPr>
        <w:keepNext/>
        <w:spacing w:after="0"/>
        <w:outlineLvl w:val="0"/>
        <w:rPr>
          <w:rFonts w:asciiTheme="minorHAnsi" w:eastAsiaTheme="minorHAnsi" w:hAnsiTheme="minorHAnsi" w:cstheme="minorHAnsi"/>
          <w:sz w:val="20"/>
          <w:szCs w:val="20"/>
        </w:rPr>
      </w:pPr>
    </w:p>
    <w:p w:rsidR="0044321E" w:rsidRPr="0044321E" w:rsidRDefault="0044321E" w:rsidP="0044321E">
      <w:pPr>
        <w:spacing w:after="0"/>
        <w:rPr>
          <w:rFonts w:asciiTheme="minorHAnsi" w:eastAsiaTheme="minorHAnsi" w:hAnsiTheme="minorHAnsi" w:cstheme="minorHAnsi"/>
          <w:sz w:val="20"/>
          <w:szCs w:val="20"/>
        </w:rPr>
      </w:pPr>
    </w:p>
    <w:p w:rsidR="00B57A15" w:rsidRPr="005C497F" w:rsidRDefault="00B57A15" w:rsidP="003D0F48">
      <w:pPr>
        <w:rPr>
          <w:rFonts w:asciiTheme="minorHAnsi" w:hAnsiTheme="minorHAnsi" w:cstheme="minorHAnsi"/>
          <w:sz w:val="26"/>
          <w:szCs w:val="26"/>
        </w:rPr>
      </w:pPr>
    </w:p>
    <w:sectPr w:rsidR="00B57A15" w:rsidRPr="005C497F" w:rsidSect="00613C8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514" w:rsidRDefault="00B16514" w:rsidP="000250F3">
      <w:pPr>
        <w:spacing w:after="0" w:line="240" w:lineRule="auto"/>
      </w:pPr>
      <w:r>
        <w:separator/>
      </w:r>
    </w:p>
  </w:endnote>
  <w:endnote w:type="continuationSeparator" w:id="0">
    <w:p w:rsidR="00B16514" w:rsidRDefault="00B16514" w:rsidP="0002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514" w:rsidRDefault="00B165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 Kharaj-Agustus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34A96" w:rsidRPr="00E34A96">
      <w:rPr>
        <w:rFonts w:asciiTheme="majorHAnsi" w:eastAsiaTheme="majorEastAsia" w:hAnsiTheme="majorHAnsi" w:cstheme="majorBidi"/>
        <w:noProof/>
      </w:rPr>
      <w:t>78</w:t>
    </w:r>
    <w:r>
      <w:rPr>
        <w:rFonts w:asciiTheme="majorHAnsi" w:eastAsiaTheme="majorEastAsia" w:hAnsiTheme="majorHAnsi" w:cstheme="majorBidi"/>
        <w:noProof/>
      </w:rPr>
      <w:fldChar w:fldCharType="end"/>
    </w:r>
  </w:p>
  <w:p w:rsidR="00B16514" w:rsidRDefault="00B16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514" w:rsidRDefault="00B16514" w:rsidP="000250F3">
      <w:pPr>
        <w:spacing w:after="0" w:line="240" w:lineRule="auto"/>
      </w:pPr>
      <w:r>
        <w:separator/>
      </w:r>
    </w:p>
  </w:footnote>
  <w:footnote w:type="continuationSeparator" w:id="0">
    <w:p w:rsidR="00B16514" w:rsidRDefault="00B16514" w:rsidP="00025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D4DBC"/>
    <w:multiLevelType w:val="hybridMultilevel"/>
    <w:tmpl w:val="6AC46694"/>
    <w:lvl w:ilvl="0" w:tplc="91E8DE6E">
      <w:start w:val="1"/>
      <w:numFmt w:val="decimal"/>
      <w:lvlText w:val="%1."/>
      <w:lvlJc w:val="left"/>
      <w:pPr>
        <w:ind w:left="720" w:hanging="360"/>
      </w:pPr>
      <w:rPr>
        <w:rFonts w:hint="default"/>
        <w:i w:val="0"/>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541CD"/>
    <w:multiLevelType w:val="hybridMultilevel"/>
    <w:tmpl w:val="31FC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97F20"/>
    <w:multiLevelType w:val="hybridMultilevel"/>
    <w:tmpl w:val="76DC7502"/>
    <w:lvl w:ilvl="0" w:tplc="54E69160">
      <w:start w:val="1"/>
      <w:numFmt w:val="decimalZero"/>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4CB1CF6"/>
    <w:multiLevelType w:val="hybridMultilevel"/>
    <w:tmpl w:val="18FA8304"/>
    <w:lvl w:ilvl="0" w:tplc="EE083644">
      <w:start w:val="1"/>
      <w:numFmt w:val="decimalZero"/>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E744E0"/>
    <w:multiLevelType w:val="hybridMultilevel"/>
    <w:tmpl w:val="8B5E1C7E"/>
    <w:lvl w:ilvl="0" w:tplc="51DE13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04E56"/>
    <w:multiLevelType w:val="hybridMultilevel"/>
    <w:tmpl w:val="3EA8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7551D"/>
    <w:multiLevelType w:val="hybridMultilevel"/>
    <w:tmpl w:val="59241A92"/>
    <w:lvl w:ilvl="0" w:tplc="462EEA8A">
      <w:start w:val="6"/>
      <w:numFmt w:val="decimal"/>
      <w:lvlText w:val="%1."/>
      <w:lvlJc w:val="left"/>
      <w:pPr>
        <w:ind w:left="720" w:hanging="360"/>
      </w:pPr>
      <w:rPr>
        <w:rFonts w:asciiTheme="minorHAnsi" w:eastAsiaTheme="minorEastAsia" w:hAnsi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6A5BE4"/>
    <w:multiLevelType w:val="hybridMultilevel"/>
    <w:tmpl w:val="3D4A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04F90"/>
    <w:multiLevelType w:val="hybridMultilevel"/>
    <w:tmpl w:val="089C8AE0"/>
    <w:lvl w:ilvl="0" w:tplc="28C0D5B4">
      <w:start w:val="1"/>
      <w:numFmt w:val="lowerLetter"/>
      <w:lvlText w:val="%1)"/>
      <w:lvlJc w:val="left"/>
      <w:pPr>
        <w:ind w:left="1080" w:hanging="360"/>
      </w:pPr>
      <w:rPr>
        <w:rFonts w:eastAsia="Times New Roman"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8B29CB"/>
    <w:multiLevelType w:val="hybridMultilevel"/>
    <w:tmpl w:val="10EC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37DEC"/>
    <w:multiLevelType w:val="hybridMultilevel"/>
    <w:tmpl w:val="F186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A63CDA"/>
    <w:multiLevelType w:val="hybridMultilevel"/>
    <w:tmpl w:val="A0E28B74"/>
    <w:lvl w:ilvl="0" w:tplc="7B64421C">
      <w:start w:val="2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54551"/>
    <w:multiLevelType w:val="hybridMultilevel"/>
    <w:tmpl w:val="F202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D040B5"/>
    <w:multiLevelType w:val="hybridMultilevel"/>
    <w:tmpl w:val="550E86BA"/>
    <w:lvl w:ilvl="0" w:tplc="04090017">
      <w:start w:val="1"/>
      <w:numFmt w:val="lowerLetter"/>
      <w:lvlText w:val="%1)"/>
      <w:lvlJc w:val="left"/>
      <w:pPr>
        <w:ind w:left="720" w:hanging="360"/>
      </w:pPr>
      <w:rPr>
        <w:rFonts w:eastAsia="Times New Roman"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C45E3"/>
    <w:multiLevelType w:val="hybridMultilevel"/>
    <w:tmpl w:val="B7FA7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965C0"/>
    <w:multiLevelType w:val="hybridMultilevel"/>
    <w:tmpl w:val="50D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3"/>
  </w:num>
  <w:num w:numId="4">
    <w:abstractNumId w:val="14"/>
  </w:num>
  <w:num w:numId="5">
    <w:abstractNumId w:val="12"/>
  </w:num>
  <w:num w:numId="6">
    <w:abstractNumId w:val="3"/>
  </w:num>
  <w:num w:numId="7">
    <w:abstractNumId w:val="2"/>
  </w:num>
  <w:num w:numId="8">
    <w:abstractNumId w:val="5"/>
  </w:num>
  <w:num w:numId="9">
    <w:abstractNumId w:val="0"/>
  </w:num>
  <w:num w:numId="10">
    <w:abstractNumId w:val="6"/>
  </w:num>
  <w:num w:numId="11">
    <w:abstractNumId w:val="4"/>
  </w:num>
  <w:num w:numId="12">
    <w:abstractNumId w:val="15"/>
  </w:num>
  <w:num w:numId="13">
    <w:abstractNumId w:val="11"/>
  </w:num>
  <w:num w:numId="14">
    <w:abstractNumId w:val="9"/>
  </w:num>
  <w:num w:numId="15">
    <w:abstractNumId w:val="1"/>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oyan Hu">
    <w15:presenceInfo w15:providerId="AD" w15:userId="S-1-5-21-1644491937-287218729-1417001333-6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A68"/>
    <w:rsid w:val="000006B6"/>
    <w:rsid w:val="0000395B"/>
    <w:rsid w:val="00003C31"/>
    <w:rsid w:val="00004144"/>
    <w:rsid w:val="00004DF9"/>
    <w:rsid w:val="000069C8"/>
    <w:rsid w:val="00006C0B"/>
    <w:rsid w:val="0000702D"/>
    <w:rsid w:val="000105E6"/>
    <w:rsid w:val="00012162"/>
    <w:rsid w:val="00012335"/>
    <w:rsid w:val="00012B3B"/>
    <w:rsid w:val="00012D3B"/>
    <w:rsid w:val="00013659"/>
    <w:rsid w:val="00014BCE"/>
    <w:rsid w:val="0001626D"/>
    <w:rsid w:val="00016F3E"/>
    <w:rsid w:val="000200D0"/>
    <w:rsid w:val="000208CF"/>
    <w:rsid w:val="00022A45"/>
    <w:rsid w:val="00022B4B"/>
    <w:rsid w:val="000232C9"/>
    <w:rsid w:val="00023A27"/>
    <w:rsid w:val="000250F3"/>
    <w:rsid w:val="00025657"/>
    <w:rsid w:val="000272CE"/>
    <w:rsid w:val="000320A4"/>
    <w:rsid w:val="0003248D"/>
    <w:rsid w:val="00032AA7"/>
    <w:rsid w:val="00033015"/>
    <w:rsid w:val="000336C5"/>
    <w:rsid w:val="00034FC1"/>
    <w:rsid w:val="000356C2"/>
    <w:rsid w:val="00035F5C"/>
    <w:rsid w:val="000362AD"/>
    <w:rsid w:val="000370C2"/>
    <w:rsid w:val="000403E7"/>
    <w:rsid w:val="00040ACA"/>
    <w:rsid w:val="000435B1"/>
    <w:rsid w:val="00043CA8"/>
    <w:rsid w:val="00044C0D"/>
    <w:rsid w:val="00046CBD"/>
    <w:rsid w:val="00046DC7"/>
    <w:rsid w:val="00047568"/>
    <w:rsid w:val="00050011"/>
    <w:rsid w:val="00050599"/>
    <w:rsid w:val="00051334"/>
    <w:rsid w:val="000522D4"/>
    <w:rsid w:val="00053D3A"/>
    <w:rsid w:val="00055497"/>
    <w:rsid w:val="00056961"/>
    <w:rsid w:val="000610DC"/>
    <w:rsid w:val="00062132"/>
    <w:rsid w:val="00062852"/>
    <w:rsid w:val="000643A3"/>
    <w:rsid w:val="000649FB"/>
    <w:rsid w:val="00065344"/>
    <w:rsid w:val="00065E29"/>
    <w:rsid w:val="000662F8"/>
    <w:rsid w:val="00066329"/>
    <w:rsid w:val="00070223"/>
    <w:rsid w:val="00070E26"/>
    <w:rsid w:val="0007127D"/>
    <w:rsid w:val="000722C1"/>
    <w:rsid w:val="0007318F"/>
    <w:rsid w:val="0007388D"/>
    <w:rsid w:val="000738FF"/>
    <w:rsid w:val="00074B74"/>
    <w:rsid w:val="00075C47"/>
    <w:rsid w:val="0007716E"/>
    <w:rsid w:val="00077922"/>
    <w:rsid w:val="00080088"/>
    <w:rsid w:val="0008122D"/>
    <w:rsid w:val="000839C0"/>
    <w:rsid w:val="00085D90"/>
    <w:rsid w:val="00087EF2"/>
    <w:rsid w:val="00090046"/>
    <w:rsid w:val="00090EEF"/>
    <w:rsid w:val="0009244B"/>
    <w:rsid w:val="0009364D"/>
    <w:rsid w:val="00093D78"/>
    <w:rsid w:val="0009653C"/>
    <w:rsid w:val="000967EE"/>
    <w:rsid w:val="000969A4"/>
    <w:rsid w:val="000A01CB"/>
    <w:rsid w:val="000A1CC0"/>
    <w:rsid w:val="000A36CA"/>
    <w:rsid w:val="000A443C"/>
    <w:rsid w:val="000A452A"/>
    <w:rsid w:val="000A4DFF"/>
    <w:rsid w:val="000A4FBF"/>
    <w:rsid w:val="000A74C9"/>
    <w:rsid w:val="000A7960"/>
    <w:rsid w:val="000B0973"/>
    <w:rsid w:val="000B0E6F"/>
    <w:rsid w:val="000B1689"/>
    <w:rsid w:val="000B1E5D"/>
    <w:rsid w:val="000B224C"/>
    <w:rsid w:val="000B462C"/>
    <w:rsid w:val="000B6AFA"/>
    <w:rsid w:val="000C0CA3"/>
    <w:rsid w:val="000C198D"/>
    <w:rsid w:val="000C1B35"/>
    <w:rsid w:val="000C29A2"/>
    <w:rsid w:val="000C4753"/>
    <w:rsid w:val="000C73E0"/>
    <w:rsid w:val="000C7FEE"/>
    <w:rsid w:val="000D0B78"/>
    <w:rsid w:val="000D2981"/>
    <w:rsid w:val="000D326E"/>
    <w:rsid w:val="000D3D62"/>
    <w:rsid w:val="000D484D"/>
    <w:rsid w:val="000D59F4"/>
    <w:rsid w:val="000E00DF"/>
    <w:rsid w:val="000E0703"/>
    <w:rsid w:val="000E14D3"/>
    <w:rsid w:val="000E2560"/>
    <w:rsid w:val="000E3B3B"/>
    <w:rsid w:val="000E40F4"/>
    <w:rsid w:val="000E5F76"/>
    <w:rsid w:val="000E5FF2"/>
    <w:rsid w:val="000E6656"/>
    <w:rsid w:val="000E6932"/>
    <w:rsid w:val="000F0887"/>
    <w:rsid w:val="000F4CB6"/>
    <w:rsid w:val="000F5722"/>
    <w:rsid w:val="000F5DAC"/>
    <w:rsid w:val="000F7B46"/>
    <w:rsid w:val="0010047E"/>
    <w:rsid w:val="0010142A"/>
    <w:rsid w:val="00101C62"/>
    <w:rsid w:val="00102F18"/>
    <w:rsid w:val="001033A9"/>
    <w:rsid w:val="001048B7"/>
    <w:rsid w:val="001049DA"/>
    <w:rsid w:val="0010556F"/>
    <w:rsid w:val="00105793"/>
    <w:rsid w:val="001061D5"/>
    <w:rsid w:val="00107334"/>
    <w:rsid w:val="00107614"/>
    <w:rsid w:val="001079EA"/>
    <w:rsid w:val="00110022"/>
    <w:rsid w:val="00110447"/>
    <w:rsid w:val="00112618"/>
    <w:rsid w:val="00112746"/>
    <w:rsid w:val="00112B10"/>
    <w:rsid w:val="00113A07"/>
    <w:rsid w:val="00113ECE"/>
    <w:rsid w:val="00114E85"/>
    <w:rsid w:val="001152EB"/>
    <w:rsid w:val="00116263"/>
    <w:rsid w:val="00116891"/>
    <w:rsid w:val="0012043B"/>
    <w:rsid w:val="00121A08"/>
    <w:rsid w:val="001221AB"/>
    <w:rsid w:val="001236A5"/>
    <w:rsid w:val="001249D0"/>
    <w:rsid w:val="00124DC0"/>
    <w:rsid w:val="00125096"/>
    <w:rsid w:val="00126923"/>
    <w:rsid w:val="00127279"/>
    <w:rsid w:val="00127F21"/>
    <w:rsid w:val="00132A65"/>
    <w:rsid w:val="00132C5D"/>
    <w:rsid w:val="00142804"/>
    <w:rsid w:val="00142863"/>
    <w:rsid w:val="00142E42"/>
    <w:rsid w:val="0014586E"/>
    <w:rsid w:val="00146E44"/>
    <w:rsid w:val="00147437"/>
    <w:rsid w:val="00151D19"/>
    <w:rsid w:val="0015283D"/>
    <w:rsid w:val="00152D6E"/>
    <w:rsid w:val="00152D70"/>
    <w:rsid w:val="00154E2C"/>
    <w:rsid w:val="00154EF8"/>
    <w:rsid w:val="001557B4"/>
    <w:rsid w:val="0015601C"/>
    <w:rsid w:val="00156714"/>
    <w:rsid w:val="0015764A"/>
    <w:rsid w:val="001618EB"/>
    <w:rsid w:val="001627A8"/>
    <w:rsid w:val="001636DD"/>
    <w:rsid w:val="00163A9E"/>
    <w:rsid w:val="00164B8A"/>
    <w:rsid w:val="001652DE"/>
    <w:rsid w:val="00166C41"/>
    <w:rsid w:val="00166E34"/>
    <w:rsid w:val="00167811"/>
    <w:rsid w:val="00167934"/>
    <w:rsid w:val="001703EE"/>
    <w:rsid w:val="00172944"/>
    <w:rsid w:val="001735A6"/>
    <w:rsid w:val="00174CB9"/>
    <w:rsid w:val="00175135"/>
    <w:rsid w:val="00175F76"/>
    <w:rsid w:val="001776F3"/>
    <w:rsid w:val="0018169C"/>
    <w:rsid w:val="00181794"/>
    <w:rsid w:val="00183591"/>
    <w:rsid w:val="00183B62"/>
    <w:rsid w:val="00185F83"/>
    <w:rsid w:val="00186B67"/>
    <w:rsid w:val="00187518"/>
    <w:rsid w:val="00191336"/>
    <w:rsid w:val="00191FF8"/>
    <w:rsid w:val="00193333"/>
    <w:rsid w:val="001968C5"/>
    <w:rsid w:val="00197A45"/>
    <w:rsid w:val="001A2BE4"/>
    <w:rsid w:val="001A31F9"/>
    <w:rsid w:val="001A5343"/>
    <w:rsid w:val="001A53DD"/>
    <w:rsid w:val="001A7A7E"/>
    <w:rsid w:val="001B00A9"/>
    <w:rsid w:val="001B1190"/>
    <w:rsid w:val="001B133E"/>
    <w:rsid w:val="001B1CB6"/>
    <w:rsid w:val="001B1EF7"/>
    <w:rsid w:val="001B2654"/>
    <w:rsid w:val="001B2A50"/>
    <w:rsid w:val="001B2BC7"/>
    <w:rsid w:val="001B5847"/>
    <w:rsid w:val="001B5C67"/>
    <w:rsid w:val="001B6DF8"/>
    <w:rsid w:val="001B7109"/>
    <w:rsid w:val="001B7342"/>
    <w:rsid w:val="001B7D68"/>
    <w:rsid w:val="001C0596"/>
    <w:rsid w:val="001C30DC"/>
    <w:rsid w:val="001C3427"/>
    <w:rsid w:val="001C4A1E"/>
    <w:rsid w:val="001C5C53"/>
    <w:rsid w:val="001C726F"/>
    <w:rsid w:val="001C7D5A"/>
    <w:rsid w:val="001D019E"/>
    <w:rsid w:val="001D05CF"/>
    <w:rsid w:val="001D1010"/>
    <w:rsid w:val="001D18C2"/>
    <w:rsid w:val="001D193D"/>
    <w:rsid w:val="001D3C9E"/>
    <w:rsid w:val="001D6CD3"/>
    <w:rsid w:val="001D7191"/>
    <w:rsid w:val="001E1A4B"/>
    <w:rsid w:val="001E2058"/>
    <w:rsid w:val="001E2AB1"/>
    <w:rsid w:val="001E4BAA"/>
    <w:rsid w:val="001E5656"/>
    <w:rsid w:val="001E5D6A"/>
    <w:rsid w:val="001E6378"/>
    <w:rsid w:val="001E664C"/>
    <w:rsid w:val="001E797F"/>
    <w:rsid w:val="001F1449"/>
    <w:rsid w:val="001F2F77"/>
    <w:rsid w:val="001F412E"/>
    <w:rsid w:val="001F7302"/>
    <w:rsid w:val="00200154"/>
    <w:rsid w:val="0020364D"/>
    <w:rsid w:val="0020478A"/>
    <w:rsid w:val="00204DF8"/>
    <w:rsid w:val="00205A64"/>
    <w:rsid w:val="00205D3F"/>
    <w:rsid w:val="00206E8D"/>
    <w:rsid w:val="00207935"/>
    <w:rsid w:val="0021032F"/>
    <w:rsid w:val="00210D9C"/>
    <w:rsid w:val="00210FAD"/>
    <w:rsid w:val="002129A5"/>
    <w:rsid w:val="00212A95"/>
    <w:rsid w:val="00214233"/>
    <w:rsid w:val="00214A8B"/>
    <w:rsid w:val="00214F71"/>
    <w:rsid w:val="00216185"/>
    <w:rsid w:val="00216269"/>
    <w:rsid w:val="002167BB"/>
    <w:rsid w:val="00216B90"/>
    <w:rsid w:val="00216C30"/>
    <w:rsid w:val="00216DF5"/>
    <w:rsid w:val="00217444"/>
    <w:rsid w:val="00223FB5"/>
    <w:rsid w:val="00224194"/>
    <w:rsid w:val="00224964"/>
    <w:rsid w:val="00225E88"/>
    <w:rsid w:val="00227E4C"/>
    <w:rsid w:val="00230544"/>
    <w:rsid w:val="00231467"/>
    <w:rsid w:val="002314C1"/>
    <w:rsid w:val="00234FF8"/>
    <w:rsid w:val="00235B6A"/>
    <w:rsid w:val="0023680D"/>
    <w:rsid w:val="002378C6"/>
    <w:rsid w:val="00240DB9"/>
    <w:rsid w:val="00241F77"/>
    <w:rsid w:val="002421E9"/>
    <w:rsid w:val="0024265D"/>
    <w:rsid w:val="00245342"/>
    <w:rsid w:val="00246431"/>
    <w:rsid w:val="002471BA"/>
    <w:rsid w:val="00247ABE"/>
    <w:rsid w:val="00250062"/>
    <w:rsid w:val="0025020D"/>
    <w:rsid w:val="00252684"/>
    <w:rsid w:val="002535D3"/>
    <w:rsid w:val="00255D59"/>
    <w:rsid w:val="00256031"/>
    <w:rsid w:val="0026030F"/>
    <w:rsid w:val="0026091F"/>
    <w:rsid w:val="00262582"/>
    <w:rsid w:val="002632F2"/>
    <w:rsid w:val="002633B9"/>
    <w:rsid w:val="00264455"/>
    <w:rsid w:val="00264968"/>
    <w:rsid w:val="00266CC9"/>
    <w:rsid w:val="00267328"/>
    <w:rsid w:val="0026746B"/>
    <w:rsid w:val="00270976"/>
    <w:rsid w:val="002727DF"/>
    <w:rsid w:val="002734B6"/>
    <w:rsid w:val="00274A52"/>
    <w:rsid w:val="00274B0E"/>
    <w:rsid w:val="0027507A"/>
    <w:rsid w:val="002767A2"/>
    <w:rsid w:val="002772D0"/>
    <w:rsid w:val="002778CE"/>
    <w:rsid w:val="002821D9"/>
    <w:rsid w:val="0028228C"/>
    <w:rsid w:val="00283830"/>
    <w:rsid w:val="00283CA8"/>
    <w:rsid w:val="00284F03"/>
    <w:rsid w:val="0028754D"/>
    <w:rsid w:val="0029113A"/>
    <w:rsid w:val="00291836"/>
    <w:rsid w:val="002927D8"/>
    <w:rsid w:val="00293627"/>
    <w:rsid w:val="00293736"/>
    <w:rsid w:val="00293A30"/>
    <w:rsid w:val="00293C30"/>
    <w:rsid w:val="002950AB"/>
    <w:rsid w:val="002968CE"/>
    <w:rsid w:val="00297EF2"/>
    <w:rsid w:val="002A09DA"/>
    <w:rsid w:val="002A0AE9"/>
    <w:rsid w:val="002A1070"/>
    <w:rsid w:val="002A3490"/>
    <w:rsid w:val="002A40E9"/>
    <w:rsid w:val="002A47C6"/>
    <w:rsid w:val="002A4AB1"/>
    <w:rsid w:val="002A4D0A"/>
    <w:rsid w:val="002A7ABA"/>
    <w:rsid w:val="002C0F75"/>
    <w:rsid w:val="002C14F3"/>
    <w:rsid w:val="002C17DD"/>
    <w:rsid w:val="002C3882"/>
    <w:rsid w:val="002D16F6"/>
    <w:rsid w:val="002D192E"/>
    <w:rsid w:val="002D2138"/>
    <w:rsid w:val="002D266C"/>
    <w:rsid w:val="002D56F7"/>
    <w:rsid w:val="002E3E2C"/>
    <w:rsid w:val="002E406E"/>
    <w:rsid w:val="002E51EB"/>
    <w:rsid w:val="002F293E"/>
    <w:rsid w:val="002F428D"/>
    <w:rsid w:val="002F42C5"/>
    <w:rsid w:val="002F6655"/>
    <w:rsid w:val="002F7B42"/>
    <w:rsid w:val="00301EF3"/>
    <w:rsid w:val="00304A31"/>
    <w:rsid w:val="00305CAE"/>
    <w:rsid w:val="00306C75"/>
    <w:rsid w:val="003108D1"/>
    <w:rsid w:val="00310FFA"/>
    <w:rsid w:val="00311EC6"/>
    <w:rsid w:val="003143EB"/>
    <w:rsid w:val="003147C1"/>
    <w:rsid w:val="003150F2"/>
    <w:rsid w:val="003157D3"/>
    <w:rsid w:val="0032077C"/>
    <w:rsid w:val="00320D9A"/>
    <w:rsid w:val="00320FF2"/>
    <w:rsid w:val="00321886"/>
    <w:rsid w:val="00322FA2"/>
    <w:rsid w:val="00323382"/>
    <w:rsid w:val="00324D05"/>
    <w:rsid w:val="00327C4F"/>
    <w:rsid w:val="00330F67"/>
    <w:rsid w:val="003324D9"/>
    <w:rsid w:val="003326E5"/>
    <w:rsid w:val="00333DCD"/>
    <w:rsid w:val="003348CF"/>
    <w:rsid w:val="00336649"/>
    <w:rsid w:val="0033666F"/>
    <w:rsid w:val="00336764"/>
    <w:rsid w:val="0034119B"/>
    <w:rsid w:val="0034229E"/>
    <w:rsid w:val="00342551"/>
    <w:rsid w:val="0034411D"/>
    <w:rsid w:val="00344246"/>
    <w:rsid w:val="00344CFC"/>
    <w:rsid w:val="0034644B"/>
    <w:rsid w:val="003474B2"/>
    <w:rsid w:val="0035088B"/>
    <w:rsid w:val="00350C0C"/>
    <w:rsid w:val="00354971"/>
    <w:rsid w:val="003554F6"/>
    <w:rsid w:val="00355989"/>
    <w:rsid w:val="00356825"/>
    <w:rsid w:val="003674F9"/>
    <w:rsid w:val="00370626"/>
    <w:rsid w:val="0037107E"/>
    <w:rsid w:val="00372514"/>
    <w:rsid w:val="00373171"/>
    <w:rsid w:val="00373D56"/>
    <w:rsid w:val="0037411F"/>
    <w:rsid w:val="0037497B"/>
    <w:rsid w:val="00375B5B"/>
    <w:rsid w:val="00376B1C"/>
    <w:rsid w:val="00383B81"/>
    <w:rsid w:val="00384425"/>
    <w:rsid w:val="0038633F"/>
    <w:rsid w:val="00386F35"/>
    <w:rsid w:val="00387D37"/>
    <w:rsid w:val="00390206"/>
    <w:rsid w:val="00390733"/>
    <w:rsid w:val="00392D5C"/>
    <w:rsid w:val="003931AE"/>
    <w:rsid w:val="00393C19"/>
    <w:rsid w:val="00394160"/>
    <w:rsid w:val="00394418"/>
    <w:rsid w:val="00397C5D"/>
    <w:rsid w:val="003A0886"/>
    <w:rsid w:val="003A2798"/>
    <w:rsid w:val="003A2C4F"/>
    <w:rsid w:val="003A5A97"/>
    <w:rsid w:val="003A5FA6"/>
    <w:rsid w:val="003A62F3"/>
    <w:rsid w:val="003A7BED"/>
    <w:rsid w:val="003A7F9F"/>
    <w:rsid w:val="003B243E"/>
    <w:rsid w:val="003B262F"/>
    <w:rsid w:val="003B340C"/>
    <w:rsid w:val="003B4142"/>
    <w:rsid w:val="003B4B7D"/>
    <w:rsid w:val="003C0A0A"/>
    <w:rsid w:val="003C0E5F"/>
    <w:rsid w:val="003C2B8C"/>
    <w:rsid w:val="003C421F"/>
    <w:rsid w:val="003C5D62"/>
    <w:rsid w:val="003C6C47"/>
    <w:rsid w:val="003C736A"/>
    <w:rsid w:val="003C7F12"/>
    <w:rsid w:val="003D0F48"/>
    <w:rsid w:val="003D2789"/>
    <w:rsid w:val="003D3A72"/>
    <w:rsid w:val="003D4020"/>
    <w:rsid w:val="003D4E89"/>
    <w:rsid w:val="003E078C"/>
    <w:rsid w:val="003E08D0"/>
    <w:rsid w:val="003E21C4"/>
    <w:rsid w:val="003E4545"/>
    <w:rsid w:val="003E4737"/>
    <w:rsid w:val="003E5FD6"/>
    <w:rsid w:val="003E691E"/>
    <w:rsid w:val="003E7F49"/>
    <w:rsid w:val="003F1F60"/>
    <w:rsid w:val="003F2D5F"/>
    <w:rsid w:val="003F57AC"/>
    <w:rsid w:val="003F7A41"/>
    <w:rsid w:val="00400A55"/>
    <w:rsid w:val="00405C7A"/>
    <w:rsid w:val="00407927"/>
    <w:rsid w:val="00407B40"/>
    <w:rsid w:val="00407B6A"/>
    <w:rsid w:val="004111AA"/>
    <w:rsid w:val="00413F1B"/>
    <w:rsid w:val="00416295"/>
    <w:rsid w:val="004163C6"/>
    <w:rsid w:val="0042068B"/>
    <w:rsid w:val="0042137B"/>
    <w:rsid w:val="004242B5"/>
    <w:rsid w:val="004245F1"/>
    <w:rsid w:val="00424657"/>
    <w:rsid w:val="0042547D"/>
    <w:rsid w:val="004267EF"/>
    <w:rsid w:val="00426CB4"/>
    <w:rsid w:val="00426E8B"/>
    <w:rsid w:val="00427473"/>
    <w:rsid w:val="00430045"/>
    <w:rsid w:val="00431C3B"/>
    <w:rsid w:val="0043276D"/>
    <w:rsid w:val="004331EC"/>
    <w:rsid w:val="0043564E"/>
    <w:rsid w:val="00435C06"/>
    <w:rsid w:val="00442AEC"/>
    <w:rsid w:val="00442F52"/>
    <w:rsid w:val="0044321E"/>
    <w:rsid w:val="00446A4D"/>
    <w:rsid w:val="004475DE"/>
    <w:rsid w:val="004504C2"/>
    <w:rsid w:val="00452CCA"/>
    <w:rsid w:val="0045405F"/>
    <w:rsid w:val="0045589B"/>
    <w:rsid w:val="00456C60"/>
    <w:rsid w:val="00457851"/>
    <w:rsid w:val="004579D2"/>
    <w:rsid w:val="004601A5"/>
    <w:rsid w:val="004601FC"/>
    <w:rsid w:val="004612EE"/>
    <w:rsid w:val="004612FB"/>
    <w:rsid w:val="00461524"/>
    <w:rsid w:val="0046234A"/>
    <w:rsid w:val="00462B83"/>
    <w:rsid w:val="00463D28"/>
    <w:rsid w:val="00464103"/>
    <w:rsid w:val="00465470"/>
    <w:rsid w:val="00465F6E"/>
    <w:rsid w:val="0046799F"/>
    <w:rsid w:val="00470821"/>
    <w:rsid w:val="0047224A"/>
    <w:rsid w:val="004734A1"/>
    <w:rsid w:val="004749EF"/>
    <w:rsid w:val="00476AA6"/>
    <w:rsid w:val="00477BDE"/>
    <w:rsid w:val="00477DD8"/>
    <w:rsid w:val="00477FF5"/>
    <w:rsid w:val="00482D1F"/>
    <w:rsid w:val="00482EAE"/>
    <w:rsid w:val="004844FC"/>
    <w:rsid w:val="00485B86"/>
    <w:rsid w:val="00486081"/>
    <w:rsid w:val="00486F93"/>
    <w:rsid w:val="004908EC"/>
    <w:rsid w:val="00493CF8"/>
    <w:rsid w:val="00494874"/>
    <w:rsid w:val="004955FE"/>
    <w:rsid w:val="004972FA"/>
    <w:rsid w:val="004A1253"/>
    <w:rsid w:val="004A1447"/>
    <w:rsid w:val="004A29AD"/>
    <w:rsid w:val="004A3C66"/>
    <w:rsid w:val="004A3D5C"/>
    <w:rsid w:val="004A6C52"/>
    <w:rsid w:val="004A7574"/>
    <w:rsid w:val="004B03B8"/>
    <w:rsid w:val="004B0F1C"/>
    <w:rsid w:val="004B135B"/>
    <w:rsid w:val="004B2511"/>
    <w:rsid w:val="004B4FAF"/>
    <w:rsid w:val="004B50E8"/>
    <w:rsid w:val="004B5552"/>
    <w:rsid w:val="004B6420"/>
    <w:rsid w:val="004B6650"/>
    <w:rsid w:val="004B6787"/>
    <w:rsid w:val="004C1810"/>
    <w:rsid w:val="004C1B8D"/>
    <w:rsid w:val="004C35FD"/>
    <w:rsid w:val="004C3D18"/>
    <w:rsid w:val="004C538A"/>
    <w:rsid w:val="004D0BE6"/>
    <w:rsid w:val="004D2987"/>
    <w:rsid w:val="004D37C8"/>
    <w:rsid w:val="004D47B8"/>
    <w:rsid w:val="004D4EEB"/>
    <w:rsid w:val="004D57EB"/>
    <w:rsid w:val="004D62A4"/>
    <w:rsid w:val="004D6F0F"/>
    <w:rsid w:val="004E1732"/>
    <w:rsid w:val="004E2DA8"/>
    <w:rsid w:val="004E33D4"/>
    <w:rsid w:val="004E6341"/>
    <w:rsid w:val="004E635A"/>
    <w:rsid w:val="004E63E3"/>
    <w:rsid w:val="004E69FA"/>
    <w:rsid w:val="004F1E15"/>
    <w:rsid w:val="004F3F3C"/>
    <w:rsid w:val="004F483F"/>
    <w:rsid w:val="004F5370"/>
    <w:rsid w:val="004F5868"/>
    <w:rsid w:val="004F58D3"/>
    <w:rsid w:val="004F6C67"/>
    <w:rsid w:val="00501956"/>
    <w:rsid w:val="005026D7"/>
    <w:rsid w:val="00504829"/>
    <w:rsid w:val="00504857"/>
    <w:rsid w:val="00506DC0"/>
    <w:rsid w:val="005070AA"/>
    <w:rsid w:val="00510A84"/>
    <w:rsid w:val="00510C9F"/>
    <w:rsid w:val="005120AE"/>
    <w:rsid w:val="005131C7"/>
    <w:rsid w:val="00513518"/>
    <w:rsid w:val="00516132"/>
    <w:rsid w:val="00517639"/>
    <w:rsid w:val="00521091"/>
    <w:rsid w:val="00521200"/>
    <w:rsid w:val="005212B9"/>
    <w:rsid w:val="00523142"/>
    <w:rsid w:val="0052328B"/>
    <w:rsid w:val="005250BD"/>
    <w:rsid w:val="005257DB"/>
    <w:rsid w:val="00526B13"/>
    <w:rsid w:val="00526CBD"/>
    <w:rsid w:val="00527988"/>
    <w:rsid w:val="005279EB"/>
    <w:rsid w:val="00530F72"/>
    <w:rsid w:val="00531590"/>
    <w:rsid w:val="005318E1"/>
    <w:rsid w:val="00531F3F"/>
    <w:rsid w:val="005344AE"/>
    <w:rsid w:val="005350CB"/>
    <w:rsid w:val="005364B7"/>
    <w:rsid w:val="00536E16"/>
    <w:rsid w:val="005371BE"/>
    <w:rsid w:val="005378EA"/>
    <w:rsid w:val="00540FA0"/>
    <w:rsid w:val="005412CB"/>
    <w:rsid w:val="00541608"/>
    <w:rsid w:val="00542219"/>
    <w:rsid w:val="00545702"/>
    <w:rsid w:val="00545EE6"/>
    <w:rsid w:val="0054620C"/>
    <w:rsid w:val="00550221"/>
    <w:rsid w:val="005507B9"/>
    <w:rsid w:val="005508BB"/>
    <w:rsid w:val="0055341A"/>
    <w:rsid w:val="00553771"/>
    <w:rsid w:val="005548DD"/>
    <w:rsid w:val="0055586A"/>
    <w:rsid w:val="00556F9C"/>
    <w:rsid w:val="0055746B"/>
    <w:rsid w:val="005578FE"/>
    <w:rsid w:val="005602F1"/>
    <w:rsid w:val="00560B37"/>
    <w:rsid w:val="00560B97"/>
    <w:rsid w:val="00562B43"/>
    <w:rsid w:val="00562C6D"/>
    <w:rsid w:val="00566E29"/>
    <w:rsid w:val="00570142"/>
    <w:rsid w:val="0057118E"/>
    <w:rsid w:val="00572639"/>
    <w:rsid w:val="0057480F"/>
    <w:rsid w:val="005748EE"/>
    <w:rsid w:val="00580EBA"/>
    <w:rsid w:val="00580F6C"/>
    <w:rsid w:val="00581A4C"/>
    <w:rsid w:val="00581D81"/>
    <w:rsid w:val="0058358C"/>
    <w:rsid w:val="0058551D"/>
    <w:rsid w:val="005864DC"/>
    <w:rsid w:val="00587509"/>
    <w:rsid w:val="00587C58"/>
    <w:rsid w:val="005907A5"/>
    <w:rsid w:val="00590DEA"/>
    <w:rsid w:val="0059133B"/>
    <w:rsid w:val="00591AD8"/>
    <w:rsid w:val="00592229"/>
    <w:rsid w:val="0059317E"/>
    <w:rsid w:val="00594F2B"/>
    <w:rsid w:val="00595F88"/>
    <w:rsid w:val="005A02AE"/>
    <w:rsid w:val="005A05DE"/>
    <w:rsid w:val="005A1046"/>
    <w:rsid w:val="005A2EF0"/>
    <w:rsid w:val="005A32E3"/>
    <w:rsid w:val="005A5032"/>
    <w:rsid w:val="005A5558"/>
    <w:rsid w:val="005A615C"/>
    <w:rsid w:val="005A64E7"/>
    <w:rsid w:val="005A7C91"/>
    <w:rsid w:val="005B03F7"/>
    <w:rsid w:val="005B1E88"/>
    <w:rsid w:val="005B389F"/>
    <w:rsid w:val="005B5978"/>
    <w:rsid w:val="005B59E7"/>
    <w:rsid w:val="005B60CC"/>
    <w:rsid w:val="005C0B61"/>
    <w:rsid w:val="005C1C66"/>
    <w:rsid w:val="005C227A"/>
    <w:rsid w:val="005C2289"/>
    <w:rsid w:val="005C316D"/>
    <w:rsid w:val="005C40F4"/>
    <w:rsid w:val="005C497F"/>
    <w:rsid w:val="005C6425"/>
    <w:rsid w:val="005C6DFC"/>
    <w:rsid w:val="005D17DC"/>
    <w:rsid w:val="005D1893"/>
    <w:rsid w:val="005D210B"/>
    <w:rsid w:val="005D35BF"/>
    <w:rsid w:val="005D5140"/>
    <w:rsid w:val="005D5568"/>
    <w:rsid w:val="005D587A"/>
    <w:rsid w:val="005D6059"/>
    <w:rsid w:val="005D7677"/>
    <w:rsid w:val="005E1AFB"/>
    <w:rsid w:val="005E59D2"/>
    <w:rsid w:val="005E5EF5"/>
    <w:rsid w:val="005E5FAB"/>
    <w:rsid w:val="005E6A15"/>
    <w:rsid w:val="005E71B3"/>
    <w:rsid w:val="005F090B"/>
    <w:rsid w:val="005F1C57"/>
    <w:rsid w:val="005F29B1"/>
    <w:rsid w:val="006002D0"/>
    <w:rsid w:val="00600585"/>
    <w:rsid w:val="00600A22"/>
    <w:rsid w:val="006063CA"/>
    <w:rsid w:val="006119EB"/>
    <w:rsid w:val="00611E15"/>
    <w:rsid w:val="00612145"/>
    <w:rsid w:val="00613C81"/>
    <w:rsid w:val="00614DC0"/>
    <w:rsid w:val="00614E3E"/>
    <w:rsid w:val="00614EB2"/>
    <w:rsid w:val="00615D08"/>
    <w:rsid w:val="00616D53"/>
    <w:rsid w:val="0061746F"/>
    <w:rsid w:val="006204A8"/>
    <w:rsid w:val="00621B74"/>
    <w:rsid w:val="00622235"/>
    <w:rsid w:val="006234B0"/>
    <w:rsid w:val="00623797"/>
    <w:rsid w:val="00625905"/>
    <w:rsid w:val="00626F5D"/>
    <w:rsid w:val="006277ED"/>
    <w:rsid w:val="006303FD"/>
    <w:rsid w:val="006306C5"/>
    <w:rsid w:val="00630A68"/>
    <w:rsid w:val="00630F13"/>
    <w:rsid w:val="00633906"/>
    <w:rsid w:val="00634CF7"/>
    <w:rsid w:val="00635435"/>
    <w:rsid w:val="00635B5A"/>
    <w:rsid w:val="006360E5"/>
    <w:rsid w:val="0063646E"/>
    <w:rsid w:val="00636BBE"/>
    <w:rsid w:val="0063761A"/>
    <w:rsid w:val="006407F7"/>
    <w:rsid w:val="00641A30"/>
    <w:rsid w:val="0064249C"/>
    <w:rsid w:val="00642C0D"/>
    <w:rsid w:val="006435D6"/>
    <w:rsid w:val="00643A35"/>
    <w:rsid w:val="006442AD"/>
    <w:rsid w:val="00644F1F"/>
    <w:rsid w:val="006505F6"/>
    <w:rsid w:val="006509D1"/>
    <w:rsid w:val="00653C43"/>
    <w:rsid w:val="006556A4"/>
    <w:rsid w:val="00656BC6"/>
    <w:rsid w:val="00662940"/>
    <w:rsid w:val="0066306E"/>
    <w:rsid w:val="00663163"/>
    <w:rsid w:val="006632E3"/>
    <w:rsid w:val="006657F7"/>
    <w:rsid w:val="0066599B"/>
    <w:rsid w:val="00670232"/>
    <w:rsid w:val="00671D68"/>
    <w:rsid w:val="00672959"/>
    <w:rsid w:val="00672F9E"/>
    <w:rsid w:val="0067464B"/>
    <w:rsid w:val="00674932"/>
    <w:rsid w:val="00676F0B"/>
    <w:rsid w:val="00680C47"/>
    <w:rsid w:val="00681885"/>
    <w:rsid w:val="00682FF9"/>
    <w:rsid w:val="006858B1"/>
    <w:rsid w:val="006916EC"/>
    <w:rsid w:val="00693E9A"/>
    <w:rsid w:val="00695002"/>
    <w:rsid w:val="0069519B"/>
    <w:rsid w:val="006956AB"/>
    <w:rsid w:val="00695ABC"/>
    <w:rsid w:val="0069616E"/>
    <w:rsid w:val="00697399"/>
    <w:rsid w:val="00697B8C"/>
    <w:rsid w:val="00697BC1"/>
    <w:rsid w:val="00697F4B"/>
    <w:rsid w:val="006A019E"/>
    <w:rsid w:val="006A0C44"/>
    <w:rsid w:val="006A10D9"/>
    <w:rsid w:val="006A133F"/>
    <w:rsid w:val="006A138A"/>
    <w:rsid w:val="006A2D85"/>
    <w:rsid w:val="006A3718"/>
    <w:rsid w:val="006A3C3B"/>
    <w:rsid w:val="006A4CD0"/>
    <w:rsid w:val="006B382D"/>
    <w:rsid w:val="006B4A54"/>
    <w:rsid w:val="006B4F53"/>
    <w:rsid w:val="006B5A3A"/>
    <w:rsid w:val="006B5E28"/>
    <w:rsid w:val="006B63F7"/>
    <w:rsid w:val="006C066E"/>
    <w:rsid w:val="006C07CD"/>
    <w:rsid w:val="006C10A5"/>
    <w:rsid w:val="006C231E"/>
    <w:rsid w:val="006C3891"/>
    <w:rsid w:val="006C3D9A"/>
    <w:rsid w:val="006C3DD2"/>
    <w:rsid w:val="006D06A3"/>
    <w:rsid w:val="006D17BF"/>
    <w:rsid w:val="006D279A"/>
    <w:rsid w:val="006D2C14"/>
    <w:rsid w:val="006D3211"/>
    <w:rsid w:val="006D3258"/>
    <w:rsid w:val="006D4CF9"/>
    <w:rsid w:val="006E123D"/>
    <w:rsid w:val="006E161D"/>
    <w:rsid w:val="006E1931"/>
    <w:rsid w:val="006E2767"/>
    <w:rsid w:val="006E3233"/>
    <w:rsid w:val="006E47CC"/>
    <w:rsid w:val="006E54F2"/>
    <w:rsid w:val="006E5861"/>
    <w:rsid w:val="006E6298"/>
    <w:rsid w:val="006E7234"/>
    <w:rsid w:val="006E73BD"/>
    <w:rsid w:val="006E7BB9"/>
    <w:rsid w:val="006F328B"/>
    <w:rsid w:val="006F50D0"/>
    <w:rsid w:val="006F5FD5"/>
    <w:rsid w:val="006F63A3"/>
    <w:rsid w:val="006F6D91"/>
    <w:rsid w:val="006F71F6"/>
    <w:rsid w:val="006F7416"/>
    <w:rsid w:val="00702F67"/>
    <w:rsid w:val="007031F5"/>
    <w:rsid w:val="007037B9"/>
    <w:rsid w:val="00704565"/>
    <w:rsid w:val="0070596D"/>
    <w:rsid w:val="00705A31"/>
    <w:rsid w:val="0070696D"/>
    <w:rsid w:val="00706B9E"/>
    <w:rsid w:val="00706DF4"/>
    <w:rsid w:val="00707658"/>
    <w:rsid w:val="00707791"/>
    <w:rsid w:val="00707D42"/>
    <w:rsid w:val="00710577"/>
    <w:rsid w:val="00713017"/>
    <w:rsid w:val="00713E6C"/>
    <w:rsid w:val="00714610"/>
    <w:rsid w:val="00717715"/>
    <w:rsid w:val="007206AD"/>
    <w:rsid w:val="0072086F"/>
    <w:rsid w:val="007220F0"/>
    <w:rsid w:val="007229DD"/>
    <w:rsid w:val="0072387C"/>
    <w:rsid w:val="007240B1"/>
    <w:rsid w:val="0072577D"/>
    <w:rsid w:val="00725F57"/>
    <w:rsid w:val="00726807"/>
    <w:rsid w:val="007272B7"/>
    <w:rsid w:val="007274A1"/>
    <w:rsid w:val="007306F5"/>
    <w:rsid w:val="00732089"/>
    <w:rsid w:val="00732890"/>
    <w:rsid w:val="00732E76"/>
    <w:rsid w:val="00734625"/>
    <w:rsid w:val="00734E2C"/>
    <w:rsid w:val="00735D99"/>
    <w:rsid w:val="007369C9"/>
    <w:rsid w:val="0073702B"/>
    <w:rsid w:val="007378BF"/>
    <w:rsid w:val="007400A1"/>
    <w:rsid w:val="00740D43"/>
    <w:rsid w:val="007429EE"/>
    <w:rsid w:val="00743575"/>
    <w:rsid w:val="007437FA"/>
    <w:rsid w:val="00743AF1"/>
    <w:rsid w:val="00745649"/>
    <w:rsid w:val="00745ADD"/>
    <w:rsid w:val="00746540"/>
    <w:rsid w:val="00746DE1"/>
    <w:rsid w:val="00750C3F"/>
    <w:rsid w:val="007511CF"/>
    <w:rsid w:val="00751926"/>
    <w:rsid w:val="00752727"/>
    <w:rsid w:val="0075281C"/>
    <w:rsid w:val="00753097"/>
    <w:rsid w:val="00754265"/>
    <w:rsid w:val="00755B7B"/>
    <w:rsid w:val="00760194"/>
    <w:rsid w:val="007620CB"/>
    <w:rsid w:val="0076240A"/>
    <w:rsid w:val="00762C66"/>
    <w:rsid w:val="007634D8"/>
    <w:rsid w:val="00764647"/>
    <w:rsid w:val="007648EA"/>
    <w:rsid w:val="007656F7"/>
    <w:rsid w:val="00765A05"/>
    <w:rsid w:val="007678B7"/>
    <w:rsid w:val="00770393"/>
    <w:rsid w:val="00770398"/>
    <w:rsid w:val="00770954"/>
    <w:rsid w:val="007714C5"/>
    <w:rsid w:val="00773195"/>
    <w:rsid w:val="00775FA9"/>
    <w:rsid w:val="00780138"/>
    <w:rsid w:val="007815B3"/>
    <w:rsid w:val="00783040"/>
    <w:rsid w:val="00783253"/>
    <w:rsid w:val="00783A55"/>
    <w:rsid w:val="00783D92"/>
    <w:rsid w:val="00784FE2"/>
    <w:rsid w:val="007873CC"/>
    <w:rsid w:val="00787548"/>
    <w:rsid w:val="007903E9"/>
    <w:rsid w:val="00794275"/>
    <w:rsid w:val="007943E5"/>
    <w:rsid w:val="00794470"/>
    <w:rsid w:val="007953D5"/>
    <w:rsid w:val="007957E1"/>
    <w:rsid w:val="00796D88"/>
    <w:rsid w:val="00797AC2"/>
    <w:rsid w:val="007A051D"/>
    <w:rsid w:val="007A18A0"/>
    <w:rsid w:val="007A25A9"/>
    <w:rsid w:val="007A2B8C"/>
    <w:rsid w:val="007A2D26"/>
    <w:rsid w:val="007A4410"/>
    <w:rsid w:val="007A4436"/>
    <w:rsid w:val="007A6E38"/>
    <w:rsid w:val="007A7008"/>
    <w:rsid w:val="007A7AE6"/>
    <w:rsid w:val="007B0BF7"/>
    <w:rsid w:val="007B269F"/>
    <w:rsid w:val="007B2D79"/>
    <w:rsid w:val="007B2DED"/>
    <w:rsid w:val="007B49A5"/>
    <w:rsid w:val="007B63FC"/>
    <w:rsid w:val="007B6AF8"/>
    <w:rsid w:val="007B793D"/>
    <w:rsid w:val="007C19E3"/>
    <w:rsid w:val="007C1B3F"/>
    <w:rsid w:val="007C2E47"/>
    <w:rsid w:val="007C3E31"/>
    <w:rsid w:val="007C5F66"/>
    <w:rsid w:val="007C6A26"/>
    <w:rsid w:val="007C708C"/>
    <w:rsid w:val="007D352F"/>
    <w:rsid w:val="007D37CA"/>
    <w:rsid w:val="007D52F7"/>
    <w:rsid w:val="007E01E4"/>
    <w:rsid w:val="007E1E19"/>
    <w:rsid w:val="007E375B"/>
    <w:rsid w:val="007E3CBE"/>
    <w:rsid w:val="007E5DA9"/>
    <w:rsid w:val="007E5F29"/>
    <w:rsid w:val="007F15C9"/>
    <w:rsid w:val="007F272A"/>
    <w:rsid w:val="007F5D1B"/>
    <w:rsid w:val="007F6417"/>
    <w:rsid w:val="007F7AA3"/>
    <w:rsid w:val="00802B73"/>
    <w:rsid w:val="00803697"/>
    <w:rsid w:val="00803A99"/>
    <w:rsid w:val="00803CA4"/>
    <w:rsid w:val="00803D6F"/>
    <w:rsid w:val="00805BDE"/>
    <w:rsid w:val="00806631"/>
    <w:rsid w:val="00806931"/>
    <w:rsid w:val="0080746F"/>
    <w:rsid w:val="00807808"/>
    <w:rsid w:val="00810B28"/>
    <w:rsid w:val="00811987"/>
    <w:rsid w:val="00811DDB"/>
    <w:rsid w:val="008126B7"/>
    <w:rsid w:val="00812DFD"/>
    <w:rsid w:val="008141F5"/>
    <w:rsid w:val="00814298"/>
    <w:rsid w:val="00816F24"/>
    <w:rsid w:val="00820646"/>
    <w:rsid w:val="00820766"/>
    <w:rsid w:val="00822DCF"/>
    <w:rsid w:val="00823186"/>
    <w:rsid w:val="008233B2"/>
    <w:rsid w:val="008239AC"/>
    <w:rsid w:val="00823BB6"/>
    <w:rsid w:val="008258E9"/>
    <w:rsid w:val="00825BAD"/>
    <w:rsid w:val="00827BEA"/>
    <w:rsid w:val="0083081D"/>
    <w:rsid w:val="00830C08"/>
    <w:rsid w:val="00831057"/>
    <w:rsid w:val="0083140D"/>
    <w:rsid w:val="00831861"/>
    <w:rsid w:val="00832EA3"/>
    <w:rsid w:val="0083421E"/>
    <w:rsid w:val="008345DB"/>
    <w:rsid w:val="00835D32"/>
    <w:rsid w:val="0084044A"/>
    <w:rsid w:val="00842490"/>
    <w:rsid w:val="00843256"/>
    <w:rsid w:val="00843954"/>
    <w:rsid w:val="008445B8"/>
    <w:rsid w:val="00845629"/>
    <w:rsid w:val="00845A78"/>
    <w:rsid w:val="00850289"/>
    <w:rsid w:val="00850C9A"/>
    <w:rsid w:val="00852C2A"/>
    <w:rsid w:val="00857EF0"/>
    <w:rsid w:val="008607B7"/>
    <w:rsid w:val="00861C53"/>
    <w:rsid w:val="00861FAD"/>
    <w:rsid w:val="00862CAB"/>
    <w:rsid w:val="008636A4"/>
    <w:rsid w:val="00863CDA"/>
    <w:rsid w:val="00867A32"/>
    <w:rsid w:val="00870968"/>
    <w:rsid w:val="00871E51"/>
    <w:rsid w:val="008724F7"/>
    <w:rsid w:val="00872B11"/>
    <w:rsid w:val="0087332F"/>
    <w:rsid w:val="00873515"/>
    <w:rsid w:val="0087360D"/>
    <w:rsid w:val="00874FD9"/>
    <w:rsid w:val="008767F3"/>
    <w:rsid w:val="00877709"/>
    <w:rsid w:val="008779B3"/>
    <w:rsid w:val="008807FC"/>
    <w:rsid w:val="008809F0"/>
    <w:rsid w:val="00881348"/>
    <w:rsid w:val="00882560"/>
    <w:rsid w:val="00886F07"/>
    <w:rsid w:val="008876E3"/>
    <w:rsid w:val="00887C25"/>
    <w:rsid w:val="00895600"/>
    <w:rsid w:val="00895A4C"/>
    <w:rsid w:val="00895F57"/>
    <w:rsid w:val="008971EC"/>
    <w:rsid w:val="00897592"/>
    <w:rsid w:val="008A0EA5"/>
    <w:rsid w:val="008A1273"/>
    <w:rsid w:val="008A264A"/>
    <w:rsid w:val="008A27E1"/>
    <w:rsid w:val="008A7509"/>
    <w:rsid w:val="008A7B9E"/>
    <w:rsid w:val="008B277D"/>
    <w:rsid w:val="008B3BAA"/>
    <w:rsid w:val="008C15E9"/>
    <w:rsid w:val="008C21A2"/>
    <w:rsid w:val="008C4E07"/>
    <w:rsid w:val="008C774A"/>
    <w:rsid w:val="008C78CA"/>
    <w:rsid w:val="008C7926"/>
    <w:rsid w:val="008D2287"/>
    <w:rsid w:val="008D5116"/>
    <w:rsid w:val="008D604B"/>
    <w:rsid w:val="008D78A3"/>
    <w:rsid w:val="008E08D9"/>
    <w:rsid w:val="008E13D0"/>
    <w:rsid w:val="008E35AE"/>
    <w:rsid w:val="008E3CA9"/>
    <w:rsid w:val="008E454B"/>
    <w:rsid w:val="008E4731"/>
    <w:rsid w:val="008E7175"/>
    <w:rsid w:val="008E7855"/>
    <w:rsid w:val="008F0BBE"/>
    <w:rsid w:val="008F36AB"/>
    <w:rsid w:val="008F7FA4"/>
    <w:rsid w:val="00900B5E"/>
    <w:rsid w:val="00900BDE"/>
    <w:rsid w:val="0090262A"/>
    <w:rsid w:val="00905ADC"/>
    <w:rsid w:val="009071C6"/>
    <w:rsid w:val="009074D4"/>
    <w:rsid w:val="00907816"/>
    <w:rsid w:val="009105C4"/>
    <w:rsid w:val="00911C00"/>
    <w:rsid w:val="009122F3"/>
    <w:rsid w:val="00913A34"/>
    <w:rsid w:val="00913F8C"/>
    <w:rsid w:val="009156D0"/>
    <w:rsid w:val="009165BE"/>
    <w:rsid w:val="00917906"/>
    <w:rsid w:val="00917B91"/>
    <w:rsid w:val="00917BE2"/>
    <w:rsid w:val="00920B92"/>
    <w:rsid w:val="0092134A"/>
    <w:rsid w:val="00923222"/>
    <w:rsid w:val="00924C34"/>
    <w:rsid w:val="0093174A"/>
    <w:rsid w:val="009325BA"/>
    <w:rsid w:val="00933953"/>
    <w:rsid w:val="00934BE7"/>
    <w:rsid w:val="0093578D"/>
    <w:rsid w:val="00935C34"/>
    <w:rsid w:val="0093627B"/>
    <w:rsid w:val="009364FF"/>
    <w:rsid w:val="00936D96"/>
    <w:rsid w:val="009402C9"/>
    <w:rsid w:val="009422F9"/>
    <w:rsid w:val="00945FC4"/>
    <w:rsid w:val="0094666D"/>
    <w:rsid w:val="009466D1"/>
    <w:rsid w:val="009473B7"/>
    <w:rsid w:val="00950382"/>
    <w:rsid w:val="00951D1B"/>
    <w:rsid w:val="00953467"/>
    <w:rsid w:val="00953708"/>
    <w:rsid w:val="009538A3"/>
    <w:rsid w:val="009546FB"/>
    <w:rsid w:val="00954E45"/>
    <w:rsid w:val="00957E51"/>
    <w:rsid w:val="00960E42"/>
    <w:rsid w:val="00961DA0"/>
    <w:rsid w:val="0096232C"/>
    <w:rsid w:val="0096349B"/>
    <w:rsid w:val="009642C0"/>
    <w:rsid w:val="009652C6"/>
    <w:rsid w:val="00965501"/>
    <w:rsid w:val="009657C1"/>
    <w:rsid w:val="00966CEA"/>
    <w:rsid w:val="009673F3"/>
    <w:rsid w:val="009727B7"/>
    <w:rsid w:val="00972CF7"/>
    <w:rsid w:val="00972D43"/>
    <w:rsid w:val="00974F18"/>
    <w:rsid w:val="0097515C"/>
    <w:rsid w:val="0097555E"/>
    <w:rsid w:val="00982977"/>
    <w:rsid w:val="009850D9"/>
    <w:rsid w:val="00985674"/>
    <w:rsid w:val="00992C94"/>
    <w:rsid w:val="0099350D"/>
    <w:rsid w:val="0099689F"/>
    <w:rsid w:val="00997176"/>
    <w:rsid w:val="009972B4"/>
    <w:rsid w:val="009A0A82"/>
    <w:rsid w:val="009A3277"/>
    <w:rsid w:val="009A360C"/>
    <w:rsid w:val="009A4EA2"/>
    <w:rsid w:val="009A7752"/>
    <w:rsid w:val="009B2457"/>
    <w:rsid w:val="009B3FEE"/>
    <w:rsid w:val="009B505F"/>
    <w:rsid w:val="009B579E"/>
    <w:rsid w:val="009B5972"/>
    <w:rsid w:val="009B6AE8"/>
    <w:rsid w:val="009B7CC5"/>
    <w:rsid w:val="009B7E9F"/>
    <w:rsid w:val="009C16FE"/>
    <w:rsid w:val="009C195E"/>
    <w:rsid w:val="009C1B08"/>
    <w:rsid w:val="009C2518"/>
    <w:rsid w:val="009C2DB8"/>
    <w:rsid w:val="009C34D5"/>
    <w:rsid w:val="009C5DFD"/>
    <w:rsid w:val="009C60A2"/>
    <w:rsid w:val="009C683E"/>
    <w:rsid w:val="009C76E3"/>
    <w:rsid w:val="009C7A0A"/>
    <w:rsid w:val="009D04A7"/>
    <w:rsid w:val="009D34A9"/>
    <w:rsid w:val="009D3677"/>
    <w:rsid w:val="009D388C"/>
    <w:rsid w:val="009D3A63"/>
    <w:rsid w:val="009D503C"/>
    <w:rsid w:val="009D5F8F"/>
    <w:rsid w:val="009E10EE"/>
    <w:rsid w:val="009E1664"/>
    <w:rsid w:val="009E20FE"/>
    <w:rsid w:val="009E2704"/>
    <w:rsid w:val="009E322F"/>
    <w:rsid w:val="009E3C3C"/>
    <w:rsid w:val="009E41CA"/>
    <w:rsid w:val="009E5115"/>
    <w:rsid w:val="009E686C"/>
    <w:rsid w:val="009E7AEF"/>
    <w:rsid w:val="009E7BDB"/>
    <w:rsid w:val="009F0F9C"/>
    <w:rsid w:val="009F1D84"/>
    <w:rsid w:val="009F31B0"/>
    <w:rsid w:val="009F4363"/>
    <w:rsid w:val="009F5BEC"/>
    <w:rsid w:val="009F6D7A"/>
    <w:rsid w:val="00A001E2"/>
    <w:rsid w:val="00A0022B"/>
    <w:rsid w:val="00A008E0"/>
    <w:rsid w:val="00A00AD2"/>
    <w:rsid w:val="00A02795"/>
    <w:rsid w:val="00A04015"/>
    <w:rsid w:val="00A04EFC"/>
    <w:rsid w:val="00A0559D"/>
    <w:rsid w:val="00A06450"/>
    <w:rsid w:val="00A101A4"/>
    <w:rsid w:val="00A1021A"/>
    <w:rsid w:val="00A11A88"/>
    <w:rsid w:val="00A11D33"/>
    <w:rsid w:val="00A12247"/>
    <w:rsid w:val="00A13E4F"/>
    <w:rsid w:val="00A141A6"/>
    <w:rsid w:val="00A20184"/>
    <w:rsid w:val="00A204FB"/>
    <w:rsid w:val="00A208A9"/>
    <w:rsid w:val="00A21042"/>
    <w:rsid w:val="00A210EE"/>
    <w:rsid w:val="00A21318"/>
    <w:rsid w:val="00A22259"/>
    <w:rsid w:val="00A225D1"/>
    <w:rsid w:val="00A231FE"/>
    <w:rsid w:val="00A23B06"/>
    <w:rsid w:val="00A2419B"/>
    <w:rsid w:val="00A25AA8"/>
    <w:rsid w:val="00A26878"/>
    <w:rsid w:val="00A32A1D"/>
    <w:rsid w:val="00A34206"/>
    <w:rsid w:val="00A3456F"/>
    <w:rsid w:val="00A34914"/>
    <w:rsid w:val="00A35282"/>
    <w:rsid w:val="00A362D0"/>
    <w:rsid w:val="00A363E4"/>
    <w:rsid w:val="00A36C78"/>
    <w:rsid w:val="00A36EBB"/>
    <w:rsid w:val="00A374FB"/>
    <w:rsid w:val="00A4081B"/>
    <w:rsid w:val="00A41E3C"/>
    <w:rsid w:val="00A429FA"/>
    <w:rsid w:val="00A42FAC"/>
    <w:rsid w:val="00A449E5"/>
    <w:rsid w:val="00A473C6"/>
    <w:rsid w:val="00A50E66"/>
    <w:rsid w:val="00A51C90"/>
    <w:rsid w:val="00A54191"/>
    <w:rsid w:val="00A566AF"/>
    <w:rsid w:val="00A57AFF"/>
    <w:rsid w:val="00A57DC9"/>
    <w:rsid w:val="00A61043"/>
    <w:rsid w:val="00A631D2"/>
    <w:rsid w:val="00A64C33"/>
    <w:rsid w:val="00A657B1"/>
    <w:rsid w:val="00A65AF1"/>
    <w:rsid w:val="00A66CBE"/>
    <w:rsid w:val="00A670FC"/>
    <w:rsid w:val="00A67943"/>
    <w:rsid w:val="00A67A2B"/>
    <w:rsid w:val="00A67A5B"/>
    <w:rsid w:val="00A70522"/>
    <w:rsid w:val="00A70E64"/>
    <w:rsid w:val="00A71C33"/>
    <w:rsid w:val="00A7292E"/>
    <w:rsid w:val="00A737DC"/>
    <w:rsid w:val="00A73E03"/>
    <w:rsid w:val="00A7581F"/>
    <w:rsid w:val="00A75B84"/>
    <w:rsid w:val="00A7654A"/>
    <w:rsid w:val="00A765CA"/>
    <w:rsid w:val="00A76A29"/>
    <w:rsid w:val="00A772D8"/>
    <w:rsid w:val="00A805D1"/>
    <w:rsid w:val="00A8236B"/>
    <w:rsid w:val="00A827DE"/>
    <w:rsid w:val="00A82DC3"/>
    <w:rsid w:val="00A83DC1"/>
    <w:rsid w:val="00A87A70"/>
    <w:rsid w:val="00A90DBF"/>
    <w:rsid w:val="00A92822"/>
    <w:rsid w:val="00A92B22"/>
    <w:rsid w:val="00A961B3"/>
    <w:rsid w:val="00A96C27"/>
    <w:rsid w:val="00A97022"/>
    <w:rsid w:val="00A97A60"/>
    <w:rsid w:val="00AA137C"/>
    <w:rsid w:val="00AA2C53"/>
    <w:rsid w:val="00AA369E"/>
    <w:rsid w:val="00AA3C7E"/>
    <w:rsid w:val="00AA4C31"/>
    <w:rsid w:val="00AA594D"/>
    <w:rsid w:val="00AA60FD"/>
    <w:rsid w:val="00AA6805"/>
    <w:rsid w:val="00AA7509"/>
    <w:rsid w:val="00AB1492"/>
    <w:rsid w:val="00AB213C"/>
    <w:rsid w:val="00AB4151"/>
    <w:rsid w:val="00AB4D3B"/>
    <w:rsid w:val="00AB4D84"/>
    <w:rsid w:val="00AB6A63"/>
    <w:rsid w:val="00AB6B58"/>
    <w:rsid w:val="00AC0726"/>
    <w:rsid w:val="00AC1775"/>
    <w:rsid w:val="00AC3B04"/>
    <w:rsid w:val="00AC3EEC"/>
    <w:rsid w:val="00AC58D4"/>
    <w:rsid w:val="00AC5BBE"/>
    <w:rsid w:val="00AC6101"/>
    <w:rsid w:val="00AC65BD"/>
    <w:rsid w:val="00AC7E1B"/>
    <w:rsid w:val="00AC7FA0"/>
    <w:rsid w:val="00AD1237"/>
    <w:rsid w:val="00AD1FAA"/>
    <w:rsid w:val="00AD31BC"/>
    <w:rsid w:val="00AD3609"/>
    <w:rsid w:val="00AD3923"/>
    <w:rsid w:val="00AD67B4"/>
    <w:rsid w:val="00AD76DF"/>
    <w:rsid w:val="00AE0C14"/>
    <w:rsid w:val="00AE1106"/>
    <w:rsid w:val="00AE45E2"/>
    <w:rsid w:val="00AE474A"/>
    <w:rsid w:val="00AE49EE"/>
    <w:rsid w:val="00AE5C53"/>
    <w:rsid w:val="00AE6B5E"/>
    <w:rsid w:val="00AF0B60"/>
    <w:rsid w:val="00AF0EED"/>
    <w:rsid w:val="00AF17BE"/>
    <w:rsid w:val="00AF1C0B"/>
    <w:rsid w:val="00AF228C"/>
    <w:rsid w:val="00AF3009"/>
    <w:rsid w:val="00AF4776"/>
    <w:rsid w:val="00AF70A6"/>
    <w:rsid w:val="00B01EE9"/>
    <w:rsid w:val="00B02598"/>
    <w:rsid w:val="00B038B2"/>
    <w:rsid w:val="00B046B3"/>
    <w:rsid w:val="00B04AEF"/>
    <w:rsid w:val="00B0713E"/>
    <w:rsid w:val="00B071C1"/>
    <w:rsid w:val="00B1020D"/>
    <w:rsid w:val="00B10A2B"/>
    <w:rsid w:val="00B10F07"/>
    <w:rsid w:val="00B11BBF"/>
    <w:rsid w:val="00B14D48"/>
    <w:rsid w:val="00B16514"/>
    <w:rsid w:val="00B211C2"/>
    <w:rsid w:val="00B21BA4"/>
    <w:rsid w:val="00B227BB"/>
    <w:rsid w:val="00B25716"/>
    <w:rsid w:val="00B261B5"/>
    <w:rsid w:val="00B26D03"/>
    <w:rsid w:val="00B26FB6"/>
    <w:rsid w:val="00B27C73"/>
    <w:rsid w:val="00B27DA3"/>
    <w:rsid w:val="00B27F9A"/>
    <w:rsid w:val="00B304DE"/>
    <w:rsid w:val="00B32452"/>
    <w:rsid w:val="00B32E96"/>
    <w:rsid w:val="00B3378C"/>
    <w:rsid w:val="00B34921"/>
    <w:rsid w:val="00B34F3E"/>
    <w:rsid w:val="00B35A5C"/>
    <w:rsid w:val="00B35E67"/>
    <w:rsid w:val="00B379F0"/>
    <w:rsid w:val="00B4024F"/>
    <w:rsid w:val="00B40690"/>
    <w:rsid w:val="00B4162C"/>
    <w:rsid w:val="00B4628B"/>
    <w:rsid w:val="00B46A8A"/>
    <w:rsid w:val="00B46C7B"/>
    <w:rsid w:val="00B50181"/>
    <w:rsid w:val="00B51AD4"/>
    <w:rsid w:val="00B526E4"/>
    <w:rsid w:val="00B52C5C"/>
    <w:rsid w:val="00B57A15"/>
    <w:rsid w:val="00B60967"/>
    <w:rsid w:val="00B60F87"/>
    <w:rsid w:val="00B61CC7"/>
    <w:rsid w:val="00B62555"/>
    <w:rsid w:val="00B732A6"/>
    <w:rsid w:val="00B73C50"/>
    <w:rsid w:val="00B756CB"/>
    <w:rsid w:val="00B76996"/>
    <w:rsid w:val="00B76E0C"/>
    <w:rsid w:val="00B772DC"/>
    <w:rsid w:val="00B82485"/>
    <w:rsid w:val="00B826C7"/>
    <w:rsid w:val="00B83521"/>
    <w:rsid w:val="00B84F15"/>
    <w:rsid w:val="00B85429"/>
    <w:rsid w:val="00B858ED"/>
    <w:rsid w:val="00B85A38"/>
    <w:rsid w:val="00B85E39"/>
    <w:rsid w:val="00B86F1A"/>
    <w:rsid w:val="00B8748B"/>
    <w:rsid w:val="00B90061"/>
    <w:rsid w:val="00B90C4A"/>
    <w:rsid w:val="00B92995"/>
    <w:rsid w:val="00B92E71"/>
    <w:rsid w:val="00B93C70"/>
    <w:rsid w:val="00B947D7"/>
    <w:rsid w:val="00B95713"/>
    <w:rsid w:val="00B96E9E"/>
    <w:rsid w:val="00B9773C"/>
    <w:rsid w:val="00BA58E3"/>
    <w:rsid w:val="00BA5942"/>
    <w:rsid w:val="00BA5FB9"/>
    <w:rsid w:val="00BA630B"/>
    <w:rsid w:val="00BA7C72"/>
    <w:rsid w:val="00BB1214"/>
    <w:rsid w:val="00BB49DC"/>
    <w:rsid w:val="00BB67CA"/>
    <w:rsid w:val="00BB684F"/>
    <w:rsid w:val="00BB70AD"/>
    <w:rsid w:val="00BC00EB"/>
    <w:rsid w:val="00BC0C33"/>
    <w:rsid w:val="00BC0EE1"/>
    <w:rsid w:val="00BC2373"/>
    <w:rsid w:val="00BC2D3A"/>
    <w:rsid w:val="00BC3C07"/>
    <w:rsid w:val="00BC3DC2"/>
    <w:rsid w:val="00BC483E"/>
    <w:rsid w:val="00BC5060"/>
    <w:rsid w:val="00BC58CA"/>
    <w:rsid w:val="00BC65AB"/>
    <w:rsid w:val="00BC6A9E"/>
    <w:rsid w:val="00BC6D7B"/>
    <w:rsid w:val="00BC7057"/>
    <w:rsid w:val="00BD097A"/>
    <w:rsid w:val="00BD26DD"/>
    <w:rsid w:val="00BD384F"/>
    <w:rsid w:val="00BD43C8"/>
    <w:rsid w:val="00BD5188"/>
    <w:rsid w:val="00BE1CB6"/>
    <w:rsid w:val="00BE2D68"/>
    <w:rsid w:val="00BE4A15"/>
    <w:rsid w:val="00BE5237"/>
    <w:rsid w:val="00BE5C60"/>
    <w:rsid w:val="00BE62E5"/>
    <w:rsid w:val="00BF38EE"/>
    <w:rsid w:val="00BF4B04"/>
    <w:rsid w:val="00BF4BF4"/>
    <w:rsid w:val="00BF6632"/>
    <w:rsid w:val="00C00211"/>
    <w:rsid w:val="00C00C7D"/>
    <w:rsid w:val="00C02108"/>
    <w:rsid w:val="00C030C4"/>
    <w:rsid w:val="00C03417"/>
    <w:rsid w:val="00C037F0"/>
    <w:rsid w:val="00C04333"/>
    <w:rsid w:val="00C056E9"/>
    <w:rsid w:val="00C06106"/>
    <w:rsid w:val="00C06DD3"/>
    <w:rsid w:val="00C10F0A"/>
    <w:rsid w:val="00C12163"/>
    <w:rsid w:val="00C12D95"/>
    <w:rsid w:val="00C13B3D"/>
    <w:rsid w:val="00C15EDB"/>
    <w:rsid w:val="00C17058"/>
    <w:rsid w:val="00C2062A"/>
    <w:rsid w:val="00C2247F"/>
    <w:rsid w:val="00C23836"/>
    <w:rsid w:val="00C24158"/>
    <w:rsid w:val="00C24198"/>
    <w:rsid w:val="00C2584E"/>
    <w:rsid w:val="00C262BB"/>
    <w:rsid w:val="00C30D90"/>
    <w:rsid w:val="00C310A5"/>
    <w:rsid w:val="00C314AB"/>
    <w:rsid w:val="00C31A64"/>
    <w:rsid w:val="00C31E7D"/>
    <w:rsid w:val="00C31E94"/>
    <w:rsid w:val="00C3295E"/>
    <w:rsid w:val="00C3485C"/>
    <w:rsid w:val="00C4036F"/>
    <w:rsid w:val="00C43EA9"/>
    <w:rsid w:val="00C44B73"/>
    <w:rsid w:val="00C4720E"/>
    <w:rsid w:val="00C4738A"/>
    <w:rsid w:val="00C50C86"/>
    <w:rsid w:val="00C52D63"/>
    <w:rsid w:val="00C54A41"/>
    <w:rsid w:val="00C55FFE"/>
    <w:rsid w:val="00C60232"/>
    <w:rsid w:val="00C60289"/>
    <w:rsid w:val="00C6166E"/>
    <w:rsid w:val="00C624EA"/>
    <w:rsid w:val="00C62B97"/>
    <w:rsid w:val="00C67157"/>
    <w:rsid w:val="00C6722B"/>
    <w:rsid w:val="00C70781"/>
    <w:rsid w:val="00C71693"/>
    <w:rsid w:val="00C71E95"/>
    <w:rsid w:val="00C73064"/>
    <w:rsid w:val="00C73108"/>
    <w:rsid w:val="00C73A71"/>
    <w:rsid w:val="00C73AE3"/>
    <w:rsid w:val="00C740BA"/>
    <w:rsid w:val="00C74CE4"/>
    <w:rsid w:val="00C74FB9"/>
    <w:rsid w:val="00C7797B"/>
    <w:rsid w:val="00C815CA"/>
    <w:rsid w:val="00C81C25"/>
    <w:rsid w:val="00C8257B"/>
    <w:rsid w:val="00C82645"/>
    <w:rsid w:val="00C82848"/>
    <w:rsid w:val="00C83087"/>
    <w:rsid w:val="00C84769"/>
    <w:rsid w:val="00C8518B"/>
    <w:rsid w:val="00C86593"/>
    <w:rsid w:val="00C866EA"/>
    <w:rsid w:val="00C87DA3"/>
    <w:rsid w:val="00C904D0"/>
    <w:rsid w:val="00C91724"/>
    <w:rsid w:val="00C940BC"/>
    <w:rsid w:val="00C95675"/>
    <w:rsid w:val="00C95815"/>
    <w:rsid w:val="00C96AD3"/>
    <w:rsid w:val="00C971DE"/>
    <w:rsid w:val="00C97D1B"/>
    <w:rsid w:val="00CA1FF1"/>
    <w:rsid w:val="00CA2093"/>
    <w:rsid w:val="00CA24D7"/>
    <w:rsid w:val="00CA2C04"/>
    <w:rsid w:val="00CA33EF"/>
    <w:rsid w:val="00CA4D9E"/>
    <w:rsid w:val="00CA5575"/>
    <w:rsid w:val="00CA5D70"/>
    <w:rsid w:val="00CA65B0"/>
    <w:rsid w:val="00CB0C6D"/>
    <w:rsid w:val="00CB111A"/>
    <w:rsid w:val="00CB7D73"/>
    <w:rsid w:val="00CC0170"/>
    <w:rsid w:val="00CC084A"/>
    <w:rsid w:val="00CC160C"/>
    <w:rsid w:val="00CC2B85"/>
    <w:rsid w:val="00CC3EBC"/>
    <w:rsid w:val="00CC54B9"/>
    <w:rsid w:val="00CC646C"/>
    <w:rsid w:val="00CD03BF"/>
    <w:rsid w:val="00CD0E9E"/>
    <w:rsid w:val="00CD187B"/>
    <w:rsid w:val="00CD3789"/>
    <w:rsid w:val="00CD38B8"/>
    <w:rsid w:val="00CD7F4B"/>
    <w:rsid w:val="00CE18B2"/>
    <w:rsid w:val="00CE27BD"/>
    <w:rsid w:val="00CE388C"/>
    <w:rsid w:val="00CE41AE"/>
    <w:rsid w:val="00CE70E4"/>
    <w:rsid w:val="00CF1CCA"/>
    <w:rsid w:val="00CF1F38"/>
    <w:rsid w:val="00CF2CFF"/>
    <w:rsid w:val="00CF3C72"/>
    <w:rsid w:val="00CF3D83"/>
    <w:rsid w:val="00CF535E"/>
    <w:rsid w:val="00CF5429"/>
    <w:rsid w:val="00CF54B3"/>
    <w:rsid w:val="00CF5E56"/>
    <w:rsid w:val="00CF6DD0"/>
    <w:rsid w:val="00CF6EC4"/>
    <w:rsid w:val="00CF7BF2"/>
    <w:rsid w:val="00D007BB"/>
    <w:rsid w:val="00D00BB0"/>
    <w:rsid w:val="00D01B59"/>
    <w:rsid w:val="00D034AD"/>
    <w:rsid w:val="00D03D5E"/>
    <w:rsid w:val="00D0435D"/>
    <w:rsid w:val="00D052B7"/>
    <w:rsid w:val="00D05B48"/>
    <w:rsid w:val="00D05F05"/>
    <w:rsid w:val="00D1006A"/>
    <w:rsid w:val="00D1136C"/>
    <w:rsid w:val="00D13326"/>
    <w:rsid w:val="00D13BE0"/>
    <w:rsid w:val="00D14093"/>
    <w:rsid w:val="00D150A7"/>
    <w:rsid w:val="00D16C02"/>
    <w:rsid w:val="00D17D00"/>
    <w:rsid w:val="00D20BFD"/>
    <w:rsid w:val="00D21E14"/>
    <w:rsid w:val="00D23D09"/>
    <w:rsid w:val="00D262EA"/>
    <w:rsid w:val="00D2631D"/>
    <w:rsid w:val="00D277FC"/>
    <w:rsid w:val="00D311DC"/>
    <w:rsid w:val="00D32549"/>
    <w:rsid w:val="00D33429"/>
    <w:rsid w:val="00D34189"/>
    <w:rsid w:val="00D35CA9"/>
    <w:rsid w:val="00D35F60"/>
    <w:rsid w:val="00D371DB"/>
    <w:rsid w:val="00D413C5"/>
    <w:rsid w:val="00D41505"/>
    <w:rsid w:val="00D42A36"/>
    <w:rsid w:val="00D432DC"/>
    <w:rsid w:val="00D44090"/>
    <w:rsid w:val="00D445B9"/>
    <w:rsid w:val="00D451C8"/>
    <w:rsid w:val="00D473DB"/>
    <w:rsid w:val="00D47F22"/>
    <w:rsid w:val="00D50687"/>
    <w:rsid w:val="00D52153"/>
    <w:rsid w:val="00D52E25"/>
    <w:rsid w:val="00D52E31"/>
    <w:rsid w:val="00D54815"/>
    <w:rsid w:val="00D54FE6"/>
    <w:rsid w:val="00D55E36"/>
    <w:rsid w:val="00D560F1"/>
    <w:rsid w:val="00D5709B"/>
    <w:rsid w:val="00D57A6A"/>
    <w:rsid w:val="00D57B51"/>
    <w:rsid w:val="00D608AE"/>
    <w:rsid w:val="00D65AC3"/>
    <w:rsid w:val="00D6612A"/>
    <w:rsid w:val="00D6681A"/>
    <w:rsid w:val="00D676D7"/>
    <w:rsid w:val="00D7000B"/>
    <w:rsid w:val="00D704F1"/>
    <w:rsid w:val="00D70E25"/>
    <w:rsid w:val="00D722F0"/>
    <w:rsid w:val="00D72414"/>
    <w:rsid w:val="00D72E2B"/>
    <w:rsid w:val="00D736A1"/>
    <w:rsid w:val="00D737DB"/>
    <w:rsid w:val="00D76011"/>
    <w:rsid w:val="00D838D1"/>
    <w:rsid w:val="00D86CF2"/>
    <w:rsid w:val="00D87120"/>
    <w:rsid w:val="00D902A1"/>
    <w:rsid w:val="00D90623"/>
    <w:rsid w:val="00D90A7D"/>
    <w:rsid w:val="00D91FEA"/>
    <w:rsid w:val="00D92722"/>
    <w:rsid w:val="00D95793"/>
    <w:rsid w:val="00DA1A59"/>
    <w:rsid w:val="00DA3B3A"/>
    <w:rsid w:val="00DA531E"/>
    <w:rsid w:val="00DA5645"/>
    <w:rsid w:val="00DA6F60"/>
    <w:rsid w:val="00DB0E27"/>
    <w:rsid w:val="00DB1FC1"/>
    <w:rsid w:val="00DB2C4F"/>
    <w:rsid w:val="00DB2DC9"/>
    <w:rsid w:val="00DB3693"/>
    <w:rsid w:val="00DB3CF9"/>
    <w:rsid w:val="00DB7E83"/>
    <w:rsid w:val="00DC0CE4"/>
    <w:rsid w:val="00DC2C81"/>
    <w:rsid w:val="00DC4C43"/>
    <w:rsid w:val="00DC522D"/>
    <w:rsid w:val="00DC63DE"/>
    <w:rsid w:val="00DC6594"/>
    <w:rsid w:val="00DC6895"/>
    <w:rsid w:val="00DC6BF4"/>
    <w:rsid w:val="00DC7DA9"/>
    <w:rsid w:val="00DD0C6F"/>
    <w:rsid w:val="00DD0FA2"/>
    <w:rsid w:val="00DD1526"/>
    <w:rsid w:val="00DD3184"/>
    <w:rsid w:val="00DD31D4"/>
    <w:rsid w:val="00DD4977"/>
    <w:rsid w:val="00DD4EDB"/>
    <w:rsid w:val="00DD618B"/>
    <w:rsid w:val="00DE0C9C"/>
    <w:rsid w:val="00DE1E2F"/>
    <w:rsid w:val="00DE2756"/>
    <w:rsid w:val="00DE3E20"/>
    <w:rsid w:val="00DE754F"/>
    <w:rsid w:val="00DE774B"/>
    <w:rsid w:val="00DF20F8"/>
    <w:rsid w:val="00DF24AA"/>
    <w:rsid w:val="00DF3613"/>
    <w:rsid w:val="00DF4207"/>
    <w:rsid w:val="00DF42E3"/>
    <w:rsid w:val="00DF4351"/>
    <w:rsid w:val="00DF46BB"/>
    <w:rsid w:val="00DF47B8"/>
    <w:rsid w:val="00DF4880"/>
    <w:rsid w:val="00DF56AE"/>
    <w:rsid w:val="00DF60B1"/>
    <w:rsid w:val="00DF74E8"/>
    <w:rsid w:val="00E00A69"/>
    <w:rsid w:val="00E010AA"/>
    <w:rsid w:val="00E01928"/>
    <w:rsid w:val="00E02B23"/>
    <w:rsid w:val="00E03837"/>
    <w:rsid w:val="00E04700"/>
    <w:rsid w:val="00E04DF9"/>
    <w:rsid w:val="00E04F5A"/>
    <w:rsid w:val="00E05541"/>
    <w:rsid w:val="00E057D0"/>
    <w:rsid w:val="00E0627F"/>
    <w:rsid w:val="00E06ACA"/>
    <w:rsid w:val="00E06AD8"/>
    <w:rsid w:val="00E073FB"/>
    <w:rsid w:val="00E07D92"/>
    <w:rsid w:val="00E1083C"/>
    <w:rsid w:val="00E11D84"/>
    <w:rsid w:val="00E13B49"/>
    <w:rsid w:val="00E1488E"/>
    <w:rsid w:val="00E1629D"/>
    <w:rsid w:val="00E1730A"/>
    <w:rsid w:val="00E1750D"/>
    <w:rsid w:val="00E179BE"/>
    <w:rsid w:val="00E17C25"/>
    <w:rsid w:val="00E235F9"/>
    <w:rsid w:val="00E243DD"/>
    <w:rsid w:val="00E249DD"/>
    <w:rsid w:val="00E24C09"/>
    <w:rsid w:val="00E254D0"/>
    <w:rsid w:val="00E26303"/>
    <w:rsid w:val="00E269CB"/>
    <w:rsid w:val="00E26E00"/>
    <w:rsid w:val="00E26F3C"/>
    <w:rsid w:val="00E3194A"/>
    <w:rsid w:val="00E31AF9"/>
    <w:rsid w:val="00E31B82"/>
    <w:rsid w:val="00E33D9A"/>
    <w:rsid w:val="00E34A96"/>
    <w:rsid w:val="00E403E0"/>
    <w:rsid w:val="00E408E1"/>
    <w:rsid w:val="00E413D5"/>
    <w:rsid w:val="00E420CE"/>
    <w:rsid w:val="00E429B8"/>
    <w:rsid w:val="00E46E84"/>
    <w:rsid w:val="00E46F46"/>
    <w:rsid w:val="00E47B09"/>
    <w:rsid w:val="00E50560"/>
    <w:rsid w:val="00E51F51"/>
    <w:rsid w:val="00E5222E"/>
    <w:rsid w:val="00E52B54"/>
    <w:rsid w:val="00E555D6"/>
    <w:rsid w:val="00E56F40"/>
    <w:rsid w:val="00E607B5"/>
    <w:rsid w:val="00E60EF5"/>
    <w:rsid w:val="00E6254E"/>
    <w:rsid w:val="00E62D9E"/>
    <w:rsid w:val="00E63973"/>
    <w:rsid w:val="00E63E89"/>
    <w:rsid w:val="00E641F5"/>
    <w:rsid w:val="00E64A2F"/>
    <w:rsid w:val="00E65641"/>
    <w:rsid w:val="00E7020B"/>
    <w:rsid w:val="00E70C4F"/>
    <w:rsid w:val="00E7324A"/>
    <w:rsid w:val="00E739C6"/>
    <w:rsid w:val="00E74670"/>
    <w:rsid w:val="00E76A33"/>
    <w:rsid w:val="00E76AFE"/>
    <w:rsid w:val="00E778D7"/>
    <w:rsid w:val="00E77C57"/>
    <w:rsid w:val="00E807D6"/>
    <w:rsid w:val="00E81279"/>
    <w:rsid w:val="00E817DF"/>
    <w:rsid w:val="00E81888"/>
    <w:rsid w:val="00E82117"/>
    <w:rsid w:val="00E8333C"/>
    <w:rsid w:val="00E8631E"/>
    <w:rsid w:val="00E90DB7"/>
    <w:rsid w:val="00E90E7D"/>
    <w:rsid w:val="00E928F0"/>
    <w:rsid w:val="00E95BA7"/>
    <w:rsid w:val="00E96C0A"/>
    <w:rsid w:val="00EA122B"/>
    <w:rsid w:val="00EA178E"/>
    <w:rsid w:val="00EA1827"/>
    <w:rsid w:val="00EA2CD7"/>
    <w:rsid w:val="00EA2F33"/>
    <w:rsid w:val="00EA4AEA"/>
    <w:rsid w:val="00EA5348"/>
    <w:rsid w:val="00EA5FA2"/>
    <w:rsid w:val="00EB008A"/>
    <w:rsid w:val="00EB09F0"/>
    <w:rsid w:val="00EB1B74"/>
    <w:rsid w:val="00EB32A1"/>
    <w:rsid w:val="00EB3C08"/>
    <w:rsid w:val="00EB7AAF"/>
    <w:rsid w:val="00EB7C72"/>
    <w:rsid w:val="00EC0144"/>
    <w:rsid w:val="00EC07BF"/>
    <w:rsid w:val="00EC20B6"/>
    <w:rsid w:val="00EC4178"/>
    <w:rsid w:val="00EC5221"/>
    <w:rsid w:val="00EC564A"/>
    <w:rsid w:val="00EC77A7"/>
    <w:rsid w:val="00ED0637"/>
    <w:rsid w:val="00ED0B75"/>
    <w:rsid w:val="00ED0CA5"/>
    <w:rsid w:val="00ED30B7"/>
    <w:rsid w:val="00ED3BCA"/>
    <w:rsid w:val="00ED43DA"/>
    <w:rsid w:val="00ED6289"/>
    <w:rsid w:val="00ED63DD"/>
    <w:rsid w:val="00ED74BF"/>
    <w:rsid w:val="00ED7D8A"/>
    <w:rsid w:val="00EE0A26"/>
    <w:rsid w:val="00EE0B22"/>
    <w:rsid w:val="00EE1EFE"/>
    <w:rsid w:val="00EE231F"/>
    <w:rsid w:val="00EE5912"/>
    <w:rsid w:val="00EE6A4F"/>
    <w:rsid w:val="00EE70B8"/>
    <w:rsid w:val="00EE7B50"/>
    <w:rsid w:val="00EF20F6"/>
    <w:rsid w:val="00EF3011"/>
    <w:rsid w:val="00EF3942"/>
    <w:rsid w:val="00EF3B65"/>
    <w:rsid w:val="00EF434B"/>
    <w:rsid w:val="00EF4431"/>
    <w:rsid w:val="00EF44FA"/>
    <w:rsid w:val="00F004FC"/>
    <w:rsid w:val="00F032A6"/>
    <w:rsid w:val="00F050CB"/>
    <w:rsid w:val="00F073CB"/>
    <w:rsid w:val="00F10AE4"/>
    <w:rsid w:val="00F10C59"/>
    <w:rsid w:val="00F1162A"/>
    <w:rsid w:val="00F128EA"/>
    <w:rsid w:val="00F14576"/>
    <w:rsid w:val="00F14884"/>
    <w:rsid w:val="00F15EA9"/>
    <w:rsid w:val="00F17555"/>
    <w:rsid w:val="00F17BAB"/>
    <w:rsid w:val="00F20208"/>
    <w:rsid w:val="00F20B63"/>
    <w:rsid w:val="00F219C2"/>
    <w:rsid w:val="00F2233C"/>
    <w:rsid w:val="00F2251A"/>
    <w:rsid w:val="00F25196"/>
    <w:rsid w:val="00F25202"/>
    <w:rsid w:val="00F25817"/>
    <w:rsid w:val="00F271D4"/>
    <w:rsid w:val="00F30E41"/>
    <w:rsid w:val="00F32051"/>
    <w:rsid w:val="00F32FF2"/>
    <w:rsid w:val="00F33CDA"/>
    <w:rsid w:val="00F33D85"/>
    <w:rsid w:val="00F34AEE"/>
    <w:rsid w:val="00F35395"/>
    <w:rsid w:val="00F36E72"/>
    <w:rsid w:val="00F4021C"/>
    <w:rsid w:val="00F40463"/>
    <w:rsid w:val="00F407EC"/>
    <w:rsid w:val="00F42B26"/>
    <w:rsid w:val="00F44FC0"/>
    <w:rsid w:val="00F4705F"/>
    <w:rsid w:val="00F521D2"/>
    <w:rsid w:val="00F52877"/>
    <w:rsid w:val="00F53829"/>
    <w:rsid w:val="00F54457"/>
    <w:rsid w:val="00F552F0"/>
    <w:rsid w:val="00F564ED"/>
    <w:rsid w:val="00F60595"/>
    <w:rsid w:val="00F62D8C"/>
    <w:rsid w:val="00F64C60"/>
    <w:rsid w:val="00F64F73"/>
    <w:rsid w:val="00F71A0C"/>
    <w:rsid w:val="00F71D85"/>
    <w:rsid w:val="00F72259"/>
    <w:rsid w:val="00F7271E"/>
    <w:rsid w:val="00F733A8"/>
    <w:rsid w:val="00F73FBC"/>
    <w:rsid w:val="00F7767B"/>
    <w:rsid w:val="00F81E71"/>
    <w:rsid w:val="00F8223F"/>
    <w:rsid w:val="00F822EC"/>
    <w:rsid w:val="00F825DE"/>
    <w:rsid w:val="00F825E9"/>
    <w:rsid w:val="00F827BC"/>
    <w:rsid w:val="00F8307B"/>
    <w:rsid w:val="00F843E6"/>
    <w:rsid w:val="00F8440E"/>
    <w:rsid w:val="00F84A4B"/>
    <w:rsid w:val="00F87368"/>
    <w:rsid w:val="00F875E1"/>
    <w:rsid w:val="00F902B8"/>
    <w:rsid w:val="00F906E3"/>
    <w:rsid w:val="00F91855"/>
    <w:rsid w:val="00F93449"/>
    <w:rsid w:val="00F93E26"/>
    <w:rsid w:val="00F94CAE"/>
    <w:rsid w:val="00F96769"/>
    <w:rsid w:val="00F96C24"/>
    <w:rsid w:val="00FA0CF8"/>
    <w:rsid w:val="00FA19EE"/>
    <w:rsid w:val="00FA2EF1"/>
    <w:rsid w:val="00FA4BB2"/>
    <w:rsid w:val="00FA567A"/>
    <w:rsid w:val="00FA5798"/>
    <w:rsid w:val="00FB09D6"/>
    <w:rsid w:val="00FB0D82"/>
    <w:rsid w:val="00FB1BF3"/>
    <w:rsid w:val="00FB2F29"/>
    <w:rsid w:val="00FB424F"/>
    <w:rsid w:val="00FB458D"/>
    <w:rsid w:val="00FB575B"/>
    <w:rsid w:val="00FB5859"/>
    <w:rsid w:val="00FB6AA4"/>
    <w:rsid w:val="00FB7D7F"/>
    <w:rsid w:val="00FB7F6F"/>
    <w:rsid w:val="00FC3843"/>
    <w:rsid w:val="00FC4FF5"/>
    <w:rsid w:val="00FC586E"/>
    <w:rsid w:val="00FD1D36"/>
    <w:rsid w:val="00FD22A7"/>
    <w:rsid w:val="00FD2573"/>
    <w:rsid w:val="00FD45AA"/>
    <w:rsid w:val="00FD580E"/>
    <w:rsid w:val="00FD5AFE"/>
    <w:rsid w:val="00FD67E6"/>
    <w:rsid w:val="00FD71A5"/>
    <w:rsid w:val="00FE15B2"/>
    <w:rsid w:val="00FE3FD5"/>
    <w:rsid w:val="00FE5061"/>
    <w:rsid w:val="00FE6FC1"/>
    <w:rsid w:val="00FF042F"/>
    <w:rsid w:val="00FF13B7"/>
    <w:rsid w:val="00FF19C6"/>
    <w:rsid w:val="00FF2D51"/>
    <w:rsid w:val="00FF3964"/>
    <w:rsid w:val="00FF3C9A"/>
    <w:rsid w:val="00FF40AA"/>
    <w:rsid w:val="00FF4898"/>
    <w:rsid w:val="00FF4CE3"/>
    <w:rsid w:val="00FF4EC4"/>
    <w:rsid w:val="00FF4F80"/>
    <w:rsid w:val="00FF5F3F"/>
    <w:rsid w:val="00FF67E8"/>
    <w:rsid w:val="00FF6E05"/>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0AED5-DB0E-43EF-8277-0E7D0AED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eral">
    <w:name w:val="A General"/>
    <w:basedOn w:val="Normal"/>
    <w:link w:val="AGeneralChar"/>
    <w:rsid w:val="00630A68"/>
    <w:pPr>
      <w:spacing w:after="0" w:line="240" w:lineRule="auto"/>
    </w:pPr>
    <w:rPr>
      <w:rFonts w:ascii="Tahoma" w:eastAsia="Times New Roman" w:hAnsi="Tahoma"/>
      <w:sz w:val="18"/>
      <w:szCs w:val="20"/>
      <w:lang w:val="en-GB"/>
    </w:rPr>
  </w:style>
  <w:style w:type="character" w:styleId="Strong">
    <w:name w:val="Strong"/>
    <w:uiPriority w:val="22"/>
    <w:qFormat/>
    <w:rsid w:val="00630A68"/>
    <w:rPr>
      <w:b/>
      <w:bCs/>
    </w:rPr>
  </w:style>
  <w:style w:type="character" w:styleId="Hyperlink">
    <w:name w:val="Hyperlink"/>
    <w:basedOn w:val="DefaultParagraphFont"/>
    <w:uiPriority w:val="99"/>
    <w:unhideWhenUsed/>
    <w:rsid w:val="00630A68"/>
    <w:rPr>
      <w:color w:val="0000FF" w:themeColor="hyperlink"/>
      <w:u w:val="single"/>
    </w:rPr>
  </w:style>
  <w:style w:type="character" w:customStyle="1" w:styleId="AGeneralChar">
    <w:name w:val="A General Char"/>
    <w:link w:val="AGeneral"/>
    <w:rsid w:val="00630A68"/>
    <w:rPr>
      <w:rFonts w:ascii="Tahoma" w:eastAsia="Times New Roman" w:hAnsi="Tahoma" w:cs="Times New Roman"/>
      <w:sz w:val="18"/>
      <w:szCs w:val="20"/>
      <w:lang w:val="en-GB"/>
    </w:rPr>
  </w:style>
  <w:style w:type="table" w:styleId="TableGrid">
    <w:name w:val="Table Grid"/>
    <w:basedOn w:val="TableNormal"/>
    <w:uiPriority w:val="59"/>
    <w:rsid w:val="0063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A68"/>
    <w:rPr>
      <w:rFonts w:ascii="Tahoma" w:eastAsia="Calibri" w:hAnsi="Tahoma" w:cs="Tahoma"/>
      <w:sz w:val="16"/>
      <w:szCs w:val="16"/>
    </w:rPr>
  </w:style>
  <w:style w:type="character" w:styleId="CommentReference">
    <w:name w:val="annotation reference"/>
    <w:basedOn w:val="DefaultParagraphFont"/>
    <w:uiPriority w:val="99"/>
    <w:unhideWhenUsed/>
    <w:rsid w:val="002129A5"/>
    <w:rPr>
      <w:sz w:val="16"/>
      <w:szCs w:val="16"/>
    </w:rPr>
  </w:style>
  <w:style w:type="paragraph" w:styleId="CommentText">
    <w:name w:val="annotation text"/>
    <w:basedOn w:val="Normal"/>
    <w:link w:val="CommentTextChar"/>
    <w:uiPriority w:val="99"/>
    <w:unhideWhenUsed/>
    <w:rsid w:val="002129A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129A5"/>
    <w:rPr>
      <w:sz w:val="20"/>
      <w:szCs w:val="20"/>
    </w:rPr>
  </w:style>
  <w:style w:type="paragraph" w:styleId="CommentSubject">
    <w:name w:val="annotation subject"/>
    <w:basedOn w:val="CommentText"/>
    <w:next w:val="CommentText"/>
    <w:link w:val="CommentSubjectChar"/>
    <w:uiPriority w:val="99"/>
    <w:semiHidden/>
    <w:unhideWhenUsed/>
    <w:rsid w:val="00AA4C31"/>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AA4C31"/>
    <w:rPr>
      <w:rFonts w:ascii="Calibri" w:eastAsia="Calibri" w:hAnsi="Calibri" w:cs="Times New Roman"/>
      <w:b/>
      <w:bCs/>
      <w:sz w:val="20"/>
      <w:szCs w:val="20"/>
    </w:rPr>
  </w:style>
  <w:style w:type="paragraph" w:styleId="Revision">
    <w:name w:val="Revision"/>
    <w:hidden/>
    <w:uiPriority w:val="99"/>
    <w:semiHidden/>
    <w:rsid w:val="00AA4C31"/>
    <w:pPr>
      <w:spacing w:after="0" w:line="240" w:lineRule="auto"/>
    </w:pPr>
    <w:rPr>
      <w:rFonts w:ascii="Calibri" w:eastAsia="Calibri" w:hAnsi="Calibri" w:cs="Times New Roman"/>
    </w:rPr>
  </w:style>
  <w:style w:type="character" w:customStyle="1" w:styleId="mrQuestionText">
    <w:name w:val="mr Question Text"/>
    <w:uiPriority w:val="99"/>
    <w:rsid w:val="00EB1B74"/>
    <w:rPr>
      <w:rFonts w:cs="Times New Roman"/>
    </w:rPr>
  </w:style>
  <w:style w:type="paragraph" w:customStyle="1" w:styleId="mrSeparator">
    <w:name w:val="mr Separator"/>
    <w:basedOn w:val="Normal"/>
    <w:rsid w:val="00783040"/>
    <w:pPr>
      <w:spacing w:after="0" w:line="240" w:lineRule="auto"/>
    </w:pPr>
    <w:rPr>
      <w:rFonts w:ascii="Arial" w:eastAsia="Times New Roman" w:hAnsi="Arial" w:cs="Arial"/>
      <w:color w:val="000000"/>
      <w:sz w:val="16"/>
      <w:szCs w:val="18"/>
      <w:lang w:val="en-GB"/>
    </w:rPr>
  </w:style>
  <w:style w:type="paragraph" w:styleId="NoSpacing">
    <w:name w:val="No Spacing"/>
    <w:uiPriority w:val="1"/>
    <w:qFormat/>
    <w:rsid w:val="00187518"/>
    <w:pPr>
      <w:spacing w:after="0" w:line="240" w:lineRule="auto"/>
    </w:pPr>
    <w:rPr>
      <w:rFonts w:ascii="Calibri" w:eastAsia="Calibri" w:hAnsi="Calibri" w:cs="Times New Roman"/>
    </w:rPr>
  </w:style>
  <w:style w:type="table" w:customStyle="1" w:styleId="TableGrid5">
    <w:name w:val="Table Grid5"/>
    <w:basedOn w:val="TableNormal"/>
    <w:next w:val="TableGrid"/>
    <w:uiPriority w:val="39"/>
    <w:rsid w:val="00482D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11D33"/>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QQuestiontext">
    <w:name w:val="Q Question text"/>
    <w:rsid w:val="00463D28"/>
    <w:pPr>
      <w:spacing w:after="0" w:line="240" w:lineRule="auto"/>
      <w:ind w:left="720" w:hanging="720"/>
    </w:pPr>
    <w:rPr>
      <w:rFonts w:ascii="Times New Roman" w:eastAsia="SimSun" w:hAnsi="Times New Roman" w:cs="Times New Roman"/>
      <w:sz w:val="20"/>
      <w:szCs w:val="20"/>
    </w:rPr>
  </w:style>
  <w:style w:type="table" w:customStyle="1" w:styleId="TableGrid1">
    <w:name w:val="Table Grid1"/>
    <w:basedOn w:val="TableNormal"/>
    <w:next w:val="TableGrid"/>
    <w:uiPriority w:val="59"/>
    <w:rsid w:val="00F84A4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6303"/>
    <w:pPr>
      <w:spacing w:after="0" w:line="240" w:lineRule="auto"/>
      <w:ind w:left="720"/>
    </w:pPr>
    <w:rPr>
      <w:rFonts w:eastAsiaTheme="minorHAnsi"/>
    </w:rPr>
  </w:style>
  <w:style w:type="table" w:customStyle="1" w:styleId="TableGrid2">
    <w:name w:val="Table Grid2"/>
    <w:basedOn w:val="TableNormal"/>
    <w:next w:val="TableGrid"/>
    <w:uiPriority w:val="59"/>
    <w:rsid w:val="00905AD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F3"/>
    <w:rPr>
      <w:rFonts w:ascii="Calibri" w:eastAsia="Calibri" w:hAnsi="Calibri" w:cs="Times New Roman"/>
    </w:rPr>
  </w:style>
  <w:style w:type="paragraph" w:styleId="Footer">
    <w:name w:val="footer"/>
    <w:basedOn w:val="Normal"/>
    <w:link w:val="FooterChar"/>
    <w:uiPriority w:val="99"/>
    <w:unhideWhenUsed/>
    <w:rsid w:val="0002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F3"/>
    <w:rPr>
      <w:rFonts w:ascii="Calibri" w:eastAsia="Calibri" w:hAnsi="Calibri" w:cs="Times New Roman"/>
    </w:rPr>
  </w:style>
  <w:style w:type="table" w:customStyle="1" w:styleId="TableGrid3">
    <w:name w:val="Table Grid3"/>
    <w:basedOn w:val="TableNormal"/>
    <w:next w:val="TableGrid"/>
    <w:uiPriority w:val="59"/>
    <w:rsid w:val="000250F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B8748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EF4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semiHidden/>
    <w:unhideWhenUsed/>
    <w:rsid w:val="006E6298"/>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6E629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nsglobal.com" TargetMode="External"/><Relationship Id="rId4" Type="http://schemas.openxmlformats.org/officeDocument/2006/relationships/settings" Target="settings.xml"/><Relationship Id="rId9" Type="http://schemas.openxmlformats.org/officeDocument/2006/relationships/hyperlink" Target="http://www.tnsglob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87A3F-0169-4B4A-B6EC-FDAEB6BF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90</Pages>
  <Words>33307</Words>
  <Characters>189850</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Wulandari, Titik (TSJAW)</dc:creator>
  <cp:lastModifiedBy>Xiaoyan Hu</cp:lastModifiedBy>
  <cp:revision>18</cp:revision>
  <cp:lastPrinted>2015-08-04T01:29:00Z</cp:lastPrinted>
  <dcterms:created xsi:type="dcterms:W3CDTF">2015-08-13T07:54:00Z</dcterms:created>
  <dcterms:modified xsi:type="dcterms:W3CDTF">2015-08-14T20:42:00Z</dcterms:modified>
</cp:coreProperties>
</file>